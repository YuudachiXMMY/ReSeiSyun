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0247" w14:textId="77777777" w:rsidR="00A17960" w:rsidRDefault="00AD66CD">
      <w:pPr>
        <w:jc w:val="center"/>
      </w:pPr>
      <w:r>
        <w:rPr>
          <w:rFonts w:hint="eastAsia"/>
        </w:rPr>
        <w:t>重启青春</w:t>
      </w:r>
    </w:p>
    <w:p w14:paraId="7AFB4198" w14:textId="77777777" w:rsidR="00A17960" w:rsidRDefault="00A17960"/>
    <w:p w14:paraId="14106DCA" w14:textId="77777777" w:rsidR="00A17960" w:rsidRDefault="00AD66CD">
      <w:r>
        <w:rPr>
          <w:highlight w:val="lightGray"/>
        </w:rPr>
        <w:t>#</w:t>
      </w:r>
      <w:r>
        <w:rPr>
          <w:rFonts w:hint="eastAsia"/>
          <w:highlight w:val="lightGray"/>
        </w:rPr>
        <w:t>字体全部统一使用“</w:t>
      </w:r>
      <w:r>
        <w:rPr>
          <w:highlight w:val="lightGray"/>
        </w:rPr>
        <w:t>SourceHanSansCN-Normal</w:t>
      </w:r>
      <w:r>
        <w:rPr>
          <w:rFonts w:hint="eastAsia"/>
          <w:highlight w:val="lightGray"/>
        </w:rPr>
        <w:t>”</w:t>
      </w:r>
    </w:p>
    <w:p w14:paraId="5550A4BD" w14:textId="77777777" w:rsidR="00A17960" w:rsidRDefault="00A17960"/>
    <w:p w14:paraId="11CCD602" w14:textId="77777777" w:rsidR="00A17960" w:rsidRDefault="00AD66CD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>
        <w:t>#</w:t>
      </w:r>
      <w:r>
        <w:rPr>
          <w:rFonts w:hint="eastAsia"/>
          <w:b/>
          <w:bCs/>
        </w:rPr>
        <w:t>定义</w:t>
      </w:r>
      <w:r w:rsidRPr="00380DEE">
        <w:rPr>
          <w:rFonts w:hint="eastAsia"/>
          <w:b/>
          <w:bCs/>
        </w:rPr>
        <w:t>好感度参数。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章节结束以后会统计女主角对主人公的好感度，游戏全部结束以后好感度满分为</w:t>
      </w:r>
      <w:r>
        <w:rPr>
          <w:rFonts w:ascii="宋体" w:eastAsia="宋体" w:hAnsi="宋体" w:cs="Tahoma" w:hint="eastAsia"/>
          <w:b/>
          <w:bCs/>
          <w:color w:val="FF0000"/>
          <w:shd w:val="clear" w:color="auto" w:fill="FFFFFF"/>
        </w:rPr>
        <w:t>1</w:t>
      </w:r>
      <w:r>
        <w:rPr>
          <w:rFonts w:ascii="宋体" w:eastAsia="宋体" w:hAnsi="宋体" w:cs="Tahoma"/>
          <w:b/>
          <w:bCs/>
          <w:color w:val="FF0000"/>
          <w:shd w:val="clear" w:color="auto" w:fill="FFFFFF"/>
        </w:rPr>
        <w:t>000</w:t>
      </w:r>
      <w:r>
        <w:rPr>
          <w:rFonts w:ascii="宋体" w:eastAsia="宋体" w:hAnsi="宋体" w:cs="Tahoma" w:hint="eastAsia"/>
          <w:b/>
          <w:bCs/>
          <w:color w:val="FF0000"/>
          <w:shd w:val="clear" w:color="auto" w:fill="FFFFFF"/>
        </w:rPr>
        <w:t>分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。</w:t>
      </w:r>
    </w:p>
    <w:p w14:paraId="7A3ABB0D" w14:textId="77777777" w:rsidR="00A17960" w:rsidRDefault="00A17960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</w:p>
    <w:p w14:paraId="3A26E7FF" w14:textId="77777777" w:rsidR="00A17960" w:rsidRDefault="00AD66CD" w:rsidP="00380DEE">
      <w:pPr>
        <w:ind w:left="139" w:hangingChars="66" w:hanging="139"/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 w:rsidRPr="00380DEE">
        <w:rPr>
          <w:b/>
          <w:bCs/>
        </w:rPr>
        <w:t>#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序章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 xml:space="preserve">    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100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019EE84C" w14:textId="77777777" w:rsidR="00A17960" w:rsidRPr="00380DEE" w:rsidRDefault="00AD66CD" w:rsidP="00380DEE">
      <w:pPr>
        <w:ind w:left="139" w:hangingChars="66" w:hanging="139"/>
        <w:rPr>
          <w:rFonts w:ascii="宋体" w:eastAsia="宋体" w:hAnsi="宋体" w:cs="Tahoma"/>
          <w:color w:val="000000"/>
          <w:shd w:val="clear" w:color="auto" w:fill="FFFFFF"/>
        </w:rPr>
      </w:pPr>
      <w:r>
        <w:t>#</w:t>
      </w:r>
      <w:r>
        <w:rPr>
          <w:rFonts w:hint="eastAsia"/>
        </w:rPr>
        <w:t>（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剧情选择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 10*</w:t>
      </w:r>
      <w:r>
        <w:rPr>
          <w:rFonts w:ascii="宋体" w:eastAsia="宋体" w:hAnsi="宋体" w:cs="Tahoma"/>
          <w:color w:val="000000"/>
          <w:shd w:val="clear" w:color="auto" w:fill="FFFFFF"/>
        </w:rPr>
        <w:t>4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color w:val="000000"/>
          <w:shd w:val="clear" w:color="auto" w:fill="FFFFFF"/>
        </w:rPr>
        <w:t>4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  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答题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10*</w:t>
      </w:r>
      <w:r>
        <w:rPr>
          <w:rFonts w:ascii="宋体" w:eastAsia="宋体" w:hAnsi="宋体" w:cs="Tahoma"/>
          <w:color w:val="000000"/>
          <w:shd w:val="clear" w:color="auto" w:fill="FFFFFF"/>
        </w:rPr>
        <w:t>6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color w:val="000000"/>
          <w:shd w:val="clear" w:color="auto" w:fill="FFFFFF"/>
        </w:rPr>
        <w:t>6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）</w:t>
      </w:r>
    </w:p>
    <w:p w14:paraId="48426A19" w14:textId="4486D8D1" w:rsidR="00A17960" w:rsidRDefault="00AD66CD" w:rsidP="00380DEE">
      <w:pPr>
        <w:ind w:left="139" w:hangingChars="66" w:hanging="139"/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 w:rsidRPr="00380DEE">
        <w:rPr>
          <w:b/>
          <w:bCs/>
        </w:rPr>
        <w:t>#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第一章——第五章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 xml:space="preserve">   120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>/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章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>*5=600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36ED2DA8" w14:textId="77777777" w:rsidR="00A17960" w:rsidRPr="00380DEE" w:rsidRDefault="00AD66CD" w:rsidP="00380DEE">
      <w:pPr>
        <w:ind w:left="139" w:hangingChars="66" w:hanging="139"/>
        <w:rPr>
          <w:rFonts w:ascii="宋体" w:eastAsia="宋体" w:hAnsi="宋体" w:cs="Tahoma"/>
          <w:color w:val="000000"/>
          <w:shd w:val="clear" w:color="auto" w:fill="FFFFFF"/>
        </w:rPr>
      </w:pPr>
      <w:r>
        <w:t>#</w:t>
      </w:r>
      <w:r>
        <w:rPr>
          <w:rFonts w:hint="eastAsia"/>
        </w:rPr>
        <w:t>（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剧情选择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 10*3=30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 xml:space="preserve"> </w:t>
      </w:r>
      <w:r>
        <w:rPr>
          <w:rFonts w:ascii="宋体" w:eastAsia="宋体" w:hAnsi="宋体" w:cs="Tahoma"/>
          <w:color w:val="000000"/>
          <w:shd w:val="clear" w:color="auto" w:fill="FFFFFF"/>
        </w:rPr>
        <w:t xml:space="preserve"> 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课后对话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10*2=20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）</w:t>
      </w:r>
    </w:p>
    <w:p w14:paraId="43FD4C8A" w14:textId="77777777" w:rsidR="00A17960" w:rsidRPr="00380DEE" w:rsidRDefault="00AD66CD" w:rsidP="00380DEE">
      <w:pPr>
        <w:ind w:left="139" w:hangingChars="66" w:hanging="139"/>
        <w:rPr>
          <w:rFonts w:ascii="宋体" w:eastAsia="宋体" w:hAnsi="宋体" w:cs="Tahoma"/>
          <w:color w:val="000000"/>
          <w:shd w:val="clear" w:color="auto" w:fill="FFFFFF"/>
        </w:rPr>
      </w:pPr>
      <w:r>
        <w:t>#</w:t>
      </w:r>
      <w:r>
        <w:rPr>
          <w:rFonts w:hint="eastAsia"/>
        </w:rPr>
        <w:t>（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课上答题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70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分（文化常识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10*3=30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，假名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5*5=25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，单词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5*3=15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）</w:t>
      </w:r>
    </w:p>
    <w:p w14:paraId="676E210C" w14:textId="77777777" w:rsidR="00A17960" w:rsidRDefault="00AD66CD" w:rsidP="00380DEE">
      <w:pPr>
        <w:ind w:left="139" w:hangingChars="66" w:hanging="139"/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 w:rsidRPr="00380DEE">
        <w:rPr>
          <w:b/>
          <w:bCs/>
        </w:rPr>
        <w:t>#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第六章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 xml:space="preserve">  2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0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>0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06F6BE2D" w14:textId="77777777" w:rsidR="00A17960" w:rsidRPr="00380DEE" w:rsidRDefault="00AD66CD" w:rsidP="00380DEE">
      <w:pPr>
        <w:ind w:left="139" w:hangingChars="66" w:hanging="139"/>
        <w:rPr>
          <w:rFonts w:ascii="宋体" w:eastAsia="宋体" w:hAnsi="宋体" w:cs="Tahoma"/>
          <w:color w:val="000000"/>
          <w:shd w:val="clear" w:color="auto" w:fill="FFFFFF"/>
        </w:rPr>
      </w:pPr>
      <w:r>
        <w:t>#</w:t>
      </w:r>
      <w:r>
        <w:rPr>
          <w:rFonts w:hint="eastAsia"/>
        </w:rPr>
        <w:t>（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剧情选择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5*10=50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 xml:space="preserve"> 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答题部分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10*</w:t>
      </w:r>
      <w:r>
        <w:rPr>
          <w:rFonts w:ascii="宋体" w:eastAsia="宋体" w:hAnsi="宋体" w:cs="Tahoma"/>
          <w:color w:val="000000"/>
          <w:shd w:val="clear" w:color="auto" w:fill="FFFFFF"/>
        </w:rPr>
        <w:t>15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color w:val="000000"/>
          <w:shd w:val="clear" w:color="auto" w:fill="FFFFFF"/>
        </w:rPr>
        <w:t>15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>
        <w:rPr>
          <w:rFonts w:hint="eastAsia"/>
        </w:rPr>
        <w:t>）</w:t>
      </w:r>
    </w:p>
    <w:p w14:paraId="42EA7EA4" w14:textId="77777777" w:rsidR="00A17960" w:rsidRDefault="00AD66CD" w:rsidP="00380DEE">
      <w:pPr>
        <w:ind w:left="139" w:hangingChars="66" w:hanging="139"/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 w:rsidRPr="00380DEE">
        <w:rPr>
          <w:b/>
          <w:bCs/>
        </w:rPr>
        <w:t>#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第七章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 xml:space="preserve"> </w:t>
      </w:r>
      <w:r w:rsidR="00126EA6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 xml:space="preserve"> 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>100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39093F8E" w14:textId="77777777" w:rsidR="00A17960" w:rsidRPr="00380DEE" w:rsidRDefault="00AD66CD" w:rsidP="00380DEE">
      <w:pPr>
        <w:ind w:left="139" w:hangingChars="66" w:hanging="139"/>
        <w:rPr>
          <w:rFonts w:ascii="宋体" w:eastAsia="宋体" w:hAnsi="宋体" w:cs="Tahoma"/>
          <w:color w:val="000000"/>
          <w:shd w:val="clear" w:color="auto" w:fill="FFFFFF"/>
        </w:rPr>
      </w:pPr>
      <w:r>
        <w:t>#</w:t>
      </w:r>
      <w:r>
        <w:rPr>
          <w:rFonts w:hint="eastAsia"/>
        </w:rPr>
        <w:t>（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 xml:space="preserve">剧情选择 </w:t>
      </w:r>
      <w:r>
        <w:rPr>
          <w:rFonts w:ascii="宋体" w:eastAsia="宋体" w:hAnsi="宋体" w:cs="Tahoma"/>
          <w:color w:val="000000"/>
          <w:shd w:val="clear" w:color="auto" w:fill="FFFFFF"/>
        </w:rPr>
        <w:t>20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*</w:t>
      </w:r>
      <w:r>
        <w:rPr>
          <w:rFonts w:ascii="宋体" w:eastAsia="宋体" w:hAnsi="宋体" w:cs="Tahoma"/>
          <w:color w:val="000000"/>
          <w:shd w:val="clear" w:color="auto" w:fill="FFFFFF"/>
        </w:rPr>
        <w:t>5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color w:val="000000"/>
          <w:shd w:val="clear" w:color="auto" w:fill="FFFFFF"/>
        </w:rPr>
        <w:t>100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>
        <w:rPr>
          <w:rFonts w:hint="eastAsia"/>
        </w:rPr>
        <w:t>）</w:t>
      </w:r>
    </w:p>
    <w:p w14:paraId="32D80C98" w14:textId="77777777" w:rsidR="00A17960" w:rsidRDefault="00A17960"/>
    <w:p w14:paraId="2567ED2D" w14:textId="77777777" w:rsidR="00A17960" w:rsidRDefault="00A17960"/>
    <w:p w14:paraId="1F02958A" w14:textId="77777777" w:rsidR="00A17960" w:rsidRDefault="00AD66CD">
      <w:pPr>
        <w:rPr>
          <w:b/>
          <w:bCs/>
        </w:rPr>
      </w:pPr>
      <w:r>
        <w:rPr>
          <w:rFonts w:hint="eastAsia"/>
          <w:b/>
          <w:bCs/>
        </w:rPr>
        <w:t>第一幕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序</w:t>
      </w:r>
    </w:p>
    <w:p w14:paraId="412F9FD5" w14:textId="77777777" w:rsidR="00A17960" w:rsidRDefault="00A17960"/>
    <w:p w14:paraId="5B1379E8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黑屏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p w14:paraId="153896B8" w14:textId="77777777" w:rsidR="00A17960" w:rsidRPr="00380DEE" w:rsidRDefault="00AD66CD">
      <w:pPr>
        <w:rPr>
          <w:color w:val="FF0000"/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s0101</w:t>
      </w:r>
      <w:r>
        <w:rPr>
          <w:rFonts w:hint="eastAsia"/>
          <w:highlight w:val="cyan"/>
        </w:rPr>
        <w:t>手机闹钟响起的声音</w:t>
      </w:r>
      <w:r>
        <w:rPr>
          <w:rFonts w:hint="eastAsia"/>
          <w:highlight w:val="cyan"/>
        </w:rPr>
        <w:t>}</w:t>
      </w:r>
      <w:r w:rsidRPr="00380DEE">
        <w:rPr>
          <w:rFonts w:hint="eastAsia"/>
          <w:color w:val="FF0000"/>
          <w:highlight w:val="cyan"/>
        </w:rPr>
        <w:t>（所有</w:t>
      </w:r>
      <w:r w:rsidRPr="00380DEE">
        <w:rPr>
          <w:color w:val="FF0000"/>
          <w:highlight w:val="cyan"/>
        </w:rPr>
        <w:t>se</w:t>
      </w:r>
      <w:r w:rsidRPr="00380DEE">
        <w:rPr>
          <w:rFonts w:hint="eastAsia"/>
          <w:color w:val="FF0000"/>
          <w:highlight w:val="cyan"/>
        </w:rPr>
        <w:t>的播放都设定画面停止到播放结束以后）</w:t>
      </w:r>
    </w:p>
    <w:p w14:paraId="36FAD7BA" w14:textId="20D55286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……</w:t>
      </w:r>
      <w:r>
        <w:t>"</w:t>
      </w:r>
    </w:p>
    <w:p w14:paraId="5032CDF7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我是谁……我在哪里……</w:t>
      </w:r>
      <w:r>
        <w:t>"</w:t>
      </w:r>
    </w:p>
    <w:p w14:paraId="48145CF0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眼前闪过熟悉的画面，却又稍纵即逝……</w:t>
      </w:r>
      <w:r>
        <w:t>"</w:t>
      </w:r>
    </w:p>
    <w:p w14:paraId="503E45B8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曾几何时，慢慢地开始淡忘了自我……</w:t>
      </w:r>
      <w:r>
        <w:t>"</w:t>
      </w:r>
    </w:p>
    <w:p w14:paraId="00057838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画面逐渐变亮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睁眼动画</w:t>
      </w:r>
      <w:r>
        <w:rPr>
          <w:rFonts w:hint="eastAsia"/>
          <w:highlight w:val="yellow"/>
        </w:rPr>
        <w:t>}</w:t>
      </w:r>
    </w:p>
    <w:p w14:paraId="6CE19DAF" w14:textId="77777777" w:rsidR="00A17960" w:rsidRDefault="00AD66C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P0</w:t>
      </w:r>
      <w:r>
        <w:rPr>
          <w:highlight w:val="green"/>
        </w:rPr>
        <w:t xml:space="preserve">1 </w:t>
      </w:r>
      <w:r>
        <w:rPr>
          <w:rFonts w:hint="eastAsia"/>
          <w:highlight w:val="green"/>
        </w:rPr>
        <w:t>woshi}</w:t>
      </w:r>
    </w:p>
    <w:p w14:paraId="266B3C43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手机闹铃停止</w:t>
      </w:r>
      <w:r>
        <w:rPr>
          <w:rFonts w:hint="eastAsia"/>
          <w:highlight w:val="cyan"/>
        </w:rPr>
        <w:t>}</w:t>
      </w:r>
    </w:p>
    <w:p w14:paraId="7AF39726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0101 </w:t>
      </w:r>
      <w:r>
        <w:rPr>
          <w:rFonts w:hint="eastAsia"/>
          <w:highlight w:val="cyan"/>
        </w:rPr>
        <w:t>}</w:t>
      </w:r>
    </w:p>
    <w:p w14:paraId="6DFA9193" w14:textId="73ABE1E0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……</w:t>
      </w:r>
      <w:r>
        <w:t>"</w:t>
      </w:r>
    </w:p>
    <w:p w14:paraId="37428E3C" w14:textId="5D68A088" w:rsidR="00F12D2B" w:rsidRDefault="00F12D2B" w:rsidP="00F12D2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912C88">
        <w:rPr>
          <w:rFonts w:hint="eastAsia"/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40AFAF83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原来是场梦。</w:t>
      </w:r>
      <w:r>
        <w:t>"</w:t>
      </w:r>
    </w:p>
    <w:p w14:paraId="541388E1" w14:textId="423367BD" w:rsidR="00A17960" w:rsidRPr="00380DEE" w:rsidRDefault="00AD66CD">
      <w:pPr>
        <w:rPr>
          <w:rFonts w:eastAsia="MS Mincho"/>
        </w:rPr>
      </w:pPr>
      <w:r>
        <w:rPr>
          <w:rFonts w:hint="eastAsia"/>
        </w:rPr>
        <w:t>我只是这个世界</w:t>
      </w:r>
      <w:r w:rsidR="00AA5EE8">
        <w:rPr>
          <w:rFonts w:hint="eastAsia"/>
        </w:rPr>
        <w:t>上</w:t>
      </w:r>
      <w:r>
        <w:rPr>
          <w:rFonts w:hint="eastAsia"/>
        </w:rPr>
        <w:t>最平凡不过的一个路人。</w:t>
      </w:r>
    </w:p>
    <w:p w14:paraId="4AE4395A" w14:textId="75E02A4D" w:rsidR="00A17960" w:rsidRDefault="00AD66CD">
      <w:r>
        <w:rPr>
          <w:rFonts w:hint="eastAsia"/>
        </w:rPr>
        <w:t>都说</w:t>
      </w:r>
      <w:r>
        <w:t>90</w:t>
      </w:r>
      <w:r>
        <w:rPr>
          <w:rFonts w:hint="eastAsia"/>
        </w:rPr>
        <w:t>后是娇生惯养</w:t>
      </w:r>
      <w:r>
        <w:t>的一代人</w:t>
      </w:r>
      <w:r>
        <w:rPr>
          <w:rFonts w:hint="eastAsia"/>
        </w:rPr>
        <w:t>，脆弱、敏感而自私。</w:t>
      </w:r>
    </w:p>
    <w:p w14:paraId="30790E3C" w14:textId="54C8F09D" w:rsidR="00A17960" w:rsidRDefault="00AD66CD">
      <w:r>
        <w:rPr>
          <w:rFonts w:hint="eastAsia"/>
        </w:rPr>
        <w:t>没想到工作了以后，也不得不坦然接受社会的捶打。</w:t>
      </w:r>
    </w:p>
    <w:p w14:paraId="0C80A482" w14:textId="59ADA6A1" w:rsidR="00A17960" w:rsidRDefault="00AD66CD">
      <w:r>
        <w:rPr>
          <w:rFonts w:hint="eastAsia"/>
        </w:rPr>
        <w:t>因为工作的调动，又要搬家了。毕业以来，这已经是第三次了……</w:t>
      </w:r>
    </w:p>
    <w:p w14:paraId="6E723167" w14:textId="04AD66F8" w:rsidR="00F12D2B" w:rsidRDefault="00F12D2B" w:rsidP="00F12D2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3E33C493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算了，既然已经醒了，就起来整理一下房间吧。</w:t>
      </w:r>
      <w:r>
        <w:t>"</w:t>
      </w:r>
    </w:p>
    <w:p w14:paraId="630921D4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s0102</w:t>
      </w:r>
      <w:r>
        <w:rPr>
          <w:rFonts w:hint="eastAsia"/>
          <w:highlight w:val="cyan"/>
        </w:rPr>
        <w:t>整理东西的特效</w:t>
      </w:r>
      <w:r>
        <w:rPr>
          <w:rFonts w:hint="eastAsia"/>
          <w:highlight w:val="cyan"/>
        </w:rPr>
        <w:t>}</w:t>
      </w:r>
    </w:p>
    <w:p w14:paraId="7063A777" w14:textId="354E970F" w:rsidR="00A17960" w:rsidRDefault="00AD66CD">
      <w:r>
        <w:rPr>
          <w:rFonts w:hint="eastAsia"/>
        </w:rPr>
        <w:t>书架</w:t>
      </w:r>
      <w:r w:rsidR="00AA5EE8">
        <w:rPr>
          <w:rFonts w:hint="eastAsia"/>
        </w:rPr>
        <w:t>上</w:t>
      </w:r>
      <w:r>
        <w:rPr>
          <w:rFonts w:hint="eastAsia"/>
        </w:rPr>
        <w:t>塞满了各种书，有《销售葵花宝典》《成功人士守则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条》《创业不死秘诀》……</w:t>
      </w:r>
    </w:p>
    <w:p w14:paraId="3A1C7E30" w14:textId="77CCAA56" w:rsidR="00A17960" w:rsidRDefault="00AD66CD">
      <w:r>
        <w:rPr>
          <w:rFonts w:hint="eastAsia"/>
        </w:rPr>
        <w:t>并非喜欢创业经商，只是想有一份自己的事业，摆脱浑浑噩噩的“工具人”生活。</w:t>
      </w:r>
    </w:p>
    <w:p w14:paraId="7221B7F3" w14:textId="77777777" w:rsidR="00A17960" w:rsidRDefault="00AD66CD">
      <w:r>
        <w:rPr>
          <w:rFonts w:hint="eastAsia"/>
        </w:rPr>
        <w:t>然而，书里这些人物的“小目标”已经是普通人无法触及的天花板。</w:t>
      </w:r>
    </w:p>
    <w:p w14:paraId="5009575F" w14:textId="6286DE77" w:rsidR="00F12D2B" w:rsidRDefault="00F12D2B" w:rsidP="00F12D2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129ACE2E" w14:textId="77777777" w:rsidR="00A17960" w:rsidRDefault="00AD66CD">
      <w:r>
        <w:rPr>
          <w:rFonts w:hint="eastAsia"/>
        </w:rPr>
        <w:lastRenderedPageBreak/>
        <w:t>我：</w:t>
      </w:r>
      <w:r>
        <w:t>"</w:t>
      </w:r>
      <w:r>
        <w:rPr>
          <w:rFonts w:hint="eastAsia"/>
        </w:rPr>
        <w:t>卖了换杯奶茶吧……</w:t>
      </w:r>
      <w:r>
        <w:t>"</w:t>
      </w:r>
    </w:p>
    <w:p w14:paraId="57E47993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s0103</w:t>
      </w:r>
      <w:r>
        <w:rPr>
          <w:rFonts w:hint="eastAsia"/>
          <w:highlight w:val="cyan"/>
        </w:rPr>
        <w:t>书摔下来的音效</w:t>
      </w:r>
      <w:r>
        <w:rPr>
          <w:rFonts w:hint="eastAsia"/>
          <w:highlight w:val="cyan"/>
        </w:rPr>
        <w:t>}</w:t>
      </w:r>
    </w:p>
    <w:p w14:paraId="7318E573" w14:textId="5522FAFE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 BGM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}</w:t>
      </w:r>
    </w:p>
    <w:p w14:paraId="6177706B" w14:textId="6F6534A1" w:rsidR="00F12D2B" w:rsidRDefault="00F12D2B" w:rsidP="00F12D2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912C88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0A988170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这是……</w:t>
      </w:r>
      <w:r>
        <w:t>"</w:t>
      </w:r>
    </w:p>
    <w:p w14:paraId="17AA53D9" w14:textId="77777777" w:rsidR="00A17960" w:rsidRDefault="00AD66CD">
      <w:r>
        <w:rPr>
          <w:rFonts w:hint="eastAsia"/>
        </w:rPr>
        <w:t>掉落下来的是一堆高中时代的学习资料。</w:t>
      </w:r>
    </w:p>
    <w:p w14:paraId="7C5F5B1C" w14:textId="59B6391C" w:rsidR="00A17960" w:rsidRDefault="00AD66CD">
      <w:r>
        <w:rPr>
          <w:rFonts w:hint="eastAsia"/>
        </w:rPr>
        <w:t>几次搬家，当年的教科书、教辅书</w:t>
      </w:r>
      <w:r w:rsidR="00CF4F6C">
        <w:rPr>
          <w:rFonts w:hint="eastAsia"/>
        </w:rPr>
        <w:t>几乎</w:t>
      </w:r>
      <w:r>
        <w:rPr>
          <w:rFonts w:hint="eastAsia"/>
        </w:rPr>
        <w:t>都已经换了奶茶。</w:t>
      </w:r>
    </w:p>
    <w:p w14:paraId="7137329C" w14:textId="0282F6CC" w:rsidR="00A17960" w:rsidRDefault="00AD66CD">
      <w:r>
        <w:rPr>
          <w:rFonts w:hint="eastAsia"/>
        </w:rPr>
        <w:t>唯有几本日语书</w:t>
      </w:r>
      <w:r w:rsidR="00FD713A">
        <w:rPr>
          <w:rFonts w:hint="eastAsia"/>
        </w:rPr>
        <w:t>还一直</w:t>
      </w:r>
      <w:r>
        <w:rPr>
          <w:rFonts w:hint="eastAsia"/>
        </w:rPr>
        <w:t>留着……</w:t>
      </w:r>
    </w:p>
    <w:p w14:paraId="6D9D8B2C" w14:textId="77777777" w:rsidR="00A17960" w:rsidRDefault="00AD66CD">
      <w:pPr>
        <w:rPr>
          <w:highlight w:val="yellow"/>
        </w:rPr>
      </w:pPr>
      <w:bookmarkStart w:id="0" w:name="_Hlk89769013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显示一本日语书的图片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w01</w:t>
      </w:r>
      <w:r>
        <w:rPr>
          <w:rFonts w:hint="eastAsia"/>
          <w:highlight w:val="yellow"/>
        </w:rPr>
        <w:t>}</w:t>
      </w:r>
    </w:p>
    <w:bookmarkEnd w:id="0"/>
    <w:p w14:paraId="4FF1049B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0101 </w:t>
      </w:r>
      <w:r>
        <w:rPr>
          <w:rFonts w:hint="eastAsia"/>
          <w:highlight w:val="cyan"/>
        </w:rPr>
        <w:t>}</w:t>
      </w:r>
    </w:p>
    <w:p w14:paraId="1553D870" w14:textId="2CF2EBB5" w:rsidR="00F12D2B" w:rsidRDefault="00F12D2B" w:rsidP="00F12D2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912C88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6C4A7E41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《中学生日语》……这是我们当年学日语的入门书。</w:t>
      </w:r>
      <w:r>
        <w:t>"</w:t>
      </w:r>
    </w:p>
    <w:p w14:paraId="00DA7C8D" w14:textId="77777777" w:rsidR="00A17960" w:rsidRDefault="00AD66CD">
      <w:r>
        <w:rPr>
          <w:rFonts w:hint="eastAsia"/>
        </w:rPr>
        <w:t>翻开书页，熟悉的题目映入眼帘。</w:t>
      </w:r>
    </w:p>
    <w:p w14:paraId="58E8E74A" w14:textId="2AB6DE33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这些都是当年学过的，应该还想</w:t>
      </w:r>
      <w:r w:rsidR="00FD713A">
        <w:rPr>
          <w:rFonts w:hint="eastAsia"/>
        </w:rPr>
        <w:t>得</w:t>
      </w:r>
      <w:r>
        <w:rPr>
          <w:rFonts w:hint="eastAsia"/>
        </w:rPr>
        <w:t>起来。</w:t>
      </w:r>
      <w:r>
        <w:t>"</w:t>
      </w:r>
    </w:p>
    <w:p w14:paraId="79FDF951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w01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1F529243" w14:textId="77777777" w:rsidR="00A17960" w:rsidRDefault="00A17960"/>
    <w:p w14:paraId="5020D751" w14:textId="44771C6D" w:rsidR="00A17960" w:rsidRDefault="00AD66CD">
      <w:pPr>
        <w:rPr>
          <w:highlight w:val="yellow"/>
        </w:rPr>
      </w:pPr>
      <w:bookmarkStart w:id="1" w:name="_Hlk89961435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显示题目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C}</w:t>
      </w:r>
    </w:p>
    <w:p w14:paraId="16F1314B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日本的</w:t>
      </w:r>
      <w:r>
        <w:rPr>
          <w:rFonts w:hint="eastAsia"/>
        </w:rPr>
        <w:t>(____)</w:t>
      </w:r>
      <w:r>
        <w:rPr>
          <w:rFonts w:hint="eastAsia"/>
        </w:rPr>
        <w:t>起源于中国，其核心精神为“和、敬、清、寂”。</w:t>
      </w:r>
      <w:r>
        <w:rPr>
          <w:rFonts w:hint="eastAsia"/>
        </w:rPr>
        <w:t>'</w:t>
      </w:r>
    </w:p>
    <w:p w14:paraId="3DFCCF2E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花道</w:t>
      </w:r>
      <w:r>
        <w:rPr>
          <w:rFonts w:hint="eastAsia"/>
        </w:rPr>
        <w:t>"</w:t>
      </w:r>
    </w:p>
    <w:p w14:paraId="26A4F5BF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茶道</w:t>
      </w:r>
      <w:r>
        <w:rPr>
          <w:rFonts w:hint="eastAsia"/>
        </w:rPr>
        <w:t>"</w:t>
      </w:r>
    </w:p>
    <w:p w14:paraId="217478A8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柔道</w:t>
      </w:r>
      <w:r>
        <w:rPr>
          <w:rFonts w:hint="eastAsia"/>
        </w:rPr>
        <w:t>"</w:t>
      </w:r>
    </w:p>
    <w:p w14:paraId="0C457776" w14:textId="77777777" w:rsidR="00A17960" w:rsidRDefault="00A17960"/>
    <w:p w14:paraId="6004A6B5" w14:textId="288A4988" w:rsidR="00A17960" w:rsidRDefault="00AD66CD">
      <w:r>
        <w:rPr>
          <w:rFonts w:hint="eastAsia"/>
        </w:rPr>
        <w:t>选择答案后跳转</w:t>
      </w:r>
    </w:p>
    <w:p w14:paraId="2D7C5A7A" w14:textId="77777777" w:rsidR="00A17960" w:rsidRDefault="00AD66CD">
      <w:r>
        <w:t>#</w:t>
      </w:r>
      <w:r>
        <w:rPr>
          <w:rFonts w:hint="eastAsia"/>
        </w:rPr>
        <w:t>选择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茶道</w:t>
      </w:r>
    </w:p>
    <w:p w14:paraId="16A7C34E" w14:textId="77777777" w:rsidR="00A17960" w:rsidRPr="00380DEE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3CFC37AA" w14:textId="59E9F3F2" w:rsidR="00A17960" w:rsidRDefault="00AD66CD">
      <w:r>
        <w:rPr>
          <w:rFonts w:hint="eastAsia"/>
        </w:rPr>
        <w:t>我：</w:t>
      </w:r>
      <w:r>
        <w:t>"</w:t>
      </w:r>
      <w:r w:rsidR="00FD713A">
        <w:t>嗯</w:t>
      </w:r>
      <w:r>
        <w:rPr>
          <w:rFonts w:hint="eastAsia"/>
        </w:rPr>
        <w:t>，确实是这个答案。日本</w:t>
      </w:r>
      <w:r w:rsidR="007B1187">
        <w:rPr>
          <w:rFonts w:hint="eastAsia"/>
        </w:rPr>
        <w:t>的</w:t>
      </w:r>
      <w:r>
        <w:rPr>
          <w:rFonts w:hint="eastAsia"/>
        </w:rPr>
        <w:t>茶道起源于中国。“和”指祥和</w:t>
      </w:r>
      <w:r w:rsidR="00FD713A">
        <w:rPr>
          <w:rFonts w:hint="eastAsia"/>
        </w:rPr>
        <w:t>，</w:t>
      </w:r>
      <w:r>
        <w:rPr>
          <w:rFonts w:hint="eastAsia"/>
        </w:rPr>
        <w:t>“敬”指尊敬</w:t>
      </w:r>
      <w:r w:rsidR="00FD713A">
        <w:rPr>
          <w:rFonts w:hint="eastAsia"/>
        </w:rPr>
        <w:t>，</w:t>
      </w:r>
      <w:r>
        <w:rPr>
          <w:rFonts w:hint="eastAsia"/>
        </w:rPr>
        <w:t>“清”指清洁</w:t>
      </w:r>
      <w:r w:rsidR="00FD713A">
        <w:rPr>
          <w:rFonts w:hint="eastAsia"/>
        </w:rPr>
        <w:t>，</w:t>
      </w:r>
      <w:r>
        <w:rPr>
          <w:rFonts w:hint="eastAsia"/>
        </w:rPr>
        <w:t>“寂”指幽寂。</w:t>
      </w:r>
      <w:r>
        <w:t>"</w:t>
      </w:r>
    </w:p>
    <w:p w14:paraId="32F054AB" w14:textId="77777777" w:rsidR="00A17960" w:rsidRDefault="00A17960"/>
    <w:p w14:paraId="48ECEAC7" w14:textId="77777777" w:rsidR="00A17960" w:rsidRDefault="00AD66CD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43F7B926" w14:textId="7F40650D" w:rsidR="00A17960" w:rsidRDefault="00AD66CD">
      <w:r>
        <w:rPr>
          <w:rFonts w:hint="eastAsia"/>
        </w:rPr>
        <w:t>我：</w:t>
      </w:r>
      <w:r>
        <w:t>"</w:t>
      </w:r>
      <w:r w:rsidR="00FD713A">
        <w:rPr>
          <w:rFonts w:hint="eastAsia"/>
        </w:rPr>
        <w:t>唉</w:t>
      </w:r>
      <w:r>
        <w:rPr>
          <w:rFonts w:hint="eastAsia"/>
        </w:rPr>
        <w:t>，好像不太对。</w:t>
      </w:r>
      <w:r>
        <w:t>"</w:t>
      </w:r>
    </w:p>
    <w:p w14:paraId="1186AD04" w14:textId="456FFBEC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应该是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茶道。日本</w:t>
      </w:r>
      <w:r w:rsidR="007B1187">
        <w:rPr>
          <w:rFonts w:hint="eastAsia"/>
        </w:rPr>
        <w:t>的</w:t>
      </w:r>
      <w:r>
        <w:rPr>
          <w:rFonts w:hint="eastAsia"/>
        </w:rPr>
        <w:t>茶道起源于中国。“和”指祥和</w:t>
      </w:r>
      <w:r w:rsidR="00FD713A">
        <w:rPr>
          <w:rFonts w:hint="eastAsia"/>
        </w:rPr>
        <w:t>，</w:t>
      </w:r>
      <w:r>
        <w:rPr>
          <w:rFonts w:hint="eastAsia"/>
        </w:rPr>
        <w:t>“敬”指尊敬</w:t>
      </w:r>
      <w:r w:rsidR="00FD713A">
        <w:rPr>
          <w:rFonts w:hint="eastAsia"/>
        </w:rPr>
        <w:t>，</w:t>
      </w:r>
      <w:r>
        <w:rPr>
          <w:rFonts w:hint="eastAsia"/>
        </w:rPr>
        <w:t>“清”指清洁</w:t>
      </w:r>
      <w:r w:rsidR="00FD713A">
        <w:rPr>
          <w:rFonts w:hint="eastAsia"/>
        </w:rPr>
        <w:t>，</w:t>
      </w:r>
      <w:r>
        <w:rPr>
          <w:rFonts w:hint="eastAsia"/>
        </w:rPr>
        <w:t>“寂”指幽寂。</w:t>
      </w:r>
      <w:r>
        <w:t>"</w:t>
      </w:r>
    </w:p>
    <w:bookmarkEnd w:id="1"/>
    <w:p w14:paraId="76A82D7E" w14:textId="77777777" w:rsidR="00A17960" w:rsidRDefault="00A17960"/>
    <w:p w14:paraId="2CE64013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再来做一题试试看。</w:t>
      </w:r>
      <w:r>
        <w:t>"</w:t>
      </w:r>
    </w:p>
    <w:p w14:paraId="1834D1C7" w14:textId="77777777" w:rsidR="00A17960" w:rsidRDefault="00A17960"/>
    <w:p w14:paraId="3D606D99" w14:textId="2760D0E2" w:rsidR="00A17960" w:rsidRDefault="00AD66CD">
      <w:r>
        <w:rPr>
          <w:rFonts w:hint="eastAsia"/>
        </w:rPr>
        <w:t>'</w:t>
      </w:r>
      <w:r>
        <w:rPr>
          <w:rFonts w:hint="eastAsia"/>
        </w:rPr>
        <w:t>日本的和服最早受到古代中国的哪种服装的影响？</w:t>
      </w:r>
      <w:r>
        <w:rPr>
          <w:rFonts w:hint="eastAsia"/>
        </w:rPr>
        <w:t>'</w:t>
      </w:r>
    </w:p>
    <w:p w14:paraId="37596A2A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汉服</w:t>
      </w:r>
      <w:r>
        <w:rPr>
          <w:rFonts w:hint="eastAsia"/>
        </w:rPr>
        <w:t>"</w:t>
      </w:r>
    </w:p>
    <w:p w14:paraId="7C4A9017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唐装</w:t>
      </w:r>
      <w:r>
        <w:rPr>
          <w:rFonts w:hint="eastAsia"/>
        </w:rPr>
        <w:t>"</w:t>
      </w:r>
    </w:p>
    <w:p w14:paraId="5386C375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旗袍</w:t>
      </w:r>
      <w:r>
        <w:rPr>
          <w:rFonts w:hint="eastAsia"/>
        </w:rPr>
        <w:t>"</w:t>
      </w:r>
    </w:p>
    <w:p w14:paraId="74053824" w14:textId="77777777" w:rsidR="00A17960" w:rsidRDefault="00A17960"/>
    <w:p w14:paraId="0747B8B7" w14:textId="77777777" w:rsidR="00A17960" w:rsidRDefault="00AD66CD">
      <w:r>
        <w:t>#</w:t>
      </w:r>
      <w:r>
        <w:rPr>
          <w:rFonts w:hint="eastAsia"/>
        </w:rPr>
        <w:t>选择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汉服</w:t>
      </w:r>
    </w:p>
    <w:p w14:paraId="6585ECDD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5DDCD6D1" w14:textId="483A2FAA" w:rsidR="00A17960" w:rsidRDefault="00AD66CD">
      <w:r>
        <w:rPr>
          <w:rFonts w:hint="eastAsia"/>
        </w:rPr>
        <w:t>我：</w:t>
      </w:r>
      <w:r>
        <w:t>"</w:t>
      </w:r>
      <w:r w:rsidR="00FD713A">
        <w:rPr>
          <w:rFonts w:hint="eastAsia"/>
        </w:rPr>
        <w:t>嗯</w:t>
      </w:r>
      <w:r>
        <w:rPr>
          <w:rFonts w:hint="eastAsia"/>
        </w:rPr>
        <w:t>，确实是这个答案。日本和服，初仿中国魏晋隋唐时期吴地的汉服，称为“吴服”，后又学习唐初衣冠制度，称为“唐衣”。</w:t>
      </w:r>
      <w:r>
        <w:t>"</w:t>
      </w:r>
    </w:p>
    <w:p w14:paraId="7C29E56A" w14:textId="77777777" w:rsidR="00A17960" w:rsidRDefault="00A17960"/>
    <w:p w14:paraId="6E531D60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059ACE1C" w14:textId="7B43641F" w:rsidR="00A17960" w:rsidRDefault="00AD66CD">
      <w:r>
        <w:rPr>
          <w:rFonts w:hint="eastAsia"/>
        </w:rPr>
        <w:t>我：</w:t>
      </w:r>
      <w:r>
        <w:t>"</w:t>
      </w:r>
      <w:r w:rsidR="00FD713A">
        <w:rPr>
          <w:rFonts w:hint="eastAsia"/>
        </w:rPr>
        <w:t>唉</w:t>
      </w:r>
      <w:r>
        <w:rPr>
          <w:rFonts w:hint="eastAsia"/>
        </w:rPr>
        <w:t>，好像不太对。</w:t>
      </w:r>
      <w:r>
        <w:t>"</w:t>
      </w:r>
    </w:p>
    <w:p w14:paraId="1EE1C0BF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应该是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汉服。日本和服，初仿中国魏晋隋唐时期吴地的汉服，称为“吴服”，后又学习唐初衣冠制度，称为“唐衣”。</w:t>
      </w:r>
      <w:r>
        <w:t>"</w:t>
      </w:r>
    </w:p>
    <w:p w14:paraId="55AC182E" w14:textId="77777777" w:rsidR="00A17960" w:rsidRDefault="00A17960"/>
    <w:p w14:paraId="462890C6" w14:textId="35ED4DC5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真是令人怀念，没想到高中时代学的一些知识现在</w:t>
      </w:r>
      <w:r w:rsidR="00FD713A">
        <w:rPr>
          <w:rFonts w:hint="eastAsia"/>
        </w:rPr>
        <w:t>都还</w:t>
      </w:r>
      <w:r>
        <w:rPr>
          <w:rFonts w:hint="eastAsia"/>
        </w:rPr>
        <w:t>记得。</w:t>
      </w:r>
      <w:r>
        <w:t>"</w:t>
      </w:r>
    </w:p>
    <w:p w14:paraId="1D46E3A2" w14:textId="06A328F3" w:rsidR="00A17960" w:rsidRDefault="00AD66CD">
      <w:r>
        <w:t>那时候最喜欢上</w:t>
      </w:r>
      <w:r>
        <w:rPr>
          <w:rFonts w:hint="eastAsia"/>
        </w:rPr>
        <w:t>日语</w:t>
      </w:r>
      <w:r>
        <w:t>课，</w:t>
      </w:r>
      <w:r>
        <w:t xml:space="preserve"> </w:t>
      </w:r>
      <w:r>
        <w:rPr>
          <w:rFonts w:hint="eastAsia"/>
        </w:rPr>
        <w:t>只可惜没有认真学习……</w:t>
      </w:r>
    </w:p>
    <w:p w14:paraId="43978050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highlight w:val="yellow"/>
        </w:rPr>
        <w:t>s0105</w:t>
      </w:r>
      <w:r>
        <w:rPr>
          <w:rFonts w:hint="eastAsia"/>
          <w:highlight w:val="yellow"/>
        </w:rPr>
        <w:t>钥匙掉在地上的声音</w:t>
      </w:r>
      <w:r>
        <w:rPr>
          <w:rFonts w:hint="eastAsia"/>
          <w:highlight w:val="yellow"/>
        </w:rPr>
        <w:t>}</w:t>
      </w:r>
    </w:p>
    <w:p w14:paraId="26225B53" w14:textId="77777777" w:rsidR="00A17960" w:rsidRDefault="00A17960"/>
    <w:p w14:paraId="1F9967F8" w14:textId="7DA42709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0F1645F7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这是……</w:t>
      </w:r>
      <w:r>
        <w:t>"</w:t>
      </w:r>
    </w:p>
    <w:p w14:paraId="6486BACB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显示钥匙的图片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w02</w:t>
      </w:r>
      <w:r>
        <w:rPr>
          <w:rFonts w:hint="eastAsia"/>
          <w:highlight w:val="yellow"/>
        </w:rPr>
        <w:t>}</w:t>
      </w:r>
    </w:p>
    <w:p w14:paraId="1FB8E214" w14:textId="77777777" w:rsidR="00A17960" w:rsidRDefault="00AD66CD">
      <w:r>
        <w:rPr>
          <w:rFonts w:hint="eastAsia"/>
        </w:rPr>
        <w:t>突然，从书里掉落了一把钥匙。</w:t>
      </w:r>
    </w:p>
    <w:p w14:paraId="12C5D510" w14:textId="62FF94C9" w:rsidR="00A17960" w:rsidRDefault="00AD66CD">
      <w:r>
        <w:rPr>
          <w:rFonts w:hint="eastAsia"/>
        </w:rPr>
        <w:t>好像在哪里见到过，一时</w:t>
      </w:r>
      <w:r w:rsidR="00B5556E">
        <w:rPr>
          <w:rFonts w:hint="eastAsia"/>
        </w:rPr>
        <w:t>又</w:t>
      </w:r>
      <w:r>
        <w:rPr>
          <w:rFonts w:hint="eastAsia"/>
        </w:rPr>
        <w:t>想不起来。</w:t>
      </w:r>
    </w:p>
    <w:p w14:paraId="4A8B7857" w14:textId="30ED2CB1" w:rsidR="00A17960" w:rsidRDefault="00AD66CD">
      <w:r>
        <w:rPr>
          <w:rFonts w:hint="eastAsia"/>
        </w:rPr>
        <w:t>拿起钥匙，回忆里的一些碎片仿佛被唤醒</w:t>
      </w:r>
      <w:r w:rsidR="00B5556E">
        <w:rPr>
          <w:rFonts w:hint="eastAsia"/>
        </w:rPr>
        <w:t>了</w:t>
      </w:r>
      <w:r>
        <w:rPr>
          <w:rFonts w:hint="eastAsia"/>
        </w:rPr>
        <w:t>……</w:t>
      </w:r>
      <w:r>
        <w:t xml:space="preserve"> </w:t>
      </w:r>
    </w:p>
    <w:p w14:paraId="63947DEA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 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0101 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}</w:t>
      </w:r>
    </w:p>
    <w:p w14:paraId="52AF71D1" w14:textId="77777777" w:rsidR="00A17960" w:rsidRPr="00380DEE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w02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2FAE49C6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s0104 </w:t>
      </w:r>
      <w:r>
        <w:rPr>
          <w:rFonts w:hint="eastAsia"/>
          <w:highlight w:val="cyan"/>
        </w:rPr>
        <w:t>手机铃声响起</w:t>
      </w:r>
      <w:r>
        <w:rPr>
          <w:rFonts w:hint="eastAsia"/>
          <w:highlight w:val="cyan"/>
        </w:rPr>
        <w:t>}</w:t>
      </w:r>
    </w:p>
    <w:p w14:paraId="4C510B84" w14:textId="77777777" w:rsidR="00A17960" w:rsidRDefault="00A17960"/>
    <w:p w14:paraId="5C33B7F2" w14:textId="77777777" w:rsidR="00A17960" w:rsidRPr="00380DEE" w:rsidRDefault="00AD66CD" w:rsidP="00380DEE">
      <w:pPr>
        <w:rPr>
          <w:highlight w:val="yellow"/>
        </w:rPr>
      </w:pP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47249575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马上接电话。</w:t>
      </w:r>
      <w:r>
        <w:rPr>
          <w:rFonts w:hint="eastAsia"/>
        </w:rPr>
        <w:t>"</w:t>
      </w:r>
    </w:p>
    <w:p w14:paraId="61867B79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懒得接电话。</w:t>
      </w:r>
      <w:r>
        <w:rPr>
          <w:rFonts w:hint="eastAsia"/>
        </w:rPr>
        <w:t>"</w:t>
      </w:r>
    </w:p>
    <w:p w14:paraId="7F3BC637" w14:textId="77777777" w:rsidR="00A17960" w:rsidRDefault="00A17960"/>
    <w:p w14:paraId="33303673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</w:p>
    <w:p w14:paraId="5BA5A707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7D059BCB" w14:textId="15D83EC5" w:rsidR="00A17960" w:rsidRDefault="00AD66CD">
      <w:r>
        <w:t>脑海里的回忆被铃声</w:t>
      </w:r>
      <w:r>
        <w:rPr>
          <w:rFonts w:hint="eastAsia"/>
        </w:rPr>
        <w:t>打断</w:t>
      </w:r>
      <w:r>
        <w:t>，匆忙之间，</w:t>
      </w:r>
      <w:r>
        <w:rPr>
          <w:rFonts w:hint="eastAsia"/>
        </w:rPr>
        <w:t>把</w:t>
      </w:r>
      <w:r>
        <w:t>钥匙塞进了口袋。</w:t>
      </w:r>
    </w:p>
    <w:p w14:paraId="5B36BC4C" w14:textId="77777777" w:rsidR="00A17960" w:rsidRDefault="00A17960"/>
    <w:p w14:paraId="5DE28BB2" w14:textId="77777777" w:rsidR="00A17960" w:rsidRDefault="00AD66CD">
      <w:r>
        <w:t>#</w:t>
      </w:r>
      <w:r>
        <w:rPr>
          <w:rFonts w:hint="eastAsia"/>
        </w:rPr>
        <w:t>选择</w:t>
      </w:r>
      <w:r>
        <w:t>2.</w:t>
      </w:r>
    </w:p>
    <w:p w14:paraId="57160E91" w14:textId="53403B71" w:rsidR="00A17960" w:rsidRDefault="00AD66CD">
      <w:pPr>
        <w:tabs>
          <w:tab w:val="left" w:pos="2510"/>
        </w:tabs>
      </w:pPr>
      <w:r>
        <w:rPr>
          <w:rFonts w:hint="eastAsia"/>
        </w:rPr>
        <w:t>我：</w:t>
      </w:r>
      <w:r>
        <w:rPr>
          <w:rFonts w:hint="eastAsia"/>
        </w:rPr>
        <w:t>"</w:t>
      </w:r>
      <w:r>
        <w:rPr>
          <w:rFonts w:hint="eastAsia"/>
        </w:rPr>
        <w:t>估计是骚扰电话，不管它……</w:t>
      </w:r>
      <w:r w:rsidR="00A53E62">
        <w:rPr>
          <w:rFonts w:hint="eastAsia"/>
        </w:rPr>
        <w:t>"</w:t>
      </w:r>
    </w:p>
    <w:p w14:paraId="0439C7E4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s0104 </w:t>
      </w:r>
      <w:r>
        <w:rPr>
          <w:rFonts w:hint="eastAsia"/>
          <w:highlight w:val="cyan"/>
        </w:rPr>
        <w:t>手机铃声响起</w:t>
      </w:r>
      <w:r>
        <w:rPr>
          <w:rFonts w:hint="eastAsia"/>
          <w:highlight w:val="cyan"/>
        </w:rPr>
        <w:t>}</w:t>
      </w:r>
      <w:r>
        <w:rPr>
          <w:rFonts w:hint="eastAsia"/>
          <w:highlight w:val="cyan"/>
        </w:rPr>
        <w:t>（所有</w:t>
      </w:r>
      <w:r>
        <w:rPr>
          <w:rFonts w:hint="eastAsia"/>
          <w:highlight w:val="cyan"/>
        </w:rPr>
        <w:t>se</w:t>
      </w:r>
      <w:r>
        <w:rPr>
          <w:rFonts w:hint="eastAsia"/>
          <w:highlight w:val="cyan"/>
        </w:rPr>
        <w:t>的播放都设定画面停止到播放结束以后）</w:t>
      </w:r>
    </w:p>
    <w:p w14:paraId="37B628EE" w14:textId="1C96F732" w:rsidR="00A17960" w:rsidRDefault="00AD66CD">
      <w:r>
        <w:rPr>
          <w:rFonts w:hint="eastAsia"/>
        </w:rPr>
        <w:t>铃声再次响起，无奈</w:t>
      </w:r>
      <w:r w:rsidR="00FD713A">
        <w:rPr>
          <w:rFonts w:hint="eastAsia"/>
        </w:rPr>
        <w:t>地</w:t>
      </w:r>
      <w:r>
        <w:rPr>
          <w:rFonts w:hint="eastAsia"/>
        </w:rPr>
        <w:t>接起电话</w:t>
      </w:r>
      <w:r>
        <w:t>。</w:t>
      </w:r>
    </w:p>
    <w:p w14:paraId="402B7FAA" w14:textId="396D0FE3" w:rsidR="00A17960" w:rsidRPr="00DB4C6A" w:rsidRDefault="00DB4C6A">
      <w:pPr>
        <w:rPr>
          <w:rFonts w:hint="eastAsia"/>
          <w:highlight w:val="cyan"/>
        </w:rPr>
      </w:pPr>
      <w:ins w:id="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1001</w:t>
      </w:r>
      <w:ins w:id="4" w:author="郭 侃亮" w:date="2022-02-23T17:25:00Z">
        <w:r>
          <w:rPr>
            <w:rFonts w:hint="eastAsia"/>
            <w:highlight w:val="cyan"/>
          </w:rPr>
          <w:t>}</w:t>
        </w:r>
      </w:ins>
    </w:p>
    <w:p w14:paraId="5FCD691C" w14:textId="77777777" w:rsidR="00A17960" w:rsidRDefault="00AD66CD">
      <w:r>
        <w:rPr>
          <w:rFonts w:hint="eastAsia"/>
        </w:rPr>
        <w:t>女声：</w:t>
      </w:r>
      <w:r>
        <w:t>"</w:t>
      </w:r>
      <w:r>
        <w:rPr>
          <w:rFonts w:hint="eastAsia"/>
        </w:rPr>
        <w:t>喂，请问是王浩吗？</w:t>
      </w:r>
      <w:r>
        <w:t>"</w:t>
      </w:r>
      <w:r>
        <w:rPr>
          <w:rFonts w:hint="eastAsia"/>
        </w:rPr>
        <w:t>一个陌生的来电号码</w:t>
      </w:r>
    </w:p>
    <w:p w14:paraId="5C5F645A" w14:textId="626115C5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912C88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66463488" w14:textId="26F948F4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是的，请问您是哪位？</w:t>
      </w:r>
      <w:r>
        <w:t>"</w:t>
      </w:r>
    </w:p>
    <w:p w14:paraId="44708990" w14:textId="3E7F70EE" w:rsidR="00DB4C6A" w:rsidRPr="00DB4C6A" w:rsidRDefault="00DB4C6A">
      <w:pPr>
        <w:rPr>
          <w:rFonts w:hint="eastAsia"/>
          <w:highlight w:val="cyan"/>
        </w:rPr>
      </w:pPr>
      <w:ins w:id="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100</w:t>
      </w:r>
      <w:r>
        <w:rPr>
          <w:highlight w:val="cyan"/>
        </w:rPr>
        <w:t>2</w:t>
      </w:r>
      <w:ins w:id="7" w:author="郭 侃亮" w:date="2022-02-23T17:25:00Z">
        <w:r>
          <w:rPr>
            <w:rFonts w:hint="eastAsia"/>
            <w:highlight w:val="cyan"/>
          </w:rPr>
          <w:t>}</w:t>
        </w:r>
      </w:ins>
    </w:p>
    <w:p w14:paraId="2E5A2BAF" w14:textId="77777777" w:rsidR="00A17960" w:rsidRDefault="00AD66CD">
      <w:r>
        <w:rPr>
          <w:rFonts w:hint="eastAsia"/>
        </w:rPr>
        <w:t>女声：</w:t>
      </w:r>
      <w:r>
        <w:t>"</w:t>
      </w:r>
      <w:r>
        <w:rPr>
          <w:rFonts w:hint="eastAsia"/>
        </w:rPr>
        <w:t>我是周小雨呀，连老同学的声音都听不出来了吗？</w:t>
      </w:r>
      <w:r>
        <w:t>"</w:t>
      </w:r>
    </w:p>
    <w:p w14:paraId="544AB017" w14:textId="5A1A4068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原来是班长（笑），许久不联系，有什么事吗？</w:t>
      </w:r>
      <w:r>
        <w:t>"</w:t>
      </w:r>
    </w:p>
    <w:p w14:paraId="50524230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0102  </w:t>
      </w:r>
      <w:r>
        <w:rPr>
          <w:rFonts w:hint="eastAsia"/>
          <w:highlight w:val="cyan"/>
        </w:rPr>
        <w:t>音乐替换</w:t>
      </w:r>
      <w:r>
        <w:rPr>
          <w:rFonts w:hint="eastAsia"/>
          <w:highlight w:val="cyan"/>
        </w:rPr>
        <w:t>}</w:t>
      </w:r>
    </w:p>
    <w:p w14:paraId="3CA4805A" w14:textId="0C365F54" w:rsidR="00DB4C6A" w:rsidRPr="00DB4C6A" w:rsidRDefault="00DB4C6A" w:rsidP="00DB4C6A">
      <w:pPr>
        <w:rPr>
          <w:rFonts w:hint="eastAsia"/>
          <w:highlight w:val="cyan"/>
        </w:rPr>
      </w:pPr>
      <w:ins w:id="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100</w:t>
      </w:r>
      <w:r>
        <w:rPr>
          <w:highlight w:val="cyan"/>
        </w:rPr>
        <w:t>3</w:t>
      </w:r>
      <w:ins w:id="10" w:author="郭 侃亮" w:date="2022-02-23T17:25:00Z">
        <w:r>
          <w:rPr>
            <w:rFonts w:hint="eastAsia"/>
            <w:highlight w:val="cyan"/>
          </w:rPr>
          <w:t>}</w:t>
        </w:r>
      </w:ins>
    </w:p>
    <w:p w14:paraId="7EC2117C" w14:textId="10335161" w:rsidR="00A17960" w:rsidRDefault="00AD66CD">
      <w:r>
        <w:rPr>
          <w:rFonts w:hint="eastAsia"/>
        </w:rPr>
        <w:t>周小雨：</w:t>
      </w:r>
      <w:r>
        <w:t>"</w:t>
      </w:r>
      <w:r w:rsidR="00FD713A">
        <w:rPr>
          <w:rFonts w:hint="eastAsia"/>
        </w:rPr>
        <w:t>当</w:t>
      </w:r>
      <w:r>
        <w:rPr>
          <w:rFonts w:hint="eastAsia"/>
        </w:rPr>
        <w:t>然，你还记得明天是什么日子吗？</w:t>
      </w:r>
      <w:r>
        <w:t>"</w:t>
      </w:r>
    </w:p>
    <w:p w14:paraId="7625D162" w14:textId="77777777" w:rsidR="00A17960" w:rsidRDefault="00AD66CD">
      <w:r>
        <w:rPr>
          <w:rFonts w:hint="eastAsia"/>
        </w:rPr>
        <w:t>今天是礼拜六，明天自然是礼拜天……。</w:t>
      </w:r>
    </w:p>
    <w:p w14:paraId="2B35BEFC" w14:textId="1BC5BEB2" w:rsidR="00A17960" w:rsidRDefault="00AD66CD">
      <w:r>
        <w:rPr>
          <w:rFonts w:hint="eastAsia"/>
        </w:rPr>
        <w:t>对于一个没有女朋友的单身狗来说，从来没有必要去记一些特殊</w:t>
      </w:r>
      <w:r w:rsidR="00FD713A">
        <w:rPr>
          <w:rFonts w:hint="eastAsia"/>
        </w:rPr>
        <w:t>的</w:t>
      </w:r>
      <w:r>
        <w:rPr>
          <w:rFonts w:hint="eastAsia"/>
        </w:rPr>
        <w:t>节日。</w:t>
      </w:r>
      <w:r w:rsidR="00045E21">
        <w:rPr>
          <w:rFonts w:hint="eastAsia"/>
        </w:rPr>
        <w:t>我</w:t>
      </w:r>
      <w:r>
        <w:rPr>
          <w:rFonts w:hint="eastAsia"/>
        </w:rPr>
        <w:t>努力回想了一</w:t>
      </w:r>
      <w:r>
        <w:rPr>
          <w:rFonts w:hint="eastAsia"/>
        </w:rPr>
        <w:lastRenderedPageBreak/>
        <w:t>下，最终还是放弃了。</w:t>
      </w:r>
    </w:p>
    <w:p w14:paraId="39C7A945" w14:textId="7125DA0E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912C88">
        <w:rPr>
          <w:highlight w:val="yellow"/>
        </w:rPr>
        <w:t>my</w:t>
      </w:r>
      <w:r>
        <w:rPr>
          <w:rFonts w:hint="eastAsia"/>
          <w:highlight w:val="yellow"/>
        </w:rPr>
        <w:t>}</w:t>
      </w:r>
    </w:p>
    <w:p w14:paraId="47EC9992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是你的生日吗？</w:t>
      </w:r>
      <w:r>
        <w:t>"</w:t>
      </w:r>
    </w:p>
    <w:p w14:paraId="4D11729C" w14:textId="040F9DDE" w:rsidR="00DB4C6A" w:rsidRPr="00DB4C6A" w:rsidRDefault="00DB4C6A" w:rsidP="00DB4C6A">
      <w:pPr>
        <w:rPr>
          <w:rFonts w:hint="eastAsia"/>
          <w:highlight w:val="cyan"/>
        </w:rPr>
      </w:pPr>
      <w:ins w:id="1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100</w:t>
      </w:r>
      <w:r>
        <w:rPr>
          <w:highlight w:val="cyan"/>
        </w:rPr>
        <w:t>4</w:t>
      </w:r>
      <w:ins w:id="13" w:author="郭 侃亮" w:date="2022-02-23T17:25:00Z">
        <w:r>
          <w:rPr>
            <w:rFonts w:hint="eastAsia"/>
            <w:highlight w:val="cyan"/>
          </w:rPr>
          <w:t>}</w:t>
        </w:r>
      </w:ins>
    </w:p>
    <w:p w14:paraId="5ACC4F94" w14:textId="0C317EF2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哈哈哈，你怎么变得那么油了</w:t>
      </w:r>
      <w:r w:rsidR="00FD713A">
        <w:rPr>
          <w:rFonts w:hint="eastAsia"/>
        </w:rPr>
        <w:t>？</w:t>
      </w:r>
      <w:r>
        <w:t>"</w:t>
      </w:r>
    </w:p>
    <w:p w14:paraId="50DC7732" w14:textId="51F146E4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912C88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6B15BCED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……</w:t>
      </w:r>
      <w:r>
        <w:t>"</w:t>
      </w:r>
    </w:p>
    <w:p w14:paraId="3BBB904B" w14:textId="68C37F1E" w:rsidR="00DB4C6A" w:rsidRPr="00DB4C6A" w:rsidRDefault="00DB4C6A" w:rsidP="00DB4C6A">
      <w:pPr>
        <w:rPr>
          <w:rFonts w:hint="eastAsia"/>
          <w:highlight w:val="cyan"/>
        </w:rPr>
      </w:pPr>
      <w:ins w:id="1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100</w:t>
      </w:r>
      <w:r>
        <w:rPr>
          <w:highlight w:val="cyan"/>
        </w:rPr>
        <w:t>5</w:t>
      </w:r>
      <w:ins w:id="16" w:author="郭 侃亮" w:date="2022-02-23T17:25:00Z">
        <w:r>
          <w:rPr>
            <w:rFonts w:hint="eastAsia"/>
            <w:highlight w:val="cyan"/>
          </w:rPr>
          <w:t>}</w:t>
        </w:r>
      </w:ins>
    </w:p>
    <w:p w14:paraId="3BFDB9F9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十年之约啊，你忘了？</w:t>
      </w:r>
      <w:r>
        <w:t>"</w:t>
      </w:r>
    </w:p>
    <w:p w14:paraId="7129EB92" w14:textId="514E856C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912C88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0FD45243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十年之约？</w:t>
      </w:r>
      <w:r>
        <w:t>"</w:t>
      </w:r>
    </w:p>
    <w:p w14:paraId="5F648EC8" w14:textId="1ACA765E" w:rsidR="00A17960" w:rsidRDefault="00FD713A">
      <w:r>
        <w:rPr>
          <w:rFonts w:hint="eastAsia"/>
        </w:rPr>
        <w:t>经</w:t>
      </w:r>
      <w:r w:rsidR="00AD66CD">
        <w:rPr>
          <w:rFonts w:hint="eastAsia"/>
        </w:rPr>
        <w:t>周小雨这么一说</w:t>
      </w:r>
      <w:r>
        <w:rPr>
          <w:rFonts w:hint="eastAsia"/>
        </w:rPr>
        <w:t>，</w:t>
      </w:r>
      <w:r w:rsidR="00AD66CD">
        <w:rPr>
          <w:rFonts w:hint="eastAsia"/>
        </w:rPr>
        <w:t>才发现距离高中入学已经十年了，没想到时间过得那么快。</w:t>
      </w:r>
    </w:p>
    <w:p w14:paraId="2FC68292" w14:textId="7BC73FE7" w:rsidR="00A17960" w:rsidRDefault="00045E21">
      <w:r>
        <w:rPr>
          <w:rFonts w:hint="eastAsia"/>
        </w:rPr>
        <w:t>正是在十年前，</w:t>
      </w:r>
      <w:r w:rsidR="00AD66CD">
        <w:rPr>
          <w:rFonts w:hint="eastAsia"/>
        </w:rPr>
        <w:t>我们学校开</w:t>
      </w:r>
      <w:r w:rsidR="00FD713A">
        <w:rPr>
          <w:rFonts w:hint="eastAsia"/>
        </w:rPr>
        <w:t>设</w:t>
      </w:r>
      <w:r w:rsidR="00AD66CD">
        <w:rPr>
          <w:rFonts w:hint="eastAsia"/>
        </w:rPr>
        <w:t>了第一届高中零起点日语班。</w:t>
      </w:r>
    </w:p>
    <w:p w14:paraId="78C26286" w14:textId="6260F12A" w:rsidR="00DB4C6A" w:rsidRPr="00DB4C6A" w:rsidRDefault="00DB4C6A" w:rsidP="00DB4C6A">
      <w:pPr>
        <w:rPr>
          <w:rFonts w:hint="eastAsia"/>
          <w:highlight w:val="cyan"/>
        </w:rPr>
      </w:pPr>
      <w:ins w:id="1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100</w:t>
      </w:r>
      <w:r>
        <w:rPr>
          <w:highlight w:val="cyan"/>
        </w:rPr>
        <w:t>6</w:t>
      </w:r>
      <w:ins w:id="19" w:author="郭 侃亮" w:date="2022-02-23T17:25:00Z">
        <w:r>
          <w:rPr>
            <w:rFonts w:hint="eastAsia"/>
            <w:highlight w:val="cyan"/>
          </w:rPr>
          <w:t>}</w:t>
        </w:r>
      </w:ins>
    </w:p>
    <w:p w14:paraId="6D8BF4CD" w14:textId="51A43060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时间定在明天上午</w:t>
      </w:r>
      <w:r>
        <w:t>8</w:t>
      </w:r>
      <w:r>
        <w:rPr>
          <w:rFonts w:hint="eastAsia"/>
        </w:rPr>
        <w:t>点，地点就在学校，能来参加吗</w:t>
      </w:r>
      <w:r w:rsidR="00FD713A">
        <w:rPr>
          <w:rFonts w:hint="eastAsia"/>
        </w:rPr>
        <w:t>，</w:t>
      </w:r>
      <w:r>
        <w:rPr>
          <w:rFonts w:hint="eastAsia"/>
        </w:rPr>
        <w:t>老同学？</w:t>
      </w:r>
      <w:r>
        <w:t>"</w:t>
      </w:r>
    </w:p>
    <w:p w14:paraId="0DB6701E" w14:textId="150DBC0C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912C88">
        <w:rPr>
          <w:highlight w:val="yellow"/>
        </w:rPr>
        <w:t>ng</w:t>
      </w:r>
      <w:r>
        <w:rPr>
          <w:rFonts w:hint="eastAsia"/>
          <w:highlight w:val="yellow"/>
        </w:rPr>
        <w:t>}</w:t>
      </w:r>
    </w:p>
    <w:p w14:paraId="2D3B4D8A" w14:textId="22E0BA5A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我……</w:t>
      </w:r>
      <w:r>
        <w:t>"</w:t>
      </w:r>
    </w:p>
    <w:p w14:paraId="571A84B8" w14:textId="6D578BA8" w:rsidR="00A17960" w:rsidRDefault="00AD66CD">
      <w:r>
        <w:rPr>
          <w:rFonts w:hint="eastAsia"/>
        </w:rPr>
        <w:t>高中时代，我就是存在感很</w:t>
      </w:r>
      <w:r w:rsidR="00964092">
        <w:rPr>
          <w:rFonts w:hint="eastAsia"/>
        </w:rPr>
        <w:t>弱</w:t>
      </w:r>
      <w:r>
        <w:rPr>
          <w:rFonts w:hint="eastAsia"/>
        </w:rPr>
        <w:t>的角色，工作以后更是像患了社恐，什么聚会活动都能躲则躲，每到周末，除了加班就只想躺平。</w:t>
      </w:r>
      <w:r w:rsidR="00964092">
        <w:rPr>
          <w:rFonts w:hint="eastAsia"/>
        </w:rPr>
        <w:t>况且，我也没有特别想见的人。</w:t>
      </w:r>
    </w:p>
    <w:p w14:paraId="2F625BAA" w14:textId="77777777" w:rsidR="00A17960" w:rsidRDefault="00AD66CD">
      <w:r>
        <w:rPr>
          <w:rFonts w:hint="eastAsia"/>
        </w:rPr>
        <w:t>想到自己还要打包搬家的行李，下意识地想要拒绝……</w:t>
      </w:r>
    </w:p>
    <w:p w14:paraId="4B925BA6" w14:textId="60751A91" w:rsidR="00DB4C6A" w:rsidRPr="00DB4C6A" w:rsidRDefault="00DB4C6A" w:rsidP="00DB4C6A">
      <w:pPr>
        <w:rPr>
          <w:rFonts w:hint="eastAsia"/>
          <w:highlight w:val="cyan"/>
        </w:rPr>
      </w:pPr>
      <w:ins w:id="2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100</w:t>
      </w:r>
      <w:r>
        <w:rPr>
          <w:highlight w:val="cyan"/>
        </w:rPr>
        <w:t>7</w:t>
      </w:r>
      <w:ins w:id="22" w:author="郭 侃亮" w:date="2022-02-23T17:25:00Z">
        <w:r>
          <w:rPr>
            <w:rFonts w:hint="eastAsia"/>
            <w:highlight w:val="cyan"/>
          </w:rPr>
          <w:t>}</w:t>
        </w:r>
      </w:ins>
    </w:p>
    <w:p w14:paraId="6B6353E9" w14:textId="4FF80E68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那么晚才通知你</w:t>
      </w:r>
      <w:r w:rsidR="00964092">
        <w:rPr>
          <w:rFonts w:hint="eastAsia"/>
        </w:rPr>
        <w:t>，你别生气啊。</w:t>
      </w:r>
      <w:r>
        <w:t>"</w:t>
      </w:r>
    </w:p>
    <w:p w14:paraId="1F1A74B7" w14:textId="7D777ACF" w:rsidR="00DB4C6A" w:rsidRPr="00DB4C6A" w:rsidRDefault="00DB4C6A" w:rsidP="00DB4C6A">
      <w:pPr>
        <w:rPr>
          <w:rFonts w:hint="eastAsia"/>
          <w:highlight w:val="cyan"/>
        </w:rPr>
      </w:pPr>
      <w:ins w:id="2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100</w:t>
      </w:r>
      <w:r>
        <w:rPr>
          <w:highlight w:val="cyan"/>
        </w:rPr>
        <w:t>8</w:t>
      </w:r>
      <w:ins w:id="25" w:author="郭 侃亮" w:date="2022-02-23T17:25:00Z">
        <w:r>
          <w:rPr>
            <w:rFonts w:hint="eastAsia"/>
            <w:highlight w:val="cyan"/>
          </w:rPr>
          <w:t>}</w:t>
        </w:r>
      </w:ins>
    </w:p>
    <w:p w14:paraId="5C96F29A" w14:textId="0300B955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谁让你当年不用</w:t>
      </w:r>
      <w:r>
        <w:rPr>
          <w:rFonts w:hint="eastAsia"/>
        </w:rPr>
        <w:t>QQ</w:t>
      </w:r>
      <w:r>
        <w:rPr>
          <w:rFonts w:hint="eastAsia"/>
        </w:rPr>
        <w:t>也不用微信，电话号码也换了。好不容易才</w:t>
      </w:r>
      <w:r w:rsidR="00964092">
        <w:rPr>
          <w:rFonts w:hint="eastAsia"/>
        </w:rPr>
        <w:t>打听</w:t>
      </w:r>
      <w:r>
        <w:rPr>
          <w:rFonts w:hint="eastAsia"/>
        </w:rPr>
        <w:t>到了你的新号码。</w:t>
      </w:r>
      <w:r>
        <w:t>"</w:t>
      </w:r>
    </w:p>
    <w:p w14:paraId="25E5D996" w14:textId="245AEE87" w:rsidR="00A17960" w:rsidRDefault="00AD66CD">
      <w:r>
        <w:rPr>
          <w:rFonts w:hint="eastAsia"/>
        </w:rPr>
        <w:t>还没来得及等我回答，周小雨又</w:t>
      </w:r>
      <w:r w:rsidR="00964092">
        <w:rPr>
          <w:rFonts w:hint="eastAsia"/>
        </w:rPr>
        <w:t>像</w:t>
      </w:r>
      <w:r>
        <w:rPr>
          <w:rFonts w:hint="eastAsia"/>
        </w:rPr>
        <w:t>想起了什么</w:t>
      </w:r>
      <w:r w:rsidR="00964092">
        <w:rPr>
          <w:rFonts w:hint="eastAsia"/>
        </w:rPr>
        <w:t>似的</w:t>
      </w:r>
      <w:r>
        <w:rPr>
          <w:rFonts w:hint="eastAsia"/>
        </w:rPr>
        <w:t>，接着</w:t>
      </w:r>
      <w:r w:rsidR="00FD713A">
        <w:rPr>
          <w:rFonts w:hint="eastAsia"/>
        </w:rPr>
        <w:t>往下说</w:t>
      </w:r>
      <w:r>
        <w:rPr>
          <w:rFonts w:hint="eastAsia"/>
        </w:rPr>
        <w:t>。</w:t>
      </w:r>
    </w:p>
    <w:p w14:paraId="1A7F7271" w14:textId="36F55DAC" w:rsidR="00DB4C6A" w:rsidRPr="00DB4C6A" w:rsidRDefault="00DB4C6A" w:rsidP="00DB4C6A">
      <w:pPr>
        <w:rPr>
          <w:rFonts w:hint="eastAsia"/>
          <w:highlight w:val="cyan"/>
        </w:rPr>
      </w:pPr>
      <w:ins w:id="2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100</w:t>
      </w:r>
      <w:r>
        <w:rPr>
          <w:highlight w:val="cyan"/>
        </w:rPr>
        <w:t>9</w:t>
      </w:r>
      <w:ins w:id="28" w:author="郭 侃亮" w:date="2022-02-23T17:25:00Z">
        <w:r>
          <w:rPr>
            <w:rFonts w:hint="eastAsia"/>
            <w:highlight w:val="cyan"/>
          </w:rPr>
          <w:t>}</w:t>
        </w:r>
      </w:ins>
    </w:p>
    <w:p w14:paraId="7DD90896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就我们组的小聚会。</w:t>
      </w:r>
      <w:r>
        <w:t>"</w:t>
      </w:r>
    </w:p>
    <w:p w14:paraId="03C30BEA" w14:textId="28B85913" w:rsidR="00DB4C6A" w:rsidRPr="00DB4C6A" w:rsidRDefault="00DB4C6A" w:rsidP="00DB4C6A">
      <w:pPr>
        <w:rPr>
          <w:rFonts w:hint="eastAsia"/>
          <w:highlight w:val="cyan"/>
        </w:rPr>
      </w:pPr>
      <w:ins w:id="2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10</w:t>
      </w:r>
      <w:ins w:id="31" w:author="郭 侃亮" w:date="2022-02-23T17:25:00Z">
        <w:r>
          <w:rPr>
            <w:rFonts w:hint="eastAsia"/>
            <w:highlight w:val="cyan"/>
          </w:rPr>
          <w:t>}</w:t>
        </w:r>
      </w:ins>
    </w:p>
    <w:p w14:paraId="0A2B4C12" w14:textId="4F7D86C3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对了，智子也会来参加哦，你还记得</w:t>
      </w:r>
      <w:r w:rsidR="00E5044C">
        <w:rPr>
          <w:rFonts w:hint="eastAsia"/>
        </w:rPr>
        <w:t>她</w:t>
      </w:r>
      <w:r>
        <w:rPr>
          <w:rFonts w:hint="eastAsia"/>
        </w:rPr>
        <w:t>吗</w:t>
      </w:r>
      <w:r w:rsidR="00FD713A">
        <w:rPr>
          <w:rFonts w:hint="eastAsia"/>
        </w:rPr>
        <w:t>？</w:t>
      </w:r>
      <w:r>
        <w:rPr>
          <w:rFonts w:hint="eastAsia"/>
        </w:rPr>
        <w:t>说是坐今天晚上的飞机过来。</w:t>
      </w:r>
      <w:r>
        <w:t>"</w:t>
      </w:r>
    </w:p>
    <w:p w14:paraId="3A11FF78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0103 </w:t>
      </w:r>
      <w:r>
        <w:rPr>
          <w:rFonts w:hint="eastAsia"/>
          <w:highlight w:val="cyan"/>
        </w:rPr>
        <w:t>}</w:t>
      </w:r>
    </w:p>
    <w:p w14:paraId="5F826985" w14:textId="1DA7B8E4" w:rsidR="00A17960" w:rsidRDefault="00AD66CD">
      <w:r>
        <w:rPr>
          <w:rFonts w:hint="eastAsia"/>
        </w:rPr>
        <w:t>听到这个名字，</w:t>
      </w:r>
      <w:r w:rsidR="00FD713A">
        <w:rPr>
          <w:rFonts w:hint="eastAsia"/>
        </w:rPr>
        <w:t>我</w:t>
      </w:r>
      <w:r>
        <w:rPr>
          <w:rFonts w:hint="eastAsia"/>
        </w:rPr>
        <w:t>一瞬间有些</w:t>
      </w:r>
      <w:r w:rsidR="00FD713A">
        <w:rPr>
          <w:rFonts w:hint="eastAsia"/>
        </w:rPr>
        <w:t>恍惚</w:t>
      </w:r>
      <w:r>
        <w:rPr>
          <w:rFonts w:hint="eastAsia"/>
        </w:rPr>
        <w:t>。</w:t>
      </w:r>
    </w:p>
    <w:p w14:paraId="291705BC" w14:textId="466CB255" w:rsidR="00A17960" w:rsidRDefault="00AD66CD">
      <w:r>
        <w:rPr>
          <w:rFonts w:hint="eastAsia"/>
        </w:rPr>
        <w:t>智子是当年我们班里的日本交换留学生。</w:t>
      </w:r>
    </w:p>
    <w:p w14:paraId="7343BEC8" w14:textId="196559EA" w:rsidR="00A17960" w:rsidRDefault="00AD66CD">
      <w:r>
        <w:rPr>
          <w:rFonts w:hint="eastAsia"/>
        </w:rPr>
        <w:t>或许是因为少年时代的懵懂，</w:t>
      </w:r>
      <w:r w:rsidR="007D7A40">
        <w:rPr>
          <w:rFonts w:hint="eastAsia"/>
        </w:rPr>
        <w:t>我</w:t>
      </w:r>
      <w:r>
        <w:rPr>
          <w:rFonts w:hint="eastAsia"/>
        </w:rPr>
        <w:t>对</w:t>
      </w:r>
      <w:r w:rsidR="007D7A40">
        <w:rPr>
          <w:rFonts w:hint="eastAsia"/>
        </w:rPr>
        <w:t>她</w:t>
      </w:r>
      <w:r>
        <w:rPr>
          <w:rFonts w:hint="eastAsia"/>
        </w:rPr>
        <w:t>有</w:t>
      </w:r>
      <w:r w:rsidR="007D7A40">
        <w:rPr>
          <w:rFonts w:hint="eastAsia"/>
        </w:rPr>
        <w:t>种</w:t>
      </w:r>
      <w:r>
        <w:rPr>
          <w:rFonts w:hint="eastAsia"/>
        </w:rPr>
        <w:t>莫名的好感。</w:t>
      </w:r>
    </w:p>
    <w:p w14:paraId="08FAF56C" w14:textId="60372060" w:rsidR="00A17960" w:rsidRDefault="00AD66CD">
      <w:r>
        <w:rPr>
          <w:rFonts w:hint="eastAsia"/>
        </w:rPr>
        <w:t>“十年之约”就是她回国之前与我们做的约定。但是都过了十年了，她还记得吗</w:t>
      </w:r>
      <w:r w:rsidR="00FD713A">
        <w:rPr>
          <w:rFonts w:hint="eastAsia"/>
        </w:rPr>
        <w:t>？</w:t>
      </w:r>
    </w:p>
    <w:p w14:paraId="4B03D119" w14:textId="733C46BF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1EA5DFF7" w14:textId="43CA6DAD" w:rsidR="00A17960" w:rsidRDefault="00AD66CD">
      <w:r>
        <w:rPr>
          <w:rFonts w:hint="eastAsia"/>
        </w:rPr>
        <w:t>我：</w:t>
      </w:r>
      <w:r w:rsidR="00FB560F">
        <w:t>"</w:t>
      </w:r>
      <w:r>
        <w:t>你确定</w:t>
      </w:r>
      <w:r>
        <w:rPr>
          <w:rFonts w:hint="eastAsia"/>
        </w:rPr>
        <w:t>……</w:t>
      </w:r>
      <w:r>
        <w:t>她会来？</w:t>
      </w:r>
      <w:r w:rsidR="00FB560F">
        <w:t>"</w:t>
      </w:r>
    </w:p>
    <w:p w14:paraId="48F15160" w14:textId="7095D87E" w:rsidR="00DB4C6A" w:rsidRPr="00DB4C6A" w:rsidRDefault="00DB4C6A" w:rsidP="00DB4C6A">
      <w:pPr>
        <w:rPr>
          <w:rFonts w:hint="eastAsia"/>
          <w:highlight w:val="cyan"/>
        </w:rPr>
      </w:pPr>
      <w:ins w:id="3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11</w:t>
      </w:r>
      <w:ins w:id="34" w:author="郭 侃亮" w:date="2022-02-23T17:25:00Z">
        <w:r>
          <w:rPr>
            <w:rFonts w:hint="eastAsia"/>
            <w:highlight w:val="cyan"/>
          </w:rPr>
          <w:t>}</w:t>
        </w:r>
      </w:ins>
    </w:p>
    <w:p w14:paraId="5C8DD541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嘻嘻，明天你就知道啦！果然你还是对智子念念不忘呢。</w:t>
      </w:r>
      <w:r>
        <w:t>"</w:t>
      </w:r>
    </w:p>
    <w:p w14:paraId="51000930" w14:textId="507A4774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483B063D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哪里……我是……</w:t>
      </w:r>
      <w:r>
        <w:t>"</w:t>
      </w:r>
    </w:p>
    <w:p w14:paraId="371B0777" w14:textId="247FDF4B" w:rsidR="00DB4C6A" w:rsidRPr="00DB4C6A" w:rsidRDefault="00DB4C6A" w:rsidP="00DB4C6A">
      <w:pPr>
        <w:rPr>
          <w:rFonts w:hint="eastAsia"/>
          <w:highlight w:val="cyan"/>
        </w:rPr>
      </w:pPr>
      <w:ins w:id="3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12</w:t>
      </w:r>
      <w:ins w:id="37" w:author="郭 侃亮" w:date="2022-02-23T17:25:00Z">
        <w:r>
          <w:rPr>
            <w:rFonts w:hint="eastAsia"/>
            <w:highlight w:val="cyan"/>
          </w:rPr>
          <w:t>}</w:t>
        </w:r>
      </w:ins>
    </w:p>
    <w:p w14:paraId="1B6B3405" w14:textId="3A1DA832" w:rsidR="00A17960" w:rsidRDefault="00AD66CD">
      <w:r>
        <w:rPr>
          <w:rFonts w:hint="eastAsia"/>
        </w:rPr>
        <w:t>周小雨：</w:t>
      </w:r>
      <w:r>
        <w:t>"</w:t>
      </w:r>
      <w:r w:rsidR="00FD713A">
        <w:rPr>
          <w:rFonts w:hint="eastAsia"/>
        </w:rPr>
        <w:t>那</w:t>
      </w:r>
      <w:r>
        <w:rPr>
          <w:rFonts w:hint="eastAsia"/>
        </w:rPr>
        <w:t>就这样</w:t>
      </w:r>
      <w:r w:rsidR="00FD713A">
        <w:rPr>
          <w:rFonts w:hint="eastAsia"/>
        </w:rPr>
        <w:t>，</w:t>
      </w:r>
      <w:r>
        <w:rPr>
          <w:rFonts w:hint="eastAsia"/>
        </w:rPr>
        <w:t>明天见啦。</w:t>
      </w:r>
      <w:r>
        <w:t>"</w:t>
      </w:r>
    </w:p>
    <w:p w14:paraId="7AB75FD5" w14:textId="77777777" w:rsidR="00A17960" w:rsidRDefault="00AD66CD">
      <w:r>
        <w:rPr>
          <w:rFonts w:hint="eastAsia"/>
        </w:rPr>
        <w:t>周小雨不由分说地挂断了电话。</w:t>
      </w:r>
    </w:p>
    <w:p w14:paraId="0A477FB3" w14:textId="1DC54944" w:rsidR="009102E3" w:rsidRDefault="009102E3" w:rsidP="009102E3">
      <w:r>
        <w:lastRenderedPageBreak/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67E45B2C" w14:textId="0FB100D0" w:rsidR="00A17960" w:rsidRDefault="00AD66CD">
      <w:r>
        <w:rPr>
          <w:rFonts w:hint="eastAsia"/>
        </w:rPr>
        <w:t>她的性格还是和高中时代一样，干脆、利落、让人</w:t>
      </w:r>
      <w:r w:rsidR="00FD713A">
        <w:rPr>
          <w:rFonts w:hint="eastAsia"/>
        </w:rPr>
        <w:t>难以</w:t>
      </w:r>
      <w:r>
        <w:rPr>
          <w:rFonts w:hint="eastAsia"/>
        </w:rPr>
        <w:t>拒绝。</w:t>
      </w:r>
    </w:p>
    <w:p w14:paraId="3E8A9D4C" w14:textId="78A79EB3" w:rsidR="00A17960" w:rsidRDefault="00AD66CD">
      <w:r>
        <w:rPr>
          <w:rFonts w:hint="eastAsia"/>
        </w:rPr>
        <w:t>当年周小雨和智子住</w:t>
      </w:r>
      <w:r w:rsidR="00FD713A">
        <w:rPr>
          <w:rFonts w:hint="eastAsia"/>
        </w:rPr>
        <w:t>同</w:t>
      </w:r>
      <w:r>
        <w:rPr>
          <w:rFonts w:hint="eastAsia"/>
        </w:rPr>
        <w:t>一个寝室，两个人总是形影不离。</w:t>
      </w:r>
    </w:p>
    <w:p w14:paraId="66C13F2E" w14:textId="3F6DFAC4" w:rsidR="00A17960" w:rsidRDefault="00AD66CD">
      <w:r>
        <w:rPr>
          <w:rFonts w:hint="eastAsia"/>
        </w:rPr>
        <w:t>课上</w:t>
      </w:r>
      <w:r w:rsidR="00FB560F">
        <w:rPr>
          <w:rFonts w:hint="eastAsia"/>
        </w:rPr>
        <w:t>我</w:t>
      </w:r>
      <w:r>
        <w:rPr>
          <w:rFonts w:hint="eastAsia"/>
        </w:rPr>
        <w:t>偷偷看智子的时候，总是被周小雨发现，还被调侃了许久。</w:t>
      </w:r>
    </w:p>
    <w:p w14:paraId="1EA1A7FF" w14:textId="77777777" w:rsidR="00A17960" w:rsidRDefault="00FB560F">
      <w:r>
        <w:rPr>
          <w:rFonts w:hint="eastAsia"/>
        </w:rPr>
        <w:t>我的</w:t>
      </w:r>
      <w:r w:rsidR="00AD66CD">
        <w:rPr>
          <w:rFonts w:hint="eastAsia"/>
        </w:rPr>
        <w:t>心中莫名产生了一种复杂的情绪。</w:t>
      </w:r>
    </w:p>
    <w:p w14:paraId="0BDC102E" w14:textId="0DCC814F" w:rsidR="00A17960" w:rsidRDefault="00FD713A">
      <w:r>
        <w:rPr>
          <w:rFonts w:hint="eastAsia"/>
        </w:rPr>
        <w:t>仿佛按下了回忆的开关</w:t>
      </w:r>
      <w:r w:rsidR="00AD66CD">
        <w:rPr>
          <w:rFonts w:hint="eastAsia"/>
        </w:rPr>
        <w:t>，那些有关青春的美好</w:t>
      </w:r>
      <w:r w:rsidR="00BB6C69">
        <w:rPr>
          <w:rFonts w:hint="eastAsia"/>
        </w:rPr>
        <w:t>记忆</w:t>
      </w:r>
      <w:r w:rsidR="00AD66CD">
        <w:rPr>
          <w:rFonts w:hint="eastAsia"/>
        </w:rPr>
        <w:t>一股脑</w:t>
      </w:r>
      <w:r>
        <w:rPr>
          <w:rFonts w:hint="eastAsia"/>
        </w:rPr>
        <w:t>地</w:t>
      </w:r>
      <w:r w:rsidR="00AD66CD">
        <w:rPr>
          <w:rFonts w:hint="eastAsia"/>
        </w:rPr>
        <w:t>涌上心头。</w:t>
      </w:r>
    </w:p>
    <w:p w14:paraId="14657CCC" w14:textId="77777777" w:rsidR="00A17960" w:rsidRDefault="00AD66CD">
      <w:r>
        <w:t>不知道智子现在怎么样了</w:t>
      </w:r>
      <w:r>
        <w:rPr>
          <w:rFonts w:hint="eastAsia"/>
        </w:rPr>
        <w:t>……</w:t>
      </w:r>
    </w:p>
    <w:p w14:paraId="1471478C" w14:textId="774CD756" w:rsidR="00A17960" w:rsidRDefault="00AD66CD">
      <w:r>
        <w:rPr>
          <w:rFonts w:hint="eastAsia"/>
        </w:rPr>
        <w:t>或许</w:t>
      </w:r>
      <w:r w:rsidR="00FB560F">
        <w:rPr>
          <w:rFonts w:hint="eastAsia"/>
        </w:rPr>
        <w:t>我</w:t>
      </w:r>
      <w:r>
        <w:rPr>
          <w:rFonts w:hint="eastAsia"/>
        </w:rPr>
        <w:t>心里对这个十年之约有些许期待，但是一想到自己窘迫的样子，</w:t>
      </w:r>
      <w:r w:rsidR="00BB6C69">
        <w:rPr>
          <w:rFonts w:hint="eastAsia"/>
        </w:rPr>
        <w:t>还是</w:t>
      </w:r>
      <w:r>
        <w:rPr>
          <w:rFonts w:hint="eastAsia"/>
        </w:rPr>
        <w:t>不由地打退堂鼓。</w:t>
      </w:r>
    </w:p>
    <w:p w14:paraId="24214B14" w14:textId="16E83B07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58D28A7E" w14:textId="77777777" w:rsidR="00A17960" w:rsidRDefault="00AD66CD">
      <w:r>
        <w:rPr>
          <w:rFonts w:hint="eastAsia"/>
        </w:rPr>
        <w:t>算了，去就去吧，也算是给自己的青春画一个句号。</w:t>
      </w:r>
      <w:r>
        <w:rPr>
          <w:rFonts w:hint="eastAsia"/>
        </w:rPr>
        <w:t xml:space="preserve"> </w:t>
      </w:r>
    </w:p>
    <w:p w14:paraId="2017EC4D" w14:textId="6343CC63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 BGM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}</w:t>
      </w:r>
    </w:p>
    <w:p w14:paraId="50D1085C" w14:textId="77777777" w:rsidR="00A17960" w:rsidRDefault="00A17960">
      <w:pPr>
        <w:rPr>
          <w:highlight w:val="yellow"/>
        </w:rPr>
      </w:pPr>
    </w:p>
    <w:p w14:paraId="7E3A88B6" w14:textId="77777777" w:rsidR="00A17960" w:rsidRDefault="00A17960">
      <w:pPr>
        <w:rPr>
          <w:highlight w:val="yellow"/>
        </w:rPr>
      </w:pPr>
    </w:p>
    <w:p w14:paraId="269B9F69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黑屏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p w14:paraId="3B3F4B33" w14:textId="77777777" w:rsidR="00A17960" w:rsidRDefault="00A17960">
      <w:pPr>
        <w:rPr>
          <w:highlight w:val="yellow"/>
        </w:rPr>
      </w:pPr>
    </w:p>
    <w:p w14:paraId="0634A505" w14:textId="77777777" w:rsidR="00A17960" w:rsidRDefault="00AD66CD"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显示章节背景</w:t>
      </w:r>
      <w:r>
        <w:rPr>
          <w:rFonts w:hint="eastAsia"/>
          <w:highlight w:val="green"/>
        </w:rPr>
        <w:t xml:space="preserve">  </w:t>
      </w:r>
      <w:r>
        <w:rPr>
          <w:rFonts w:hint="eastAsia"/>
          <w:highlight w:val="green"/>
        </w:rPr>
        <w:t>序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约定</w:t>
      </w:r>
      <w:r>
        <w:rPr>
          <w:rFonts w:hint="eastAsia"/>
          <w:highlight w:val="green"/>
        </w:rPr>
        <w:t>}</w:t>
      </w:r>
    </w:p>
    <w:p w14:paraId="2CAB5ADA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黑屏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p w14:paraId="44C93337" w14:textId="77777777" w:rsidR="00A17960" w:rsidRDefault="00AD66C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P0</w:t>
      </w:r>
      <w:r>
        <w:rPr>
          <w:highlight w:val="green"/>
        </w:rPr>
        <w:t xml:space="preserve">2 </w:t>
      </w:r>
      <w:r>
        <w:rPr>
          <w:rFonts w:hint="eastAsia"/>
          <w:highlight w:val="green"/>
        </w:rPr>
        <w:t>xiaomen}</w:t>
      </w:r>
    </w:p>
    <w:p w14:paraId="2A224F85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0104 </w:t>
      </w:r>
      <w:r>
        <w:rPr>
          <w:rFonts w:hint="eastAsia"/>
          <w:highlight w:val="cyan"/>
        </w:rPr>
        <w:t>}</w:t>
      </w:r>
    </w:p>
    <w:p w14:paraId="01515C97" w14:textId="7EC69DD3" w:rsidR="00A17960" w:rsidRDefault="00AD66CD">
      <w:pPr>
        <w:tabs>
          <w:tab w:val="left" w:pos="1948"/>
        </w:tabs>
      </w:pPr>
      <w:r>
        <w:rPr>
          <w:rFonts w:hint="eastAsia"/>
        </w:rPr>
        <w:t>周日的校园安静得令人感到陌生。</w:t>
      </w:r>
    </w:p>
    <w:p w14:paraId="2959B3F8" w14:textId="6AAE1756" w:rsidR="00A17960" w:rsidRDefault="00AD66CD">
      <w:r>
        <w:rPr>
          <w:rFonts w:hint="eastAsia"/>
        </w:rPr>
        <w:t>时隔多年回到母校，往日种种恍若昨日，历历在目。</w:t>
      </w:r>
    </w:p>
    <w:p w14:paraId="715A03E3" w14:textId="33C23D79" w:rsidR="00A17960" w:rsidRDefault="00AD66CD">
      <w:r>
        <w:rPr>
          <w:rFonts w:hint="eastAsia"/>
        </w:rPr>
        <w:t>当年为了省下一些零花钱，每天骑自行车上学，即便是下雨天也不舍得打车。</w:t>
      </w:r>
    </w:p>
    <w:p w14:paraId="305B697C" w14:textId="741FEB5E" w:rsidR="00DB4C6A" w:rsidRPr="00DB4C6A" w:rsidRDefault="00DB4C6A" w:rsidP="00DB4C6A">
      <w:pPr>
        <w:rPr>
          <w:rFonts w:hint="eastAsia"/>
          <w:highlight w:val="cyan"/>
        </w:rPr>
      </w:pPr>
      <w:ins w:id="3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14</w:t>
      </w:r>
      <w:ins w:id="40" w:author="郭 侃亮" w:date="2022-02-23T17:25:00Z">
        <w:r>
          <w:rPr>
            <w:rFonts w:hint="eastAsia"/>
            <w:highlight w:val="cyan"/>
          </w:rPr>
          <w:t>}</w:t>
        </w:r>
      </w:ins>
    </w:p>
    <w:p w14:paraId="26C8EFFE" w14:textId="77777777" w:rsidR="00A17960" w:rsidRDefault="00AD66CD">
      <w:pPr>
        <w:tabs>
          <w:tab w:val="left" w:pos="3523"/>
        </w:tabs>
      </w:pPr>
      <w:r>
        <w:rPr>
          <w:rFonts w:hint="eastAsia"/>
        </w:rPr>
        <w:t>门卫：</w:t>
      </w:r>
      <w:r>
        <w:t>"</w:t>
      </w:r>
      <w:r>
        <w:rPr>
          <w:rFonts w:hint="eastAsia"/>
        </w:rPr>
        <w:t>你好，有什么事吗？</w:t>
      </w:r>
      <w:r>
        <w:t>"</w:t>
      </w:r>
      <w:r>
        <w:tab/>
      </w:r>
    </w:p>
    <w:p w14:paraId="05ABA55D" w14:textId="77777777" w:rsidR="00A17960" w:rsidRDefault="00AD66CD">
      <w:pPr>
        <w:tabs>
          <w:tab w:val="left" w:pos="1235"/>
        </w:tabs>
      </w:pPr>
      <w:r>
        <w:rPr>
          <w:rFonts w:hint="eastAsia"/>
        </w:rPr>
        <w:t>门卫师傅的话打断了回忆的思绪。</w:t>
      </w:r>
    </w:p>
    <w:p w14:paraId="1BCA019F" w14:textId="505F11AF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E5FE5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30BC524E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我是这里的毕业生，是来参加同学聚会的。</w:t>
      </w:r>
      <w:r>
        <w:t>"</w:t>
      </w:r>
    </w:p>
    <w:p w14:paraId="7F1E2861" w14:textId="6115D719" w:rsidR="00DB4C6A" w:rsidRPr="00DB4C6A" w:rsidRDefault="00DB4C6A" w:rsidP="00DB4C6A">
      <w:pPr>
        <w:rPr>
          <w:rFonts w:hint="eastAsia"/>
          <w:highlight w:val="cyan"/>
        </w:rPr>
      </w:pPr>
      <w:ins w:id="4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15</w:t>
      </w:r>
      <w:ins w:id="43" w:author="郭 侃亮" w:date="2022-02-23T17:25:00Z">
        <w:r>
          <w:rPr>
            <w:rFonts w:hint="eastAsia"/>
            <w:highlight w:val="cyan"/>
          </w:rPr>
          <w:t>}</w:t>
        </w:r>
      </w:ins>
    </w:p>
    <w:p w14:paraId="43AE44E4" w14:textId="77777777" w:rsidR="00A17960" w:rsidRDefault="00AD66CD">
      <w:r>
        <w:rPr>
          <w:rFonts w:hint="eastAsia"/>
        </w:rPr>
        <w:t>门卫：</w:t>
      </w:r>
      <w:r>
        <w:t>"</w:t>
      </w:r>
      <w:r>
        <w:rPr>
          <w:rFonts w:hint="eastAsia"/>
        </w:rPr>
        <w:t>同学聚会？没听说啊。</w:t>
      </w:r>
      <w:r>
        <w:t>"</w:t>
      </w:r>
    </w:p>
    <w:p w14:paraId="0F95AE68" w14:textId="77777777" w:rsidR="00A17960" w:rsidRDefault="00AD66CD">
      <w:r>
        <w:rPr>
          <w:rFonts w:hint="eastAsia"/>
        </w:rPr>
        <w:t>不应该啊。是今天，时间也没有错。</w:t>
      </w:r>
    </w:p>
    <w:p w14:paraId="59326059" w14:textId="19CE15C4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E5FE5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7C507B82" w14:textId="6506B68E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师傅，我确实跟老同学约了今天</w:t>
      </w:r>
      <w:r w:rsidR="00106D54">
        <w:rPr>
          <w:rFonts w:hint="eastAsia"/>
        </w:rPr>
        <w:t>在这儿</w:t>
      </w:r>
      <w:r>
        <w:rPr>
          <w:rFonts w:hint="eastAsia"/>
        </w:rPr>
        <w:t>聚会。</w:t>
      </w:r>
      <w:r>
        <w:t>"</w:t>
      </w:r>
    </w:p>
    <w:p w14:paraId="369F1F1E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要不我先进去等她可以吗？</w:t>
      </w:r>
      <w:r>
        <w:t>"</w:t>
      </w:r>
    </w:p>
    <w:p w14:paraId="6C07C73D" w14:textId="01E9E3C4" w:rsidR="00DB4C6A" w:rsidRPr="00DB4C6A" w:rsidRDefault="00DB4C6A" w:rsidP="00DB4C6A">
      <w:pPr>
        <w:rPr>
          <w:rFonts w:hint="eastAsia"/>
          <w:highlight w:val="cyan"/>
        </w:rPr>
      </w:pPr>
      <w:ins w:id="4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16</w:t>
      </w:r>
      <w:ins w:id="46" w:author="郭 侃亮" w:date="2022-02-23T17:25:00Z">
        <w:r>
          <w:rPr>
            <w:rFonts w:hint="eastAsia"/>
            <w:highlight w:val="cyan"/>
          </w:rPr>
          <w:t>}</w:t>
        </w:r>
      </w:ins>
    </w:p>
    <w:p w14:paraId="1179832A" w14:textId="4D9647D1" w:rsidR="00A17960" w:rsidRDefault="00AD66CD">
      <w:r>
        <w:rPr>
          <w:rFonts w:hint="eastAsia"/>
        </w:rPr>
        <w:t>门卫：</w:t>
      </w:r>
      <w:r>
        <w:t>"</w:t>
      </w:r>
      <w:r>
        <w:rPr>
          <w:rFonts w:hint="eastAsia"/>
        </w:rPr>
        <w:t>不行，学校有规定，没有</w:t>
      </w:r>
      <w:r w:rsidR="00106D54">
        <w:rPr>
          <w:rFonts w:hint="eastAsia"/>
        </w:rPr>
        <w:t>相关证明，外来人员</w:t>
      </w:r>
      <w:r>
        <w:rPr>
          <w:rFonts w:hint="eastAsia"/>
        </w:rPr>
        <w:t>一律不许入校。</w:t>
      </w:r>
      <w:r>
        <w:t>"</w:t>
      </w:r>
    </w:p>
    <w:p w14:paraId="30CFE37E" w14:textId="552C1AD6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E5FE5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7DA99DBF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那我在门口等她吧。</w:t>
      </w:r>
      <w:r>
        <w:t>"</w:t>
      </w:r>
    </w:p>
    <w:p w14:paraId="6F15B121" w14:textId="194DFBCA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小雨也真是的，说好的</w:t>
      </w:r>
      <w:r>
        <w:t>8</w:t>
      </w:r>
      <w:r>
        <w:rPr>
          <w:rFonts w:hint="eastAsia"/>
        </w:rPr>
        <w:t>点，自己</w:t>
      </w:r>
      <w:r w:rsidR="00106D54">
        <w:rPr>
          <w:rFonts w:hint="eastAsia"/>
        </w:rPr>
        <w:t>却</w:t>
      </w:r>
      <w:r>
        <w:rPr>
          <w:rFonts w:hint="eastAsia"/>
        </w:rPr>
        <w:t>没到。</w:t>
      </w:r>
      <w:r>
        <w:t>"</w:t>
      </w:r>
    </w:p>
    <w:p w14:paraId="2E392BDC" w14:textId="5FC12635" w:rsidR="00A17960" w:rsidRDefault="00AD66CD">
      <w:r>
        <w:rPr>
          <w:rFonts w:hint="eastAsia"/>
        </w:rPr>
        <w:t>打个电话</w:t>
      </w:r>
      <w:r w:rsidR="00823C06">
        <w:rPr>
          <w:rFonts w:hint="eastAsia"/>
        </w:rPr>
        <w:t>给她</w:t>
      </w:r>
      <w:r>
        <w:rPr>
          <w:rFonts w:hint="eastAsia"/>
        </w:rPr>
        <w:t>问一下吧。</w:t>
      </w:r>
    </w:p>
    <w:p w14:paraId="62546DE9" w14:textId="0FE3B771" w:rsidR="00A17960" w:rsidRDefault="00AD66CD">
      <w:bookmarkStart w:id="47" w:name="_Hlk89769078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显示华为智能手机正在拨号的图片，</w:t>
      </w:r>
      <w:r>
        <w:rPr>
          <w:rFonts w:hint="eastAsia"/>
          <w:highlight w:val="yellow"/>
        </w:rPr>
        <w:t>2</w:t>
      </w:r>
      <w:r>
        <w:rPr>
          <w:highlight w:val="yellow"/>
        </w:rPr>
        <w:t>022</w:t>
      </w:r>
      <w:r>
        <w:rPr>
          <w:rFonts w:hint="eastAsia"/>
          <w:highlight w:val="yellow"/>
        </w:rPr>
        <w:t>年的手机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w03</w:t>
      </w:r>
      <w:r>
        <w:rPr>
          <w:rFonts w:hint="eastAsia"/>
          <w:highlight w:val="yellow"/>
        </w:rPr>
        <w:t>}</w:t>
      </w:r>
    </w:p>
    <w:bookmarkEnd w:id="47"/>
    <w:p w14:paraId="5C097F6D" w14:textId="6799094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暂停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736A5522" w14:textId="7505C3E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 xml:space="preserve">SE </w:t>
      </w:r>
      <w:r>
        <w:rPr>
          <w:highlight w:val="cyan"/>
        </w:rPr>
        <w:t>s0106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 </w:t>
      </w:r>
    </w:p>
    <w:p w14:paraId="5150DFB4" w14:textId="79397052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怎么回事，电话也不接。</w:t>
      </w:r>
      <w:r>
        <w:t>"</w:t>
      </w:r>
    </w:p>
    <w:p w14:paraId="26A2DB07" w14:textId="77777777" w:rsidR="00A17960" w:rsidRDefault="00AD66CD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w03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50B95ED4" w14:textId="77777777" w:rsidR="00A17960" w:rsidRDefault="00A17960"/>
    <w:p w14:paraId="7277C933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786E8FBA" w14:textId="77777777" w:rsidR="00A17960" w:rsidRDefault="00A17960">
      <w:pPr>
        <w:tabs>
          <w:tab w:val="center" w:pos="4153"/>
        </w:tabs>
      </w:pPr>
    </w:p>
    <w:p w14:paraId="448CC97B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要不先回家吧。</w:t>
      </w:r>
      <w:r>
        <w:rPr>
          <w:rFonts w:hint="eastAsia"/>
        </w:rPr>
        <w:t>"</w:t>
      </w:r>
    </w:p>
    <w:p w14:paraId="681A57B6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要不再等等吧。</w:t>
      </w:r>
      <w:r>
        <w:rPr>
          <w:rFonts w:hint="eastAsia"/>
        </w:rPr>
        <w:t>"</w:t>
      </w:r>
    </w:p>
    <w:p w14:paraId="55A3CDC3" w14:textId="77777777" w:rsidR="00A17960" w:rsidRDefault="00A17960"/>
    <w:p w14:paraId="08199A38" w14:textId="77777777" w:rsidR="00A17960" w:rsidRDefault="00AD66CD">
      <w:r>
        <w:t>#</w:t>
      </w:r>
      <w:r>
        <w:rPr>
          <w:rFonts w:hint="eastAsia"/>
        </w:rPr>
        <w:t>选择</w:t>
      </w:r>
      <w:r>
        <w:t>2.</w:t>
      </w:r>
    </w:p>
    <w:p w14:paraId="593E0ACB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3C30ED48" w14:textId="5AF2CC28" w:rsidR="00A17960" w:rsidRDefault="00AD66CD">
      <w:r>
        <w:rPr>
          <w:rFonts w:hint="eastAsia"/>
        </w:rPr>
        <w:t>我：</w:t>
      </w:r>
      <w:r>
        <w:rPr>
          <w:rFonts w:hint="eastAsia"/>
        </w:rPr>
        <w:t>"</w:t>
      </w:r>
      <w:r>
        <w:rPr>
          <w:rFonts w:hint="eastAsia"/>
        </w:rPr>
        <w:t>再等等</w:t>
      </w:r>
      <w:r w:rsidR="00823C06">
        <w:rPr>
          <w:rFonts w:hint="eastAsia"/>
        </w:rPr>
        <w:t>吧</w:t>
      </w:r>
      <w:r>
        <w:rPr>
          <w:rFonts w:hint="eastAsia"/>
        </w:rPr>
        <w:t>，小雨</w:t>
      </w:r>
      <w:r w:rsidR="002F561B">
        <w:rPr>
          <w:rFonts w:hint="eastAsia"/>
        </w:rPr>
        <w:t>可能</w:t>
      </w:r>
      <w:r>
        <w:rPr>
          <w:rFonts w:hint="eastAsia"/>
        </w:rPr>
        <w:t>被什么事情耽搁了。</w:t>
      </w:r>
      <w:r>
        <w:rPr>
          <w:rFonts w:hint="eastAsia"/>
        </w:rPr>
        <w:t>"</w:t>
      </w:r>
    </w:p>
    <w:p w14:paraId="27058F57" w14:textId="77777777" w:rsidR="00A17960" w:rsidRDefault="00A17960"/>
    <w:p w14:paraId="1B58C0F1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</w:p>
    <w:p w14:paraId="74F01243" w14:textId="04F8D4E1" w:rsidR="00A17960" w:rsidRDefault="00AD66CD" w:rsidP="00380DEE">
      <w:pPr>
        <w:tabs>
          <w:tab w:val="left" w:pos="2510"/>
        </w:tabs>
      </w:pPr>
      <w:r>
        <w:rPr>
          <w:rFonts w:hint="eastAsia"/>
        </w:rPr>
        <w:t>我：</w:t>
      </w:r>
      <w:r>
        <w:rPr>
          <w:rFonts w:hint="eastAsia"/>
        </w:rPr>
        <w:t>"</w:t>
      </w:r>
      <w:r>
        <w:rPr>
          <w:rFonts w:hint="eastAsia"/>
        </w:rPr>
        <w:t>先回家再说吧。</w:t>
      </w:r>
      <w:r>
        <w:rPr>
          <w:rFonts w:hint="eastAsia"/>
        </w:rPr>
        <w:t>"</w:t>
      </w:r>
    </w:p>
    <w:p w14:paraId="38F996F1" w14:textId="590B7BBA" w:rsidR="00A17960" w:rsidRDefault="00AD66CD">
      <w:r>
        <w:rPr>
          <w:rFonts w:hint="eastAsia"/>
        </w:rPr>
        <w:t>刚转身准备</w:t>
      </w:r>
      <w:r w:rsidR="00823C06">
        <w:rPr>
          <w:rFonts w:hint="eastAsia"/>
        </w:rPr>
        <w:t>走</w:t>
      </w:r>
      <w:r>
        <w:rPr>
          <w:rFonts w:hint="eastAsia"/>
        </w:rPr>
        <w:t>。</w:t>
      </w:r>
    </w:p>
    <w:p w14:paraId="5A20661A" w14:textId="77777777" w:rsidR="00A17960" w:rsidRDefault="00A17960"/>
    <w:p w14:paraId="7BCEE244" w14:textId="620EAF4C" w:rsidR="00DB4C6A" w:rsidRPr="00DB4C6A" w:rsidRDefault="00DB4C6A" w:rsidP="00DB4C6A">
      <w:pPr>
        <w:rPr>
          <w:rFonts w:hint="eastAsia"/>
          <w:highlight w:val="cyan"/>
        </w:rPr>
      </w:pPr>
      <w:ins w:id="4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17</w:t>
      </w:r>
      <w:ins w:id="50" w:author="郭 侃亮" w:date="2022-02-23T17:25:00Z">
        <w:r>
          <w:rPr>
            <w:rFonts w:hint="eastAsia"/>
            <w:highlight w:val="cyan"/>
          </w:rPr>
          <w:t>}</w:t>
        </w:r>
      </w:ins>
    </w:p>
    <w:p w14:paraId="4521BD30" w14:textId="77777777" w:rsidR="00A17960" w:rsidRDefault="00AD66CD">
      <w:pPr>
        <w:tabs>
          <w:tab w:val="center" w:pos="4153"/>
        </w:tabs>
      </w:pPr>
      <w:r>
        <w:rPr>
          <w:rFonts w:hint="eastAsia"/>
        </w:rPr>
        <w:t>女声：</w:t>
      </w:r>
      <w:r>
        <w:t>"</w:t>
      </w:r>
      <w:r>
        <w:rPr>
          <w:rFonts w:hint="eastAsia"/>
        </w:rPr>
        <w:t>王浩</w:t>
      </w:r>
      <w:r w:rsidR="00823C06">
        <w:rPr>
          <w:rFonts w:hint="eastAsia"/>
        </w:rPr>
        <w:t>！</w:t>
      </w:r>
      <w:r>
        <w:t xml:space="preserve">" </w:t>
      </w:r>
    </w:p>
    <w:p w14:paraId="3A63C210" w14:textId="199CE0C7" w:rsidR="00A17960" w:rsidRDefault="00AD66CD">
      <w:r>
        <w:rPr>
          <w:rFonts w:hint="eastAsia"/>
        </w:rPr>
        <w:t>身后</w:t>
      </w:r>
      <w:r w:rsidR="00823C06">
        <w:rPr>
          <w:rFonts w:hint="eastAsia"/>
        </w:rPr>
        <w:t>响</w:t>
      </w:r>
      <w:r>
        <w:rPr>
          <w:rFonts w:hint="eastAsia"/>
        </w:rPr>
        <w:t>起了熟悉的声音。</w:t>
      </w:r>
    </w:p>
    <w:p w14:paraId="2018C1AC" w14:textId="77777777" w:rsidR="00A17960" w:rsidRDefault="00AD66CD">
      <w:r>
        <w:rPr>
          <w:rFonts w:hint="eastAsia"/>
        </w:rPr>
        <w:t>还没等我上前打招呼，门卫师傅迎了上去。</w:t>
      </w:r>
    </w:p>
    <w:p w14:paraId="7B5CE8AF" w14:textId="5A32D673" w:rsidR="00DB4C6A" w:rsidRPr="00DB4C6A" w:rsidRDefault="00DB4C6A" w:rsidP="00DB4C6A">
      <w:pPr>
        <w:rPr>
          <w:rFonts w:hint="eastAsia"/>
          <w:highlight w:val="cyan"/>
        </w:rPr>
      </w:pPr>
      <w:ins w:id="5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18</w:t>
      </w:r>
      <w:ins w:id="53" w:author="郭 侃亮" w:date="2022-02-23T17:25:00Z">
        <w:r>
          <w:rPr>
            <w:rFonts w:hint="eastAsia"/>
            <w:highlight w:val="cyan"/>
          </w:rPr>
          <w:t>}</w:t>
        </w:r>
      </w:ins>
    </w:p>
    <w:p w14:paraId="70CA9F80" w14:textId="77777777" w:rsidR="00A17960" w:rsidRDefault="00AD66CD">
      <w:r>
        <w:rPr>
          <w:rFonts w:hint="eastAsia"/>
        </w:rPr>
        <w:t>门卫：</w:t>
      </w:r>
      <w:r>
        <w:t>"</w:t>
      </w:r>
      <w:r>
        <w:rPr>
          <w:rFonts w:hint="eastAsia"/>
        </w:rPr>
        <w:t>周老师好。</w:t>
      </w:r>
      <w:r>
        <w:t>"</w:t>
      </w:r>
    </w:p>
    <w:p w14:paraId="2855DE4C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0104 </w:t>
      </w:r>
      <w:r>
        <w:rPr>
          <w:rFonts w:hint="eastAsia"/>
          <w:highlight w:val="cyan"/>
        </w:rPr>
        <w:t>}</w:t>
      </w:r>
    </w:p>
    <w:p w14:paraId="27EC0972" w14:textId="17D0E0BB" w:rsidR="005F72FB" w:rsidRDefault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04F90DFC" w14:textId="5723D347" w:rsidR="00DB4C6A" w:rsidRPr="00DB4C6A" w:rsidRDefault="00DB4C6A" w:rsidP="00DB4C6A">
      <w:pPr>
        <w:rPr>
          <w:rFonts w:hint="eastAsia"/>
          <w:highlight w:val="cyan"/>
        </w:rPr>
      </w:pPr>
      <w:ins w:id="5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19</w:t>
      </w:r>
      <w:ins w:id="56" w:author="郭 侃亮" w:date="2022-02-23T17:25:00Z">
        <w:r>
          <w:rPr>
            <w:rFonts w:hint="eastAsia"/>
            <w:highlight w:val="cyan"/>
          </w:rPr>
          <w:t>}</w:t>
        </w:r>
      </w:ins>
    </w:p>
    <w:p w14:paraId="013DD990" w14:textId="3648F501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你好，张师傅。</w:t>
      </w:r>
      <w:r>
        <w:t>"</w:t>
      </w:r>
    </w:p>
    <w:p w14:paraId="644E3815" w14:textId="784B7C8D" w:rsidR="00DB4C6A" w:rsidRPr="00DB4C6A" w:rsidRDefault="00DB4C6A" w:rsidP="00DB4C6A">
      <w:pPr>
        <w:rPr>
          <w:rFonts w:hint="eastAsia"/>
          <w:highlight w:val="cyan"/>
        </w:rPr>
      </w:pPr>
      <w:ins w:id="5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20</w:t>
      </w:r>
      <w:ins w:id="59" w:author="郭 侃亮" w:date="2022-02-23T17:25:00Z">
        <w:r>
          <w:rPr>
            <w:rFonts w:hint="eastAsia"/>
            <w:highlight w:val="cyan"/>
          </w:rPr>
          <w:t>}</w:t>
        </w:r>
      </w:ins>
    </w:p>
    <w:p w14:paraId="3CD01585" w14:textId="3267E013" w:rsidR="00A17960" w:rsidRDefault="00AD66CD">
      <w:pPr>
        <w:tabs>
          <w:tab w:val="left" w:pos="5615"/>
        </w:tabs>
      </w:pPr>
      <w:r>
        <w:rPr>
          <w:rFonts w:hint="eastAsia"/>
        </w:rPr>
        <w:t>周小雨：</w:t>
      </w:r>
      <w:r>
        <w:t>"</w:t>
      </w:r>
      <w:r>
        <w:rPr>
          <w:rFonts w:hint="eastAsia"/>
        </w:rPr>
        <w:t>这是我的老同学。他是来帮忙布置校庆</w:t>
      </w:r>
      <w:r w:rsidR="00BD2613">
        <w:rPr>
          <w:rFonts w:hint="eastAsia"/>
        </w:rPr>
        <w:t>场地</w:t>
      </w:r>
      <w:r>
        <w:rPr>
          <w:rFonts w:hint="eastAsia"/>
        </w:rPr>
        <w:t>的。</w:t>
      </w:r>
      <w:r>
        <w:t>"</w:t>
      </w:r>
    </w:p>
    <w:p w14:paraId="2B12DE25" w14:textId="78B8B401" w:rsidR="00DB4C6A" w:rsidRPr="00DB4C6A" w:rsidRDefault="00DB4C6A" w:rsidP="00DB4C6A">
      <w:pPr>
        <w:rPr>
          <w:rFonts w:hint="eastAsia"/>
          <w:highlight w:val="cyan"/>
        </w:rPr>
      </w:pPr>
      <w:ins w:id="6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6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21</w:t>
      </w:r>
      <w:ins w:id="62" w:author="郭 侃亮" w:date="2022-02-23T17:25:00Z">
        <w:r>
          <w:rPr>
            <w:rFonts w:hint="eastAsia"/>
            <w:highlight w:val="cyan"/>
          </w:rPr>
          <w:t>}</w:t>
        </w:r>
      </w:ins>
    </w:p>
    <w:p w14:paraId="15D66F9A" w14:textId="560C1211" w:rsidR="00A17960" w:rsidRDefault="00AD66CD">
      <w:r>
        <w:rPr>
          <w:rFonts w:hint="eastAsia"/>
        </w:rPr>
        <w:t>门卫：</w:t>
      </w:r>
      <w:r>
        <w:t>"</w:t>
      </w:r>
      <w:r>
        <w:rPr>
          <w:rFonts w:hint="eastAsia"/>
        </w:rPr>
        <w:t>是这样啊。我还在想</w:t>
      </w:r>
      <w:r w:rsidR="00823C06">
        <w:rPr>
          <w:rFonts w:hint="eastAsia"/>
        </w:rPr>
        <w:t>今天哪</w:t>
      </w:r>
      <w:r>
        <w:rPr>
          <w:rFonts w:hint="eastAsia"/>
        </w:rPr>
        <w:t>有什么同学聚会……</w:t>
      </w:r>
      <w:r>
        <w:t>"</w:t>
      </w:r>
    </w:p>
    <w:p w14:paraId="5E84358B" w14:textId="77777777" w:rsidR="00A17960" w:rsidRDefault="00AD66CD">
      <w:r>
        <w:rPr>
          <w:rFonts w:hint="eastAsia"/>
        </w:rPr>
        <w:t>周小雨看着一脸狐疑的门卫师傅，朝我眨了眨眼睛示意。</w:t>
      </w:r>
    </w:p>
    <w:p w14:paraId="6E569738" w14:textId="714024E9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76CC8301" w14:textId="444CCB10" w:rsidR="00DB4C6A" w:rsidRPr="00DB4C6A" w:rsidRDefault="00DB4C6A" w:rsidP="00DB4C6A">
      <w:pPr>
        <w:rPr>
          <w:rFonts w:hint="eastAsia"/>
          <w:highlight w:val="cyan"/>
        </w:rPr>
      </w:pPr>
      <w:ins w:id="6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6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22</w:t>
      </w:r>
      <w:ins w:id="65" w:author="郭 侃亮" w:date="2022-02-23T17:25:00Z">
        <w:r>
          <w:rPr>
            <w:rFonts w:hint="eastAsia"/>
            <w:highlight w:val="cyan"/>
          </w:rPr>
          <w:t>}</w:t>
        </w:r>
      </w:ins>
    </w:p>
    <w:p w14:paraId="5534C417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别发呆啦，快走吧。</w:t>
      </w:r>
      <w:r>
        <w:t>"</w:t>
      </w:r>
    </w:p>
    <w:p w14:paraId="6453891C" w14:textId="33367B69" w:rsidR="00A17960" w:rsidRDefault="00AD66CD">
      <w:r>
        <w:rPr>
          <w:rFonts w:hint="eastAsia"/>
        </w:rPr>
        <w:t>我一头雾水地看了一眼门卫</w:t>
      </w:r>
      <w:r w:rsidR="00823C06">
        <w:rPr>
          <w:rFonts w:hint="eastAsia"/>
        </w:rPr>
        <w:t>师傅</w:t>
      </w:r>
      <w:r>
        <w:rPr>
          <w:rFonts w:hint="eastAsia"/>
        </w:rPr>
        <w:t>。周小雨已经</w:t>
      </w:r>
      <w:r w:rsidR="00823C06">
        <w:rPr>
          <w:rFonts w:hint="eastAsia"/>
        </w:rPr>
        <w:t>进了校门，</w:t>
      </w:r>
      <w:r>
        <w:rPr>
          <w:rFonts w:hint="eastAsia"/>
        </w:rPr>
        <w:t>在前面等着了，</w:t>
      </w:r>
      <w:r w:rsidR="00823C06">
        <w:rPr>
          <w:rFonts w:hint="eastAsia"/>
        </w:rPr>
        <w:t>我只好</w:t>
      </w:r>
      <w:r>
        <w:rPr>
          <w:rFonts w:hint="eastAsia"/>
        </w:rPr>
        <w:t>跟着她走进了学校。</w:t>
      </w:r>
    </w:p>
    <w:p w14:paraId="73BFE071" w14:textId="4C2944AF" w:rsidR="00A17960" w:rsidRPr="00380DEE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 s</w:t>
      </w:r>
      <w:r>
        <w:rPr>
          <w:highlight w:val="cyan"/>
        </w:rPr>
        <w:t xml:space="preserve">0107 </w:t>
      </w:r>
      <w:r>
        <w:rPr>
          <w:rFonts w:hint="eastAsia"/>
          <w:highlight w:val="cyan"/>
        </w:rPr>
        <w:t>走路声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2312571F" w14:textId="77777777" w:rsidR="00A17960" w:rsidRDefault="00AD66C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>p</w:t>
      </w:r>
      <w:r>
        <w:rPr>
          <w:rFonts w:hint="eastAsia"/>
          <w:highlight w:val="green"/>
        </w:rPr>
        <w:t>0</w:t>
      </w:r>
      <w:r>
        <w:rPr>
          <w:highlight w:val="green"/>
        </w:rPr>
        <w:t xml:space="preserve">3 </w:t>
      </w:r>
      <w:r>
        <w:rPr>
          <w:rFonts w:hint="eastAsia"/>
          <w:highlight w:val="green"/>
        </w:rPr>
        <w:t>xiaoyuan}</w:t>
      </w:r>
    </w:p>
    <w:p w14:paraId="0518326F" w14:textId="6788BF69" w:rsidR="00A17960" w:rsidRDefault="00AD66CD">
      <w:r>
        <w:rPr>
          <w:rFonts w:hint="eastAsia"/>
        </w:rPr>
        <w:t>学校还是十年前的模样，时间仿佛又</w:t>
      </w:r>
      <w:r w:rsidR="00823C06">
        <w:rPr>
          <w:rFonts w:hint="eastAsia"/>
        </w:rPr>
        <w:t>回到</w:t>
      </w:r>
      <w:r>
        <w:rPr>
          <w:rFonts w:hint="eastAsia"/>
        </w:rPr>
        <w:t>了高中。</w:t>
      </w:r>
    </w:p>
    <w:p w14:paraId="0C53752A" w14:textId="76E5013F" w:rsidR="00A17960" w:rsidRDefault="00AD66CD">
      <w:r>
        <w:rPr>
          <w:rFonts w:hint="eastAsia"/>
        </w:rPr>
        <w:t>不知道现在在这里学习的</w:t>
      </w:r>
      <w:r w:rsidR="00823C06">
        <w:rPr>
          <w:rFonts w:hint="eastAsia"/>
        </w:rPr>
        <w:t>学生</w:t>
      </w:r>
      <w:r>
        <w:rPr>
          <w:rFonts w:hint="eastAsia"/>
        </w:rPr>
        <w:t>，又会是怎样的感受</w:t>
      </w:r>
      <w:r w:rsidR="00823C06">
        <w:rPr>
          <w:rFonts w:hint="eastAsia"/>
        </w:rPr>
        <w:t>？</w:t>
      </w:r>
    </w:p>
    <w:p w14:paraId="1A05A7E5" w14:textId="4B9CA0F3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E5FE5">
        <w:rPr>
          <w:highlight w:val="yellow"/>
        </w:rPr>
        <w:t>zm</w:t>
      </w:r>
      <w:r>
        <w:rPr>
          <w:rFonts w:hint="eastAsia"/>
          <w:highlight w:val="yellow"/>
        </w:rPr>
        <w:t>}</w:t>
      </w:r>
    </w:p>
    <w:p w14:paraId="78C27F81" w14:textId="4A6DB98F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今天是布置校庆</w:t>
      </w:r>
      <w:r w:rsidR="00BD2613">
        <w:rPr>
          <w:rFonts w:hint="eastAsia"/>
        </w:rPr>
        <w:t>场地</w:t>
      </w:r>
      <w:r>
        <w:rPr>
          <w:rFonts w:hint="eastAsia"/>
        </w:rPr>
        <w:t>吗？没听你说啊。</w:t>
      </w:r>
      <w:r>
        <w:t>"</w:t>
      </w:r>
    </w:p>
    <w:p w14:paraId="57A5038E" w14:textId="4F068B7F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4A22F99E" w14:textId="4C764213" w:rsidR="00DB4C6A" w:rsidRPr="00DB4C6A" w:rsidRDefault="00DB4C6A" w:rsidP="00DB4C6A">
      <w:pPr>
        <w:rPr>
          <w:rFonts w:hint="eastAsia"/>
          <w:highlight w:val="cyan"/>
        </w:rPr>
      </w:pPr>
      <w:ins w:id="6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6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23</w:t>
      </w:r>
      <w:ins w:id="68" w:author="郭 侃亮" w:date="2022-02-23T17:25:00Z">
        <w:r>
          <w:rPr>
            <w:rFonts w:hint="eastAsia"/>
            <w:highlight w:val="cyan"/>
          </w:rPr>
          <w:t>}</w:t>
        </w:r>
      </w:ins>
    </w:p>
    <w:p w14:paraId="58A2815B" w14:textId="6E747D89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哈哈，不这么说你怎么进得来呀。</w:t>
      </w:r>
      <w:r>
        <w:t>"</w:t>
      </w:r>
    </w:p>
    <w:p w14:paraId="6D4965E2" w14:textId="77777777" w:rsidR="00A17960" w:rsidRDefault="00AD66CD">
      <w:r>
        <w:rPr>
          <w:rFonts w:hint="eastAsia"/>
        </w:rPr>
        <w:lastRenderedPageBreak/>
        <w:t>周小雨对我打趣。</w:t>
      </w:r>
    </w:p>
    <w:p w14:paraId="731D54ED" w14:textId="58F3729C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E5FE5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33D68989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没想到老班长现在也会耍小聪明了。</w:t>
      </w:r>
      <w:r>
        <w:t>"</w:t>
      </w:r>
    </w:p>
    <w:p w14:paraId="2E874083" w14:textId="1AD9AC52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bx</w:t>
      </w:r>
      <w:r>
        <w:rPr>
          <w:rFonts w:hint="eastAsia"/>
          <w:highlight w:val="yellow"/>
        </w:rPr>
        <w:t>}</w:t>
      </w:r>
    </w:p>
    <w:p w14:paraId="60B95421" w14:textId="56900380" w:rsidR="00DB4C6A" w:rsidRPr="00DB4C6A" w:rsidRDefault="00DB4C6A" w:rsidP="00DB4C6A">
      <w:pPr>
        <w:rPr>
          <w:rFonts w:hint="eastAsia"/>
          <w:highlight w:val="cyan"/>
        </w:rPr>
      </w:pPr>
      <w:ins w:id="6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7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24</w:t>
      </w:r>
      <w:ins w:id="71" w:author="郭 侃亮" w:date="2022-02-23T17:25:00Z">
        <w:r>
          <w:rPr>
            <w:rFonts w:hint="eastAsia"/>
            <w:highlight w:val="cyan"/>
          </w:rPr>
          <w:t>}</w:t>
        </w:r>
      </w:ins>
    </w:p>
    <w:p w14:paraId="48671F1E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切，这叫变通懂不懂。</w:t>
      </w:r>
      <w:r>
        <w:t>"</w:t>
      </w:r>
    </w:p>
    <w:p w14:paraId="510B05C8" w14:textId="49449E60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37218D47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对了，你当老师了？</w:t>
      </w:r>
      <w:r>
        <w:t>"</w:t>
      </w:r>
    </w:p>
    <w:p w14:paraId="2324062A" w14:textId="1272B769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22</w:t>
      </w:r>
      <w:r w:rsidR="00E153BF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5EF30BC4" w14:textId="0961D33E" w:rsidR="00DB4C6A" w:rsidRPr="00DB4C6A" w:rsidRDefault="00DB4C6A" w:rsidP="00DB4C6A">
      <w:pPr>
        <w:rPr>
          <w:rFonts w:hint="eastAsia"/>
          <w:highlight w:val="cyan"/>
        </w:rPr>
      </w:pPr>
      <w:ins w:id="7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7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25</w:t>
      </w:r>
      <w:ins w:id="74" w:author="郭 侃亮" w:date="2022-02-23T17:25:00Z">
        <w:r>
          <w:rPr>
            <w:rFonts w:hint="eastAsia"/>
            <w:highlight w:val="cyan"/>
          </w:rPr>
          <w:t>}</w:t>
        </w:r>
      </w:ins>
    </w:p>
    <w:p w14:paraId="1D35AC4B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哈哈，你猜。</w:t>
      </w:r>
      <w:r>
        <w:t>"</w:t>
      </w:r>
    </w:p>
    <w:p w14:paraId="2F1F885F" w14:textId="77777777" w:rsidR="00A17960" w:rsidRPr="00380DEE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 s</w:t>
      </w:r>
      <w:r>
        <w:rPr>
          <w:highlight w:val="cyan"/>
        </w:rPr>
        <w:t xml:space="preserve">0107 </w:t>
      </w:r>
      <w:r>
        <w:rPr>
          <w:rFonts w:hint="eastAsia"/>
          <w:highlight w:val="cyan"/>
        </w:rPr>
        <w:t>走路声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67BF7728" w14:textId="77777777" w:rsidR="00A17960" w:rsidRDefault="00AD66C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>p</w:t>
      </w:r>
      <w:r>
        <w:rPr>
          <w:rFonts w:hint="eastAsia"/>
          <w:highlight w:val="green"/>
        </w:rPr>
        <w:t>0</w:t>
      </w:r>
      <w:r>
        <w:rPr>
          <w:highlight w:val="green"/>
        </w:rPr>
        <w:t>4 zoulang</w:t>
      </w:r>
      <w:r>
        <w:rPr>
          <w:rFonts w:hint="eastAsia"/>
          <w:highlight w:val="green"/>
        </w:rPr>
        <w:t>}</w:t>
      </w:r>
    </w:p>
    <w:p w14:paraId="374B20C9" w14:textId="0600E1C4" w:rsidR="00A17960" w:rsidRDefault="00AD66CD">
      <w:r>
        <w:rPr>
          <w:rFonts w:hint="eastAsia"/>
        </w:rPr>
        <w:t>跟着</w:t>
      </w:r>
      <w:r w:rsidR="00BD2613">
        <w:rPr>
          <w:rFonts w:hint="eastAsia"/>
        </w:rPr>
        <w:t>周</w:t>
      </w:r>
      <w:r>
        <w:rPr>
          <w:rFonts w:hint="eastAsia"/>
        </w:rPr>
        <w:t>小雨走进熟悉的教学楼，楼道里的环境也没什么变化。</w:t>
      </w:r>
    </w:p>
    <w:p w14:paraId="7A4FEF75" w14:textId="75B50BD2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58357E08" w14:textId="6AE1CC61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这里是……</w:t>
      </w:r>
      <w:r>
        <w:t>"</w:t>
      </w:r>
    </w:p>
    <w:p w14:paraId="72F6990A" w14:textId="72F2C074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248C8CD7" w14:textId="186664B2" w:rsidR="00DB4C6A" w:rsidRPr="00DB4C6A" w:rsidRDefault="00DB4C6A" w:rsidP="00DB4C6A">
      <w:pPr>
        <w:rPr>
          <w:rFonts w:hint="eastAsia"/>
          <w:highlight w:val="cyan"/>
        </w:rPr>
      </w:pPr>
      <w:ins w:id="7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7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26</w:t>
      </w:r>
      <w:ins w:id="77" w:author="郭 侃亮" w:date="2022-02-23T17:25:00Z">
        <w:r>
          <w:rPr>
            <w:rFonts w:hint="eastAsia"/>
            <w:highlight w:val="cyan"/>
          </w:rPr>
          <w:t>}</w:t>
        </w:r>
      </w:ins>
    </w:p>
    <w:p w14:paraId="1730EFE5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五班的教室还在老地方，还记得吗？</w:t>
      </w:r>
      <w:r>
        <w:t>"</w:t>
      </w:r>
    </w:p>
    <w:p w14:paraId="2E76BD65" w14:textId="41124BBA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E5FE5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4B6FE8C0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当然记得。我们班离楼梯口最近，出操总是最快的。</w:t>
      </w:r>
      <w:r>
        <w:t>"</w:t>
      </w:r>
    </w:p>
    <w:p w14:paraId="66E35D0B" w14:textId="31F9E3A9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378A3DF0" w14:textId="77287F39" w:rsidR="00DB4C6A" w:rsidRPr="00DB4C6A" w:rsidRDefault="00DB4C6A" w:rsidP="00DB4C6A">
      <w:pPr>
        <w:rPr>
          <w:rFonts w:hint="eastAsia"/>
          <w:highlight w:val="cyan"/>
        </w:rPr>
      </w:pPr>
      <w:ins w:id="7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7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27</w:t>
      </w:r>
      <w:ins w:id="80" w:author="郭 侃亮" w:date="2022-02-23T17:25:00Z">
        <w:r>
          <w:rPr>
            <w:rFonts w:hint="eastAsia"/>
            <w:highlight w:val="cyan"/>
          </w:rPr>
          <w:t>}</w:t>
        </w:r>
      </w:ins>
    </w:p>
    <w:p w14:paraId="1F40EF4F" w14:textId="736A9D92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我们毕业了以后，班级的位置一直都没有变过。</w:t>
      </w:r>
      <w:r>
        <w:t>"</w:t>
      </w:r>
    </w:p>
    <w:p w14:paraId="19297036" w14:textId="7E7C8B80" w:rsidR="00A17960" w:rsidRDefault="00AD66CD">
      <w:r>
        <w:rPr>
          <w:rFonts w:hint="eastAsia"/>
        </w:rPr>
        <w:t>楼梯口的教室确实有地理优势</w:t>
      </w:r>
      <w:r w:rsidR="002F561B">
        <w:rPr>
          <w:rFonts w:hint="eastAsia"/>
        </w:rPr>
        <w:t>，</w:t>
      </w:r>
      <w:r>
        <w:rPr>
          <w:rFonts w:hint="eastAsia"/>
        </w:rPr>
        <w:t>但是由于在转角处，经常会</w:t>
      </w:r>
      <w:r w:rsidR="002F561B">
        <w:rPr>
          <w:rFonts w:hint="eastAsia"/>
        </w:rPr>
        <w:t>和</w:t>
      </w:r>
      <w:r>
        <w:rPr>
          <w:rFonts w:hint="eastAsia"/>
        </w:rPr>
        <w:t>在楼道里奔跑的学生迎面撞个踉跄。</w:t>
      </w:r>
    </w:p>
    <w:p w14:paraId="228B2F8F" w14:textId="4B10C0A6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7EA65CD8" w14:textId="691BF80C" w:rsidR="00DB4C6A" w:rsidRPr="00DB4C6A" w:rsidRDefault="00DB4C6A" w:rsidP="00DB4C6A">
      <w:pPr>
        <w:rPr>
          <w:rFonts w:hint="eastAsia"/>
          <w:highlight w:val="cyan"/>
        </w:rPr>
      </w:pPr>
      <w:ins w:id="8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8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28</w:t>
      </w:r>
      <w:ins w:id="83" w:author="郭 侃亮" w:date="2022-02-23T17:25:00Z">
        <w:r>
          <w:rPr>
            <w:rFonts w:hint="eastAsia"/>
            <w:highlight w:val="cyan"/>
          </w:rPr>
          <w:t>}</w:t>
        </w:r>
      </w:ins>
    </w:p>
    <w:p w14:paraId="65C2782B" w14:textId="0B00A863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你看，谁来了</w:t>
      </w:r>
      <w:r w:rsidR="002F561B">
        <w:rPr>
          <w:rFonts w:hint="eastAsia"/>
        </w:rPr>
        <w:t>！</w:t>
      </w:r>
      <w:r>
        <w:t>"</w:t>
      </w:r>
    </w:p>
    <w:p w14:paraId="7088FE6F" w14:textId="77777777" w:rsidR="00A17960" w:rsidRDefault="00AD66CD">
      <w:r>
        <w:rPr>
          <w:rFonts w:hint="eastAsia"/>
        </w:rPr>
        <w:t>不知不觉已经走到了教室门口。</w:t>
      </w:r>
    </w:p>
    <w:p w14:paraId="5295C8FB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 BGM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}</w:t>
      </w:r>
    </w:p>
    <w:p w14:paraId="1333F24B" w14:textId="77777777" w:rsidR="00A17960" w:rsidRDefault="00AD66C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p05 </w:t>
      </w:r>
      <w:r>
        <w:rPr>
          <w:rFonts w:hint="eastAsia"/>
          <w:highlight w:val="green"/>
        </w:rPr>
        <w:t>jiaoshixin}</w:t>
      </w:r>
    </w:p>
    <w:p w14:paraId="6FE6DFF0" w14:textId="59A48597" w:rsidR="00A17960" w:rsidRDefault="00AD66CD">
      <w:r>
        <w:rPr>
          <w:rFonts w:hint="eastAsia"/>
        </w:rPr>
        <w:t>在前排的座位上，有一个熟悉的身影。</w:t>
      </w:r>
    </w:p>
    <w:p w14:paraId="6FB1D189" w14:textId="3E1212FA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0729FE37" w14:textId="4E0B82C4" w:rsidR="00A17960" w:rsidRDefault="00AD66CD">
      <w:pPr>
        <w:tabs>
          <w:tab w:val="left" w:pos="2248"/>
        </w:tabs>
      </w:pPr>
      <w:r>
        <w:rPr>
          <w:rFonts w:hint="eastAsia"/>
        </w:rPr>
        <w:t>我：</w:t>
      </w:r>
      <w:r>
        <w:t>"</w:t>
      </w:r>
      <w:r>
        <w:rPr>
          <w:rFonts w:hint="eastAsia"/>
        </w:rPr>
        <w:t>刘洋？</w:t>
      </w:r>
      <w:r>
        <w:t>"</w:t>
      </w:r>
    </w:p>
    <w:p w14:paraId="688227AC" w14:textId="3AFFC783" w:rsidR="001A41B4" w:rsidRDefault="001A41B4" w:rsidP="001A41B4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</w:t>
      </w:r>
      <w:r w:rsidR="005A253E">
        <w:rPr>
          <w:highlight w:val="yellow"/>
        </w:rPr>
        <w:t>1</w:t>
      </w:r>
      <w:r w:rsidR="00F11543">
        <w:rPr>
          <w:rFonts w:hint="eastAsia"/>
          <w:highlight w:val="yellow"/>
        </w:rPr>
        <w:t>g</w:t>
      </w:r>
      <w:r w:rsidR="00F11543">
        <w:rPr>
          <w:highlight w:val="yellow"/>
        </w:rPr>
        <w:t>x</w:t>
      </w:r>
      <w:r>
        <w:rPr>
          <w:rFonts w:hint="eastAsia"/>
          <w:highlight w:val="yellow"/>
        </w:rPr>
        <w:t>}</w:t>
      </w:r>
    </w:p>
    <w:p w14:paraId="710A398D" w14:textId="2AA4863A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刘洋一点</w:t>
      </w:r>
      <w:r w:rsidR="002F561B">
        <w:rPr>
          <w:rFonts w:ascii="宋体" w:eastAsia="宋体" w:hAnsi="宋体" w:hint="eastAsia"/>
        </w:rPr>
        <w:t>都</w:t>
      </w:r>
      <w:r>
        <w:rPr>
          <w:rFonts w:ascii="宋体" w:eastAsia="宋体" w:hAnsi="宋体" w:hint="eastAsia"/>
        </w:rPr>
        <w:t>没变，还是学生时代的模样。</w:t>
      </w:r>
    </w:p>
    <w:p w14:paraId="7731A2BF" w14:textId="6181C2FD" w:rsidR="00DB4C6A" w:rsidRPr="00DB4C6A" w:rsidRDefault="00DB4C6A" w:rsidP="00DB4C6A">
      <w:pPr>
        <w:rPr>
          <w:rFonts w:hint="eastAsia"/>
          <w:highlight w:val="cyan"/>
        </w:rPr>
      </w:pPr>
      <w:ins w:id="8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8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29</w:t>
      </w:r>
      <w:ins w:id="86" w:author="郭 侃亮" w:date="2022-02-23T17:25:00Z">
        <w:r>
          <w:rPr>
            <w:rFonts w:hint="eastAsia"/>
            <w:highlight w:val="cyan"/>
          </w:rPr>
          <w:t>}</w:t>
        </w:r>
      </w:ins>
    </w:p>
    <w:p w14:paraId="304ED18E" w14:textId="77777777" w:rsidR="00A17960" w:rsidRDefault="00AD66CD">
      <w:pPr>
        <w:tabs>
          <w:tab w:val="left" w:pos="3590"/>
        </w:tabs>
        <w:rPr>
          <w:rFonts w:ascii="宋体" w:hAnsi="宋体"/>
        </w:rPr>
      </w:pPr>
      <w:r>
        <w:rPr>
          <w:rFonts w:ascii="宋体" w:eastAsia="宋体" w:hAnsi="宋体" w:hint="eastAsia"/>
        </w:rPr>
        <w:t>刘洋:</w:t>
      </w:r>
      <w:r>
        <w:t>"</w:t>
      </w:r>
      <w:r>
        <w:rPr>
          <w:rFonts w:ascii="宋体" w:eastAsia="宋体" w:hAnsi="宋体" w:hint="eastAsia"/>
        </w:rPr>
        <w:t>王浩，好久不见。</w:t>
      </w:r>
      <w:r>
        <w:t>"</w:t>
      </w:r>
    </w:p>
    <w:p w14:paraId="5ACA0DD3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0105  </w:t>
      </w:r>
      <w:r>
        <w:rPr>
          <w:rFonts w:hint="eastAsia"/>
          <w:highlight w:val="cyan"/>
        </w:rPr>
        <w:t>}</w:t>
      </w:r>
    </w:p>
    <w:p w14:paraId="2053A34C" w14:textId="02137D61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E5FE5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14813E4F" w14:textId="04BE1D91" w:rsidR="00A17960" w:rsidRDefault="00AD66CD">
      <w:r>
        <w:rPr>
          <w:rFonts w:ascii="宋体" w:eastAsia="宋体" w:hAnsi="宋体" w:hint="eastAsia"/>
        </w:rPr>
        <w:t>我：</w:t>
      </w:r>
      <w:r>
        <w:t>"</w:t>
      </w:r>
      <w:r w:rsidR="002F561B">
        <w:rPr>
          <w:rFonts w:ascii="宋体" w:eastAsia="宋体" w:hAnsi="宋体" w:hint="eastAsia"/>
        </w:rPr>
        <w:t>好久不见</w:t>
      </w:r>
      <w:r>
        <w:rPr>
          <w:rFonts w:ascii="宋体" w:eastAsia="宋体" w:hAnsi="宋体" w:hint="eastAsia"/>
        </w:rPr>
        <w:t>，你一点</w:t>
      </w:r>
      <w:r w:rsidR="002F561B">
        <w:rPr>
          <w:rFonts w:ascii="宋体" w:eastAsia="宋体" w:hAnsi="宋体" w:hint="eastAsia"/>
        </w:rPr>
        <w:t>都</w:t>
      </w:r>
      <w:r>
        <w:rPr>
          <w:rFonts w:ascii="宋体" w:eastAsia="宋体" w:hAnsi="宋体" w:hint="eastAsia"/>
        </w:rPr>
        <w:t>没变。</w:t>
      </w:r>
      <w:r>
        <w:t>"</w:t>
      </w:r>
    </w:p>
    <w:p w14:paraId="3D400A55" w14:textId="2A970625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</w:t>
      </w:r>
      <w:r w:rsidR="00BD2613">
        <w:rPr>
          <w:rFonts w:ascii="宋体" w:eastAsia="宋体" w:hAnsi="宋体" w:hint="eastAsia"/>
        </w:rPr>
        <w:t>当年</w:t>
      </w:r>
      <w:r>
        <w:rPr>
          <w:rFonts w:ascii="宋体" w:eastAsia="宋体" w:hAnsi="宋体" w:hint="eastAsia"/>
        </w:rPr>
        <w:t>是班里的好学生，成绩出类拔萃</w:t>
      </w:r>
      <w:r w:rsidR="00BD2613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而且为人谦和，和班里的同学关系都不错。</w:t>
      </w:r>
    </w:p>
    <w:p w14:paraId="5CD92A1B" w14:textId="10D25BDD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由于他爸爸在日企工作，我们开始学日语的时候，他已经超前学了很多。因此一直是大家</w:t>
      </w:r>
      <w:r>
        <w:rPr>
          <w:rFonts w:ascii="宋体" w:eastAsia="宋体" w:hAnsi="宋体" w:hint="eastAsia"/>
        </w:rPr>
        <w:lastRenderedPageBreak/>
        <w:t>膜拜的偶像。</w:t>
      </w:r>
    </w:p>
    <w:p w14:paraId="5A8246F0" w14:textId="6D57EB15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E5FE5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123135BD" w14:textId="711AEEB2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ascii="宋体" w:eastAsia="宋体" w:hAnsi="宋体" w:hint="eastAsia"/>
        </w:rPr>
        <w:t>怎么样，最近在哪</w:t>
      </w:r>
      <w:r w:rsidR="00BD2613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高就？</w:t>
      </w:r>
      <w:r>
        <w:t>"</w:t>
      </w:r>
    </w:p>
    <w:p w14:paraId="50E6A7EA" w14:textId="3D191D50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21</w:t>
      </w:r>
      <w:r w:rsidR="00F11543">
        <w:rPr>
          <w:highlight w:val="yellow"/>
        </w:rPr>
        <w:t>qx</w:t>
      </w:r>
      <w:r>
        <w:rPr>
          <w:rFonts w:hint="eastAsia"/>
          <w:highlight w:val="yellow"/>
        </w:rPr>
        <w:t>}</w:t>
      </w:r>
    </w:p>
    <w:p w14:paraId="4A081395" w14:textId="6185C08E" w:rsidR="00DB4C6A" w:rsidRPr="00DB4C6A" w:rsidRDefault="00DB4C6A" w:rsidP="00DB4C6A">
      <w:pPr>
        <w:rPr>
          <w:rFonts w:hint="eastAsia"/>
          <w:highlight w:val="cyan"/>
        </w:rPr>
      </w:pPr>
      <w:ins w:id="8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8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30</w:t>
      </w:r>
      <w:ins w:id="89" w:author="郭 侃亮" w:date="2022-02-23T17:25:00Z">
        <w:r>
          <w:rPr>
            <w:rFonts w:hint="eastAsia"/>
            <w:highlight w:val="cyan"/>
          </w:rPr>
          <w:t>}</w:t>
        </w:r>
      </w:ins>
    </w:p>
    <w:p w14:paraId="04E744AB" w14:textId="77777777" w:rsidR="00A17960" w:rsidRDefault="00AD66CD">
      <w:pPr>
        <w:tabs>
          <w:tab w:val="left" w:pos="1985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惭愧惭愧，还在家里啃老呢。</w:t>
      </w:r>
      <w:r>
        <w:t>"</w:t>
      </w:r>
    </w:p>
    <w:p w14:paraId="082EE344" w14:textId="0F5994EB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bx</w:t>
      </w:r>
      <w:r>
        <w:rPr>
          <w:rFonts w:hint="eastAsia"/>
          <w:highlight w:val="yellow"/>
        </w:rPr>
        <w:t>}</w:t>
      </w:r>
    </w:p>
    <w:p w14:paraId="677968D6" w14:textId="7F9DB79C" w:rsidR="000D2907" w:rsidRPr="00DB4C6A" w:rsidRDefault="000D2907" w:rsidP="000D2907">
      <w:pPr>
        <w:rPr>
          <w:rFonts w:hint="eastAsia"/>
          <w:highlight w:val="cyan"/>
        </w:rPr>
      </w:pPr>
      <w:ins w:id="9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9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1030</w:t>
      </w:r>
      <w:r>
        <w:rPr>
          <w:highlight w:val="cyan"/>
        </w:rPr>
        <w:t xml:space="preserve">2 </w:t>
      </w:r>
      <w:ins w:id="92" w:author="郭 侃亮" w:date="2022-02-23T17:25:00Z">
        <w:r>
          <w:rPr>
            <w:rFonts w:hint="eastAsia"/>
            <w:highlight w:val="cyan"/>
          </w:rPr>
          <w:t>}</w:t>
        </w:r>
      </w:ins>
    </w:p>
    <w:p w14:paraId="3741FFA8" w14:textId="1B84ECA5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听他瞎说。他现在可是在华师大读博呢。还</w:t>
      </w:r>
      <w:r w:rsidR="00A5737A">
        <w:rPr>
          <w:rFonts w:hint="eastAsia"/>
        </w:rPr>
        <w:t>拿了</w:t>
      </w:r>
      <w:r>
        <w:rPr>
          <w:rFonts w:hint="eastAsia"/>
        </w:rPr>
        <w:t>全额奖学金。</w:t>
      </w:r>
      <w:r>
        <w:t>"</w:t>
      </w:r>
    </w:p>
    <w:p w14:paraId="79F997F6" w14:textId="3223DA22" w:rsidR="00A17960" w:rsidRDefault="00AD66CD">
      <w:pPr>
        <w:rPr>
          <w:rFonts w:eastAsia="宋体"/>
        </w:rPr>
      </w:pPr>
      <w:r>
        <w:rPr>
          <w:rFonts w:eastAsia="宋体" w:hint="eastAsia"/>
        </w:rPr>
        <w:t>说起华师大，我想起当年刘洋和周小雨同时考上了华</w:t>
      </w:r>
      <w:r w:rsidR="00A5737A">
        <w:rPr>
          <w:rFonts w:eastAsia="宋体" w:hint="eastAsia"/>
        </w:rPr>
        <w:t>师大</w:t>
      </w:r>
      <w:r>
        <w:rPr>
          <w:rFonts w:eastAsia="宋体" w:hint="eastAsia"/>
        </w:rPr>
        <w:t>。</w:t>
      </w:r>
    </w:p>
    <w:p w14:paraId="7747A097" w14:textId="24740805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周小雨报考的是音乐教育专业，刘洋</w:t>
      </w:r>
      <w:r w:rsidR="00A5737A">
        <w:rPr>
          <w:rFonts w:ascii="宋体" w:eastAsia="宋体" w:hAnsi="宋体" w:hint="eastAsia"/>
        </w:rPr>
        <w:t>学的</w:t>
      </w:r>
      <w:r>
        <w:rPr>
          <w:rFonts w:ascii="宋体" w:eastAsia="宋体" w:hAnsi="宋体" w:hint="eastAsia"/>
        </w:rPr>
        <w:t>好像是社会学。</w:t>
      </w:r>
    </w:p>
    <w:p w14:paraId="50A14CBB" w14:textId="2DBBD544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23</w:t>
      </w:r>
      <w:r w:rsidR="006806A1">
        <w:rPr>
          <w:highlight w:val="yellow"/>
        </w:rPr>
        <w:t>qx</w:t>
      </w:r>
      <w:r>
        <w:rPr>
          <w:rFonts w:hint="eastAsia"/>
          <w:highlight w:val="yellow"/>
        </w:rPr>
        <w:t>}</w:t>
      </w:r>
    </w:p>
    <w:p w14:paraId="5412E607" w14:textId="37671484" w:rsidR="00DB4C6A" w:rsidRPr="00DB4C6A" w:rsidRDefault="00DB4C6A" w:rsidP="00DB4C6A">
      <w:pPr>
        <w:rPr>
          <w:rFonts w:hint="eastAsia"/>
          <w:highlight w:val="cyan"/>
        </w:rPr>
      </w:pPr>
      <w:ins w:id="9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9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31</w:t>
      </w:r>
      <w:ins w:id="95" w:author="郭 侃亮" w:date="2022-02-23T17:25:00Z">
        <w:r>
          <w:rPr>
            <w:rFonts w:hint="eastAsia"/>
            <w:highlight w:val="cyan"/>
          </w:rPr>
          <w:t>}</w:t>
        </w:r>
      </w:ins>
    </w:p>
    <w:p w14:paraId="11E8B42C" w14:textId="12646E1A" w:rsidR="00A17960" w:rsidRDefault="00AD66CD">
      <w:pPr>
        <w:tabs>
          <w:tab w:val="left" w:pos="1985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哪里哪里，我可比不上周老师啊，</w:t>
      </w:r>
      <w:r w:rsidR="008A1AD4">
        <w:rPr>
          <w:rFonts w:hint="eastAsia"/>
        </w:rPr>
        <w:t>你</w:t>
      </w:r>
      <w:r>
        <w:rPr>
          <w:rFonts w:hint="eastAsia"/>
        </w:rPr>
        <w:t>现在可是人民教师。</w:t>
      </w:r>
      <w:r>
        <w:t>"</w:t>
      </w:r>
    </w:p>
    <w:p w14:paraId="2BF9D67E" w14:textId="2C3F28E7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73441573" w14:textId="5C0B0502" w:rsidR="00DB4C6A" w:rsidRPr="00DB4C6A" w:rsidRDefault="00DB4C6A" w:rsidP="00DB4C6A">
      <w:pPr>
        <w:rPr>
          <w:rFonts w:hint="eastAsia"/>
          <w:highlight w:val="cyan"/>
        </w:rPr>
      </w:pPr>
      <w:ins w:id="9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9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32</w:t>
      </w:r>
      <w:ins w:id="98" w:author="郭 侃亮" w:date="2022-02-23T17:25:00Z">
        <w:r>
          <w:rPr>
            <w:rFonts w:hint="eastAsia"/>
            <w:highlight w:val="cyan"/>
          </w:rPr>
          <w:t>}</w:t>
        </w:r>
      </w:ins>
    </w:p>
    <w:p w14:paraId="2754C471" w14:textId="31E09D75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刚刚入职而已，别</w:t>
      </w:r>
      <w:r w:rsidR="008A1AD4">
        <w:rPr>
          <w:rFonts w:hint="eastAsia"/>
        </w:rPr>
        <w:t>说得</w:t>
      </w:r>
      <w:r>
        <w:rPr>
          <w:rFonts w:hint="eastAsia"/>
        </w:rPr>
        <w:t>那么夸张。</w:t>
      </w:r>
      <w:r>
        <w:t>"</w:t>
      </w:r>
    </w:p>
    <w:p w14:paraId="41966545" w14:textId="0F2009F7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E5FE5">
        <w:rPr>
          <w:highlight w:val="yellow"/>
        </w:rPr>
        <w:t>my</w:t>
      </w:r>
      <w:r>
        <w:rPr>
          <w:rFonts w:hint="eastAsia"/>
          <w:highlight w:val="yellow"/>
        </w:rPr>
        <w:t>}</w:t>
      </w:r>
    </w:p>
    <w:p w14:paraId="7A00EF53" w14:textId="1B912D8C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看着</w:t>
      </w:r>
      <w:r>
        <w:rPr>
          <w:rFonts w:ascii="宋体" w:eastAsia="宋体" w:hAnsi="宋体" w:hint="eastAsia"/>
        </w:rPr>
        <w:t>已经很老练了。</w:t>
      </w:r>
      <w:r>
        <w:t>"</w:t>
      </w:r>
    </w:p>
    <w:p w14:paraId="646EDF09" w14:textId="58A33AE2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22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4D84934E" w14:textId="79A3CD93" w:rsidR="00DB4C6A" w:rsidRPr="00DB4C6A" w:rsidRDefault="00DB4C6A" w:rsidP="00DB4C6A">
      <w:pPr>
        <w:rPr>
          <w:rFonts w:hint="eastAsia"/>
          <w:highlight w:val="cyan"/>
        </w:rPr>
      </w:pPr>
      <w:ins w:id="9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0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33</w:t>
      </w:r>
      <w:ins w:id="101" w:author="郭 侃亮" w:date="2022-02-23T17:25:00Z">
        <w:r>
          <w:rPr>
            <w:rFonts w:hint="eastAsia"/>
            <w:highlight w:val="cyan"/>
          </w:rPr>
          <w:t>}</w:t>
        </w:r>
      </w:ins>
    </w:p>
    <w:p w14:paraId="10EA3FE9" w14:textId="6157C5D8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哈哈，其实已经实习半年多了。我在日本读的研究生，</w:t>
      </w:r>
      <w:r>
        <w:rPr>
          <w:rFonts w:hint="eastAsia"/>
        </w:rPr>
        <w:t>3</w:t>
      </w:r>
      <w:r>
        <w:rPr>
          <w:rFonts w:hint="eastAsia"/>
        </w:rPr>
        <w:t>月份毕业的。国内</w:t>
      </w:r>
      <w:r>
        <w:rPr>
          <w:rFonts w:hint="eastAsia"/>
        </w:rPr>
        <w:t>9</w:t>
      </w:r>
      <w:r>
        <w:rPr>
          <w:rFonts w:hint="eastAsia"/>
        </w:rPr>
        <w:t>月才能入职，所以前面半年都是实习期……</w:t>
      </w:r>
      <w:r>
        <w:t>"</w:t>
      </w:r>
    </w:p>
    <w:p w14:paraId="48BE7739" w14:textId="0E72F7FC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="008A1AD4">
        <w:rPr>
          <w:rFonts w:ascii="宋体" w:eastAsia="宋体" w:hAnsi="宋体" w:hint="eastAsia"/>
        </w:rPr>
        <w:t>个</w:t>
      </w:r>
      <w:r>
        <w:rPr>
          <w:rFonts w:ascii="宋体" w:eastAsia="宋体" w:hAnsi="宋体" w:hint="eastAsia"/>
        </w:rPr>
        <w:t>人</w:t>
      </w:r>
      <w:r w:rsidR="00060A54">
        <w:rPr>
          <w:rFonts w:ascii="宋体" w:eastAsia="宋体" w:hAnsi="宋体" w:hint="eastAsia"/>
        </w:rPr>
        <w:t>正在</w:t>
      </w:r>
      <w:r>
        <w:rPr>
          <w:rFonts w:ascii="宋体" w:eastAsia="宋体" w:hAnsi="宋体" w:hint="eastAsia"/>
        </w:rPr>
        <w:t>聊天的时候，门口传来了熟悉的声音。</w:t>
      </w:r>
    </w:p>
    <w:p w14:paraId="4DF0A4F1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 xml:space="preserve">SE 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s</w:t>
      </w:r>
      <w:r>
        <w:rPr>
          <w:highlight w:val="cyan"/>
        </w:rPr>
        <w:t xml:space="preserve">0108 </w:t>
      </w:r>
      <w:r>
        <w:rPr>
          <w:rFonts w:hint="eastAsia"/>
          <w:highlight w:val="cyan"/>
        </w:rPr>
        <w:t>开门的声音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23F48639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 BGM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}</w:t>
      </w:r>
    </w:p>
    <w:p w14:paraId="472DCF74" w14:textId="662AEBD6" w:rsidR="00FE223E" w:rsidRDefault="00FE223E" w:rsidP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 w:rsidR="00C607E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04ACB686" w14:textId="1E126F91" w:rsidR="00DB4C6A" w:rsidRPr="00DB4C6A" w:rsidRDefault="00DB4C6A" w:rsidP="00DB4C6A">
      <w:pPr>
        <w:rPr>
          <w:rFonts w:hint="eastAsia"/>
          <w:highlight w:val="cyan"/>
        </w:rPr>
      </w:pPr>
      <w:ins w:id="10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0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34</w:t>
      </w:r>
      <w:ins w:id="104" w:author="郭 侃亮" w:date="2022-02-23T17:25:00Z">
        <w:r>
          <w:rPr>
            <w:rFonts w:hint="eastAsia"/>
            <w:highlight w:val="cyan"/>
          </w:rPr>
          <w:t>}</w:t>
        </w:r>
      </w:ins>
    </w:p>
    <w:p w14:paraId="566047EF" w14:textId="77777777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好久不见啊，终于见面啦。</w:t>
      </w:r>
      <w:r>
        <w:t>"</w:t>
      </w:r>
    </w:p>
    <w:p w14:paraId="6B3C4BAC" w14:textId="557C280A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B343D7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46B47690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郑辉？</w:t>
      </w:r>
      <w:r>
        <w:t>"</w:t>
      </w:r>
    </w:p>
    <w:p w14:paraId="14354AE1" w14:textId="77777777" w:rsidR="00A17960" w:rsidRPr="00380DEE" w:rsidRDefault="00AD66CD">
      <w:pPr>
        <w:rPr>
          <w:highlight w:val="cyan"/>
        </w:rPr>
      </w:pPr>
      <w:r w:rsidRPr="00380DEE">
        <w:rPr>
          <w:highlight w:val="cyan"/>
        </w:rPr>
        <w:t>#{</w:t>
      </w:r>
      <w:r w:rsidRPr="00380DEE">
        <w:rPr>
          <w:rFonts w:hint="eastAsia"/>
          <w:highlight w:val="cyan"/>
        </w:rPr>
        <w:t>播放</w:t>
      </w:r>
      <w:r w:rsidRPr="00380DEE">
        <w:rPr>
          <w:highlight w:val="cyan"/>
        </w:rPr>
        <w:t>BGM b0106 }</w:t>
      </w:r>
    </w:p>
    <w:p w14:paraId="52E4B762" w14:textId="22806B68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21</w:t>
      </w:r>
      <w:r w:rsidR="006806A1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20AD8A58" w14:textId="209D125B" w:rsidR="00DB4C6A" w:rsidRPr="00DB4C6A" w:rsidRDefault="00DB4C6A" w:rsidP="00DB4C6A">
      <w:pPr>
        <w:rPr>
          <w:rFonts w:hint="eastAsia"/>
          <w:highlight w:val="cyan"/>
        </w:rPr>
      </w:pPr>
      <w:ins w:id="10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0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35</w:t>
      </w:r>
      <w:ins w:id="107" w:author="郭 侃亮" w:date="2022-02-23T17:25:00Z">
        <w:r>
          <w:rPr>
            <w:rFonts w:hint="eastAsia"/>
            <w:highlight w:val="cyan"/>
          </w:rPr>
          <w:t>}</w:t>
        </w:r>
      </w:ins>
    </w:p>
    <w:p w14:paraId="5B866809" w14:textId="3575468B" w:rsidR="00A17960" w:rsidRDefault="00AD66CD">
      <w:r>
        <w:rPr>
          <w:rFonts w:hint="eastAsia"/>
        </w:rPr>
        <w:t>刘洋：</w:t>
      </w:r>
      <w:r>
        <w:t>"</w:t>
      </w:r>
      <w:r>
        <w:rPr>
          <w:rFonts w:hint="eastAsia"/>
        </w:rPr>
        <w:t>哈哈，是</w:t>
      </w:r>
      <w:r w:rsidR="008941DD">
        <w:rPr>
          <w:rFonts w:hint="eastAsia"/>
        </w:rPr>
        <w:t>阿</w:t>
      </w:r>
      <w:r>
        <w:rPr>
          <w:rFonts w:hint="eastAsia"/>
        </w:rPr>
        <w:t>辉啊，别来无恙。旁边的这位是？</w:t>
      </w:r>
      <w:r>
        <w:t>"</w:t>
      </w:r>
    </w:p>
    <w:p w14:paraId="4E521A5A" w14:textId="6F201E48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="0060082C">
        <w:rPr>
          <w:rFonts w:ascii="宋体" w:eastAsia="宋体" w:hAnsi="宋体" w:hint="eastAsia"/>
        </w:rPr>
        <w:t>个</w:t>
      </w:r>
      <w:r>
        <w:rPr>
          <w:rFonts w:ascii="宋体" w:eastAsia="宋体" w:hAnsi="宋体" w:hint="eastAsia"/>
        </w:rPr>
        <w:t>人在打趣中把目光转向了郑辉旁边的一位妆容精致</w:t>
      </w:r>
      <w:r w:rsidR="00060A54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打扮得青春靓丽的女孩。</w:t>
      </w:r>
    </w:p>
    <w:p w14:paraId="4ADACED0" w14:textId="7ACAAF18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 w:rsidR="00C607E7">
        <w:rPr>
          <w:highlight w:val="yellow"/>
        </w:rPr>
        <w:t>zj</w:t>
      </w:r>
      <w:r>
        <w:rPr>
          <w:rFonts w:hint="eastAsia"/>
          <w:highlight w:val="yellow"/>
        </w:rPr>
        <w:t>}</w:t>
      </w:r>
    </w:p>
    <w:p w14:paraId="25CAA847" w14:textId="5A4FC19D" w:rsidR="00DB4C6A" w:rsidRPr="00DB4C6A" w:rsidRDefault="00DB4C6A" w:rsidP="00DB4C6A">
      <w:pPr>
        <w:rPr>
          <w:rFonts w:hint="eastAsia"/>
          <w:highlight w:val="cyan"/>
        </w:rPr>
      </w:pPr>
      <w:ins w:id="10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0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36</w:t>
      </w:r>
      <w:ins w:id="110" w:author="郭 侃亮" w:date="2022-02-23T17:25:00Z">
        <w:r>
          <w:rPr>
            <w:rFonts w:hint="eastAsia"/>
            <w:highlight w:val="cyan"/>
          </w:rPr>
          <w:t>}</w:t>
        </w:r>
      </w:ins>
    </w:p>
    <w:p w14:paraId="3EC9DCEA" w14:textId="3E369D8D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你不认识</w:t>
      </w:r>
      <w:r w:rsidR="00060A54">
        <w:rPr>
          <w:rFonts w:hint="eastAsia"/>
        </w:rPr>
        <w:t>她</w:t>
      </w:r>
      <w:r>
        <w:rPr>
          <w:rFonts w:hint="eastAsia"/>
        </w:rPr>
        <w:t>啦？</w:t>
      </w:r>
      <w:r>
        <w:t>"</w:t>
      </w:r>
    </w:p>
    <w:p w14:paraId="4AC9B860" w14:textId="3EBF8CA6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3195F38F" w14:textId="109B3323" w:rsidR="00DB4C6A" w:rsidRPr="00DB4C6A" w:rsidRDefault="00DB4C6A" w:rsidP="00DB4C6A">
      <w:pPr>
        <w:rPr>
          <w:rFonts w:hint="eastAsia"/>
          <w:highlight w:val="cyan"/>
        </w:rPr>
      </w:pPr>
      <w:ins w:id="11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1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37</w:t>
      </w:r>
      <w:ins w:id="113" w:author="郭 侃亮" w:date="2022-02-23T17:25:00Z">
        <w:r>
          <w:rPr>
            <w:rFonts w:hint="eastAsia"/>
            <w:highlight w:val="cyan"/>
          </w:rPr>
          <w:t>}</w:t>
        </w:r>
      </w:ins>
    </w:p>
    <w:p w14:paraId="612CDE43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原来是巧巧大美女啊，越来越漂亮了。</w:t>
      </w:r>
      <w:r>
        <w:t>"</w:t>
      </w:r>
    </w:p>
    <w:p w14:paraId="1157A7B4" w14:textId="77777777" w:rsidR="00A17960" w:rsidRDefault="00AD66CD">
      <w:r>
        <w:rPr>
          <w:rFonts w:hint="eastAsia"/>
        </w:rPr>
        <w:t>袁巧巧，高中时代的同班同学。当时在班里就是班花级的人物，没想到时隔多年更加时髦了，难怪刘洋没有认出来……</w:t>
      </w:r>
    </w:p>
    <w:p w14:paraId="5DAE84C6" w14:textId="19C609FE" w:rsidR="00F5066D" w:rsidRDefault="00F5066D" w:rsidP="00F5066D">
      <w:r>
        <w:lastRenderedPageBreak/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22</w:t>
      </w:r>
      <w:r w:rsidR="00033C33">
        <w:rPr>
          <w:highlight w:val="yellow"/>
        </w:rPr>
        <w:t>sq</w:t>
      </w:r>
      <w:r>
        <w:rPr>
          <w:rFonts w:hint="eastAsia"/>
          <w:highlight w:val="yellow"/>
        </w:rPr>
        <w:t>}</w:t>
      </w:r>
    </w:p>
    <w:p w14:paraId="1486994F" w14:textId="6034CE84" w:rsidR="00DB4C6A" w:rsidRPr="00DB4C6A" w:rsidRDefault="00DB4C6A" w:rsidP="00DB4C6A">
      <w:pPr>
        <w:rPr>
          <w:rFonts w:hint="eastAsia"/>
          <w:highlight w:val="cyan"/>
        </w:rPr>
      </w:pPr>
      <w:ins w:id="11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1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38</w:t>
      </w:r>
      <w:ins w:id="116" w:author="郭 侃亮" w:date="2022-02-23T17:25:00Z">
        <w:r>
          <w:rPr>
            <w:rFonts w:hint="eastAsia"/>
            <w:highlight w:val="cyan"/>
          </w:rPr>
          <w:t>}</w:t>
        </w:r>
      </w:ins>
    </w:p>
    <w:p w14:paraId="6AC9656D" w14:textId="50931E8D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老了老了，</w:t>
      </w:r>
      <w:r w:rsidR="00060A54">
        <w:rPr>
          <w:rFonts w:hint="eastAsia"/>
        </w:rPr>
        <w:t>你看</w:t>
      </w:r>
      <w:r>
        <w:rPr>
          <w:rFonts w:hint="eastAsia"/>
        </w:rPr>
        <w:t>刘博士都不认得我了。</w:t>
      </w:r>
      <w:r>
        <w:t>"</w:t>
      </w:r>
    </w:p>
    <w:p w14:paraId="4BA5CFF8" w14:textId="46147CD6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1D05B4F5" w14:textId="151BD07E" w:rsidR="00DB4C6A" w:rsidRPr="00DB4C6A" w:rsidRDefault="00DB4C6A" w:rsidP="00DB4C6A">
      <w:pPr>
        <w:rPr>
          <w:rFonts w:hint="eastAsia"/>
          <w:highlight w:val="cyan"/>
        </w:rPr>
      </w:pPr>
      <w:ins w:id="11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1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39</w:t>
      </w:r>
      <w:ins w:id="119" w:author="郭 侃亮" w:date="2022-02-23T17:25:00Z">
        <w:r>
          <w:rPr>
            <w:rFonts w:hint="eastAsia"/>
            <w:highlight w:val="cyan"/>
          </w:rPr>
          <w:t>}</w:t>
        </w:r>
      </w:ins>
    </w:p>
    <w:p w14:paraId="4B44F9E9" w14:textId="77777777" w:rsidR="00060A54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哈哈，他就是个钢铁直男，别理他。对了对了，</w:t>
      </w:r>
      <w:r>
        <w:rPr>
          <w:rFonts w:ascii="宋体" w:eastAsia="宋体" w:hAnsi="宋体" w:hint="eastAsia"/>
        </w:rPr>
        <w:t>我之前在一个网站看过你的直播，粉丝人数可不少啊。</w:t>
      </w:r>
      <w:r>
        <w:t>"</w:t>
      </w:r>
    </w:p>
    <w:p w14:paraId="30344E77" w14:textId="45BC2430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说罢，周小雨</w:t>
      </w:r>
      <w:r w:rsidR="00060A54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开启了八卦模式。</w:t>
      </w:r>
    </w:p>
    <w:p w14:paraId="28CC4D82" w14:textId="2656DC97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334270E2" w14:textId="236A3043" w:rsidR="00DB4C6A" w:rsidRPr="00DB4C6A" w:rsidRDefault="00DB4C6A" w:rsidP="00DB4C6A">
      <w:pPr>
        <w:rPr>
          <w:rFonts w:hint="eastAsia"/>
          <w:highlight w:val="cyan"/>
        </w:rPr>
      </w:pPr>
      <w:ins w:id="12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2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40</w:t>
      </w:r>
      <w:ins w:id="122" w:author="郭 侃亮" w:date="2022-02-23T17:25:00Z">
        <w:r>
          <w:rPr>
            <w:rFonts w:hint="eastAsia"/>
            <w:highlight w:val="cyan"/>
          </w:rPr>
          <w:t>}</w:t>
        </w:r>
      </w:ins>
    </w:p>
    <w:p w14:paraId="61B2F781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你们两个人今天一起过来的吗？</w:t>
      </w:r>
      <w:r>
        <w:t>"</w:t>
      </w:r>
    </w:p>
    <w:p w14:paraId="63E68080" w14:textId="72E75574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23</w:t>
      </w:r>
      <w:r w:rsidR="00033C33">
        <w:rPr>
          <w:highlight w:val="yellow"/>
        </w:rPr>
        <w:t>dy</w:t>
      </w:r>
      <w:r>
        <w:rPr>
          <w:rFonts w:hint="eastAsia"/>
          <w:highlight w:val="yellow"/>
        </w:rPr>
        <w:t>}</w:t>
      </w:r>
    </w:p>
    <w:p w14:paraId="536CF03D" w14:textId="53519685" w:rsidR="00DB4C6A" w:rsidRPr="00DB4C6A" w:rsidRDefault="00DB4C6A" w:rsidP="00DB4C6A">
      <w:pPr>
        <w:rPr>
          <w:rFonts w:hint="eastAsia"/>
          <w:highlight w:val="cyan"/>
        </w:rPr>
      </w:pPr>
      <w:ins w:id="12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2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41</w:t>
      </w:r>
      <w:ins w:id="125" w:author="郭 侃亮" w:date="2022-02-23T17:25:00Z">
        <w:r>
          <w:rPr>
            <w:rFonts w:hint="eastAsia"/>
            <w:highlight w:val="cyan"/>
          </w:rPr>
          <w:t>}</w:t>
        </w:r>
      </w:ins>
    </w:p>
    <w:p w14:paraId="29CE0C9F" w14:textId="5DC530A9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我这不</w:t>
      </w:r>
      <w:r w:rsidR="00060A54">
        <w:rPr>
          <w:rFonts w:hint="eastAsia"/>
        </w:rPr>
        <w:t>是</w:t>
      </w:r>
      <w:r>
        <w:rPr>
          <w:rFonts w:hint="eastAsia"/>
        </w:rPr>
        <w:t>没有车嘛，过来不方便</w:t>
      </w:r>
      <w:r w:rsidR="00060A54">
        <w:rPr>
          <w:rFonts w:hint="eastAsia"/>
        </w:rPr>
        <w:t>，</w:t>
      </w:r>
      <w:r>
        <w:rPr>
          <w:rFonts w:hint="eastAsia"/>
        </w:rPr>
        <w:t>就搭了顺风车。</w:t>
      </w:r>
      <w:r>
        <w:t>"</w:t>
      </w:r>
    </w:p>
    <w:p w14:paraId="4736EBC9" w14:textId="0DB5214D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274A2AD7" w14:textId="697991E9" w:rsidR="00DB4C6A" w:rsidRPr="00DB4C6A" w:rsidRDefault="00DB4C6A" w:rsidP="00DB4C6A">
      <w:pPr>
        <w:rPr>
          <w:rFonts w:hint="eastAsia"/>
          <w:highlight w:val="cyan"/>
        </w:rPr>
      </w:pPr>
      <w:ins w:id="12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2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42</w:t>
      </w:r>
      <w:ins w:id="128" w:author="郭 侃亮" w:date="2022-02-23T17:25:00Z">
        <w:r>
          <w:rPr>
            <w:rFonts w:hint="eastAsia"/>
            <w:highlight w:val="cyan"/>
          </w:rPr>
          <w:t>}</w:t>
        </w:r>
      </w:ins>
    </w:p>
    <w:p w14:paraId="60C6F3CC" w14:textId="4423FF1B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一开始我真没认出你来，我还以为</w:t>
      </w:r>
      <w:r w:rsidR="008941DD">
        <w:rPr>
          <w:rFonts w:ascii="宋体" w:eastAsia="宋体" w:hAnsi="宋体" w:hint="eastAsia"/>
        </w:rPr>
        <w:t>阿辉</w:t>
      </w:r>
      <w:r>
        <w:rPr>
          <w:rFonts w:ascii="宋体" w:eastAsia="宋体" w:hAnsi="宋体" w:hint="eastAsia"/>
        </w:rPr>
        <w:t>今天带女朋友来撒狗粮呢。</w:t>
      </w:r>
      <w:r>
        <w:t>"</w:t>
      </w:r>
    </w:p>
    <w:p w14:paraId="56CD54DA" w14:textId="152EAC29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ZH21gg</w:t>
      </w:r>
      <w:r>
        <w:rPr>
          <w:rFonts w:hint="eastAsia"/>
          <w:highlight w:val="yellow"/>
        </w:rPr>
        <w:t>}</w:t>
      </w:r>
    </w:p>
    <w:p w14:paraId="4B83B040" w14:textId="33FE7624" w:rsidR="00A17960" w:rsidRDefault="00AD66CD">
      <w:pPr>
        <w:rPr>
          <w:rFonts w:ascii="宋体" w:eastAsia="宋体" w:hAnsi="宋体"/>
        </w:rPr>
      </w:pPr>
      <w:r>
        <w:rPr>
          <w:rFonts w:hint="eastAsia"/>
        </w:rPr>
        <w:t>郑辉：</w:t>
      </w:r>
      <w:r>
        <w:t>"</w:t>
      </w:r>
      <w:r>
        <w:rPr>
          <w:rFonts w:hint="eastAsia"/>
        </w:rPr>
        <w:t>……</w:t>
      </w:r>
      <w:r>
        <w:t>"</w:t>
      </w:r>
    </w:p>
    <w:p w14:paraId="1A3D554B" w14:textId="612C536E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22</w:t>
      </w:r>
      <w:r w:rsidR="006806A1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04B795FB" w14:textId="0D1C7490" w:rsidR="00DB4C6A" w:rsidRPr="00DB4C6A" w:rsidRDefault="00DB4C6A" w:rsidP="00DB4C6A">
      <w:pPr>
        <w:rPr>
          <w:rFonts w:hint="eastAsia"/>
          <w:highlight w:val="cyan"/>
        </w:rPr>
      </w:pPr>
      <w:ins w:id="12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3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43</w:t>
      </w:r>
      <w:ins w:id="131" w:author="郭 侃亮" w:date="2022-02-23T17:25:00Z">
        <w:r>
          <w:rPr>
            <w:rFonts w:hint="eastAsia"/>
            <w:highlight w:val="cyan"/>
          </w:rPr>
          <w:t>}</w:t>
        </w:r>
      </w:ins>
    </w:p>
    <w:p w14:paraId="160D6A9C" w14:textId="6F1834C2" w:rsidR="00A17960" w:rsidRDefault="00AD66CD">
      <w:r>
        <w:rPr>
          <w:rFonts w:hint="eastAsia"/>
        </w:rPr>
        <w:t>刘洋：</w:t>
      </w:r>
      <w:r>
        <w:t>"</w:t>
      </w:r>
      <w:r>
        <w:rPr>
          <w:rFonts w:hint="eastAsia"/>
        </w:rPr>
        <w:t>对了，</w:t>
      </w:r>
      <w:r w:rsidR="008941DD">
        <w:rPr>
          <w:rFonts w:hint="eastAsia"/>
        </w:rPr>
        <w:t>你</w:t>
      </w:r>
      <w:r>
        <w:rPr>
          <w:rFonts w:hint="eastAsia"/>
        </w:rPr>
        <w:t>当年是学软件工程</w:t>
      </w:r>
      <w:r w:rsidR="00060A54">
        <w:rPr>
          <w:rFonts w:hint="eastAsia"/>
        </w:rPr>
        <w:t>的吧。</w:t>
      </w:r>
      <w:r>
        <w:rPr>
          <w:rFonts w:hint="eastAsia"/>
        </w:rPr>
        <w:t>现在怎么样了</w:t>
      </w:r>
      <w:r w:rsidR="00060A54">
        <w:rPr>
          <w:rFonts w:hint="eastAsia"/>
        </w:rPr>
        <w:t>？</w:t>
      </w:r>
      <w:r>
        <w:rPr>
          <w:rFonts w:hint="eastAsia"/>
        </w:rPr>
        <w:t>听说你开了公司？”</w:t>
      </w:r>
    </w:p>
    <w:p w14:paraId="1CCC7FB3" w14:textId="5A246F0B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ZH22</w:t>
      </w:r>
      <w:r w:rsidR="00C607E7">
        <w:rPr>
          <w:highlight w:val="yellow"/>
        </w:rPr>
        <w:t>wn</w:t>
      </w:r>
      <w:r>
        <w:rPr>
          <w:rFonts w:hint="eastAsia"/>
          <w:highlight w:val="yellow"/>
        </w:rPr>
        <w:t>}</w:t>
      </w:r>
    </w:p>
    <w:p w14:paraId="1A7EB489" w14:textId="756B3A3A" w:rsidR="00DB4C6A" w:rsidRPr="00DB4C6A" w:rsidRDefault="00DB4C6A" w:rsidP="00DB4C6A">
      <w:pPr>
        <w:rPr>
          <w:rFonts w:hint="eastAsia"/>
          <w:highlight w:val="cyan"/>
        </w:rPr>
      </w:pPr>
      <w:ins w:id="13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3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44</w:t>
      </w:r>
      <w:ins w:id="134" w:author="郭 侃亮" w:date="2022-02-23T17:25:00Z">
        <w:r>
          <w:rPr>
            <w:rFonts w:hint="eastAsia"/>
            <w:highlight w:val="cyan"/>
          </w:rPr>
          <w:t>}</w:t>
        </w:r>
      </w:ins>
    </w:p>
    <w:p w14:paraId="1BBF909B" w14:textId="0EACDC15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大学毕业之后在游戏公司待了一年吧，之后就出来单干了。想做点自己喜欢的游戏……</w:t>
      </w:r>
      <w:r>
        <w:t>"</w:t>
      </w:r>
    </w:p>
    <w:p w14:paraId="37A78C92" w14:textId="2976CF9E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1F1B4B0D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我记得高中的时候你就做过一个学日语的游戏……</w:t>
      </w:r>
      <w:r>
        <w:t xml:space="preserve">" </w:t>
      </w:r>
    </w:p>
    <w:p w14:paraId="01F46269" w14:textId="6431A099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ZH22</w:t>
      </w:r>
      <w:r w:rsidR="00C607E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65EE9032" w14:textId="4AE120F6" w:rsidR="00DB4C6A" w:rsidRPr="00DB4C6A" w:rsidRDefault="00DB4C6A" w:rsidP="00DB4C6A">
      <w:pPr>
        <w:rPr>
          <w:rFonts w:hint="eastAsia"/>
          <w:highlight w:val="cyan"/>
        </w:rPr>
      </w:pPr>
      <w:ins w:id="13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3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45</w:t>
      </w:r>
      <w:ins w:id="137" w:author="郭 侃亮" w:date="2022-02-23T17:25:00Z">
        <w:r>
          <w:rPr>
            <w:rFonts w:hint="eastAsia"/>
            <w:highlight w:val="cyan"/>
          </w:rPr>
          <w:t>}</w:t>
        </w:r>
      </w:ins>
    </w:p>
    <w:p w14:paraId="751AE2CC" w14:textId="7E7F0CC1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对，没想到你还记得。当年摸索着学编程，跟着一位日语老师一起做过一款学习日语的</w:t>
      </w:r>
      <w:r>
        <w:rPr>
          <w:rFonts w:hint="eastAsia"/>
        </w:rPr>
        <w:t>RPG</w:t>
      </w:r>
      <w:r>
        <w:rPr>
          <w:rFonts w:hint="eastAsia"/>
        </w:rPr>
        <w:t>游戏。</w:t>
      </w:r>
      <w:r>
        <w:t>"</w:t>
      </w:r>
    </w:p>
    <w:p w14:paraId="4F2D5814" w14:textId="74D267A6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ZH22</w:t>
      </w:r>
      <w:r w:rsidR="00C607E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67192622" w14:textId="722A6C02" w:rsidR="00DB4C6A" w:rsidRPr="00DB4C6A" w:rsidRDefault="00DB4C6A" w:rsidP="00DB4C6A">
      <w:pPr>
        <w:rPr>
          <w:rFonts w:hint="eastAsia"/>
          <w:highlight w:val="cyan"/>
        </w:rPr>
      </w:pPr>
      <w:ins w:id="13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3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46</w:t>
      </w:r>
      <w:ins w:id="140" w:author="郭 侃亮" w:date="2022-02-23T17:25:00Z">
        <w:r>
          <w:rPr>
            <w:rFonts w:hint="eastAsia"/>
            <w:highlight w:val="cyan"/>
          </w:rPr>
          <w:t>}</w:t>
        </w:r>
      </w:ins>
    </w:p>
    <w:p w14:paraId="237BAB57" w14:textId="5BC5D29A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现在</w:t>
      </w:r>
      <w:r>
        <w:rPr>
          <w:rFonts w:hint="eastAsia"/>
        </w:rPr>
        <w:t>VR</w:t>
      </w:r>
      <w:r>
        <w:rPr>
          <w:rFonts w:hint="eastAsia"/>
        </w:rPr>
        <w:t>技术也普及了，</w:t>
      </w:r>
      <w:r w:rsidR="0060082C">
        <w:rPr>
          <w:rFonts w:hint="eastAsia"/>
        </w:rPr>
        <w:t>我</w:t>
      </w:r>
      <w:r>
        <w:rPr>
          <w:rFonts w:hint="eastAsia"/>
        </w:rPr>
        <w:t>正在制作一款学习日语的沉浸式</w:t>
      </w:r>
      <w:r>
        <w:rPr>
          <w:rFonts w:hint="eastAsia"/>
        </w:rPr>
        <w:t>VR</w:t>
      </w:r>
      <w:r>
        <w:rPr>
          <w:rFonts w:hint="eastAsia"/>
        </w:rPr>
        <w:t>游戏。</w:t>
      </w:r>
      <w:r>
        <w:t>"</w:t>
      </w:r>
    </w:p>
    <w:p w14:paraId="6ACA13B5" w14:textId="2263EDB4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E5FE5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5A68EC90" w14:textId="6B19544D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能够坚持自己的梦想太不容易了</w:t>
      </w:r>
      <w:r>
        <w:t>。</w:t>
      </w:r>
      <w:r>
        <w:t>"</w:t>
      </w:r>
    </w:p>
    <w:p w14:paraId="33AB3552" w14:textId="77777777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>
        <w:rPr>
          <w:rFonts w:hint="eastAsia"/>
          <w:highlight w:val="yellow"/>
        </w:rPr>
        <w:t>}</w:t>
      </w:r>
    </w:p>
    <w:p w14:paraId="47CB0F56" w14:textId="14AF4EC6" w:rsidR="00DB4C6A" w:rsidRPr="00DB4C6A" w:rsidRDefault="00DB4C6A" w:rsidP="00DB4C6A">
      <w:pPr>
        <w:rPr>
          <w:rFonts w:hint="eastAsia"/>
          <w:highlight w:val="cyan"/>
        </w:rPr>
      </w:pPr>
      <w:ins w:id="14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4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47</w:t>
      </w:r>
      <w:ins w:id="143" w:author="郭 侃亮" w:date="2022-02-23T17:25:00Z">
        <w:r>
          <w:rPr>
            <w:rFonts w:hint="eastAsia"/>
            <w:highlight w:val="cyan"/>
          </w:rPr>
          <w:t>}</w:t>
        </w:r>
      </w:ins>
    </w:p>
    <w:p w14:paraId="064846DA" w14:textId="4C17447C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哈哈，期待你的试玩，多提宝贵意见啊。</w:t>
      </w:r>
      <w:r>
        <w:t>"</w:t>
      </w:r>
    </w:p>
    <w:p w14:paraId="6CC18B9C" w14:textId="7D4C2825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E5FE5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1DD2DA4F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一定一定</w:t>
      </w:r>
      <w:r>
        <w:t>。</w:t>
      </w:r>
      <w:r>
        <w:t>"</w:t>
      </w:r>
    </w:p>
    <w:p w14:paraId="42CD8017" w14:textId="2B13BAA9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ZH22</w:t>
      </w:r>
      <w:r w:rsidR="00C607E7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3E172992" w14:textId="31E36A50" w:rsidR="00DB4C6A" w:rsidRPr="00DB4C6A" w:rsidRDefault="00DB4C6A" w:rsidP="00DB4C6A">
      <w:pPr>
        <w:rPr>
          <w:rFonts w:hint="eastAsia"/>
          <w:highlight w:val="cyan"/>
        </w:rPr>
      </w:pPr>
      <w:ins w:id="14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4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48</w:t>
      </w:r>
      <w:ins w:id="146" w:author="郭 侃亮" w:date="2022-02-23T17:25:00Z">
        <w:r>
          <w:rPr>
            <w:rFonts w:hint="eastAsia"/>
            <w:highlight w:val="cyan"/>
          </w:rPr>
          <w:t>}</w:t>
        </w:r>
      </w:ins>
    </w:p>
    <w:p w14:paraId="3D0DDC9F" w14:textId="12E95764" w:rsidR="00A17960" w:rsidRDefault="00AD66CD">
      <w:r>
        <w:rPr>
          <w:rFonts w:hint="eastAsia"/>
        </w:rPr>
        <w:lastRenderedPageBreak/>
        <w:t>郑辉：</w:t>
      </w:r>
      <w:r>
        <w:t>"</w:t>
      </w:r>
      <w:r>
        <w:rPr>
          <w:rFonts w:hint="eastAsia"/>
        </w:rPr>
        <w:t>其实这次还请巧巧参与了游戏的配音，她可是日本声优专业的科班出身，有百万粉丝</w:t>
      </w:r>
      <w:r w:rsidR="00AD6408">
        <w:rPr>
          <w:rFonts w:hint="eastAsia"/>
        </w:rPr>
        <w:t>呢</w:t>
      </w:r>
      <w:r>
        <w:rPr>
          <w:rFonts w:hint="eastAsia"/>
        </w:rPr>
        <w:t>。</w:t>
      </w:r>
      <w:r>
        <w:t>"</w:t>
      </w:r>
    </w:p>
    <w:p w14:paraId="7E3A64EF" w14:textId="496ACFF7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sq</w:t>
      </w:r>
      <w:r>
        <w:rPr>
          <w:rFonts w:hint="eastAsia"/>
          <w:highlight w:val="yellow"/>
        </w:rPr>
        <w:t>}</w:t>
      </w:r>
    </w:p>
    <w:p w14:paraId="15A18C8F" w14:textId="1888C2FC" w:rsidR="00DB4C6A" w:rsidRPr="00DB4C6A" w:rsidRDefault="00DB4C6A" w:rsidP="00DB4C6A">
      <w:pPr>
        <w:rPr>
          <w:rFonts w:hint="eastAsia"/>
          <w:highlight w:val="cyan"/>
        </w:rPr>
      </w:pPr>
      <w:ins w:id="14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4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49</w:t>
      </w:r>
      <w:ins w:id="149" w:author="郭 侃亮" w:date="2022-02-23T17:25:00Z">
        <w:r>
          <w:rPr>
            <w:rFonts w:hint="eastAsia"/>
            <w:highlight w:val="cyan"/>
          </w:rPr>
          <w:t>}</w:t>
        </w:r>
      </w:ins>
    </w:p>
    <w:p w14:paraId="57D58405" w14:textId="16C45C99" w:rsidR="00A17960" w:rsidRDefault="00AD66CD"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切，</w:t>
      </w:r>
      <w:r w:rsidR="00AD6408">
        <w:rPr>
          <w:rFonts w:hint="eastAsia"/>
        </w:rPr>
        <w:t>别光拍马屁，</w:t>
      </w:r>
      <w:r>
        <w:rPr>
          <w:rFonts w:hint="eastAsia"/>
        </w:rPr>
        <w:t>说好了游戏盈利三七开哦，你三我七。</w:t>
      </w:r>
      <w:r>
        <w:t>"</w:t>
      </w:r>
    </w:p>
    <w:p w14:paraId="0F627CE7" w14:textId="7A1EE207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 w:rsidR="00C607E7">
        <w:rPr>
          <w:highlight w:val="yellow"/>
        </w:rPr>
        <w:t>gg</w:t>
      </w:r>
      <w:r>
        <w:rPr>
          <w:rFonts w:hint="eastAsia"/>
          <w:highlight w:val="yellow"/>
        </w:rPr>
        <w:t>}</w:t>
      </w:r>
    </w:p>
    <w:p w14:paraId="5C34C4CC" w14:textId="377349BA" w:rsidR="00DB4C6A" w:rsidRPr="00DB4C6A" w:rsidRDefault="00DB4C6A" w:rsidP="00DB4C6A">
      <w:pPr>
        <w:rPr>
          <w:rFonts w:hint="eastAsia"/>
          <w:highlight w:val="cyan"/>
        </w:rPr>
      </w:pPr>
      <w:ins w:id="15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5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50</w:t>
      </w:r>
      <w:ins w:id="152" w:author="郭 侃亮" w:date="2022-02-23T17:25:00Z">
        <w:r>
          <w:rPr>
            <w:rFonts w:hint="eastAsia"/>
            <w:highlight w:val="cyan"/>
          </w:rPr>
          <w:t>}</w:t>
        </w:r>
      </w:ins>
    </w:p>
    <w:p w14:paraId="35369FDD" w14:textId="4ED2FDE1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一定一定。</w:t>
      </w:r>
      <w:r>
        <w:t>"</w:t>
      </w:r>
    </w:p>
    <w:p w14:paraId="0B9FB848" w14:textId="06211B26" w:rsidR="00A17960" w:rsidRDefault="00AD66CD">
      <w:r>
        <w:t>郑辉不好意思</w:t>
      </w:r>
      <w:r>
        <w:rPr>
          <w:rFonts w:hint="eastAsia"/>
        </w:rPr>
        <w:t>地</w:t>
      </w:r>
      <w:r>
        <w:t>笑了笑，转头</w:t>
      </w:r>
      <w:r>
        <w:rPr>
          <w:rFonts w:hint="eastAsia"/>
        </w:rPr>
        <w:t>来和我搭话</w:t>
      </w:r>
      <w:r>
        <w:t>。</w:t>
      </w:r>
    </w:p>
    <w:p w14:paraId="127F644C" w14:textId="0A4685B0" w:rsidR="00DB4C6A" w:rsidRPr="00DB4C6A" w:rsidRDefault="00DB4C6A" w:rsidP="00DB4C6A">
      <w:pPr>
        <w:rPr>
          <w:rFonts w:hint="eastAsia"/>
          <w:highlight w:val="cyan"/>
        </w:rPr>
      </w:pPr>
      <w:ins w:id="15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5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51</w:t>
      </w:r>
      <w:ins w:id="155" w:author="郭 侃亮" w:date="2022-02-23T17:25:00Z">
        <w:r>
          <w:rPr>
            <w:rFonts w:hint="eastAsia"/>
            <w:highlight w:val="cyan"/>
          </w:rPr>
          <w:t>}</w:t>
        </w:r>
      </w:ins>
    </w:p>
    <w:p w14:paraId="096D5137" w14:textId="2A6E1B04" w:rsidR="00A17960" w:rsidRDefault="00AD66CD">
      <w:r>
        <w:rPr>
          <w:rFonts w:hint="eastAsia"/>
        </w:rPr>
        <w:t>郑辉：</w:t>
      </w:r>
      <w:r>
        <w:t>"</w:t>
      </w:r>
      <w:r w:rsidR="00E3714F">
        <w:rPr>
          <w:rFonts w:hint="eastAsia"/>
        </w:rPr>
        <w:t>你</w:t>
      </w:r>
      <w:r>
        <w:rPr>
          <w:rFonts w:hint="eastAsia"/>
        </w:rPr>
        <w:t>现在怎</w:t>
      </w:r>
      <w:r w:rsidR="00E3714F">
        <w:rPr>
          <w:rFonts w:hint="eastAsia"/>
        </w:rPr>
        <w:t>么</w:t>
      </w:r>
      <w:r>
        <w:rPr>
          <w:rFonts w:hint="eastAsia"/>
        </w:rPr>
        <w:t>样</w:t>
      </w:r>
      <w:r w:rsidR="00E3714F">
        <w:rPr>
          <w:rFonts w:hint="eastAsia"/>
        </w:rPr>
        <w:t>？</w:t>
      </w:r>
      <w:r>
        <w:rPr>
          <w:rFonts w:hint="eastAsia"/>
        </w:rPr>
        <w:t>说了一圈还没聊你呢。</w:t>
      </w:r>
      <w:r>
        <w:t>"</w:t>
      </w:r>
    </w:p>
    <w:p w14:paraId="59F52C91" w14:textId="345B20BC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>
        <w:rPr>
          <w:rFonts w:hint="eastAsia"/>
          <w:highlight w:val="yellow"/>
        </w:rPr>
        <w:t>}</w:t>
      </w:r>
    </w:p>
    <w:p w14:paraId="41D16127" w14:textId="5D0F2A50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我没</w:t>
      </w:r>
      <w:r w:rsidR="0060082C">
        <w:rPr>
          <w:rFonts w:hint="eastAsia"/>
        </w:rPr>
        <w:t>什么</w:t>
      </w:r>
      <w:r>
        <w:rPr>
          <w:rFonts w:hint="eastAsia"/>
        </w:rPr>
        <w:t>好聊的，在公司混混日子而已……”</w:t>
      </w:r>
    </w:p>
    <w:p w14:paraId="1888FB86" w14:textId="1BB0DE2F" w:rsidR="00A17960" w:rsidRDefault="00AD66CD">
      <w:r>
        <w:rPr>
          <w:rFonts w:hint="eastAsia"/>
        </w:rPr>
        <w:t>对于郑辉突如其来的问题，</w:t>
      </w:r>
      <w:r w:rsidR="00E3714F">
        <w:rPr>
          <w:rFonts w:hint="eastAsia"/>
        </w:rPr>
        <w:t>我</w:t>
      </w:r>
      <w:r>
        <w:rPr>
          <w:rFonts w:hint="eastAsia"/>
        </w:rPr>
        <w:t>不知</w:t>
      </w:r>
      <w:r w:rsidR="00E3714F">
        <w:rPr>
          <w:rFonts w:hint="eastAsia"/>
        </w:rPr>
        <w:t>该</w:t>
      </w:r>
      <w:r>
        <w:rPr>
          <w:rFonts w:hint="eastAsia"/>
        </w:rPr>
        <w:t>如何作答。</w:t>
      </w:r>
      <w:r>
        <w:rPr>
          <w:rFonts w:ascii="宋体" w:eastAsia="宋体" w:hAnsi="宋体" w:hint="eastAsia"/>
        </w:rPr>
        <w:t>看到大家都实现了自己当初的梦想，</w:t>
      </w:r>
      <w:r w:rsidR="00E3714F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越发觉</w:t>
      </w:r>
      <w:r w:rsidR="00E3714F">
        <w:rPr>
          <w:rFonts w:ascii="宋体" w:eastAsia="宋体" w:hAnsi="宋体" w:hint="eastAsia"/>
        </w:rPr>
        <w:t>得</w:t>
      </w:r>
      <w:r>
        <w:rPr>
          <w:rFonts w:ascii="宋体" w:eastAsia="宋体" w:hAnsi="宋体" w:hint="eastAsia"/>
        </w:rPr>
        <w:t>失去了方向，或者说</w:t>
      </w:r>
      <w:r w:rsidR="00E3714F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从来没有过自己的理想……</w:t>
      </w:r>
    </w:p>
    <w:p w14:paraId="5A25FBCD" w14:textId="77777777" w:rsidR="00A17960" w:rsidRDefault="00A17960"/>
    <w:p w14:paraId="7FD5DBBD" w14:textId="7B516B86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23</w:t>
      </w:r>
      <w:r w:rsidR="00033C33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10E57D1E" w14:textId="582DC11F" w:rsidR="00DB4C6A" w:rsidRPr="00DB4C6A" w:rsidRDefault="00DB4C6A" w:rsidP="00DB4C6A">
      <w:pPr>
        <w:rPr>
          <w:rFonts w:hint="eastAsia"/>
          <w:highlight w:val="cyan"/>
        </w:rPr>
      </w:pPr>
      <w:ins w:id="15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5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52</w:t>
      </w:r>
      <w:ins w:id="158" w:author="郭 侃亮" w:date="2022-02-23T17:25:00Z">
        <w:r>
          <w:rPr>
            <w:rFonts w:hint="eastAsia"/>
            <w:highlight w:val="cyan"/>
          </w:rPr>
          <w:t>}</w:t>
        </w:r>
      </w:ins>
    </w:p>
    <w:p w14:paraId="7E39C32E" w14:textId="6B4864D9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智子怎么还没到啊，不是说今天要来的吗？</w:t>
      </w:r>
      <w:r>
        <w:t>"</w:t>
      </w:r>
    </w:p>
    <w:p w14:paraId="4F442F96" w14:textId="0D048257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dy</w:t>
      </w:r>
      <w:r>
        <w:rPr>
          <w:rFonts w:hint="eastAsia"/>
          <w:highlight w:val="yellow"/>
        </w:rPr>
        <w:t>}</w:t>
      </w:r>
    </w:p>
    <w:p w14:paraId="4DBA0084" w14:textId="1E04FCDA" w:rsidR="00DB4C6A" w:rsidRPr="00DB4C6A" w:rsidRDefault="00DB4C6A" w:rsidP="00DB4C6A">
      <w:pPr>
        <w:rPr>
          <w:rFonts w:hint="eastAsia"/>
          <w:highlight w:val="cyan"/>
        </w:rPr>
      </w:pPr>
      <w:ins w:id="15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6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53</w:t>
      </w:r>
      <w:ins w:id="161" w:author="郭 侃亮" w:date="2022-02-23T17:25:00Z">
        <w:r>
          <w:rPr>
            <w:rFonts w:hint="eastAsia"/>
            <w:highlight w:val="cyan"/>
          </w:rPr>
          <w:t>}</w:t>
        </w:r>
      </w:ins>
    </w:p>
    <w:p w14:paraId="0901C881" w14:textId="0334404C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是啊，我也联系不上</w:t>
      </w:r>
      <w:r w:rsidR="003626D7">
        <w:rPr>
          <w:rFonts w:ascii="宋体" w:eastAsia="宋体" w:hAnsi="宋体" w:hint="eastAsia"/>
        </w:rPr>
        <w:t>她</w:t>
      </w:r>
      <w:r w:rsidR="003261D7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说是昨天晚上的飞机，可能是晚点了吧。</w:t>
      </w:r>
      <w:r>
        <w:t>"</w:t>
      </w:r>
    </w:p>
    <w:p w14:paraId="2867711B" w14:textId="0C75D72A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21</w:t>
      </w:r>
      <w:r w:rsidR="006806A1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12AC2DB7" w14:textId="380AA586" w:rsidR="00DB4C6A" w:rsidRPr="00DB4C6A" w:rsidRDefault="00DB4C6A" w:rsidP="00DB4C6A">
      <w:pPr>
        <w:rPr>
          <w:rFonts w:hint="eastAsia"/>
          <w:highlight w:val="cyan"/>
        </w:rPr>
      </w:pPr>
      <w:ins w:id="16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6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54</w:t>
      </w:r>
      <w:ins w:id="164" w:author="郭 侃亮" w:date="2022-02-23T17:25:00Z">
        <w:r>
          <w:rPr>
            <w:rFonts w:hint="eastAsia"/>
            <w:highlight w:val="cyan"/>
          </w:rPr>
          <w:t>}</w:t>
        </w:r>
      </w:ins>
    </w:p>
    <w:p w14:paraId="2475BC08" w14:textId="77777777" w:rsidR="00A17960" w:rsidRDefault="00AD66CD">
      <w:r>
        <w:rPr>
          <w:rFonts w:ascii="宋体" w:eastAsia="宋体" w:hAnsi="宋体" w:hint="eastAsia"/>
        </w:rPr>
        <w:t>刘洋：</w:t>
      </w:r>
      <w:r>
        <w:t>"</w:t>
      </w:r>
      <w:r>
        <w:rPr>
          <w:rFonts w:ascii="宋体" w:eastAsia="宋体" w:hAnsi="宋体" w:hint="eastAsia"/>
        </w:rPr>
        <w:t>智子现在怎么样？</w:t>
      </w:r>
      <w:r>
        <w:t>"</w:t>
      </w:r>
    </w:p>
    <w:p w14:paraId="53BB371A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0105  </w:t>
      </w:r>
      <w:r>
        <w:rPr>
          <w:rFonts w:hint="eastAsia"/>
          <w:highlight w:val="cyan"/>
        </w:rPr>
        <w:t>}</w:t>
      </w:r>
    </w:p>
    <w:p w14:paraId="633DF911" w14:textId="4A3F84C9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dy</w:t>
      </w:r>
      <w:r>
        <w:rPr>
          <w:rFonts w:hint="eastAsia"/>
          <w:highlight w:val="yellow"/>
        </w:rPr>
        <w:t>}</w:t>
      </w:r>
    </w:p>
    <w:p w14:paraId="0E3DF299" w14:textId="7330776C" w:rsidR="00DB4C6A" w:rsidRPr="00DB4C6A" w:rsidRDefault="00DB4C6A" w:rsidP="00DB4C6A">
      <w:pPr>
        <w:rPr>
          <w:rFonts w:hint="eastAsia"/>
          <w:highlight w:val="cyan"/>
        </w:rPr>
      </w:pPr>
      <w:ins w:id="16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6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55</w:t>
      </w:r>
      <w:ins w:id="167" w:author="郭 侃亮" w:date="2022-02-23T17:25:00Z">
        <w:r>
          <w:rPr>
            <w:rFonts w:hint="eastAsia"/>
            <w:highlight w:val="cyan"/>
          </w:rPr>
          <w:t>}</w:t>
        </w:r>
      </w:ins>
    </w:p>
    <w:p w14:paraId="6C7384EE" w14:textId="2DC98A78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 w:rsidR="003626D7">
        <w:t>"</w:t>
      </w:r>
      <w:r>
        <w:rPr>
          <w:rFonts w:ascii="宋体" w:eastAsia="宋体" w:hAnsi="宋体" w:hint="eastAsia"/>
        </w:rPr>
        <w:t>在日本的时候，我跟她一直都有联系。她现在在日本一家电视台工作，天天录节目，这次回来也是推了很多工作。</w:t>
      </w:r>
      <w:r w:rsidR="003626D7">
        <w:t>"</w:t>
      </w:r>
    </w:p>
    <w:p w14:paraId="1A8993CA" w14:textId="36D34B87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22</w:t>
      </w:r>
      <w:r w:rsidR="006806A1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13EB72B8" w14:textId="04AEE2AA" w:rsidR="00DB4C6A" w:rsidRPr="00DB4C6A" w:rsidRDefault="00DB4C6A" w:rsidP="00DB4C6A">
      <w:pPr>
        <w:rPr>
          <w:rFonts w:hint="eastAsia"/>
          <w:highlight w:val="cyan"/>
        </w:rPr>
      </w:pPr>
      <w:ins w:id="16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6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56</w:t>
      </w:r>
      <w:ins w:id="170" w:author="郭 侃亮" w:date="2022-02-23T17:25:00Z">
        <w:r>
          <w:rPr>
            <w:rFonts w:hint="eastAsia"/>
            <w:highlight w:val="cyan"/>
          </w:rPr>
          <w:t>}</w:t>
        </w:r>
      </w:ins>
    </w:p>
    <w:p w14:paraId="26BF844A" w14:textId="52BEDBEA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 w:rsidR="003626D7">
        <w:t>"</w:t>
      </w:r>
      <w:r>
        <w:rPr>
          <w:rFonts w:ascii="宋体" w:eastAsia="宋体" w:hAnsi="宋体" w:hint="eastAsia"/>
        </w:rPr>
        <w:t>智子当年的梦想就是当记者，电视台的工作挺适合她的。</w:t>
      </w:r>
      <w:r w:rsidR="003626D7">
        <w:t>"</w:t>
      </w:r>
    </w:p>
    <w:p w14:paraId="1C42DF08" w14:textId="5E2D7C3E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看着刘洋满心欢喜地讲着智子，</w:t>
      </w:r>
      <w:r w:rsidR="00534C4D">
        <w:rPr>
          <w:rFonts w:ascii="宋体" w:eastAsia="宋体" w:hAnsi="宋体" w:hint="eastAsia"/>
        </w:rPr>
        <w:t>我的</w:t>
      </w:r>
      <w:r>
        <w:rPr>
          <w:rFonts w:ascii="宋体" w:eastAsia="宋体" w:hAnsi="宋体" w:hint="eastAsia"/>
        </w:rPr>
        <w:t>脑海中不由地浮现出十年前的画面。当年智子来中国留学的时候，刘洋是</w:t>
      </w:r>
      <w:r w:rsidR="00534C4D">
        <w:rPr>
          <w:rFonts w:ascii="宋体" w:eastAsia="宋体" w:hAnsi="宋体" w:hint="eastAsia"/>
        </w:rPr>
        <w:t>她的</w:t>
      </w:r>
      <w:r>
        <w:rPr>
          <w:rFonts w:ascii="宋体" w:eastAsia="宋体" w:hAnsi="宋体" w:hint="eastAsia"/>
        </w:rPr>
        <w:t>同桌。</w:t>
      </w:r>
    </w:p>
    <w:p w14:paraId="4C72E8B5" w14:textId="65385D66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刘洋当年日语很好，所以和智子聊得</w:t>
      </w:r>
      <w:r w:rsidR="00FF4168">
        <w:rPr>
          <w:rFonts w:ascii="宋体" w:eastAsia="宋体" w:hAnsi="宋体" w:hint="eastAsia"/>
        </w:rPr>
        <w:t>很</w:t>
      </w:r>
      <w:r>
        <w:rPr>
          <w:rFonts w:ascii="宋体" w:eastAsia="宋体" w:hAnsi="宋体" w:hint="eastAsia"/>
        </w:rPr>
        <w:t>投缘。班里的同学也都看得出他们彼此有好感，看来刘洋果然</w:t>
      </w:r>
      <w:r w:rsidR="00040D05">
        <w:rPr>
          <w:rFonts w:ascii="宋体" w:eastAsia="宋体" w:hAnsi="宋体" w:hint="eastAsia"/>
        </w:rPr>
        <w:t>很</w:t>
      </w:r>
      <w:r>
        <w:rPr>
          <w:rFonts w:ascii="宋体" w:eastAsia="宋体" w:hAnsi="宋体" w:hint="eastAsia"/>
        </w:rPr>
        <w:t>喜欢她。</w:t>
      </w:r>
    </w:p>
    <w:p w14:paraId="28C1F505" w14:textId="22ECD957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22</w:t>
      </w:r>
      <w:r w:rsidR="00033C33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0AC224B4" w14:textId="22D981D0" w:rsidR="00DB4C6A" w:rsidRPr="00DB4C6A" w:rsidRDefault="00DB4C6A" w:rsidP="00DB4C6A">
      <w:pPr>
        <w:rPr>
          <w:rFonts w:hint="eastAsia"/>
          <w:highlight w:val="cyan"/>
        </w:rPr>
      </w:pPr>
      <w:ins w:id="17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7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57</w:t>
      </w:r>
      <w:ins w:id="173" w:author="郭 侃亮" w:date="2022-02-23T17:25:00Z">
        <w:r>
          <w:rPr>
            <w:rFonts w:hint="eastAsia"/>
            <w:highlight w:val="cyan"/>
          </w:rPr>
          <w:t>}</w:t>
        </w:r>
      </w:ins>
    </w:p>
    <w:p w14:paraId="6F56476F" w14:textId="18E04691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 w:rsidR="003626D7">
        <w:t>"</w:t>
      </w:r>
      <w:r>
        <w:rPr>
          <w:rFonts w:ascii="宋体" w:eastAsia="宋体" w:hAnsi="宋体" w:hint="eastAsia"/>
        </w:rPr>
        <w:t>对了，我们的十年之约大家都还记得吧</w:t>
      </w:r>
      <w:r w:rsidR="00FF4168">
        <w:rPr>
          <w:rFonts w:ascii="宋体" w:eastAsia="宋体" w:hAnsi="宋体" w:hint="eastAsia"/>
        </w:rPr>
        <w:t>？</w:t>
      </w:r>
      <w:r w:rsidR="003626D7">
        <w:t>"</w:t>
      </w:r>
    </w:p>
    <w:p w14:paraId="35D550B1" w14:textId="4AC3982E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22</w:t>
      </w:r>
      <w:r w:rsidR="006806A1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0B8CD348" w14:textId="3A0038B8" w:rsidR="00DB4C6A" w:rsidRPr="00DB4C6A" w:rsidRDefault="00DB4C6A" w:rsidP="00DB4C6A">
      <w:pPr>
        <w:rPr>
          <w:rFonts w:hint="eastAsia"/>
          <w:highlight w:val="cyan"/>
        </w:rPr>
      </w:pPr>
      <w:ins w:id="17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7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58</w:t>
      </w:r>
      <w:ins w:id="176" w:author="郭 侃亮" w:date="2022-02-23T17:25:00Z">
        <w:r>
          <w:rPr>
            <w:rFonts w:hint="eastAsia"/>
            <w:highlight w:val="cyan"/>
          </w:rPr>
          <w:t>}</w:t>
        </w:r>
      </w:ins>
    </w:p>
    <w:p w14:paraId="5BFF6BCD" w14:textId="2398D3BE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 w:rsidR="003626D7">
        <w:t>"</w:t>
      </w:r>
      <w:r>
        <w:rPr>
          <w:rFonts w:hint="eastAsia"/>
        </w:rPr>
        <w:t>你说</w:t>
      </w:r>
      <w:r w:rsidR="00FF4168">
        <w:rPr>
          <w:rFonts w:hint="eastAsia"/>
        </w:rPr>
        <w:t>的</w:t>
      </w:r>
      <w:r>
        <w:rPr>
          <w:rFonts w:hint="eastAsia"/>
        </w:rPr>
        <w:t>是那个时光宝盒吧。</w:t>
      </w:r>
      <w:r w:rsidR="003626D7">
        <w:t>"</w:t>
      </w:r>
    </w:p>
    <w:p w14:paraId="2C6C8734" w14:textId="77777777" w:rsidR="006806A1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十年之约是当时智子回国前与我们的约定，</w:t>
      </w:r>
      <w:r w:rsidR="00040D05">
        <w:rPr>
          <w:rFonts w:ascii="宋体" w:eastAsia="宋体" w:hAnsi="宋体" w:hint="eastAsia"/>
        </w:rPr>
        <w:t>大家</w:t>
      </w:r>
      <w:r>
        <w:rPr>
          <w:rFonts w:ascii="宋体" w:eastAsia="宋体" w:hAnsi="宋体" w:hint="eastAsia"/>
        </w:rPr>
        <w:t>将自己的梦想和心愿放在“时光宝盒”中，</w:t>
      </w:r>
      <w:r>
        <w:rPr>
          <w:rFonts w:ascii="宋体" w:eastAsia="宋体" w:hAnsi="宋体" w:hint="eastAsia"/>
        </w:rPr>
        <w:lastRenderedPageBreak/>
        <w:t>十年之后再一起打开。</w:t>
      </w:r>
    </w:p>
    <w:p w14:paraId="6955D9A0" w14:textId="65476485" w:rsidR="006806A1" w:rsidRDefault="006806A1" w:rsidP="006806A1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22jy</w:t>
      </w:r>
      <w:r>
        <w:rPr>
          <w:rFonts w:hint="eastAsia"/>
          <w:highlight w:val="yellow"/>
        </w:rPr>
        <w:t>}</w:t>
      </w:r>
    </w:p>
    <w:p w14:paraId="29C92CFE" w14:textId="73E037BF" w:rsidR="00DB4C6A" w:rsidRPr="00DB4C6A" w:rsidRDefault="00DB4C6A" w:rsidP="00DB4C6A">
      <w:pPr>
        <w:rPr>
          <w:rFonts w:hint="eastAsia"/>
          <w:highlight w:val="cyan"/>
        </w:rPr>
      </w:pPr>
      <w:ins w:id="17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7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59</w:t>
      </w:r>
      <w:ins w:id="179" w:author="郭 侃亮" w:date="2022-02-23T17:25:00Z">
        <w:r>
          <w:rPr>
            <w:rFonts w:hint="eastAsia"/>
            <w:highlight w:val="cyan"/>
          </w:rPr>
          <w:t>}</w:t>
        </w:r>
      </w:ins>
    </w:p>
    <w:p w14:paraId="70D788B0" w14:textId="5C9D51E1" w:rsidR="00A17960" w:rsidRPr="006806A1" w:rsidRDefault="006806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 w:rsidR="00AD66CD">
        <w:rPr>
          <w:rFonts w:ascii="宋体" w:eastAsia="宋体" w:hAnsi="宋体" w:hint="eastAsia"/>
        </w:rPr>
        <w:t>我记得当年好像是放在……</w:t>
      </w:r>
      <w:r>
        <w:t>"</w:t>
      </w:r>
    </w:p>
    <w:p w14:paraId="17A3B363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b0107 </w:t>
      </w:r>
      <w:r>
        <w:rPr>
          <w:rFonts w:hint="eastAsia"/>
          <w:highlight w:val="cyan"/>
        </w:rPr>
        <w:t>}</w:t>
      </w:r>
    </w:p>
    <w:p w14:paraId="11926F42" w14:textId="771AFF7B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21</w:t>
      </w:r>
      <w:r w:rsidR="00033C33">
        <w:rPr>
          <w:highlight w:val="yellow"/>
        </w:rPr>
        <w:t>hz</w:t>
      </w:r>
      <w:r>
        <w:rPr>
          <w:rFonts w:hint="eastAsia"/>
          <w:highlight w:val="yellow"/>
        </w:rPr>
        <w:t>}</w:t>
      </w:r>
    </w:p>
    <w:p w14:paraId="5C1089EA" w14:textId="3362D700" w:rsidR="00DB4C6A" w:rsidRPr="00DB4C6A" w:rsidRDefault="00DB4C6A" w:rsidP="00DB4C6A">
      <w:pPr>
        <w:rPr>
          <w:rFonts w:hint="eastAsia"/>
          <w:highlight w:val="cyan"/>
        </w:rPr>
      </w:pPr>
      <w:ins w:id="18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8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60</w:t>
      </w:r>
      <w:ins w:id="182" w:author="郭 侃亮" w:date="2022-02-23T17:25:00Z">
        <w:r>
          <w:rPr>
            <w:rFonts w:hint="eastAsia"/>
            <w:highlight w:val="cyan"/>
          </w:rPr>
          <w:t>}</w:t>
        </w:r>
      </w:ins>
    </w:p>
    <w:p w14:paraId="7E25A2B8" w14:textId="542663EB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 w:rsidR="003626D7">
        <w:t>"</w:t>
      </w:r>
      <w:r>
        <w:rPr>
          <w:rFonts w:ascii="宋体" w:eastAsia="宋体" w:hAnsi="宋体" w:hint="eastAsia"/>
        </w:rPr>
        <w:t>应该不会</w:t>
      </w:r>
      <w:r w:rsidR="00FF4168">
        <w:rPr>
          <w:rFonts w:ascii="宋体" w:eastAsia="宋体" w:hAnsi="宋体" w:hint="eastAsia"/>
        </w:rPr>
        <w:t>已经被人</w:t>
      </w:r>
      <w:r>
        <w:rPr>
          <w:rFonts w:ascii="宋体" w:eastAsia="宋体" w:hAnsi="宋体" w:hint="eastAsia"/>
        </w:rPr>
        <w:t>打开了吧</w:t>
      </w:r>
      <w:r w:rsidR="00FF4168">
        <w:rPr>
          <w:rFonts w:ascii="宋体" w:eastAsia="宋体" w:hAnsi="宋体" w:hint="eastAsia"/>
        </w:rPr>
        <w:t>？过了</w:t>
      </w:r>
      <w:r>
        <w:rPr>
          <w:rFonts w:ascii="宋体" w:eastAsia="宋体" w:hAnsi="宋体" w:hint="eastAsia"/>
        </w:rPr>
        <w:t>这么久，还在那里吗？</w:t>
      </w:r>
      <w:r w:rsidR="003626D7">
        <w:t>"</w:t>
      </w:r>
    </w:p>
    <w:p w14:paraId="209FC532" w14:textId="6E6C1637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 w:rsidR="00C607E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3072F11A" w14:textId="5DA3E5CC" w:rsidR="00DB4C6A" w:rsidRPr="00DB4C6A" w:rsidRDefault="00DB4C6A" w:rsidP="00DB4C6A">
      <w:pPr>
        <w:rPr>
          <w:rFonts w:hint="eastAsia"/>
          <w:highlight w:val="cyan"/>
        </w:rPr>
      </w:pPr>
      <w:ins w:id="18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8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61</w:t>
      </w:r>
      <w:ins w:id="185" w:author="郭 侃亮" w:date="2022-02-23T17:25:00Z">
        <w:r>
          <w:rPr>
            <w:rFonts w:hint="eastAsia"/>
            <w:highlight w:val="cyan"/>
          </w:rPr>
          <w:t>}</w:t>
        </w:r>
      </w:ins>
    </w:p>
    <w:p w14:paraId="04E0712C" w14:textId="415A26B8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郑辉：</w:t>
      </w:r>
      <w:r w:rsidR="003626D7">
        <w:t>"</w:t>
      </w:r>
      <w:r>
        <w:rPr>
          <w:rFonts w:ascii="宋体" w:eastAsia="宋体" w:hAnsi="宋体" w:hint="eastAsia"/>
        </w:rPr>
        <w:t>不会，不会，当年不是说了</w:t>
      </w:r>
      <w:r w:rsidR="00FF4168">
        <w:rPr>
          <w:rFonts w:ascii="宋体" w:eastAsia="宋体" w:hAnsi="宋体" w:hint="eastAsia"/>
        </w:rPr>
        <w:t>嘛</w:t>
      </w:r>
      <w:r>
        <w:rPr>
          <w:rFonts w:ascii="宋体" w:eastAsia="宋体" w:hAnsi="宋体" w:hint="eastAsia"/>
        </w:rPr>
        <w:t>，最危险的地方就是最安全的地方。</w:t>
      </w:r>
      <w:r w:rsidR="003626D7">
        <w:t>"</w:t>
      </w:r>
    </w:p>
    <w:p w14:paraId="31625012" w14:textId="332C80CC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当年原本周小雨提议埋在校园的樱花树下，后来还是作罢了。一来担心破坏了树根，二来怕被人发现。</w:t>
      </w:r>
    </w:p>
    <w:p w14:paraId="23A68707" w14:textId="09F5F531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不知道是谁提议说书架后面有一块盖板可以打开，可以放在</w:t>
      </w:r>
      <w:r w:rsidR="00FF4168">
        <w:rPr>
          <w:rFonts w:ascii="宋体" w:eastAsia="宋体" w:hAnsi="宋体" w:hint="eastAsia"/>
        </w:rPr>
        <w:t>那</w:t>
      </w:r>
      <w:r>
        <w:rPr>
          <w:rFonts w:ascii="宋体" w:eastAsia="宋体" w:hAnsi="宋体" w:hint="eastAsia"/>
        </w:rPr>
        <w:t>里面。盖板后面原本是多媒体</w:t>
      </w:r>
      <w:r w:rsidR="00FF4168">
        <w:rPr>
          <w:rFonts w:ascii="宋体" w:eastAsia="宋体" w:hAnsi="宋体" w:hint="eastAsia"/>
        </w:rPr>
        <w:t>设备</w:t>
      </w:r>
      <w:r>
        <w:rPr>
          <w:rFonts w:ascii="宋体" w:eastAsia="宋体" w:hAnsi="宋体" w:hint="eastAsia"/>
        </w:rPr>
        <w:t>的工具箱，更换了投屏系统以后</w:t>
      </w:r>
      <w:r w:rsidR="00590A04">
        <w:rPr>
          <w:rFonts w:ascii="宋体" w:eastAsia="宋体" w:hAnsi="宋体" w:hint="eastAsia"/>
        </w:rPr>
        <w:t>就空置</w:t>
      </w:r>
      <w:r>
        <w:rPr>
          <w:rFonts w:ascii="宋体" w:eastAsia="宋体" w:hAnsi="宋体" w:hint="eastAsia"/>
        </w:rPr>
        <w:t>了。</w:t>
      </w:r>
    </w:p>
    <w:p w14:paraId="4696CBC5" w14:textId="654A39DF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郑辉是</w:t>
      </w:r>
      <w:r w:rsidR="00590A04">
        <w:rPr>
          <w:rFonts w:ascii="宋体" w:eastAsia="宋体" w:hAnsi="宋体" w:hint="eastAsia"/>
        </w:rPr>
        <w:t>当时</w:t>
      </w:r>
      <w:r>
        <w:rPr>
          <w:rFonts w:ascii="宋体" w:eastAsia="宋体" w:hAnsi="宋体" w:hint="eastAsia"/>
        </w:rPr>
        <w:t>班里的信息课代表，有工具箱的钥匙。于是大家</w:t>
      </w:r>
      <w:r w:rsidR="00590A04">
        <w:rPr>
          <w:rFonts w:ascii="宋体" w:eastAsia="宋体" w:hAnsi="宋体" w:hint="eastAsia"/>
        </w:rPr>
        <w:t>便</w:t>
      </w:r>
      <w:r>
        <w:rPr>
          <w:rFonts w:ascii="宋体" w:eastAsia="宋体" w:hAnsi="宋体" w:hint="eastAsia"/>
        </w:rPr>
        <w:t>把</w:t>
      </w:r>
      <w:r w:rsidR="00590A04">
        <w:rPr>
          <w:rFonts w:ascii="宋体" w:eastAsia="宋体" w:hAnsi="宋体" w:hint="eastAsia"/>
        </w:rPr>
        <w:t>“时光宝盒”</w:t>
      </w:r>
      <w:r>
        <w:rPr>
          <w:rFonts w:ascii="宋体" w:eastAsia="宋体" w:hAnsi="宋体" w:hint="eastAsia"/>
        </w:rPr>
        <w:t>藏在了</w:t>
      </w:r>
      <w:r w:rsidR="00590A04">
        <w:rPr>
          <w:rFonts w:ascii="宋体" w:eastAsia="宋体" w:hAnsi="宋体" w:hint="eastAsia"/>
        </w:rPr>
        <w:t>那</w:t>
      </w:r>
      <w:r>
        <w:rPr>
          <w:rFonts w:ascii="宋体" w:eastAsia="宋体" w:hAnsi="宋体" w:hint="eastAsia"/>
        </w:rPr>
        <w:t>里面。</w:t>
      </w:r>
    </w:p>
    <w:p w14:paraId="64B86C0F" w14:textId="0B8790C0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22</w:t>
      </w:r>
      <w:r w:rsidR="00E153BF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38CB9A39" w14:textId="366B8A5D" w:rsidR="00DB4C6A" w:rsidRPr="00DB4C6A" w:rsidRDefault="00DB4C6A" w:rsidP="00DB4C6A">
      <w:pPr>
        <w:rPr>
          <w:rFonts w:hint="eastAsia"/>
          <w:highlight w:val="cyan"/>
        </w:rPr>
      </w:pPr>
      <w:ins w:id="18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8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62</w:t>
      </w:r>
      <w:ins w:id="188" w:author="郭 侃亮" w:date="2022-02-23T17:25:00Z">
        <w:r>
          <w:rPr>
            <w:rFonts w:hint="eastAsia"/>
            <w:highlight w:val="cyan"/>
          </w:rPr>
          <w:t>}</w:t>
        </w:r>
      </w:ins>
    </w:p>
    <w:p w14:paraId="22140F32" w14:textId="4EFC16FF" w:rsidR="00A17960" w:rsidRDefault="00AD66CD">
      <w:r>
        <w:rPr>
          <w:rFonts w:ascii="宋体" w:eastAsia="宋体" w:hAnsi="宋体" w:hint="eastAsia"/>
        </w:rPr>
        <w:t>周小雨：</w:t>
      </w:r>
      <w:r w:rsidR="003626D7">
        <w:t>"</w:t>
      </w:r>
      <w:r>
        <w:rPr>
          <w:rFonts w:ascii="宋体" w:eastAsia="宋体" w:hAnsi="宋体" w:hint="eastAsia"/>
        </w:rPr>
        <w:t>嘿嘿，我来实习的第一天就检查过了，这个书架一直没有挪动过，应该没有人发现。</w:t>
      </w:r>
      <w:r w:rsidR="003626D7">
        <w:t>"</w:t>
      </w:r>
    </w:p>
    <w:p w14:paraId="7697C7B4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显示书架特写图片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w04</w:t>
      </w:r>
      <w:r>
        <w:rPr>
          <w:rFonts w:hint="eastAsia"/>
          <w:highlight w:val="yellow"/>
        </w:rPr>
        <w:t>}</w:t>
      </w:r>
    </w:p>
    <w:p w14:paraId="7FC6714F" w14:textId="0B0B976B" w:rsidR="00DF5E68" w:rsidRDefault="00DF5E68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 w:rsidR="006D0C24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26826E17" w14:textId="4DDFA924" w:rsidR="00E36FB1" w:rsidRPr="00DB4C6A" w:rsidRDefault="00E36FB1" w:rsidP="00E36FB1">
      <w:pPr>
        <w:rPr>
          <w:rFonts w:hint="eastAsia"/>
          <w:highlight w:val="cyan"/>
        </w:rPr>
      </w:pPr>
      <w:ins w:id="18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9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63</w:t>
      </w:r>
      <w:ins w:id="191" w:author="郭 侃亮" w:date="2022-02-23T17:25:00Z">
        <w:r>
          <w:rPr>
            <w:rFonts w:hint="eastAsia"/>
            <w:highlight w:val="cyan"/>
          </w:rPr>
          <w:t>}</w:t>
        </w:r>
      </w:ins>
    </w:p>
    <w:p w14:paraId="0A877AA0" w14:textId="2CCDF963" w:rsidR="00A17960" w:rsidRDefault="00AD66CD">
      <w:r>
        <w:rPr>
          <w:rFonts w:ascii="宋体" w:eastAsia="宋体" w:hAnsi="宋体" w:hint="eastAsia"/>
        </w:rPr>
        <w:t>郑辉：</w:t>
      </w:r>
      <w:r w:rsidR="003626D7">
        <w:t>"</w:t>
      </w:r>
      <w:r>
        <w:rPr>
          <w:rFonts w:hint="eastAsia"/>
        </w:rPr>
        <w:t>刘</w:t>
      </w:r>
      <w:r w:rsidR="006B3603">
        <w:rPr>
          <w:rFonts w:hint="eastAsia"/>
        </w:rPr>
        <w:t>洋</w:t>
      </w:r>
      <w:r>
        <w:rPr>
          <w:rFonts w:hint="eastAsia"/>
        </w:rPr>
        <w:t>，来搭把手。我们把书架推开吧。</w:t>
      </w:r>
      <w:r w:rsidR="003626D7">
        <w:t>"</w:t>
      </w:r>
    </w:p>
    <w:p w14:paraId="0A77F171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w04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26586301" w14:textId="6E1457CE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23</w:t>
      </w:r>
      <w:r w:rsidR="006806A1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18989AF6" w14:textId="5CE0D377" w:rsidR="00E36FB1" w:rsidRPr="00DB4C6A" w:rsidRDefault="00E36FB1" w:rsidP="00E36FB1">
      <w:pPr>
        <w:rPr>
          <w:rFonts w:hint="eastAsia"/>
          <w:highlight w:val="cyan"/>
        </w:rPr>
      </w:pPr>
      <w:ins w:id="19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9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64</w:t>
      </w:r>
      <w:ins w:id="194" w:author="郭 侃亮" w:date="2022-02-23T17:25:00Z">
        <w:r>
          <w:rPr>
            <w:rFonts w:hint="eastAsia"/>
            <w:highlight w:val="cyan"/>
          </w:rPr>
          <w:t>}</w:t>
        </w:r>
      </w:ins>
    </w:p>
    <w:p w14:paraId="36764110" w14:textId="77777777" w:rsidR="00A17960" w:rsidRDefault="00AD66CD">
      <w:r>
        <w:rPr>
          <w:rFonts w:hint="eastAsia"/>
        </w:rPr>
        <w:t>刘洋：</w:t>
      </w:r>
      <w:r>
        <w:t>"</w:t>
      </w:r>
      <w:r>
        <w:rPr>
          <w:rFonts w:hint="eastAsia"/>
        </w:rPr>
        <w:t>好嘞。</w:t>
      </w:r>
      <w:r>
        <w:t>"</w:t>
      </w:r>
    </w:p>
    <w:p w14:paraId="71AAC173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 s</w:t>
      </w:r>
      <w:r>
        <w:rPr>
          <w:highlight w:val="cyan"/>
        </w:rPr>
        <w:t xml:space="preserve">0109 </w:t>
      </w:r>
      <w:r>
        <w:rPr>
          <w:rFonts w:hint="eastAsia"/>
          <w:highlight w:val="cyan"/>
        </w:rPr>
        <w:t>推开书架声音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3ECC5349" w14:textId="77777777" w:rsidR="00A17960" w:rsidRDefault="00AD66CD">
      <w:r>
        <w:rPr>
          <w:highlight w:val="yellow"/>
        </w:rPr>
        <w:t>#</w:t>
      </w:r>
      <w:r>
        <w:rPr>
          <w:rFonts w:hint="eastAsia"/>
          <w:highlight w:val="yellow"/>
        </w:rPr>
        <w:t>黑屏</w:t>
      </w:r>
    </w:p>
    <w:p w14:paraId="3FA3F0C2" w14:textId="77777777" w:rsidR="00A17960" w:rsidRPr="00380DEE" w:rsidRDefault="00AD66C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p06 </w:t>
      </w:r>
      <w:r>
        <w:rPr>
          <w:rFonts w:hint="eastAsia"/>
          <w:highlight w:val="green"/>
        </w:rPr>
        <w:t>jiaoshixin</w:t>
      </w:r>
      <w:r>
        <w:rPr>
          <w:highlight w:val="green"/>
        </w:rPr>
        <w:t>2</w:t>
      </w:r>
      <w:r>
        <w:rPr>
          <w:rFonts w:hint="eastAsia"/>
          <w:highlight w:val="green"/>
        </w:rPr>
        <w:t>}</w:t>
      </w:r>
    </w:p>
    <w:p w14:paraId="0F582922" w14:textId="12550BF5" w:rsidR="00A17960" w:rsidRDefault="00AD66CD">
      <w:r>
        <w:rPr>
          <w:rFonts w:hint="eastAsia"/>
        </w:rPr>
        <w:t>书架</w:t>
      </w:r>
      <w:r w:rsidR="006B3603">
        <w:rPr>
          <w:rFonts w:hint="eastAsia"/>
        </w:rPr>
        <w:t>上放</w:t>
      </w:r>
      <w:r>
        <w:rPr>
          <w:rFonts w:hint="eastAsia"/>
        </w:rPr>
        <w:t>满了书，加上原本就是钢制的，花了不少力气</w:t>
      </w:r>
      <w:r w:rsidR="006B3603">
        <w:rPr>
          <w:rFonts w:hint="eastAsia"/>
        </w:rPr>
        <w:t>，</w:t>
      </w:r>
      <w:r>
        <w:rPr>
          <w:rFonts w:hint="eastAsia"/>
        </w:rPr>
        <w:t>终于推开一个人能进出的口子。</w:t>
      </w:r>
    </w:p>
    <w:p w14:paraId="52B7DFED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显示箱子背后的特写图片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w05</w:t>
      </w:r>
      <w:r>
        <w:rPr>
          <w:rFonts w:hint="eastAsia"/>
          <w:highlight w:val="yellow"/>
        </w:rPr>
        <w:t>}</w:t>
      </w:r>
    </w:p>
    <w:p w14:paraId="149DDD80" w14:textId="6D2A81C6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4DA38E40" w14:textId="0CC165B8" w:rsidR="00E36FB1" w:rsidRPr="00DB4C6A" w:rsidRDefault="00E36FB1" w:rsidP="00E36FB1">
      <w:pPr>
        <w:rPr>
          <w:rFonts w:hint="eastAsia"/>
          <w:highlight w:val="cyan"/>
        </w:rPr>
      </w:pPr>
      <w:ins w:id="19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9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65</w:t>
      </w:r>
      <w:ins w:id="197" w:author="郭 侃亮" w:date="2022-02-23T17:25:00Z">
        <w:r>
          <w:rPr>
            <w:rFonts w:hint="eastAsia"/>
            <w:highlight w:val="cyan"/>
          </w:rPr>
          <w:t>}</w:t>
        </w:r>
      </w:ins>
    </w:p>
    <w:p w14:paraId="3B60F692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哈哈，就是这里了。</w:t>
      </w:r>
      <w:r>
        <w:t>"</w:t>
      </w:r>
    </w:p>
    <w:p w14:paraId="7F125F5D" w14:textId="7DD06B40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tq</w:t>
      </w:r>
      <w:r>
        <w:rPr>
          <w:rFonts w:hint="eastAsia"/>
          <w:highlight w:val="yellow"/>
        </w:rPr>
        <w:t>}</w:t>
      </w:r>
    </w:p>
    <w:p w14:paraId="34E93996" w14:textId="114A9B02" w:rsidR="00E36FB1" w:rsidRPr="00DB4C6A" w:rsidRDefault="00E36FB1" w:rsidP="00E36FB1">
      <w:pPr>
        <w:rPr>
          <w:rFonts w:hint="eastAsia"/>
          <w:highlight w:val="cyan"/>
        </w:rPr>
      </w:pPr>
      <w:ins w:id="19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19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66</w:t>
      </w:r>
      <w:ins w:id="200" w:author="郭 侃亮" w:date="2022-02-23T17:25:00Z">
        <w:r>
          <w:rPr>
            <w:rFonts w:hint="eastAsia"/>
            <w:highlight w:val="cyan"/>
          </w:rPr>
          <w:t>}</w:t>
        </w:r>
      </w:ins>
    </w:p>
    <w:p w14:paraId="11E000E7" w14:textId="77777777" w:rsidR="00A17960" w:rsidRDefault="00AD66CD"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啊呀！我们没有钥匙啊。</w:t>
      </w:r>
      <w:r>
        <w:t>"</w:t>
      </w:r>
    </w:p>
    <w:p w14:paraId="598F6ACB" w14:textId="77777777" w:rsidR="00A17960" w:rsidRPr="00380DEE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w05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6E00D585" w14:textId="58822C3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大家突然想起来，当年为了</w:t>
      </w:r>
      <w:r w:rsidR="004016A9">
        <w:rPr>
          <w:rFonts w:ascii="宋体" w:eastAsia="宋体" w:hAnsi="宋体" w:hint="eastAsia"/>
        </w:rPr>
        <w:t>十</w:t>
      </w:r>
      <w:r>
        <w:rPr>
          <w:rFonts w:ascii="宋体" w:eastAsia="宋体" w:hAnsi="宋体" w:hint="eastAsia"/>
        </w:rPr>
        <w:t>年之内不开启这扇回忆之门，</w:t>
      </w:r>
      <w:r w:rsidR="004016A9">
        <w:rPr>
          <w:rFonts w:ascii="宋体" w:eastAsia="宋体" w:hAnsi="宋体" w:hint="eastAsia"/>
        </w:rPr>
        <w:t>大家</w:t>
      </w:r>
      <w:r>
        <w:rPr>
          <w:rFonts w:ascii="宋体" w:eastAsia="宋体" w:hAnsi="宋体" w:hint="eastAsia"/>
        </w:rPr>
        <w:t>把钥匙交给</w:t>
      </w:r>
      <w:r w:rsidR="004016A9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智子保管……</w:t>
      </w:r>
    </w:p>
    <w:p w14:paraId="310C3F1C" w14:textId="14E719E4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这时，</w:t>
      </w:r>
      <w:r w:rsidR="004016A9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突然想起</w:t>
      </w:r>
      <w:r w:rsidR="004016A9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口袋里的那把钥匙。昨天整理房间时，从日语书中掉出来的……</w:t>
      </w:r>
    </w:p>
    <w:p w14:paraId="5EF8BBA0" w14:textId="248301B1" w:rsidR="009102E3" w:rsidRDefault="009102E3" w:rsidP="009102E3">
      <w:r>
        <w:lastRenderedPageBreak/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3DDDEF50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是不是这把？</w:t>
      </w:r>
      <w:r>
        <w:t>"</w:t>
      </w:r>
    </w:p>
    <w:p w14:paraId="06329740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显示钥匙的图片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w02</w:t>
      </w:r>
      <w:r>
        <w:rPr>
          <w:rFonts w:hint="eastAsia"/>
          <w:highlight w:val="yellow"/>
        </w:rPr>
        <w:t>}</w:t>
      </w:r>
    </w:p>
    <w:p w14:paraId="57E97AAC" w14:textId="7B227485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071AB628" w14:textId="6BE322DD" w:rsidR="00E36FB1" w:rsidRPr="00DB4C6A" w:rsidRDefault="00E36FB1" w:rsidP="00E36FB1">
      <w:pPr>
        <w:rPr>
          <w:rFonts w:hint="eastAsia"/>
          <w:highlight w:val="cyan"/>
        </w:rPr>
      </w:pPr>
      <w:ins w:id="20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0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67</w:t>
      </w:r>
      <w:ins w:id="203" w:author="郭 侃亮" w:date="2022-02-23T17:25:00Z">
        <w:r>
          <w:rPr>
            <w:rFonts w:hint="eastAsia"/>
            <w:highlight w:val="cyan"/>
          </w:rPr>
          <w:t>}</w:t>
        </w:r>
      </w:ins>
    </w:p>
    <w:p w14:paraId="5DE114CA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咦，为什么在你那儿？</w:t>
      </w:r>
      <w:r>
        <w:t>"</w:t>
      </w:r>
    </w:p>
    <w:p w14:paraId="0366C365" w14:textId="0E71A29B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1DE30B41" w14:textId="3E6A572C" w:rsidR="00E36FB1" w:rsidRPr="00DB4C6A" w:rsidRDefault="00E36FB1" w:rsidP="00E36FB1">
      <w:pPr>
        <w:rPr>
          <w:rFonts w:hint="eastAsia"/>
          <w:highlight w:val="cyan"/>
        </w:rPr>
      </w:pPr>
      <w:ins w:id="20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0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68</w:t>
      </w:r>
      <w:ins w:id="206" w:author="郭 侃亮" w:date="2022-02-23T17:25:00Z">
        <w:r>
          <w:rPr>
            <w:rFonts w:hint="eastAsia"/>
            <w:highlight w:val="cyan"/>
          </w:rPr>
          <w:t>}</w:t>
        </w:r>
      </w:ins>
    </w:p>
    <w:p w14:paraId="1EE77F79" w14:textId="77777777" w:rsidR="00A17960" w:rsidRDefault="00AD66CD"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别管这些了，赶快试试吧。</w:t>
      </w:r>
      <w:r>
        <w:t>"</w:t>
      </w:r>
    </w:p>
    <w:p w14:paraId="321202A0" w14:textId="77777777" w:rsidR="00A17960" w:rsidRPr="00380DEE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w02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77FB7A68" w14:textId="00D9067D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大家都感到很诧异。正准备追问的时候，袁巧巧已经一把抢过钥匙</w:t>
      </w:r>
      <w:r w:rsidR="00276127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打开了工具箱。</w:t>
      </w:r>
    </w:p>
    <w:p w14:paraId="794DD1FB" w14:textId="233F3913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22</w:t>
      </w:r>
      <w:r w:rsidR="00033C33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22F5D6A9" w14:textId="5DDAC3CE" w:rsidR="00E36FB1" w:rsidRPr="00DB4C6A" w:rsidRDefault="00E36FB1" w:rsidP="00E36FB1">
      <w:pPr>
        <w:rPr>
          <w:rFonts w:hint="eastAsia"/>
          <w:highlight w:val="cyan"/>
        </w:rPr>
      </w:pPr>
      <w:ins w:id="20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0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69</w:t>
      </w:r>
      <w:ins w:id="209" w:author="郭 侃亮" w:date="2022-02-23T17:25:00Z">
        <w:r>
          <w:rPr>
            <w:rFonts w:hint="eastAsia"/>
            <w:highlight w:val="cyan"/>
          </w:rPr>
          <w:t>}</w:t>
        </w:r>
      </w:ins>
    </w:p>
    <w:p w14:paraId="0593D029" w14:textId="7F680F20" w:rsidR="00A17960" w:rsidRDefault="00AD66CD"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果然</w:t>
      </w:r>
      <w:r w:rsidR="00C12C9E">
        <w:rPr>
          <w:rFonts w:hint="eastAsia"/>
        </w:rPr>
        <w:t>就是这把钥匙</w:t>
      </w:r>
      <w:r>
        <w:rPr>
          <w:rFonts w:hint="eastAsia"/>
        </w:rPr>
        <w:t>！太棒了</w:t>
      </w:r>
      <w:r w:rsidR="00C12C9E">
        <w:rPr>
          <w:rFonts w:hint="eastAsia"/>
        </w:rPr>
        <w:t>！</w:t>
      </w:r>
      <w:r>
        <w:t>"</w:t>
      </w:r>
    </w:p>
    <w:p w14:paraId="00D95462" w14:textId="29BC425B" w:rsidR="00E36FB1" w:rsidRPr="00DB4C6A" w:rsidRDefault="00E36FB1" w:rsidP="00E36FB1">
      <w:pPr>
        <w:rPr>
          <w:rFonts w:hint="eastAsia"/>
          <w:highlight w:val="cyan"/>
        </w:rPr>
      </w:pPr>
      <w:ins w:id="21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1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70</w:t>
      </w:r>
      <w:ins w:id="212" w:author="郭 侃亮" w:date="2022-02-23T17:25:00Z">
        <w:r>
          <w:rPr>
            <w:rFonts w:hint="eastAsia"/>
            <w:highlight w:val="cyan"/>
          </w:rPr>
          <w:t>}</w:t>
        </w:r>
      </w:ins>
    </w:p>
    <w:p w14:paraId="12A5696C" w14:textId="1EA7EE07" w:rsidR="00A17960" w:rsidRDefault="00AD66CD"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哇，</w:t>
      </w:r>
      <w:r w:rsidR="00C12C9E">
        <w:rPr>
          <w:rFonts w:hint="eastAsia"/>
        </w:rPr>
        <w:t>在里面！</w:t>
      </w:r>
      <w:r>
        <w:rPr>
          <w:rFonts w:hint="eastAsia"/>
        </w:rPr>
        <w:t>没想到真的能保存那么久，太好玩了，像密室逃脱</w:t>
      </w:r>
      <w:r w:rsidR="00C12C9E">
        <w:rPr>
          <w:rFonts w:hint="eastAsia"/>
        </w:rPr>
        <w:t>游戏</w:t>
      </w:r>
      <w:r>
        <w:rPr>
          <w:rFonts w:hint="eastAsia"/>
        </w:rPr>
        <w:t>一样。</w:t>
      </w:r>
      <w:r>
        <w:t>"</w:t>
      </w:r>
    </w:p>
    <w:p w14:paraId="7F9455D4" w14:textId="257F65FB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7369014E" w14:textId="2EC3E415" w:rsidR="00E36FB1" w:rsidRPr="00DB4C6A" w:rsidRDefault="00E36FB1" w:rsidP="00E36FB1">
      <w:pPr>
        <w:rPr>
          <w:rFonts w:hint="eastAsia"/>
          <w:highlight w:val="cyan"/>
        </w:rPr>
      </w:pPr>
      <w:ins w:id="21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1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71</w:t>
      </w:r>
      <w:ins w:id="215" w:author="郭 侃亮" w:date="2022-02-23T17:25:00Z">
        <w:r>
          <w:rPr>
            <w:rFonts w:hint="eastAsia"/>
            <w:highlight w:val="cyan"/>
          </w:rPr>
          <w:t>}</w:t>
        </w:r>
      </w:ins>
    </w:p>
    <w:p w14:paraId="6ECA145F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这</w:t>
      </w:r>
      <w:r w:rsidR="00C12C9E">
        <w:rPr>
          <w:rFonts w:hint="eastAsia"/>
        </w:rPr>
        <w:t>就</w:t>
      </w:r>
      <w:r>
        <w:rPr>
          <w:rFonts w:hint="eastAsia"/>
        </w:rPr>
        <w:t>是……</w:t>
      </w:r>
      <w:r>
        <w:t>"</w:t>
      </w:r>
    </w:p>
    <w:p w14:paraId="597C6CEF" w14:textId="77777777" w:rsidR="00A17960" w:rsidRDefault="00AD66CD">
      <w:pPr>
        <w:rPr>
          <w:highlight w:val="yellow"/>
        </w:rPr>
      </w:pPr>
      <w:bookmarkStart w:id="216" w:name="_Hlk89779256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显示时光宝盒的图片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w06</w:t>
      </w:r>
      <w:r>
        <w:rPr>
          <w:rFonts w:hint="eastAsia"/>
          <w:highlight w:val="yellow"/>
        </w:rPr>
        <w:t>}</w:t>
      </w:r>
    </w:p>
    <w:bookmarkEnd w:id="216"/>
    <w:p w14:paraId="156BE05F" w14:textId="0FABB12E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周小雨拿起略带灰尘的盒子，上面有一把密码锁。</w:t>
      </w:r>
    </w:p>
    <w:p w14:paraId="648663BC" w14:textId="792119BC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zm</w:t>
      </w:r>
      <w:r>
        <w:rPr>
          <w:rFonts w:hint="eastAsia"/>
          <w:highlight w:val="yellow"/>
        </w:rPr>
        <w:t>}</w:t>
      </w:r>
    </w:p>
    <w:p w14:paraId="668B644A" w14:textId="76743FAC" w:rsidR="00A17960" w:rsidRPr="00380DEE" w:rsidRDefault="00AD66CD">
      <w:r>
        <w:rPr>
          <w:rFonts w:ascii="宋体" w:eastAsia="宋体" w:hAnsi="宋体" w:hint="eastAsia"/>
        </w:rPr>
        <w:t>我：</w:t>
      </w:r>
      <w:r>
        <w:t>"</w:t>
      </w:r>
      <w:r w:rsidR="00794718">
        <w:rPr>
          <w:rFonts w:hint="eastAsia"/>
        </w:rPr>
        <w:t>好熟悉的</w:t>
      </w:r>
      <w:r>
        <w:rPr>
          <w:rFonts w:hint="eastAsia"/>
        </w:rPr>
        <w:t>盒子……</w:t>
      </w:r>
      <w:r>
        <w:t>"</w:t>
      </w:r>
    </w:p>
    <w:p w14:paraId="0E913BE4" w14:textId="36139DEE" w:rsidR="00A17960" w:rsidRDefault="00AD66CD">
      <w:r>
        <w:rPr>
          <w:rFonts w:ascii="宋体" w:eastAsia="宋体" w:hAnsi="宋体" w:hint="eastAsia"/>
        </w:rPr>
        <w:t>我：</w:t>
      </w:r>
      <w:r>
        <w:t>"</w:t>
      </w:r>
      <w:r w:rsidR="00794718">
        <w:rPr>
          <w:rFonts w:hint="eastAsia"/>
        </w:rPr>
        <w:t>唉</w:t>
      </w:r>
      <w:r>
        <w:rPr>
          <w:rFonts w:hint="eastAsia"/>
        </w:rPr>
        <w:t>，当年好像没有密码锁啊……。</w:t>
      </w:r>
      <w:r>
        <w:t>"</w:t>
      </w:r>
    </w:p>
    <w:p w14:paraId="04407C3C" w14:textId="7C3B5D98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89515B">
        <w:rPr>
          <w:highlight w:val="yellow"/>
        </w:rPr>
        <w:t>zm</w:t>
      </w:r>
      <w:r>
        <w:rPr>
          <w:rFonts w:hint="eastAsia"/>
          <w:highlight w:val="yellow"/>
        </w:rPr>
        <w:t>}</w:t>
      </w:r>
    </w:p>
    <w:p w14:paraId="7E95ED95" w14:textId="5168D693" w:rsidR="00E36FB1" w:rsidRPr="00DB4C6A" w:rsidRDefault="00E36FB1" w:rsidP="00E36FB1">
      <w:pPr>
        <w:rPr>
          <w:rFonts w:hint="eastAsia"/>
          <w:highlight w:val="cyan"/>
        </w:rPr>
      </w:pPr>
      <w:ins w:id="21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1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107</w:t>
      </w:r>
      <w:r w:rsidR="00CE7E43">
        <w:rPr>
          <w:highlight w:val="cyan"/>
        </w:rPr>
        <w:t>2</w:t>
      </w:r>
      <w:ins w:id="219" w:author="郭 侃亮" w:date="2022-02-23T17:25:00Z">
        <w:r>
          <w:rPr>
            <w:rFonts w:hint="eastAsia"/>
            <w:highlight w:val="cyan"/>
          </w:rPr>
          <w:t>}</w:t>
        </w:r>
      </w:ins>
    </w:p>
    <w:p w14:paraId="74B35A7D" w14:textId="77777777" w:rsidR="00A17960" w:rsidRDefault="002E32FB">
      <w:r>
        <w:rPr>
          <w:rFonts w:hint="eastAsia"/>
        </w:rPr>
        <w:t>周</w:t>
      </w:r>
      <w:r w:rsidR="00AD66CD">
        <w:rPr>
          <w:rFonts w:hint="eastAsia"/>
        </w:rPr>
        <w:t>小雨</w:t>
      </w:r>
      <w:r w:rsidR="00AD66CD">
        <w:rPr>
          <w:rFonts w:ascii="宋体" w:eastAsia="宋体" w:hAnsi="宋体" w:hint="eastAsia"/>
        </w:rPr>
        <w:t>：</w:t>
      </w:r>
      <w:r w:rsidR="00AD66CD">
        <w:t>"</w:t>
      </w:r>
      <w:r w:rsidR="00AD66CD">
        <w:rPr>
          <w:rFonts w:hint="eastAsia"/>
        </w:rPr>
        <w:t>是个四位数的密码，有多少种组合呢……</w:t>
      </w:r>
      <w:r w:rsidR="00AD66CD">
        <w:t>"</w:t>
      </w:r>
    </w:p>
    <w:p w14:paraId="1FA36440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w06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55D9918D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16B1B21B" w14:textId="77777777" w:rsidR="00A17960" w:rsidRDefault="00A17960">
      <w:pPr>
        <w:tabs>
          <w:tab w:val="center" w:pos="4153"/>
        </w:tabs>
      </w:pPr>
    </w:p>
    <w:p w14:paraId="3A0A6E28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t>6561</w:t>
      </w:r>
      <w:r>
        <w:rPr>
          <w:rFonts w:hint="eastAsia"/>
        </w:rPr>
        <w:t>种组合。</w:t>
      </w:r>
      <w:r>
        <w:rPr>
          <w:rFonts w:hint="eastAsia"/>
        </w:rPr>
        <w:t>"</w:t>
      </w:r>
    </w:p>
    <w:p w14:paraId="3D30BEC9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.1</w:t>
      </w:r>
      <w:r>
        <w:t>0000</w:t>
      </w:r>
      <w:r>
        <w:rPr>
          <w:rFonts w:hint="eastAsia"/>
        </w:rPr>
        <w:t>种组合。</w:t>
      </w:r>
      <w:r>
        <w:rPr>
          <w:rFonts w:hint="eastAsia"/>
        </w:rPr>
        <w:t>"</w:t>
      </w:r>
    </w:p>
    <w:p w14:paraId="1213FF16" w14:textId="77777777" w:rsidR="00A17960" w:rsidRDefault="00A17960"/>
    <w:p w14:paraId="242DAF35" w14:textId="77777777" w:rsidR="00A17960" w:rsidRDefault="00AD66CD">
      <w:r>
        <w:t>#</w:t>
      </w:r>
      <w:r>
        <w:rPr>
          <w:rFonts w:hint="eastAsia"/>
        </w:rPr>
        <w:t>选择</w:t>
      </w:r>
      <w:r>
        <w:t>2.</w:t>
      </w:r>
    </w:p>
    <w:p w14:paraId="07A75149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70A8F951" w14:textId="7112050B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38E60682" w14:textId="77777777" w:rsidR="00A17960" w:rsidRPr="00380DEE" w:rsidRDefault="00AD66CD">
      <w:r w:rsidRPr="00380DEE">
        <w:rPr>
          <w:rFonts w:hint="eastAsia"/>
        </w:rPr>
        <w:t>我：</w:t>
      </w:r>
      <w:r>
        <w:t>"</w:t>
      </w:r>
      <w:r>
        <w:rPr>
          <w:rFonts w:hint="eastAsia"/>
        </w:rPr>
        <w:t>应该有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种组合吧。</w:t>
      </w:r>
      <w:r>
        <w:t>"</w:t>
      </w:r>
    </w:p>
    <w:p w14:paraId="73726B10" w14:textId="0B20D545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89515B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3105F6AD" w14:textId="1519B473" w:rsidR="00E36FB1" w:rsidRPr="00DB4C6A" w:rsidRDefault="00E36FB1" w:rsidP="00E36FB1">
      <w:pPr>
        <w:rPr>
          <w:rFonts w:hint="eastAsia"/>
          <w:highlight w:val="cyan"/>
        </w:rPr>
      </w:pPr>
      <w:ins w:id="22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2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72</w:t>
      </w:r>
      <w:r w:rsidR="00CE7E43">
        <w:rPr>
          <w:highlight w:val="cyan"/>
        </w:rPr>
        <w:t>2</w:t>
      </w:r>
      <w:ins w:id="222" w:author="郭 侃亮" w:date="2022-02-23T17:25:00Z">
        <w:r>
          <w:rPr>
            <w:rFonts w:hint="eastAsia"/>
            <w:highlight w:val="cyan"/>
          </w:rPr>
          <w:t>}</w:t>
        </w:r>
      </w:ins>
    </w:p>
    <w:p w14:paraId="6B946A69" w14:textId="4229B9F2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果然是理工男，算</w:t>
      </w:r>
      <w:r w:rsidR="00E753D7">
        <w:rPr>
          <w:rFonts w:hint="eastAsia"/>
        </w:rPr>
        <w:t>得</w:t>
      </w:r>
      <w:r>
        <w:rPr>
          <w:rFonts w:hint="eastAsia"/>
        </w:rPr>
        <w:t>真快。这要试到地老天荒了。</w:t>
      </w:r>
      <w:r>
        <w:t>"</w:t>
      </w:r>
    </w:p>
    <w:p w14:paraId="53A98981" w14:textId="5D8A0155" w:rsidR="00E36FB1" w:rsidRPr="00DB4C6A" w:rsidRDefault="00E36FB1" w:rsidP="00E36FB1">
      <w:pPr>
        <w:rPr>
          <w:rFonts w:hint="eastAsia"/>
          <w:highlight w:val="cyan"/>
        </w:rPr>
      </w:pPr>
      <w:ins w:id="22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2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73</w:t>
      </w:r>
      <w:ins w:id="225" w:author="郭 侃亮" w:date="2022-02-23T17:25:00Z">
        <w:r>
          <w:rPr>
            <w:rFonts w:hint="eastAsia"/>
            <w:highlight w:val="cyan"/>
          </w:rPr>
          <w:t>}</w:t>
        </w:r>
      </w:ins>
    </w:p>
    <w:p w14:paraId="37C33F66" w14:textId="55CF61D0" w:rsidR="00A17960" w:rsidRDefault="00AD66CD">
      <w:r>
        <w:rPr>
          <w:rFonts w:hint="eastAsia"/>
        </w:rPr>
        <w:t>周小雨</w:t>
      </w:r>
      <w:r>
        <w:rPr>
          <w:rFonts w:ascii="宋体" w:eastAsia="宋体" w:hAnsi="宋体" w:hint="eastAsia"/>
        </w:rPr>
        <w:t>：</w:t>
      </w:r>
      <w:r>
        <w:t>"</w:t>
      </w:r>
      <w:r>
        <w:rPr>
          <w:rFonts w:hint="eastAsia"/>
        </w:rPr>
        <w:t>这里还有一张纸条，先看看纸上写</w:t>
      </w:r>
      <w:r w:rsidR="00D20462">
        <w:rPr>
          <w:rFonts w:hint="eastAsia"/>
        </w:rPr>
        <w:t>了</w:t>
      </w:r>
      <w:r>
        <w:rPr>
          <w:rFonts w:hint="eastAsia"/>
        </w:rPr>
        <w:t>什么吧。</w:t>
      </w:r>
      <w:r>
        <w:t>"</w:t>
      </w:r>
    </w:p>
    <w:p w14:paraId="5863EC44" w14:textId="77777777" w:rsidR="00A17960" w:rsidRDefault="00A17960">
      <w:pPr>
        <w:rPr>
          <w:rFonts w:ascii="宋体" w:eastAsia="宋体" w:hAnsi="宋体"/>
        </w:rPr>
      </w:pPr>
    </w:p>
    <w:p w14:paraId="2180C812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</w:p>
    <w:p w14:paraId="702655AF" w14:textId="0DF94D0C" w:rsidR="00FB6ADB" w:rsidRDefault="00FB6ADB" w:rsidP="00FB6ADB">
      <w:r>
        <w:lastRenderedPageBreak/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64881BBA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大概有</w:t>
      </w:r>
      <w:r>
        <w:t>6561</w:t>
      </w:r>
      <w:r>
        <w:rPr>
          <w:rFonts w:hint="eastAsia"/>
        </w:rPr>
        <w:t>种组合？</w:t>
      </w:r>
      <w:r>
        <w:t>"</w:t>
      </w:r>
    </w:p>
    <w:p w14:paraId="2BF263D8" w14:textId="3AF7B013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89515B">
        <w:rPr>
          <w:highlight w:val="yellow"/>
        </w:rPr>
        <w:t>zm</w:t>
      </w:r>
      <w:r>
        <w:rPr>
          <w:rFonts w:hint="eastAsia"/>
          <w:highlight w:val="yellow"/>
        </w:rPr>
        <w:t>}</w:t>
      </w:r>
    </w:p>
    <w:p w14:paraId="1BE3FEEC" w14:textId="7F81E8A7" w:rsidR="00E36FB1" w:rsidRPr="00DB4C6A" w:rsidRDefault="00E36FB1" w:rsidP="00E36FB1">
      <w:pPr>
        <w:rPr>
          <w:rFonts w:hint="eastAsia"/>
          <w:highlight w:val="cyan"/>
        </w:rPr>
      </w:pPr>
      <w:ins w:id="22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2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74</w:t>
      </w:r>
      <w:ins w:id="228" w:author="郭 侃亮" w:date="2022-02-23T17:25:00Z">
        <w:r>
          <w:rPr>
            <w:rFonts w:hint="eastAsia"/>
            <w:highlight w:val="cyan"/>
          </w:rPr>
          <w:t>}</w:t>
        </w:r>
      </w:ins>
    </w:p>
    <w:p w14:paraId="549C8975" w14:textId="53DE9A20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应该不止吧，得</w:t>
      </w:r>
      <w:r w:rsidR="00E753D7">
        <w:rPr>
          <w:rFonts w:hint="eastAsia"/>
        </w:rPr>
        <w:t>有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种组合吧，这要试到地老天荒了。</w:t>
      </w:r>
      <w:r>
        <w:t>"</w:t>
      </w:r>
    </w:p>
    <w:p w14:paraId="02D9093F" w14:textId="7FA95CBC" w:rsidR="00E36FB1" w:rsidRPr="00DB4C6A" w:rsidRDefault="00E36FB1" w:rsidP="00E36FB1">
      <w:pPr>
        <w:rPr>
          <w:rFonts w:hint="eastAsia"/>
          <w:highlight w:val="cyan"/>
        </w:rPr>
      </w:pPr>
      <w:ins w:id="22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3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73</w:t>
      </w:r>
      <w:ins w:id="231" w:author="郭 侃亮" w:date="2022-02-23T17:25:00Z">
        <w:r>
          <w:rPr>
            <w:rFonts w:hint="eastAsia"/>
            <w:highlight w:val="cyan"/>
          </w:rPr>
          <w:t>}</w:t>
        </w:r>
      </w:ins>
    </w:p>
    <w:p w14:paraId="14523402" w14:textId="1DCB9E6F" w:rsidR="00A17960" w:rsidRDefault="00AD66CD">
      <w:r>
        <w:rPr>
          <w:rFonts w:hint="eastAsia"/>
        </w:rPr>
        <w:t>周小雨</w:t>
      </w:r>
      <w:r>
        <w:rPr>
          <w:rFonts w:ascii="宋体" w:eastAsia="宋体" w:hAnsi="宋体" w:hint="eastAsia"/>
        </w:rPr>
        <w:t>：</w:t>
      </w:r>
      <w:r>
        <w:t>"</w:t>
      </w:r>
      <w:r>
        <w:rPr>
          <w:rFonts w:hint="eastAsia"/>
        </w:rPr>
        <w:t>这里还有一张纸条，先看看纸上写</w:t>
      </w:r>
      <w:r w:rsidR="00D20462">
        <w:rPr>
          <w:rFonts w:hint="eastAsia"/>
        </w:rPr>
        <w:t>了</w:t>
      </w:r>
      <w:r>
        <w:rPr>
          <w:rFonts w:hint="eastAsia"/>
        </w:rPr>
        <w:t>什么吧。</w:t>
      </w:r>
      <w:r>
        <w:t>"</w:t>
      </w:r>
    </w:p>
    <w:p w14:paraId="30A1F6C9" w14:textId="77777777" w:rsidR="00A17960" w:rsidRDefault="00A17960"/>
    <w:p w14:paraId="74B7736F" w14:textId="0BD8A691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22</w:t>
      </w:r>
      <w:r w:rsidR="006806A1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414C586D" w14:textId="2F6DA0CF" w:rsidR="00E36FB1" w:rsidRPr="00DB4C6A" w:rsidRDefault="00E36FB1" w:rsidP="00E36FB1">
      <w:pPr>
        <w:rPr>
          <w:rFonts w:hint="eastAsia"/>
          <w:highlight w:val="cyan"/>
        </w:rPr>
      </w:pPr>
      <w:ins w:id="23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3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74</w:t>
      </w:r>
      <w:ins w:id="234" w:author="郭 侃亮" w:date="2022-02-23T17:25:00Z">
        <w:r>
          <w:rPr>
            <w:rFonts w:hint="eastAsia"/>
            <w:highlight w:val="cyan"/>
          </w:rPr>
          <w:t>}</w:t>
        </w:r>
      </w:ins>
    </w:p>
    <w:p w14:paraId="7C6902E6" w14:textId="7458E6CA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都是一些文化测试题。看来是有人要考我们。王浩，你来看看。</w:t>
      </w:r>
      <w:r>
        <w:t>"</w:t>
      </w:r>
    </w:p>
    <w:p w14:paraId="56BA2A12" w14:textId="71B38514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63A12CA9" w14:textId="799A6B58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这些问题好像在哪里见过</w:t>
      </w:r>
      <w:r>
        <w:rPr>
          <w:rFonts w:ascii="宋体" w:eastAsia="宋体" w:hAnsi="宋体" w:hint="eastAsia"/>
        </w:rPr>
        <w:t>……</w:t>
      </w:r>
      <w:r>
        <w:t>”</w:t>
      </w:r>
      <w:r>
        <w:rPr>
          <w:rFonts w:ascii="宋体" w:eastAsia="宋体" w:hAnsi="宋体" w:hint="eastAsia"/>
        </w:rPr>
        <w:t xml:space="preserve"> </w:t>
      </w:r>
    </w:p>
    <w:p w14:paraId="393B3A05" w14:textId="77777777" w:rsidR="00A17960" w:rsidRDefault="00A17960">
      <w:pPr>
        <w:rPr>
          <w:rFonts w:ascii="宋体" w:eastAsia="宋体" w:hAnsi="宋体"/>
        </w:rPr>
      </w:pPr>
    </w:p>
    <w:p w14:paraId="302D9780" w14:textId="77777777" w:rsidR="00A17960" w:rsidRDefault="00A17960">
      <w:pPr>
        <w:rPr>
          <w:rFonts w:ascii="宋体" w:eastAsia="宋体" w:hAnsi="宋体"/>
        </w:rPr>
      </w:pPr>
    </w:p>
    <w:p w14:paraId="6019E07D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显示题目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C}</w:t>
      </w:r>
    </w:p>
    <w:p w14:paraId="5BC61731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日本人迎接新年的时候一般会吃</w:t>
      </w:r>
      <w:r>
        <w:rPr>
          <w:rFonts w:hint="eastAsia"/>
        </w:rPr>
        <w:t xml:space="preserve"> (____)</w:t>
      </w:r>
      <w:r>
        <w:rPr>
          <w:rFonts w:hint="eastAsia"/>
        </w:rPr>
        <w:t>。</w:t>
      </w:r>
      <w:r>
        <w:rPr>
          <w:rFonts w:hint="eastAsia"/>
        </w:rPr>
        <w:t>'</w:t>
      </w:r>
    </w:p>
    <w:p w14:paraId="59748F56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年糕</w:t>
      </w:r>
      <w:r>
        <w:rPr>
          <w:rFonts w:hint="eastAsia"/>
        </w:rPr>
        <w:t>"</w:t>
      </w:r>
    </w:p>
    <w:p w14:paraId="67ABBC98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饺子</w:t>
      </w:r>
      <w:r>
        <w:rPr>
          <w:rFonts w:hint="eastAsia"/>
        </w:rPr>
        <w:t>"</w:t>
      </w:r>
    </w:p>
    <w:p w14:paraId="426EF1B4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汤圆</w:t>
      </w:r>
      <w:r>
        <w:rPr>
          <w:rFonts w:hint="eastAsia"/>
        </w:rPr>
        <w:t>"</w:t>
      </w:r>
    </w:p>
    <w:p w14:paraId="353B621B" w14:textId="77777777" w:rsidR="00A17960" w:rsidRDefault="00A17960"/>
    <w:p w14:paraId="422F65DF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  <w:r>
        <w:rPr>
          <w:rFonts w:hint="eastAsia"/>
        </w:rPr>
        <w:t>年糕</w:t>
      </w:r>
    </w:p>
    <w:p w14:paraId="2F640177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2A9909D3" w14:textId="77777777" w:rsidR="00A17960" w:rsidRPr="00380DEE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打开宝盒参数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</w:t>
      </w:r>
    </w:p>
    <w:p w14:paraId="4C1AA417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515E84A" w14:textId="77777777" w:rsidR="00A17960" w:rsidRDefault="00AD66CD">
      <w:r>
        <w:rPr>
          <w:rFonts w:hint="eastAsia"/>
        </w:rPr>
        <w:t>（直接跳到下一题）</w:t>
      </w:r>
    </w:p>
    <w:p w14:paraId="247D21DF" w14:textId="77777777" w:rsidR="00A17960" w:rsidRDefault="00A17960"/>
    <w:p w14:paraId="6F892A52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显示题目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C}</w:t>
      </w:r>
    </w:p>
    <w:p w14:paraId="7C298279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日本</w:t>
      </w:r>
      <w:r w:rsidR="00D20462">
        <w:rPr>
          <w:rFonts w:hint="eastAsia"/>
        </w:rPr>
        <w:t>人</w:t>
      </w:r>
      <w:r>
        <w:rPr>
          <w:rFonts w:hint="eastAsia"/>
        </w:rPr>
        <w:t>在搬家的时候，会赠予近邻</w:t>
      </w:r>
      <w:r>
        <w:rPr>
          <w:rFonts w:hint="eastAsia"/>
        </w:rPr>
        <w:t xml:space="preserve"> (____)</w:t>
      </w:r>
      <w:r>
        <w:rPr>
          <w:rFonts w:hint="eastAsia"/>
        </w:rPr>
        <w:t>，寄托了长久友好的希冀。</w:t>
      </w:r>
      <w:r>
        <w:rPr>
          <w:rFonts w:hint="eastAsia"/>
        </w:rPr>
        <w:t>'</w:t>
      </w:r>
    </w:p>
    <w:p w14:paraId="5F7F515E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年糕</w:t>
      </w:r>
      <w:r>
        <w:rPr>
          <w:rFonts w:hint="eastAsia"/>
        </w:rPr>
        <w:t>"</w:t>
      </w:r>
    </w:p>
    <w:p w14:paraId="32617544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饺子</w:t>
      </w:r>
      <w:r>
        <w:rPr>
          <w:rFonts w:hint="eastAsia"/>
        </w:rPr>
        <w:t>"</w:t>
      </w:r>
    </w:p>
    <w:p w14:paraId="5FDC7DAE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荞麦面</w:t>
      </w:r>
      <w:r>
        <w:rPr>
          <w:rFonts w:hint="eastAsia"/>
        </w:rPr>
        <w:t>"</w:t>
      </w:r>
    </w:p>
    <w:p w14:paraId="28CE5D18" w14:textId="77777777" w:rsidR="00A17960" w:rsidRDefault="00A17960"/>
    <w:p w14:paraId="0FD6363E" w14:textId="77777777" w:rsidR="00A17960" w:rsidRDefault="00AD66CD">
      <w:r>
        <w:t>#</w:t>
      </w:r>
      <w:r>
        <w:rPr>
          <w:rFonts w:hint="eastAsia"/>
        </w:rPr>
        <w:t>选择</w:t>
      </w:r>
      <w:r>
        <w:t>3.</w:t>
      </w:r>
      <w:r>
        <w:rPr>
          <w:rFonts w:hint="eastAsia"/>
        </w:rPr>
        <w:t>荞麦面</w:t>
      </w:r>
    </w:p>
    <w:p w14:paraId="27EB97CE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142B84EB" w14:textId="77777777" w:rsidR="00A17960" w:rsidRPr="00380DEE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打开宝盒参数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</w:t>
      </w:r>
    </w:p>
    <w:p w14:paraId="6496DEFF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0AF5BC40" w14:textId="77777777" w:rsidR="00A17960" w:rsidRDefault="00AD66CD">
      <w:r>
        <w:rPr>
          <w:rFonts w:hint="eastAsia"/>
        </w:rPr>
        <w:t>（直接跳到下一题）</w:t>
      </w:r>
    </w:p>
    <w:p w14:paraId="10438E0A" w14:textId="77777777" w:rsidR="00A17960" w:rsidRDefault="00A17960"/>
    <w:p w14:paraId="0AACBE3F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显示题目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C}</w:t>
      </w:r>
    </w:p>
    <w:p w14:paraId="200B3B99" w14:textId="77777777" w:rsidR="00A17960" w:rsidRDefault="00AD66CD">
      <w:r>
        <w:rPr>
          <w:rFonts w:hint="eastAsia"/>
        </w:rPr>
        <w:t>'(____)</w:t>
      </w:r>
      <w:r>
        <w:rPr>
          <w:rFonts w:hint="eastAsia"/>
        </w:rPr>
        <w:t>是从中国传到日本的民间故事，深受日本人的喜爱。</w:t>
      </w:r>
      <w:r>
        <w:rPr>
          <w:rFonts w:hint="eastAsia"/>
        </w:rPr>
        <w:t>'</w:t>
      </w:r>
    </w:p>
    <w:p w14:paraId="69FA25B6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牛郎织女的传说</w:t>
      </w:r>
      <w:r>
        <w:rPr>
          <w:rFonts w:hint="eastAsia"/>
        </w:rPr>
        <w:t>"</w:t>
      </w:r>
    </w:p>
    <w:p w14:paraId="3C859BBF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桃太郎的传说</w:t>
      </w:r>
      <w:r>
        <w:rPr>
          <w:rFonts w:hint="eastAsia"/>
        </w:rPr>
        <w:t>"</w:t>
      </w:r>
    </w:p>
    <w:p w14:paraId="6CB4C60D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辉夜姬的传说</w:t>
      </w:r>
      <w:r>
        <w:rPr>
          <w:rFonts w:hint="eastAsia"/>
        </w:rPr>
        <w:t>"</w:t>
      </w:r>
    </w:p>
    <w:p w14:paraId="6E1ECE7D" w14:textId="77777777" w:rsidR="00A17960" w:rsidRDefault="00A17960"/>
    <w:p w14:paraId="2EE495A9" w14:textId="34151218" w:rsidR="00A17960" w:rsidRDefault="00AD66CD">
      <w:r>
        <w:rPr>
          <w:rFonts w:hint="eastAsia"/>
        </w:rPr>
        <w:t>选择答案后跳转</w:t>
      </w:r>
    </w:p>
    <w:p w14:paraId="124E3ECD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牛郎织女的传说</w:t>
      </w:r>
    </w:p>
    <w:p w14:paraId="5ECC001C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532D1081" w14:textId="77777777" w:rsidR="00A17960" w:rsidRPr="00380DEE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打开宝盒参数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</w:t>
      </w:r>
    </w:p>
    <w:p w14:paraId="02DF1902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43CF03AB" w14:textId="77777777" w:rsidR="00A17960" w:rsidRDefault="00AD66CD">
      <w:r>
        <w:rPr>
          <w:rFonts w:hint="eastAsia"/>
        </w:rPr>
        <w:t>（直接跳到下一题）</w:t>
      </w:r>
    </w:p>
    <w:p w14:paraId="77CC9BD3" w14:textId="77777777" w:rsidR="00A17960" w:rsidRDefault="00A17960"/>
    <w:p w14:paraId="7F82E349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显示题目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C}</w:t>
      </w:r>
    </w:p>
    <w:p w14:paraId="5B566E9D" w14:textId="5AA8CB0E" w:rsidR="00A17960" w:rsidRDefault="00AD66CD">
      <w:pPr>
        <w:rPr>
          <w:lang w:eastAsia="ja-JP"/>
        </w:rPr>
      </w:pPr>
      <w:r>
        <w:rPr>
          <w:rFonts w:hint="eastAsia"/>
        </w:rPr>
        <w:t>'</w:t>
      </w:r>
      <w:r>
        <w:rPr>
          <w:rFonts w:hint="eastAsia"/>
        </w:rPr>
        <w:t>七夕</w:t>
      </w:r>
      <w:r w:rsidR="00FD7DBD">
        <w:rPr>
          <w:rFonts w:hint="eastAsia"/>
        </w:rPr>
        <w:t>节</w:t>
      </w:r>
      <w:r>
        <w:rPr>
          <w:rFonts w:hint="eastAsia"/>
        </w:rPr>
        <w:t>时，</w:t>
      </w:r>
      <w:r w:rsidR="00FD7DBD">
        <w:rPr>
          <w:rFonts w:hint="eastAsia"/>
        </w:rPr>
        <w:t>日本的</w:t>
      </w:r>
      <w:r>
        <w:rPr>
          <w:rFonts w:hint="eastAsia"/>
        </w:rPr>
        <w:t>商店街和车站等地会</w:t>
      </w:r>
      <w:r w:rsidR="00FD7DBD">
        <w:rPr>
          <w:rFonts w:hint="eastAsia"/>
        </w:rPr>
        <w:t>悬挂</w:t>
      </w:r>
      <w:r>
        <w:rPr>
          <w:rFonts w:hint="eastAsia"/>
        </w:rPr>
        <w:t>长条的装饰</w:t>
      </w:r>
      <w:r w:rsidR="00F43EB6">
        <w:rPr>
          <w:rFonts w:hint="eastAsia"/>
        </w:rPr>
        <w:t>物</w:t>
      </w:r>
      <w:r>
        <w:rPr>
          <w:rFonts w:hint="eastAsia"/>
        </w:rPr>
        <w:t>，</w:t>
      </w:r>
      <w:r w:rsidR="00F43EB6">
        <w:rPr>
          <w:rFonts w:hint="eastAsia"/>
        </w:rPr>
        <w:t>这种装饰物</w:t>
      </w:r>
      <w:r>
        <w:rPr>
          <w:rFonts w:hint="eastAsia"/>
        </w:rPr>
        <w:t>叫</w:t>
      </w:r>
      <w:r w:rsidR="00FD7DBD">
        <w:rPr>
          <w:rFonts w:hint="eastAsia"/>
        </w:rPr>
        <w:t>作</w:t>
      </w:r>
      <w:r w:rsidR="00FE06B5" w:rsidDel="00FE06B5">
        <w:rPr>
          <w:rFonts w:hint="eastAsia"/>
        </w:rPr>
        <w:t xml:space="preserve"> </w:t>
      </w:r>
      <w:r>
        <w:rPr>
          <w:rFonts w:hint="eastAsia"/>
        </w:rPr>
        <w:t>(____)</w:t>
      </w:r>
      <w:r>
        <w:rPr>
          <w:rFonts w:hint="eastAsia"/>
        </w:rPr>
        <w:t>。</w:t>
      </w:r>
      <w:r>
        <w:rPr>
          <w:rFonts w:hint="eastAsia"/>
          <w:lang w:eastAsia="ja-JP"/>
        </w:rPr>
        <w:t>'</w:t>
      </w:r>
    </w:p>
    <w:p w14:paraId="1DDE6A0F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鲤鱼旗</w:t>
      </w:r>
      <w:r>
        <w:rPr>
          <w:rFonts w:hint="eastAsia"/>
          <w:lang w:eastAsia="ja-JP"/>
        </w:rPr>
        <w:t>"</w:t>
      </w:r>
    </w:p>
    <w:p w14:paraId="78977FF0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风幡</w:t>
      </w:r>
      <w:r>
        <w:rPr>
          <w:rFonts w:hint="eastAsia"/>
          <w:lang w:eastAsia="ja-JP"/>
        </w:rPr>
        <w:t>"</w:t>
      </w:r>
    </w:p>
    <w:p w14:paraId="671406C2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灯笼</w:t>
      </w:r>
      <w:r>
        <w:rPr>
          <w:rFonts w:hint="eastAsia"/>
          <w:lang w:eastAsia="ja-JP"/>
        </w:rPr>
        <w:t>"</w:t>
      </w:r>
    </w:p>
    <w:p w14:paraId="065421F6" w14:textId="77777777" w:rsidR="00A17960" w:rsidRDefault="00A17960">
      <w:pPr>
        <w:rPr>
          <w:lang w:eastAsia="ja-JP"/>
        </w:rPr>
      </w:pPr>
    </w:p>
    <w:p w14:paraId="64A799E8" w14:textId="77777777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风幡（</w:t>
      </w:r>
      <w:r w:rsidRPr="00380DEE">
        <w:rPr>
          <w:rFonts w:ascii="MS Mincho" w:eastAsia="MS Mincho" w:hAnsi="MS Mincho" w:hint="eastAsia"/>
          <w:lang w:eastAsia="ja-JP"/>
        </w:rPr>
        <w:t>吹き流し</w:t>
      </w:r>
      <w:r>
        <w:rPr>
          <w:rFonts w:hint="eastAsia"/>
          <w:lang w:eastAsia="ja-JP"/>
        </w:rPr>
        <w:t>）</w:t>
      </w:r>
    </w:p>
    <w:p w14:paraId="0CC83453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778BFBDC" w14:textId="77777777" w:rsidR="00A17960" w:rsidRPr="00380DEE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打开宝盒参数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</w:t>
      </w:r>
    </w:p>
    <w:p w14:paraId="504A3177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49587686" w14:textId="77777777" w:rsidR="00A17960" w:rsidRDefault="00AD66CD">
      <w:r>
        <w:rPr>
          <w:rFonts w:hint="eastAsia"/>
        </w:rPr>
        <w:t>（直接跳到下一题）</w:t>
      </w:r>
    </w:p>
    <w:p w14:paraId="61C7D9C7" w14:textId="77777777" w:rsidR="00A17960" w:rsidRDefault="00A17960">
      <w:pPr>
        <w:rPr>
          <w:rFonts w:ascii="宋体" w:eastAsia="宋体" w:hAnsi="宋体"/>
        </w:rPr>
      </w:pPr>
    </w:p>
    <w:p w14:paraId="0C9C88F3" w14:textId="77777777" w:rsidR="00A17960" w:rsidRDefault="00A17960">
      <w:pPr>
        <w:rPr>
          <w:rFonts w:ascii="宋体" w:eastAsia="宋体" w:hAnsi="宋体"/>
        </w:rPr>
      </w:pPr>
    </w:p>
    <w:p w14:paraId="6C3E9616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如打开宝盒参数</w:t>
      </w:r>
      <w:r>
        <w:rPr>
          <w:rFonts w:hint="eastAsia"/>
          <w:shd w:val="clear" w:color="auto" w:fill="FFD966" w:themeFill="accent4" w:themeFillTint="99"/>
        </w:rPr>
        <w:t xml:space="preserve"> </w:t>
      </w:r>
      <w:r>
        <w:rPr>
          <w:rFonts w:hint="eastAsia"/>
          <w:shd w:val="clear" w:color="auto" w:fill="FFD966" w:themeFill="accent4" w:themeFillTint="99"/>
        </w:rPr>
        <w:t>不等于</w:t>
      </w:r>
      <w:r>
        <w:rPr>
          <w:rFonts w:hint="eastAsia"/>
          <w:shd w:val="clear" w:color="auto" w:fill="FFD966" w:themeFill="accent4" w:themeFillTint="99"/>
        </w:rPr>
        <w:t>4</w:t>
      </w:r>
    </w:p>
    <w:p w14:paraId="7C04CCD5" w14:textId="3007D0E2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3810B298" w14:textId="6D577012" w:rsidR="00A17960" w:rsidRPr="00380DEE" w:rsidRDefault="00AD66CD"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我来试试是不是这个密码</w:t>
      </w:r>
      <w:r>
        <w:rPr>
          <w:rFonts w:ascii="宋体" w:eastAsia="宋体" w:hAnsi="宋体" w:hint="eastAsia"/>
        </w:rPr>
        <w:t>……</w:t>
      </w:r>
      <w:r>
        <w:t>”</w:t>
      </w:r>
      <w:r>
        <w:rPr>
          <w:rFonts w:ascii="宋体" w:eastAsia="宋体" w:hAnsi="宋体" w:hint="eastAsia"/>
        </w:rPr>
        <w:t xml:space="preserve"> </w:t>
      </w:r>
    </w:p>
    <w:p w14:paraId="73A03A92" w14:textId="77777777" w:rsidR="00A17960" w:rsidRDefault="00AD66CD">
      <w:pPr>
        <w:rPr>
          <w:rFonts w:ascii="宋体" w:eastAsia="宋体" w:hAnsi="宋体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 s</w:t>
      </w:r>
      <w:r>
        <w:rPr>
          <w:highlight w:val="cyan"/>
        </w:rPr>
        <w:t>01092</w:t>
      </w:r>
      <w:r>
        <w:rPr>
          <w:rFonts w:hint="eastAsia"/>
          <w:highlight w:val="cyan"/>
        </w:rPr>
        <w:t>锁没打开的声音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3D5865ED" w14:textId="79CDEDDD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tq</w:t>
      </w:r>
      <w:r>
        <w:rPr>
          <w:rFonts w:hint="eastAsia"/>
          <w:highlight w:val="yellow"/>
        </w:rPr>
        <w:t>}</w:t>
      </w:r>
    </w:p>
    <w:p w14:paraId="044B5C6E" w14:textId="4E37B488" w:rsidR="00E36FB1" w:rsidRPr="00DB4C6A" w:rsidRDefault="00E36FB1" w:rsidP="00E36FB1">
      <w:pPr>
        <w:rPr>
          <w:rFonts w:hint="eastAsia"/>
          <w:highlight w:val="cyan"/>
        </w:rPr>
      </w:pPr>
      <w:ins w:id="23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3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75</w:t>
      </w:r>
      <w:ins w:id="237" w:author="郭 侃亮" w:date="2022-02-23T17:25:00Z">
        <w:r>
          <w:rPr>
            <w:rFonts w:hint="eastAsia"/>
            <w:highlight w:val="cyan"/>
          </w:rPr>
          <w:t>}</w:t>
        </w:r>
      </w:ins>
    </w:p>
    <w:p w14:paraId="7CC78EDA" w14:textId="3AEDACCA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好像不</w:t>
      </w:r>
      <w:r w:rsidR="00F43EB6">
        <w:rPr>
          <w:rFonts w:ascii="宋体" w:eastAsia="宋体" w:hAnsi="宋体" w:hint="eastAsia"/>
        </w:rPr>
        <w:t>对</w:t>
      </w:r>
      <w:r>
        <w:rPr>
          <w:rFonts w:ascii="宋体" w:eastAsia="宋体" w:hAnsi="宋体" w:hint="eastAsia"/>
        </w:rPr>
        <w:t>，再检查一下吧。</w:t>
      </w:r>
      <w:r>
        <w:t>"</w:t>
      </w:r>
      <w:r>
        <w:rPr>
          <w:rFonts w:ascii="宋体" w:eastAsia="宋体" w:hAnsi="宋体" w:hint="eastAsia"/>
        </w:rPr>
        <w:t xml:space="preserve"> </w:t>
      </w:r>
    </w:p>
    <w:p w14:paraId="0EC03E07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宝盒参数归零</w:t>
      </w:r>
    </w:p>
    <w:p w14:paraId="00185DB3" w14:textId="77777777" w:rsidR="00A17960" w:rsidRDefault="00A17960">
      <w:pPr>
        <w:rPr>
          <w:rFonts w:ascii="宋体" w:eastAsia="宋体" w:hAnsi="宋体"/>
        </w:rPr>
      </w:pPr>
    </w:p>
    <w:p w14:paraId="41CF569F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如打开宝盒参数</w:t>
      </w:r>
      <w:r>
        <w:rPr>
          <w:rFonts w:hint="eastAsia"/>
          <w:shd w:val="clear" w:color="auto" w:fill="FFD966" w:themeFill="accent4" w:themeFillTint="99"/>
        </w:rPr>
        <w:t xml:space="preserve"> </w:t>
      </w:r>
      <w:r>
        <w:rPr>
          <w:rFonts w:hint="eastAsia"/>
          <w:shd w:val="clear" w:color="auto" w:fill="FFD966" w:themeFill="accent4" w:themeFillTint="99"/>
        </w:rPr>
        <w:t>等于</w:t>
      </w:r>
      <w:r>
        <w:rPr>
          <w:rFonts w:hint="eastAsia"/>
          <w:shd w:val="clear" w:color="auto" w:fill="FFD966" w:themeFill="accent4" w:themeFillTint="99"/>
        </w:rPr>
        <w:t>4</w:t>
      </w:r>
    </w:p>
    <w:p w14:paraId="13E16E13" w14:textId="444A3F55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4A3AED40" w14:textId="4B0A94B4" w:rsidR="00A17960" w:rsidRPr="00380DEE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嗯……题目的答案应该是</w:t>
      </w:r>
      <w:r>
        <w:rPr>
          <w:rFonts w:hint="eastAsia"/>
        </w:rPr>
        <w:t>1</w:t>
      </w:r>
      <w:r>
        <w:t>312</w:t>
      </w:r>
      <w:r>
        <w:rPr>
          <w:rFonts w:hint="eastAsia"/>
        </w:rPr>
        <w:t>……</w:t>
      </w:r>
      <w:r>
        <w:t>”</w:t>
      </w:r>
      <w:r>
        <w:rPr>
          <w:rFonts w:ascii="宋体" w:eastAsia="宋体" w:hAnsi="宋体" w:hint="eastAsia"/>
        </w:rPr>
        <w:t xml:space="preserve"> </w:t>
      </w:r>
    </w:p>
    <w:p w14:paraId="1778AF68" w14:textId="72C8AA5C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23</w:t>
      </w:r>
      <w:r w:rsidR="00033C33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01537895" w14:textId="317FD9F8" w:rsidR="00E36FB1" w:rsidRPr="00DB4C6A" w:rsidRDefault="00E36FB1" w:rsidP="00E36FB1">
      <w:pPr>
        <w:rPr>
          <w:rFonts w:hint="eastAsia"/>
          <w:highlight w:val="cyan"/>
        </w:rPr>
      </w:pPr>
      <w:ins w:id="23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3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76</w:t>
      </w:r>
      <w:ins w:id="240" w:author="郭 侃亮" w:date="2022-02-23T17:25:00Z">
        <w:r>
          <w:rPr>
            <w:rFonts w:hint="eastAsia"/>
            <w:highlight w:val="cyan"/>
          </w:rPr>
          <w:t>}</w:t>
        </w:r>
      </w:ins>
    </w:p>
    <w:p w14:paraId="64067CD8" w14:textId="085A8525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或许这个就是密码，赶快试一下。</w:t>
      </w:r>
      <w:r>
        <w:t>"</w:t>
      </w:r>
      <w:r>
        <w:rPr>
          <w:rFonts w:ascii="宋体" w:eastAsia="宋体" w:hAnsi="宋体" w:hint="eastAsia"/>
        </w:rPr>
        <w:t xml:space="preserve"> </w:t>
      </w:r>
    </w:p>
    <w:p w14:paraId="67F0522B" w14:textId="5BB59BB2" w:rsidR="00A17960" w:rsidRDefault="00AD66CD">
      <w:r>
        <w:rPr>
          <w:rFonts w:ascii="宋体" w:eastAsia="宋体" w:hAnsi="宋体" w:hint="eastAsia"/>
        </w:rPr>
        <w:t>周小雨转动密码</w:t>
      </w:r>
      <w:r>
        <w:rPr>
          <w:rFonts w:hint="eastAsia"/>
        </w:rPr>
        <w:t>“</w:t>
      </w:r>
      <w:r>
        <w:t>1312</w:t>
      </w:r>
      <w:r>
        <w:rPr>
          <w:rFonts w:hint="eastAsia"/>
        </w:rPr>
        <w:t>”，密码锁打开了……</w:t>
      </w:r>
    </w:p>
    <w:p w14:paraId="098D2473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 s</w:t>
      </w:r>
      <w:r>
        <w:rPr>
          <w:highlight w:val="cyan"/>
        </w:rPr>
        <w:t>0110</w:t>
      </w:r>
      <w:r>
        <w:rPr>
          <w:rFonts w:hint="eastAsia"/>
          <w:highlight w:val="cyan"/>
        </w:rPr>
        <w:t>锁被打开的声音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06BC07AD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停止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767F3EA7" w14:textId="77777777" w:rsidR="00A17960" w:rsidRDefault="00A17960"/>
    <w:p w14:paraId="77198CCC" w14:textId="59892CA6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23</w:t>
      </w:r>
      <w:r w:rsidR="00033C33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783C378B" w14:textId="55DC9348" w:rsidR="00E36FB1" w:rsidRPr="00DB4C6A" w:rsidRDefault="00E36FB1" w:rsidP="00E36FB1">
      <w:pPr>
        <w:rPr>
          <w:rFonts w:hint="eastAsia"/>
          <w:highlight w:val="cyan"/>
        </w:rPr>
      </w:pPr>
      <w:ins w:id="24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4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77</w:t>
      </w:r>
      <w:ins w:id="243" w:author="郭 侃亮" w:date="2022-02-23T17:25:00Z">
        <w:r>
          <w:rPr>
            <w:rFonts w:hint="eastAsia"/>
            <w:highlight w:val="cyan"/>
          </w:rPr>
          <w:t>}</w:t>
        </w:r>
      </w:ins>
    </w:p>
    <w:p w14:paraId="0A937F76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果然是这个数字，王浩你太厉害了！</w:t>
      </w:r>
      <w:r>
        <w:t>"</w:t>
      </w:r>
      <w:r>
        <w:rPr>
          <w:rFonts w:ascii="宋体" w:eastAsia="宋体" w:hAnsi="宋体" w:hint="eastAsia"/>
        </w:rPr>
        <w:t xml:space="preserve"> </w:t>
      </w:r>
    </w:p>
    <w:p w14:paraId="00409B9A" w14:textId="0E27AA11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76A44BC3" w14:textId="45543590" w:rsidR="00E36FB1" w:rsidRPr="00DB4C6A" w:rsidRDefault="00E36FB1" w:rsidP="00E36FB1">
      <w:pPr>
        <w:rPr>
          <w:rFonts w:hint="eastAsia"/>
          <w:highlight w:val="cyan"/>
        </w:rPr>
      </w:pPr>
      <w:ins w:id="244" w:author="郭 侃亮" w:date="2022-02-23T17:25:00Z">
        <w:r>
          <w:rPr>
            <w:highlight w:val="cyan"/>
          </w:rPr>
          <w:lastRenderedPageBreak/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4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78</w:t>
      </w:r>
      <w:ins w:id="246" w:author="郭 侃亮" w:date="2022-02-23T17:25:00Z">
        <w:r>
          <w:rPr>
            <w:rFonts w:hint="eastAsia"/>
            <w:highlight w:val="cyan"/>
          </w:rPr>
          <w:t>}</w:t>
        </w:r>
      </w:ins>
    </w:p>
    <w:p w14:paraId="578D8FD5" w14:textId="1EDA6E4B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啊，是我们当年留下的</w:t>
      </w:r>
      <w:r w:rsidR="00FE06B5">
        <w:rPr>
          <w:rFonts w:hint="eastAsia"/>
        </w:rPr>
        <w:t>东西……</w:t>
      </w:r>
      <w:r>
        <w:t>"</w:t>
      </w:r>
    </w:p>
    <w:p w14:paraId="6CD3C088" w14:textId="463C5841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开启尘封已久的“时光宝盒”，里面有六</w:t>
      </w:r>
      <w:r w:rsidR="00FE06B5">
        <w:rPr>
          <w:rFonts w:ascii="宋体" w:eastAsia="宋体" w:hAnsi="宋体" w:hint="eastAsia"/>
        </w:rPr>
        <w:t>张</w:t>
      </w:r>
      <w:r>
        <w:rPr>
          <w:rFonts w:ascii="宋体" w:eastAsia="宋体" w:hAnsi="宋体" w:hint="eastAsia"/>
        </w:rPr>
        <w:t>颜色各异的彩纸。上面写着每个人的名字</w:t>
      </w:r>
      <w:r w:rsidR="00F776D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周小雨、刘洋、郑辉、袁巧巧、王浩、高桥智子</w:t>
      </w:r>
      <w:r w:rsidR="00F776D2">
        <w:rPr>
          <w:rFonts w:ascii="宋体" w:eastAsia="宋体" w:hAnsi="宋体" w:hint="eastAsia"/>
        </w:rPr>
        <w:t>。</w:t>
      </w:r>
    </w:p>
    <w:p w14:paraId="128E1FAA" w14:textId="24F9BF21" w:rsidR="00A17960" w:rsidRDefault="00AD66CD">
      <w:pPr>
        <w:rPr>
          <w:highlight w:val="yellow"/>
        </w:rPr>
      </w:pPr>
      <w:bookmarkStart w:id="247" w:name="_Hlk89779284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</w:t>
      </w:r>
      <w:r>
        <w:rPr>
          <w:rFonts w:hint="eastAsia"/>
          <w:highlight w:val="yellow"/>
        </w:rPr>
        <w:t>6</w:t>
      </w:r>
      <w:r w:rsidR="00F776D2">
        <w:rPr>
          <w:rFonts w:hint="eastAsia"/>
          <w:highlight w:val="yellow"/>
        </w:rPr>
        <w:t>张</w:t>
      </w:r>
      <w:r>
        <w:rPr>
          <w:rFonts w:hint="eastAsia"/>
          <w:highlight w:val="yellow"/>
        </w:rPr>
        <w:t>颜色不同的彩纸的图片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w07</w:t>
      </w:r>
      <w:r>
        <w:rPr>
          <w:rFonts w:hint="eastAsia"/>
          <w:highlight w:val="yellow"/>
        </w:rPr>
        <w:t>}</w:t>
      </w:r>
    </w:p>
    <w:bookmarkEnd w:id="247"/>
    <w:p w14:paraId="716172C7" w14:textId="567E2A45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大家小心翼翼地</w:t>
      </w:r>
      <w:r w:rsidR="00F776D2">
        <w:rPr>
          <w:rFonts w:ascii="宋体" w:eastAsia="宋体" w:hAnsi="宋体" w:hint="eastAsia"/>
        </w:rPr>
        <w:t>拿起</w:t>
      </w:r>
      <w:r>
        <w:rPr>
          <w:rFonts w:ascii="宋体" w:eastAsia="宋体" w:hAnsi="宋体" w:hint="eastAsia"/>
        </w:rPr>
        <w:t>写着自己名字的彩纸，并打开阅读了起来。</w:t>
      </w:r>
    </w:p>
    <w:p w14:paraId="427D3B12" w14:textId="77777777" w:rsidR="00A17960" w:rsidRPr="00380DEE" w:rsidRDefault="00AD66CD" w:rsidP="00380DEE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0102  </w:t>
      </w:r>
      <w:r>
        <w:rPr>
          <w:rFonts w:hint="eastAsia"/>
          <w:highlight w:val="cyan"/>
        </w:rPr>
        <w:t>}</w:t>
      </w:r>
    </w:p>
    <w:p w14:paraId="017C61C4" w14:textId="730486A4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639DCE1C" w14:textId="55CD17AA" w:rsidR="00E36FB1" w:rsidRPr="00DB4C6A" w:rsidRDefault="00E36FB1" w:rsidP="00E36FB1">
      <w:pPr>
        <w:rPr>
          <w:rFonts w:hint="eastAsia"/>
          <w:highlight w:val="cyan"/>
        </w:rPr>
      </w:pPr>
      <w:ins w:id="24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4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79</w:t>
      </w:r>
      <w:ins w:id="250" w:author="郭 侃亮" w:date="2022-02-23T17:25:00Z">
        <w:r>
          <w:rPr>
            <w:rFonts w:hint="eastAsia"/>
            <w:highlight w:val="cyan"/>
          </w:rPr>
          <w:t>}</w:t>
        </w:r>
      </w:ins>
    </w:p>
    <w:p w14:paraId="59500844" w14:textId="41286A9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说好了大家要公开的，别自己看啊，分享一下嘛。班长，要不你先来吧。</w:t>
      </w:r>
      <w:r>
        <w:t>"</w:t>
      </w:r>
      <w:r>
        <w:rPr>
          <w:rFonts w:ascii="宋体" w:eastAsia="宋体" w:hAnsi="宋体" w:hint="eastAsia"/>
        </w:rPr>
        <w:t xml:space="preserve"> </w:t>
      </w:r>
    </w:p>
    <w:p w14:paraId="49AB72FD" w14:textId="15CBF4B9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89515B">
        <w:rPr>
          <w:highlight w:val="yellow"/>
        </w:rPr>
        <w:t>bx</w:t>
      </w:r>
      <w:r>
        <w:rPr>
          <w:rFonts w:hint="eastAsia"/>
          <w:highlight w:val="yellow"/>
        </w:rPr>
        <w:t>}</w:t>
      </w:r>
    </w:p>
    <w:p w14:paraId="2F0F7114" w14:textId="6BD88CD2" w:rsidR="00E36FB1" w:rsidRPr="00DB4C6A" w:rsidRDefault="00E36FB1" w:rsidP="00E36FB1">
      <w:pPr>
        <w:rPr>
          <w:rFonts w:hint="eastAsia"/>
          <w:highlight w:val="cyan"/>
        </w:rPr>
      </w:pPr>
      <w:ins w:id="25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5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80</w:t>
      </w:r>
      <w:ins w:id="253" w:author="郭 侃亮" w:date="2022-02-23T17:25:00Z">
        <w:r>
          <w:rPr>
            <w:rFonts w:hint="eastAsia"/>
            <w:highlight w:val="cyan"/>
          </w:rPr>
          <w:t>}</w:t>
        </w:r>
      </w:ins>
    </w:p>
    <w:p w14:paraId="6E59F3AA" w14:textId="0189B32D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行啊。我的太普通了。我写的梦想就是“将来成为一名音乐老师”。没想</w:t>
      </w:r>
      <w:r w:rsidR="00EB4A6A">
        <w:rPr>
          <w:rFonts w:ascii="宋体" w:eastAsia="宋体" w:hAnsi="宋体" w:hint="eastAsia"/>
        </w:rPr>
        <w:t>梦想成真，</w:t>
      </w:r>
      <w:r>
        <w:rPr>
          <w:rFonts w:ascii="宋体" w:eastAsia="宋体" w:hAnsi="宋体" w:hint="eastAsia"/>
        </w:rPr>
        <w:t>还回到</w:t>
      </w:r>
      <w:r w:rsidR="00EB4A6A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母校。</w:t>
      </w:r>
      <w:r>
        <w:t>"</w:t>
      </w:r>
    </w:p>
    <w:p w14:paraId="034F3ED1" w14:textId="25026FA2" w:rsidR="0089515B" w:rsidRDefault="0089515B" w:rsidP="0089515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23wx</w:t>
      </w:r>
      <w:r>
        <w:rPr>
          <w:rFonts w:hint="eastAsia"/>
          <w:highlight w:val="yellow"/>
        </w:rPr>
        <w:t>}</w:t>
      </w:r>
    </w:p>
    <w:p w14:paraId="47F00907" w14:textId="2B26D3CE" w:rsidR="00E36FB1" w:rsidRPr="00DB4C6A" w:rsidRDefault="00E36FB1" w:rsidP="00E36FB1">
      <w:pPr>
        <w:rPr>
          <w:rFonts w:hint="eastAsia"/>
          <w:highlight w:val="cyan"/>
        </w:rPr>
      </w:pPr>
      <w:ins w:id="25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5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81</w:t>
      </w:r>
      <w:ins w:id="256" w:author="郭 侃亮" w:date="2022-02-23T17:25:00Z">
        <w:r>
          <w:rPr>
            <w:rFonts w:hint="eastAsia"/>
            <w:highlight w:val="cyan"/>
          </w:rPr>
          <w:t>}</w:t>
        </w:r>
      </w:ins>
    </w:p>
    <w:p w14:paraId="0BE5AE3B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大家也来说说吧。</w:t>
      </w:r>
      <w:r>
        <w:t>"</w:t>
      </w:r>
    </w:p>
    <w:p w14:paraId="0559CF73" w14:textId="1AAB6FC2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周小雨催促大家分享自己的</w:t>
      </w:r>
      <w:r w:rsidR="001D52ED">
        <w:rPr>
          <w:rFonts w:ascii="宋体" w:eastAsia="宋体" w:hAnsi="宋体" w:hint="eastAsia"/>
        </w:rPr>
        <w:t>梦想和</w:t>
      </w:r>
      <w:r>
        <w:rPr>
          <w:rFonts w:ascii="宋体" w:eastAsia="宋体" w:hAnsi="宋体" w:hint="eastAsia"/>
        </w:rPr>
        <w:t>心愿。</w:t>
      </w:r>
    </w:p>
    <w:p w14:paraId="201E4F37" w14:textId="5D60A0C1" w:rsidR="00DF5E68" w:rsidRDefault="00DF5E68">
      <w:pPr>
        <w:tabs>
          <w:tab w:val="left" w:pos="2796"/>
        </w:tabs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ZH22</w:t>
      </w:r>
      <w:r w:rsidR="006D0C24">
        <w:rPr>
          <w:highlight w:val="yellow"/>
        </w:rPr>
        <w:t>gg</w:t>
      </w:r>
      <w:r>
        <w:rPr>
          <w:rFonts w:hint="eastAsia"/>
          <w:highlight w:val="yellow"/>
        </w:rPr>
        <w:t>}</w:t>
      </w:r>
    </w:p>
    <w:p w14:paraId="1B1520D6" w14:textId="6B0E9526" w:rsidR="00E36FB1" w:rsidRPr="00DB4C6A" w:rsidRDefault="00E36FB1" w:rsidP="00E36FB1">
      <w:pPr>
        <w:rPr>
          <w:rFonts w:hint="eastAsia"/>
          <w:highlight w:val="cyan"/>
        </w:rPr>
      </w:pPr>
      <w:ins w:id="25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5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82</w:t>
      </w:r>
      <w:ins w:id="259" w:author="郭 侃亮" w:date="2022-02-23T17:25:00Z">
        <w:r>
          <w:rPr>
            <w:rFonts w:hint="eastAsia"/>
            <w:highlight w:val="cyan"/>
          </w:rPr>
          <w:t>}</w:t>
        </w:r>
      </w:ins>
    </w:p>
    <w:p w14:paraId="6178233A" w14:textId="0709DADF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</w:rPr>
        <w:t>郑辉：</w:t>
      </w:r>
      <w:r>
        <w:t>"</w:t>
      </w:r>
      <w:r>
        <w:rPr>
          <w:rFonts w:hint="eastAsia"/>
        </w:rPr>
        <w:t>我的梦想是“做一款自己开发的游戏”，不过现在还在努力中，嘿嘿。</w:t>
      </w:r>
      <w:r>
        <w:t>"</w:t>
      </w:r>
    </w:p>
    <w:p w14:paraId="7BBE0407" w14:textId="6F03E627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11885">
        <w:rPr>
          <w:rFonts w:hint="eastAsia"/>
          <w:highlight w:val="yellow"/>
        </w:rPr>
        <w:t>my</w:t>
      </w:r>
      <w:r>
        <w:rPr>
          <w:rFonts w:hint="eastAsia"/>
          <w:highlight w:val="yellow"/>
        </w:rPr>
        <w:t>}</w:t>
      </w:r>
    </w:p>
    <w:p w14:paraId="58EC479A" w14:textId="3E7BC34C" w:rsidR="00A17960" w:rsidRDefault="007E5FE5">
      <w:pPr>
        <w:tabs>
          <w:tab w:val="left" w:pos="2796"/>
        </w:tabs>
      </w:pPr>
      <w:r>
        <w:rPr>
          <w:rFonts w:hint="eastAsia"/>
        </w:rPr>
        <w:t>我</w:t>
      </w:r>
      <w:r w:rsidR="00AD66CD">
        <w:rPr>
          <w:rFonts w:hint="eastAsia"/>
        </w:rPr>
        <w:t>：</w:t>
      </w:r>
      <w:r w:rsidR="00AD66CD">
        <w:t>"</w:t>
      </w:r>
      <w:r w:rsidR="00AD66CD">
        <w:rPr>
          <w:rFonts w:hint="eastAsia"/>
        </w:rPr>
        <w:t>马上就会实现了</w:t>
      </w:r>
      <w:r w:rsidR="00D6544D">
        <w:rPr>
          <w:rFonts w:hint="eastAsia"/>
        </w:rPr>
        <w:t>。</w:t>
      </w:r>
      <w:r w:rsidR="00AD66CD">
        <w:rPr>
          <w:rFonts w:hint="eastAsia"/>
        </w:rPr>
        <w:t>大家都能坚持自己的梦想，太</w:t>
      </w:r>
      <w:r w:rsidR="00C56399">
        <w:rPr>
          <w:rFonts w:hint="eastAsia"/>
        </w:rPr>
        <w:t>厉害</w:t>
      </w:r>
      <w:r w:rsidR="00AD66CD">
        <w:rPr>
          <w:rFonts w:hint="eastAsia"/>
        </w:rPr>
        <w:t>了。</w:t>
      </w:r>
      <w:r w:rsidR="00AD66CD">
        <w:t>"</w:t>
      </w:r>
    </w:p>
    <w:p w14:paraId="1949D949" w14:textId="0C787092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89515B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7CAF6774" w14:textId="2F020097" w:rsidR="00E36FB1" w:rsidRPr="00DB4C6A" w:rsidRDefault="00E36FB1" w:rsidP="00E36FB1">
      <w:pPr>
        <w:rPr>
          <w:rFonts w:hint="eastAsia"/>
          <w:highlight w:val="cyan"/>
        </w:rPr>
      </w:pPr>
      <w:ins w:id="26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6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83</w:t>
      </w:r>
      <w:ins w:id="262" w:author="郭 侃亮" w:date="2022-02-23T17:25:00Z">
        <w:r>
          <w:rPr>
            <w:rFonts w:hint="eastAsia"/>
            <w:highlight w:val="cyan"/>
          </w:rPr>
          <w:t>}</w:t>
        </w:r>
      </w:ins>
    </w:p>
    <w:p w14:paraId="7B83CF7C" w14:textId="4DA52FB0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你呢</w:t>
      </w:r>
      <w:r w:rsidR="00D6544D">
        <w:rPr>
          <w:rFonts w:hint="eastAsia"/>
        </w:rPr>
        <w:t>，</w:t>
      </w:r>
      <w:r>
        <w:rPr>
          <w:rFonts w:hint="eastAsia"/>
        </w:rPr>
        <w:t>巧巧</w:t>
      </w:r>
      <w:r w:rsidR="00C56399">
        <w:rPr>
          <w:rFonts w:hint="eastAsia"/>
        </w:rPr>
        <w:t>？</w:t>
      </w:r>
      <w:r>
        <w:rPr>
          <w:rFonts w:hint="eastAsia"/>
        </w:rPr>
        <w:t>也说说你的</w:t>
      </w:r>
      <w:r w:rsidR="00C56399">
        <w:rPr>
          <w:rFonts w:hint="eastAsia"/>
        </w:rPr>
        <w:t>梦想</w:t>
      </w:r>
      <w:r>
        <w:rPr>
          <w:rFonts w:hint="eastAsia"/>
        </w:rPr>
        <w:t>呗。</w:t>
      </w:r>
      <w:r>
        <w:t>"</w:t>
      </w:r>
    </w:p>
    <w:p w14:paraId="6CB7C33F" w14:textId="1F1696D0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22</w:t>
      </w:r>
      <w:r w:rsidR="00033C33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47E5EECE" w14:textId="71587BB6" w:rsidR="00E36FB1" w:rsidRPr="00DB4C6A" w:rsidRDefault="00E36FB1" w:rsidP="00E36FB1">
      <w:pPr>
        <w:rPr>
          <w:rFonts w:hint="eastAsia"/>
          <w:highlight w:val="cyan"/>
        </w:rPr>
      </w:pPr>
      <w:ins w:id="26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6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84</w:t>
      </w:r>
      <w:ins w:id="265" w:author="郭 侃亮" w:date="2022-02-23T17:25:00Z">
        <w:r>
          <w:rPr>
            <w:rFonts w:hint="eastAsia"/>
            <w:highlight w:val="cyan"/>
          </w:rPr>
          <w:t>}</w:t>
        </w:r>
      </w:ins>
    </w:p>
    <w:p w14:paraId="0ABBC182" w14:textId="55235458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嘻嘻，我当年想做一个</w:t>
      </w:r>
      <w:r>
        <w:rPr>
          <w:rFonts w:ascii="宋体" w:eastAsia="宋体" w:hAnsi="宋体" w:hint="eastAsia"/>
        </w:rPr>
        <w:t>“职业coser”，现在想想还挺幼稚的。</w:t>
      </w:r>
      <w:r>
        <w:t>"</w:t>
      </w:r>
    </w:p>
    <w:p w14:paraId="6A725D67" w14:textId="3786E6F3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23</w:t>
      </w:r>
      <w:r w:rsidR="006806A1">
        <w:rPr>
          <w:highlight w:val="yellow"/>
        </w:rPr>
        <w:t>qx</w:t>
      </w:r>
      <w:r>
        <w:rPr>
          <w:rFonts w:hint="eastAsia"/>
          <w:highlight w:val="yellow"/>
        </w:rPr>
        <w:t>}</w:t>
      </w:r>
    </w:p>
    <w:p w14:paraId="58844FDC" w14:textId="3BD5B461" w:rsidR="00E36FB1" w:rsidRPr="00DB4C6A" w:rsidRDefault="00E36FB1" w:rsidP="00E36FB1">
      <w:pPr>
        <w:rPr>
          <w:rFonts w:hint="eastAsia"/>
          <w:highlight w:val="cyan"/>
        </w:rPr>
      </w:pPr>
      <w:ins w:id="26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6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85</w:t>
      </w:r>
      <w:ins w:id="268" w:author="郭 侃亮" w:date="2022-02-23T17:25:00Z">
        <w:r>
          <w:rPr>
            <w:rFonts w:hint="eastAsia"/>
            <w:highlight w:val="cyan"/>
          </w:rPr>
          <w:t>}</w:t>
        </w:r>
      </w:ins>
    </w:p>
    <w:p w14:paraId="5FFB5CA2" w14:textId="77777777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做配音演员不也是二次元嘛，都一样。</w:t>
      </w:r>
      <w:r>
        <w:t>"</w:t>
      </w:r>
    </w:p>
    <w:p w14:paraId="64044DD4" w14:textId="62C261B2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sq</w:t>
      </w:r>
      <w:r>
        <w:rPr>
          <w:rFonts w:hint="eastAsia"/>
          <w:highlight w:val="yellow"/>
        </w:rPr>
        <w:t>}</w:t>
      </w:r>
    </w:p>
    <w:p w14:paraId="72CF6BF7" w14:textId="42ECA161" w:rsidR="00E36FB1" w:rsidRPr="00DB4C6A" w:rsidRDefault="00E36FB1" w:rsidP="00E36FB1">
      <w:pPr>
        <w:rPr>
          <w:rFonts w:hint="eastAsia"/>
          <w:highlight w:val="cyan"/>
        </w:rPr>
      </w:pPr>
      <w:ins w:id="26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7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86</w:t>
      </w:r>
      <w:ins w:id="271" w:author="郭 侃亮" w:date="2022-02-23T17:25:00Z">
        <w:r>
          <w:rPr>
            <w:rFonts w:hint="eastAsia"/>
            <w:highlight w:val="cyan"/>
          </w:rPr>
          <w:t>}</w:t>
        </w:r>
      </w:ins>
    </w:p>
    <w:p w14:paraId="491DACD6" w14:textId="7CF9D7F6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hint="eastAsia"/>
        </w:rPr>
        <w:t>袁巧巧：</w:t>
      </w:r>
      <w:r>
        <w:t>"</w:t>
      </w:r>
      <w:r>
        <w:rPr>
          <w:rFonts w:hint="eastAsia"/>
        </w:rPr>
        <w:t>拜托，那叫“声优”，</w:t>
      </w:r>
      <w:r w:rsidR="00534EE7">
        <w:rPr>
          <w:rFonts w:hint="eastAsia"/>
        </w:rPr>
        <w:t>可不光</w:t>
      </w:r>
      <w:r>
        <w:rPr>
          <w:rFonts w:hint="eastAsia"/>
        </w:rPr>
        <w:t>配</w:t>
      </w:r>
      <w:r w:rsidR="00534EE7">
        <w:rPr>
          <w:rFonts w:hint="eastAsia"/>
        </w:rPr>
        <w:t>动画作品</w:t>
      </w:r>
      <w:r>
        <w:rPr>
          <w:rFonts w:hint="eastAsia"/>
        </w:rPr>
        <w:t>。</w:t>
      </w:r>
      <w:r>
        <w:t>"</w:t>
      </w:r>
    </w:p>
    <w:p w14:paraId="5BF40C16" w14:textId="0FA1C258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dy</w:t>
      </w:r>
      <w:r>
        <w:rPr>
          <w:rFonts w:hint="eastAsia"/>
          <w:highlight w:val="yellow"/>
        </w:rPr>
        <w:t>}</w:t>
      </w:r>
    </w:p>
    <w:p w14:paraId="33BBDF60" w14:textId="3ADF6B64" w:rsidR="00E36FB1" w:rsidRPr="00DB4C6A" w:rsidRDefault="00E36FB1" w:rsidP="00E36FB1">
      <w:pPr>
        <w:rPr>
          <w:rFonts w:hint="eastAsia"/>
          <w:highlight w:val="cyan"/>
        </w:rPr>
      </w:pPr>
      <w:ins w:id="27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7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87</w:t>
      </w:r>
      <w:ins w:id="274" w:author="郭 侃亮" w:date="2022-02-23T17:25:00Z">
        <w:r>
          <w:rPr>
            <w:rFonts w:hint="eastAsia"/>
            <w:highlight w:val="cyan"/>
          </w:rPr>
          <w:t>}</w:t>
        </w:r>
      </w:ins>
    </w:p>
    <w:p w14:paraId="127C5C7F" w14:textId="620972BB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hint="eastAsia"/>
        </w:rPr>
        <w:t>袁巧巧：</w:t>
      </w:r>
      <w:r>
        <w:t>"</w:t>
      </w:r>
      <w:r>
        <w:rPr>
          <w:rFonts w:hint="eastAsia"/>
        </w:rPr>
        <w:t>别说我</w:t>
      </w:r>
      <w:r w:rsidR="00D6544D">
        <w:rPr>
          <w:rFonts w:hint="eastAsia"/>
        </w:rPr>
        <w:t>了</w:t>
      </w:r>
      <w:r>
        <w:rPr>
          <w:rFonts w:hint="eastAsia"/>
        </w:rPr>
        <w:t>，你的梦想呢</w:t>
      </w:r>
      <w:r w:rsidR="00534EE7">
        <w:rPr>
          <w:rFonts w:hint="eastAsia"/>
        </w:rPr>
        <w:t>，</w:t>
      </w:r>
      <w:r>
        <w:rPr>
          <w:rFonts w:hint="eastAsia"/>
        </w:rPr>
        <w:t>刘洋</w:t>
      </w:r>
      <w:r w:rsidR="00534EE7">
        <w:rPr>
          <w:rFonts w:hint="eastAsia"/>
        </w:rPr>
        <w:t>？</w:t>
      </w:r>
      <w:r>
        <w:t>"</w:t>
      </w:r>
    </w:p>
    <w:p w14:paraId="4DC87B53" w14:textId="60C721A7" w:rsidR="00E3039A" w:rsidRDefault="00E3039A" w:rsidP="00E303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21</w:t>
      </w:r>
      <w:r w:rsidR="006806A1">
        <w:rPr>
          <w:highlight w:val="yellow"/>
        </w:rPr>
        <w:t>hz</w:t>
      </w:r>
      <w:r>
        <w:rPr>
          <w:rFonts w:hint="eastAsia"/>
          <w:highlight w:val="yellow"/>
        </w:rPr>
        <w:t>}</w:t>
      </w:r>
    </w:p>
    <w:p w14:paraId="2A229A00" w14:textId="7C216767" w:rsidR="00E36FB1" w:rsidRPr="00DB4C6A" w:rsidRDefault="00E36FB1" w:rsidP="00E36FB1">
      <w:pPr>
        <w:rPr>
          <w:rFonts w:hint="eastAsia"/>
          <w:highlight w:val="cyan"/>
        </w:rPr>
      </w:pPr>
      <w:ins w:id="27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7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88</w:t>
      </w:r>
      <w:ins w:id="277" w:author="郭 侃亮" w:date="2022-02-23T17:25:00Z">
        <w:r>
          <w:rPr>
            <w:rFonts w:hint="eastAsia"/>
            <w:highlight w:val="cyan"/>
          </w:rPr>
          <w:t>}</w:t>
        </w:r>
      </w:ins>
    </w:p>
    <w:p w14:paraId="47F523F1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我……</w:t>
      </w:r>
      <w:r>
        <w:t>"</w:t>
      </w:r>
    </w:p>
    <w:p w14:paraId="15AF6C17" w14:textId="31CD5A38" w:rsidR="00E36FB1" w:rsidRPr="00DB4C6A" w:rsidRDefault="00E36FB1" w:rsidP="00E36FB1">
      <w:pPr>
        <w:rPr>
          <w:rFonts w:hint="eastAsia"/>
          <w:highlight w:val="cyan"/>
        </w:rPr>
      </w:pPr>
      <w:ins w:id="27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7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89</w:t>
      </w:r>
      <w:ins w:id="280" w:author="郭 侃亮" w:date="2022-02-23T17:25:00Z">
        <w:r>
          <w:rPr>
            <w:rFonts w:hint="eastAsia"/>
            <w:highlight w:val="cyan"/>
          </w:rPr>
          <w:t>}</w:t>
        </w:r>
      </w:ins>
    </w:p>
    <w:p w14:paraId="2270AA0C" w14:textId="1F83510B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我没什么特别的</w:t>
      </w:r>
      <w:r w:rsidR="00534EE7">
        <w:rPr>
          <w:rFonts w:hint="eastAsia"/>
        </w:rPr>
        <w:t>，</w:t>
      </w:r>
      <w:r>
        <w:rPr>
          <w:rFonts w:hint="eastAsia"/>
        </w:rPr>
        <w:t>就是好好学习天天向上呗。</w:t>
      </w:r>
      <w:r>
        <w:t>"</w:t>
      </w:r>
    </w:p>
    <w:p w14:paraId="57384B80" w14:textId="5BE3CE23" w:rsidR="00A17960" w:rsidRDefault="00534EE7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突然被</w:t>
      </w:r>
      <w:r w:rsidR="00AD66CD">
        <w:rPr>
          <w:rFonts w:ascii="宋体" w:eastAsia="宋体" w:hAnsi="宋体" w:hint="eastAsia"/>
        </w:rPr>
        <w:t>袁巧巧</w:t>
      </w:r>
      <w:r>
        <w:rPr>
          <w:rFonts w:ascii="宋体" w:eastAsia="宋体" w:hAnsi="宋体" w:hint="eastAsia"/>
        </w:rPr>
        <w:t>这么一</w:t>
      </w:r>
      <w:r w:rsidR="00AD66CD">
        <w:rPr>
          <w:rFonts w:ascii="宋体" w:eastAsia="宋体" w:hAnsi="宋体" w:hint="eastAsia"/>
        </w:rPr>
        <w:t>问，刘洋显得有些不好意思。</w:t>
      </w:r>
    </w:p>
    <w:p w14:paraId="3A46597A" w14:textId="3065E3B8" w:rsidR="00FB6ADB" w:rsidRDefault="00FB6ADB" w:rsidP="00FB6ADB">
      <w:pPr>
        <w:rPr>
          <w:lang w:eastAsia="ja-JP"/>
        </w:rPr>
      </w:pPr>
      <w:r>
        <w:rPr>
          <w:lang w:eastAsia="ja-JP"/>
        </w:rPr>
        <w:lastRenderedPageBreak/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XY</w:t>
      </w:r>
      <w:r>
        <w:rPr>
          <w:highlight w:val="yellow"/>
          <w:lang w:eastAsia="ja-JP"/>
        </w:rPr>
        <w:t>21</w:t>
      </w:r>
      <w:r w:rsidR="0089515B">
        <w:rPr>
          <w:highlight w:val="yellow"/>
          <w:lang w:eastAsia="ja-JP"/>
        </w:rPr>
        <w:t>jy</w:t>
      </w:r>
      <w:r>
        <w:rPr>
          <w:rFonts w:hint="eastAsia"/>
          <w:highlight w:val="yellow"/>
          <w:lang w:eastAsia="ja-JP"/>
        </w:rPr>
        <w:t>}</w:t>
      </w:r>
    </w:p>
    <w:p w14:paraId="3B662EB4" w14:textId="25096FB6" w:rsidR="00E36FB1" w:rsidRPr="00DB4C6A" w:rsidRDefault="00E36FB1" w:rsidP="00E36FB1">
      <w:pPr>
        <w:rPr>
          <w:rFonts w:hint="eastAsia"/>
          <w:highlight w:val="cyan"/>
          <w:lang w:eastAsia="ja-JP"/>
        </w:rPr>
      </w:pPr>
      <w:ins w:id="281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282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10</w:t>
      </w:r>
      <w:r>
        <w:rPr>
          <w:highlight w:val="cyan"/>
          <w:lang w:eastAsia="ja-JP"/>
        </w:rPr>
        <w:t>90</w:t>
      </w:r>
      <w:ins w:id="283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25B54FBC" w14:textId="77777777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  <w:lang w:eastAsia="ja-JP"/>
        </w:rPr>
        <w:t>周小雨：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「彼女に本当の気持ちを伝える」</w:t>
      </w:r>
      <w:r>
        <w:rPr>
          <w:rFonts w:asciiTheme="minorEastAsia" w:hAnsiTheme="minorEastAsia" w:hint="eastAsia"/>
          <w:lang w:eastAsia="ja-JP"/>
        </w:rPr>
        <w:t>（</w:t>
      </w:r>
      <w:r>
        <w:rPr>
          <w:rFonts w:hint="eastAsia"/>
          <w:lang w:eastAsia="ja-JP"/>
        </w:rPr>
        <w:t>想告诉她我的心意）</w:t>
      </w:r>
      <w:r w:rsidR="00534EE7">
        <w:rPr>
          <w:rFonts w:hint="eastAsia"/>
          <w:lang w:eastAsia="ja-JP"/>
        </w:rPr>
        <w:t>。</w:t>
      </w:r>
      <w:r>
        <w:t>"</w:t>
      </w:r>
    </w:p>
    <w:p w14:paraId="2F3A6D17" w14:textId="13BA5470" w:rsidR="0089515B" w:rsidRDefault="0089515B" w:rsidP="0089515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21cx</w:t>
      </w:r>
      <w:r>
        <w:rPr>
          <w:rFonts w:hint="eastAsia"/>
          <w:highlight w:val="yellow"/>
        </w:rPr>
        <w:t>}</w:t>
      </w:r>
    </w:p>
    <w:p w14:paraId="2502E5BA" w14:textId="658150DA" w:rsidR="00E36FB1" w:rsidRPr="00DB4C6A" w:rsidRDefault="00E36FB1" w:rsidP="00E36FB1">
      <w:pPr>
        <w:rPr>
          <w:rFonts w:hint="eastAsia"/>
          <w:highlight w:val="cyan"/>
        </w:rPr>
      </w:pPr>
      <w:ins w:id="28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8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91</w:t>
      </w:r>
      <w:ins w:id="286" w:author="郭 侃亮" w:date="2022-02-23T17:25:00Z">
        <w:r>
          <w:rPr>
            <w:rFonts w:hint="eastAsia"/>
            <w:highlight w:val="cyan"/>
          </w:rPr>
          <w:t>}</w:t>
        </w:r>
      </w:ins>
    </w:p>
    <w:p w14:paraId="37C097CB" w14:textId="2A50EB91" w:rsidR="00A17960" w:rsidRDefault="00AD66CD">
      <w:pPr>
        <w:tabs>
          <w:tab w:val="left" w:pos="2796"/>
        </w:tabs>
        <w:rPr>
          <w:rFonts w:ascii="宋体" w:eastAsia="MS Mincho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哈哈，还写日文呢</w:t>
      </w:r>
      <w:r w:rsidR="00534EE7">
        <w:rPr>
          <w:rFonts w:hint="eastAsia"/>
        </w:rPr>
        <w:t>。“</w:t>
      </w:r>
      <w:r>
        <w:rPr>
          <w:rFonts w:hint="eastAsia"/>
        </w:rPr>
        <w:t>她</w:t>
      </w:r>
      <w:r w:rsidR="00534EE7">
        <w:rPr>
          <w:rFonts w:hint="eastAsia"/>
        </w:rPr>
        <w:t>”</w:t>
      </w:r>
      <w:r>
        <w:rPr>
          <w:rFonts w:hint="eastAsia"/>
        </w:rPr>
        <w:t>是谁啊</w:t>
      </w:r>
      <w:r w:rsidR="00534EE7">
        <w:rPr>
          <w:rFonts w:hint="eastAsia"/>
        </w:rPr>
        <w:t>？</w:t>
      </w:r>
      <w:r>
        <w:t>"</w:t>
      </w:r>
    </w:p>
    <w:p w14:paraId="728C1EEF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周小雨偷偷瞄到了刘洋手里彩纸上的内容。</w:t>
      </w:r>
    </w:p>
    <w:p w14:paraId="048BAF03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s1011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团纸头的声音</w:t>
      </w:r>
      <w:r>
        <w:rPr>
          <w:rFonts w:hint="eastAsia"/>
          <w:highlight w:val="cyan"/>
        </w:rPr>
        <w:t>}</w:t>
      </w:r>
    </w:p>
    <w:p w14:paraId="1F0F4132" w14:textId="17BA64BA" w:rsidR="00E3039A" w:rsidRDefault="00E3039A" w:rsidP="00E303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21</w:t>
      </w:r>
      <w:r w:rsidR="006806A1">
        <w:rPr>
          <w:highlight w:val="yellow"/>
        </w:rPr>
        <w:t>hz</w:t>
      </w:r>
      <w:r>
        <w:rPr>
          <w:rFonts w:hint="eastAsia"/>
          <w:highlight w:val="yellow"/>
        </w:rPr>
        <w:t>}</w:t>
      </w:r>
    </w:p>
    <w:p w14:paraId="27722A12" w14:textId="7C877C40" w:rsidR="00A17960" w:rsidRDefault="00AD66CD">
      <w:r>
        <w:rPr>
          <w:rFonts w:ascii="宋体" w:eastAsia="宋体" w:hAnsi="宋体" w:hint="eastAsia"/>
        </w:rPr>
        <w:t>刘洋显得有些慌乱，</w:t>
      </w:r>
      <w:r w:rsidR="00534EE7">
        <w:rPr>
          <w:rFonts w:ascii="宋体" w:eastAsia="宋体" w:hAnsi="宋体" w:hint="eastAsia"/>
        </w:rPr>
        <w:t>急忙</w:t>
      </w:r>
      <w:r>
        <w:rPr>
          <w:rFonts w:ascii="宋体" w:eastAsia="宋体" w:hAnsi="宋体" w:hint="eastAsia"/>
        </w:rPr>
        <w:t>把刚刚打开的彩纸塞</w:t>
      </w:r>
      <w:r w:rsidR="00534EE7">
        <w:rPr>
          <w:rFonts w:ascii="宋体" w:eastAsia="宋体" w:hAnsi="宋体" w:hint="eastAsia"/>
        </w:rPr>
        <w:t>进</w:t>
      </w:r>
      <w:r>
        <w:rPr>
          <w:rFonts w:ascii="宋体" w:eastAsia="宋体" w:hAnsi="宋体" w:hint="eastAsia"/>
        </w:rPr>
        <w:t>了口袋。</w:t>
      </w:r>
    </w:p>
    <w:p w14:paraId="72EBEA98" w14:textId="5354930F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89515B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5158EE90" w14:textId="5F705AC0" w:rsidR="00E36FB1" w:rsidRPr="00DB4C6A" w:rsidRDefault="00E36FB1" w:rsidP="00E36FB1">
      <w:pPr>
        <w:rPr>
          <w:rFonts w:hint="eastAsia"/>
          <w:highlight w:val="cyan"/>
        </w:rPr>
      </w:pPr>
      <w:ins w:id="28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8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92</w:t>
      </w:r>
      <w:ins w:id="289" w:author="郭 侃亮" w:date="2022-02-23T17:25:00Z">
        <w:r>
          <w:rPr>
            <w:rFonts w:hint="eastAsia"/>
            <w:highlight w:val="cyan"/>
          </w:rPr>
          <w:t>}</w:t>
        </w:r>
      </w:ins>
    </w:p>
    <w:p w14:paraId="61C4C130" w14:textId="74B6A480" w:rsidR="00A17960" w:rsidRDefault="00AD66CD">
      <w:r>
        <w:t>周小雨：</w:t>
      </w:r>
      <w:r>
        <w:t>"</w:t>
      </w:r>
      <w:r>
        <w:t>哎呀，别不好意思了，</w:t>
      </w:r>
      <w:r>
        <w:rPr>
          <w:rFonts w:hint="eastAsia"/>
        </w:rPr>
        <w:t>又不是高中生了，扭扭捏捏</w:t>
      </w:r>
      <w:r w:rsidR="00534EE7">
        <w:rPr>
          <w:rFonts w:hint="eastAsia"/>
        </w:rPr>
        <w:t>的</w:t>
      </w:r>
      <w:r>
        <w:rPr>
          <w:rFonts w:hint="eastAsia"/>
        </w:rPr>
        <w:t>干</w:t>
      </w:r>
      <w:r w:rsidR="00534EE7">
        <w:rPr>
          <w:rFonts w:hint="eastAsia"/>
        </w:rPr>
        <w:t>什么</w:t>
      </w:r>
      <w:r>
        <w:t>。</w:t>
      </w:r>
      <w:r>
        <w:rPr>
          <w:rFonts w:hint="eastAsia"/>
        </w:rPr>
        <w:t>没想到当年你有暗恋的对象啊。</w:t>
      </w:r>
      <w:r>
        <w:t>"</w:t>
      </w:r>
    </w:p>
    <w:p w14:paraId="33DFBA9A" w14:textId="30F91DD5" w:rsidR="00E3039A" w:rsidRDefault="00E3039A" w:rsidP="00E303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22</w:t>
      </w:r>
      <w:r w:rsidR="006806A1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0DF569DA" w14:textId="555FA0EC" w:rsidR="00E36FB1" w:rsidRPr="00DB4C6A" w:rsidRDefault="00E36FB1" w:rsidP="00E36FB1">
      <w:pPr>
        <w:rPr>
          <w:rFonts w:hint="eastAsia"/>
          <w:highlight w:val="cyan"/>
        </w:rPr>
      </w:pPr>
      <w:ins w:id="29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9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93</w:t>
      </w:r>
      <w:ins w:id="292" w:author="郭 侃亮" w:date="2022-02-23T17:25:00Z">
        <w:r>
          <w:rPr>
            <w:rFonts w:hint="eastAsia"/>
            <w:highlight w:val="cyan"/>
          </w:rPr>
          <w:t>}</w:t>
        </w:r>
      </w:ins>
    </w:p>
    <w:p w14:paraId="543447AC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别瞎说，没那回事。</w:t>
      </w:r>
      <w:r>
        <w:t>"</w:t>
      </w:r>
    </w:p>
    <w:p w14:paraId="734B1D65" w14:textId="6ECD3E6A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60ADA2F2" w14:textId="71B18529" w:rsidR="00E36FB1" w:rsidRPr="00DB4C6A" w:rsidRDefault="00E36FB1" w:rsidP="00E36FB1">
      <w:pPr>
        <w:rPr>
          <w:rFonts w:hint="eastAsia"/>
          <w:highlight w:val="cyan"/>
        </w:rPr>
      </w:pPr>
      <w:ins w:id="29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9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94</w:t>
      </w:r>
      <w:ins w:id="295" w:author="郭 侃亮" w:date="2022-02-23T17:25:00Z">
        <w:r>
          <w:rPr>
            <w:rFonts w:hint="eastAsia"/>
            <w:highlight w:val="cyan"/>
          </w:rPr>
          <w:t>}</w:t>
        </w:r>
      </w:ins>
    </w:p>
    <w:p w14:paraId="74AE6746" w14:textId="77777777" w:rsidR="00A17960" w:rsidRDefault="00AD66CD">
      <w:r>
        <w:t>袁巧巧：</w:t>
      </w:r>
      <w:r>
        <w:t>"</w:t>
      </w:r>
      <w:r>
        <w:rPr>
          <w:rFonts w:hint="eastAsia"/>
        </w:rPr>
        <w:t>哎哟，看来当年的传闻是真的咯。</w:t>
      </w:r>
      <w:r>
        <w:t xml:space="preserve">" </w:t>
      </w:r>
    </w:p>
    <w:p w14:paraId="1AD7463E" w14:textId="43566CB4" w:rsidR="00DF5E68" w:rsidRDefault="00DF5E68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 w:rsidR="006D0C24">
        <w:rPr>
          <w:highlight w:val="yellow"/>
        </w:rPr>
        <w:t>zj</w:t>
      </w:r>
      <w:r>
        <w:rPr>
          <w:rFonts w:hint="eastAsia"/>
          <w:highlight w:val="yellow"/>
        </w:rPr>
        <w:t>}</w:t>
      </w:r>
    </w:p>
    <w:p w14:paraId="26572E19" w14:textId="51DADC66" w:rsidR="00E36FB1" w:rsidRPr="00DB4C6A" w:rsidRDefault="00E36FB1" w:rsidP="00E36FB1">
      <w:pPr>
        <w:rPr>
          <w:rFonts w:hint="eastAsia"/>
          <w:highlight w:val="cyan"/>
        </w:rPr>
      </w:pPr>
      <w:ins w:id="29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29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95</w:t>
      </w:r>
      <w:ins w:id="298" w:author="郭 侃亮" w:date="2022-02-23T17:25:00Z">
        <w:r>
          <w:rPr>
            <w:rFonts w:hint="eastAsia"/>
            <w:highlight w:val="cyan"/>
          </w:rPr>
          <w:t>}</w:t>
        </w:r>
      </w:ins>
    </w:p>
    <w:p w14:paraId="61BCE7CE" w14:textId="4FCA316F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谁啊谁啊，我怎么不知道？</w:t>
      </w:r>
      <w:r>
        <w:t>"</w:t>
      </w:r>
    </w:p>
    <w:p w14:paraId="2A9C6647" w14:textId="608E7F56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sq</w:t>
      </w:r>
      <w:r>
        <w:rPr>
          <w:rFonts w:hint="eastAsia"/>
          <w:highlight w:val="yellow"/>
        </w:rPr>
        <w:t>}</w:t>
      </w:r>
    </w:p>
    <w:p w14:paraId="5F952333" w14:textId="5C568ED8" w:rsidR="00CE7E43" w:rsidRPr="00DB4C6A" w:rsidRDefault="00CE7E43" w:rsidP="00CE7E43">
      <w:pPr>
        <w:rPr>
          <w:rFonts w:hint="eastAsia"/>
          <w:highlight w:val="cyan"/>
        </w:rPr>
      </w:pPr>
      <w:ins w:id="29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0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109</w:t>
      </w:r>
      <w:r>
        <w:rPr>
          <w:highlight w:val="cyan"/>
        </w:rPr>
        <w:t>6</w:t>
      </w:r>
      <w:ins w:id="301" w:author="郭 侃亮" w:date="2022-02-23T17:25:00Z">
        <w:r>
          <w:rPr>
            <w:rFonts w:hint="eastAsia"/>
            <w:highlight w:val="cyan"/>
          </w:rPr>
          <w:t>}</w:t>
        </w:r>
      </w:ins>
    </w:p>
    <w:p w14:paraId="2715C1F3" w14:textId="77777777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切，你这个木瓜脑袋怎么会知道。</w:t>
      </w:r>
      <w:r>
        <w:t>"</w:t>
      </w:r>
    </w:p>
    <w:p w14:paraId="08BE4147" w14:textId="3C11EDA9" w:rsidR="00A17960" w:rsidRDefault="00534E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</w:t>
      </w:r>
      <w:r w:rsidR="00AD66CD">
        <w:rPr>
          <w:rFonts w:ascii="宋体" w:eastAsia="宋体" w:hAnsi="宋体" w:hint="eastAsia"/>
        </w:rPr>
        <w:t>巧巧说的那个传闻应该和智子有关。当年智子和刘洋是同桌，两个人平时就很默契，也一直聊得很开心。</w:t>
      </w:r>
    </w:p>
    <w:p w14:paraId="05DAE48A" w14:textId="729DE1A4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不知是谁说有一天晚上看到刘洋和智子在校园里卿卿我我，你一句我一句便传开了。</w:t>
      </w:r>
    </w:p>
    <w:p w14:paraId="397E27E6" w14:textId="3142F004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但刘洋矢口否认，谣言</w:t>
      </w:r>
      <w:r w:rsidR="00E625ED">
        <w:rPr>
          <w:rFonts w:ascii="宋体" w:eastAsia="宋体" w:hAnsi="宋体" w:hint="eastAsia"/>
        </w:rPr>
        <w:t>也</w:t>
      </w:r>
      <w:r w:rsidR="00534EE7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不了了之。</w:t>
      </w:r>
    </w:p>
    <w:p w14:paraId="37CD6B03" w14:textId="169D47FD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现在看到刘洋在</w:t>
      </w:r>
      <w:r w:rsidR="00534EE7">
        <w:rPr>
          <w:rFonts w:ascii="宋体" w:eastAsia="宋体" w:hAnsi="宋体" w:hint="eastAsia"/>
        </w:rPr>
        <w:t>彩纸上写下</w:t>
      </w:r>
      <w:r>
        <w:rPr>
          <w:rFonts w:ascii="宋体" w:eastAsia="宋体" w:hAnsi="宋体" w:hint="eastAsia"/>
        </w:rPr>
        <w:t>的</w:t>
      </w:r>
      <w:r w:rsidR="00534EE7">
        <w:rPr>
          <w:rFonts w:ascii="宋体" w:eastAsia="宋体" w:hAnsi="宋体" w:hint="eastAsia"/>
        </w:rPr>
        <w:t>心愿</w:t>
      </w:r>
      <w:r>
        <w:rPr>
          <w:rFonts w:ascii="宋体" w:eastAsia="宋体" w:hAnsi="宋体" w:hint="eastAsia"/>
        </w:rPr>
        <w:t>，想必当年的传闻……</w:t>
      </w:r>
    </w:p>
    <w:p w14:paraId="31DD41ED" w14:textId="5EAD8B46" w:rsidR="00E3039A" w:rsidRDefault="00E3039A" w:rsidP="00E303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23</w:t>
      </w:r>
      <w:r w:rsidR="006806A1">
        <w:rPr>
          <w:highlight w:val="yellow"/>
        </w:rPr>
        <w:t>hz</w:t>
      </w:r>
      <w:r>
        <w:rPr>
          <w:rFonts w:hint="eastAsia"/>
          <w:highlight w:val="yellow"/>
        </w:rPr>
        <w:t>}</w:t>
      </w:r>
    </w:p>
    <w:p w14:paraId="7CFBCD25" w14:textId="06A13DBD" w:rsidR="00E36FB1" w:rsidRPr="00DB4C6A" w:rsidRDefault="00E36FB1" w:rsidP="00E36FB1">
      <w:pPr>
        <w:rPr>
          <w:rFonts w:hint="eastAsia"/>
          <w:highlight w:val="cyan"/>
        </w:rPr>
      </w:pPr>
      <w:ins w:id="30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03" w:author="郭 侃亮" w:date="2022-02-23T17:25:00Z">
        <w:r>
          <w:rPr>
            <w:highlight w:val="cyan"/>
          </w:rPr>
          <w:t xml:space="preserve"> </w:t>
        </w:r>
      </w:ins>
      <w:r w:rsidR="00C52589">
        <w:rPr>
          <w:highlight w:val="cyan"/>
        </w:rPr>
        <w:t>10</w:t>
      </w:r>
      <w:r>
        <w:rPr>
          <w:highlight w:val="cyan"/>
        </w:rPr>
        <w:t>9</w:t>
      </w:r>
      <w:r w:rsidR="00C52589">
        <w:rPr>
          <w:highlight w:val="cyan"/>
        </w:rPr>
        <w:t>7</w:t>
      </w:r>
      <w:ins w:id="304" w:author="郭 侃亮" w:date="2022-02-23T17:25:00Z">
        <w:r>
          <w:rPr>
            <w:rFonts w:hint="eastAsia"/>
            <w:highlight w:val="cyan"/>
          </w:rPr>
          <w:t>}</w:t>
        </w:r>
      </w:ins>
    </w:p>
    <w:p w14:paraId="5E8F1E5E" w14:textId="2ADF83A9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别瞎猜啦，不是你们想的那样。</w:t>
      </w:r>
      <w:r>
        <w:t>"</w:t>
      </w:r>
    </w:p>
    <w:p w14:paraId="338CD28B" w14:textId="77777777" w:rsidR="00A17960" w:rsidRDefault="00AD66CD">
      <w:r>
        <w:rPr>
          <w:rFonts w:hint="eastAsia"/>
        </w:rPr>
        <w:t>看到大家都在调侃起哄，刘洋急忙否认。</w:t>
      </w:r>
    </w:p>
    <w:p w14:paraId="3C75E288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 </w:t>
      </w:r>
      <w:r>
        <w:rPr>
          <w:rFonts w:hint="eastAsia"/>
          <w:highlight w:val="cyan"/>
        </w:rPr>
        <w:t>}</w:t>
      </w:r>
    </w:p>
    <w:p w14:paraId="1180528D" w14:textId="77777777" w:rsidR="00A17960" w:rsidRDefault="00A17960"/>
    <w:p w14:paraId="6255A3F8" w14:textId="18AAE549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4E7F7A1C" w14:textId="3978D5F0" w:rsidR="00E36FB1" w:rsidRPr="00DB4C6A" w:rsidRDefault="00E36FB1" w:rsidP="00E36FB1">
      <w:pPr>
        <w:rPr>
          <w:rFonts w:hint="eastAsia"/>
          <w:highlight w:val="cyan"/>
        </w:rPr>
      </w:pPr>
      <w:ins w:id="30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0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9</w:t>
      </w:r>
      <w:r w:rsidR="00C52589">
        <w:rPr>
          <w:highlight w:val="cyan"/>
        </w:rPr>
        <w:t>8</w:t>
      </w:r>
      <w:ins w:id="307" w:author="郭 侃亮" w:date="2022-02-23T17:25:00Z">
        <w:r>
          <w:rPr>
            <w:rFonts w:hint="eastAsia"/>
            <w:highlight w:val="cyan"/>
          </w:rPr>
          <w:t>}</w:t>
        </w:r>
      </w:ins>
    </w:p>
    <w:p w14:paraId="02EBA838" w14:textId="77777777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行了行了，别狡辩了。看看智子的心愿不就知道了。</w:t>
      </w:r>
      <w:r>
        <w:t>"</w:t>
      </w:r>
    </w:p>
    <w:p w14:paraId="25A11A47" w14:textId="5BCAC090" w:rsidR="00A17960" w:rsidRDefault="00AD66CD">
      <w:r>
        <w:rPr>
          <w:rFonts w:hint="eastAsia"/>
        </w:rPr>
        <w:t>袁巧巧突然从时光宝盒里拿走了智子的心愿纸。</w:t>
      </w:r>
    </w:p>
    <w:p w14:paraId="3079D689" w14:textId="0C4A29CF" w:rsidR="00A17960" w:rsidRDefault="00AD66CD">
      <w:pPr>
        <w:rPr>
          <w:highlight w:val="yellow"/>
        </w:rPr>
      </w:pPr>
      <w:bookmarkStart w:id="308" w:name="_Hlk89779301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显示打开的宝盒里只剩下</w:t>
      </w:r>
      <w:r>
        <w:rPr>
          <w:rFonts w:hint="eastAsia"/>
          <w:highlight w:val="yellow"/>
        </w:rPr>
        <w:t xml:space="preserve"> 1</w:t>
      </w:r>
      <w:r>
        <w:rPr>
          <w:rFonts w:hint="eastAsia"/>
          <w:highlight w:val="yellow"/>
        </w:rPr>
        <w:t>张彩纸的图片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w08</w:t>
      </w:r>
      <w:r>
        <w:rPr>
          <w:rFonts w:hint="eastAsia"/>
          <w:highlight w:val="yellow"/>
        </w:rPr>
        <w:t>}</w:t>
      </w:r>
    </w:p>
    <w:bookmarkEnd w:id="308"/>
    <w:p w14:paraId="4D280DDA" w14:textId="77777777" w:rsidR="00A17960" w:rsidRDefault="00A17960"/>
    <w:p w14:paraId="0C74E4B7" w14:textId="2503C4A4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11885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14A833FF" w14:textId="1649EA48" w:rsidR="00A17960" w:rsidRDefault="00AD66CD">
      <w:r>
        <w:rPr>
          <w:rFonts w:hint="eastAsia"/>
        </w:rPr>
        <w:lastRenderedPageBreak/>
        <w:t>我：</w:t>
      </w:r>
      <w:r>
        <w:t>"</w:t>
      </w:r>
      <w:r>
        <w:rPr>
          <w:rFonts w:hint="eastAsia"/>
        </w:rPr>
        <w:t>这样不好吧，应该由智子自己来打开才对。</w:t>
      </w:r>
      <w:r>
        <w:t>"</w:t>
      </w:r>
    </w:p>
    <w:p w14:paraId="20CB485B" w14:textId="307BB3C9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09B2125D" w14:textId="28091AC2" w:rsidR="00E36FB1" w:rsidRPr="00DB4C6A" w:rsidRDefault="00E36FB1" w:rsidP="00E36FB1">
      <w:pPr>
        <w:rPr>
          <w:rFonts w:hint="eastAsia"/>
          <w:highlight w:val="cyan"/>
        </w:rPr>
      </w:pPr>
      <w:ins w:id="30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1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10</w:t>
      </w:r>
      <w:r>
        <w:rPr>
          <w:highlight w:val="cyan"/>
        </w:rPr>
        <w:t>9</w:t>
      </w:r>
      <w:r w:rsidR="00C52589">
        <w:rPr>
          <w:highlight w:val="cyan"/>
        </w:rPr>
        <w:t>9</w:t>
      </w:r>
      <w:ins w:id="311" w:author="郭 侃亮" w:date="2022-02-23T17:25:00Z">
        <w:r>
          <w:rPr>
            <w:rFonts w:hint="eastAsia"/>
            <w:highlight w:val="cyan"/>
          </w:rPr>
          <w:t>}</w:t>
        </w:r>
      </w:ins>
    </w:p>
    <w:p w14:paraId="13DF8246" w14:textId="11E3B62E" w:rsidR="00A17960" w:rsidRDefault="00AD66CD">
      <w:r>
        <w:rPr>
          <w:rFonts w:hint="eastAsia"/>
        </w:rPr>
        <w:t>袁巧巧：</w:t>
      </w:r>
      <w:r>
        <w:t>"</w:t>
      </w:r>
      <w:r w:rsidR="00A43866">
        <w:rPr>
          <w:rFonts w:hint="eastAsia"/>
        </w:rPr>
        <w:t>哈哈</w:t>
      </w:r>
      <w:r>
        <w:rPr>
          <w:rFonts w:hint="eastAsia"/>
        </w:rPr>
        <w:t>，该不会你也喜欢智子吧</w:t>
      </w:r>
      <w:r w:rsidR="00A43866">
        <w:rPr>
          <w:rFonts w:hint="eastAsia"/>
        </w:rPr>
        <w:t>？</w:t>
      </w:r>
      <w:r>
        <w:t>"</w:t>
      </w:r>
    </w:p>
    <w:p w14:paraId="65B7E766" w14:textId="6430D404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11885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00957998" w14:textId="67D0AAE8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哪……哪有</w:t>
      </w:r>
      <w:r w:rsidR="00A43866">
        <w:rPr>
          <w:rFonts w:hint="eastAsia"/>
        </w:rPr>
        <w:t>……</w:t>
      </w:r>
      <w:r>
        <w:rPr>
          <w:rFonts w:hint="eastAsia"/>
        </w:rPr>
        <w:t>我……</w:t>
      </w:r>
      <w:r>
        <w:t>"</w:t>
      </w:r>
    </w:p>
    <w:p w14:paraId="5413D79A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</w:t>
      </w:r>
      <w:r>
        <w:rPr>
          <w:highlight w:val="cyan"/>
        </w:rPr>
        <w:t xml:space="preserve">E </w:t>
      </w:r>
      <w:r>
        <w:rPr>
          <w:rFonts w:hint="eastAsia"/>
          <w:highlight w:val="cyan"/>
        </w:rPr>
        <w:t>s</w:t>
      </w:r>
      <w:r>
        <w:rPr>
          <w:highlight w:val="cyan"/>
        </w:rPr>
        <w:t>0112</w:t>
      </w:r>
      <w:r>
        <w:rPr>
          <w:rFonts w:hint="eastAsia"/>
          <w:highlight w:val="cyan"/>
        </w:rPr>
        <w:t>跑步的声音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18430560" w14:textId="30F783B9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袁巧巧眼看</w:t>
      </w:r>
      <w:r w:rsidR="006207C8">
        <w:rPr>
          <w:rFonts w:ascii="宋体" w:eastAsia="宋体" w:hAnsi="宋体" w:hint="eastAsia"/>
        </w:rPr>
        <w:t>我要去抢她</w:t>
      </w:r>
      <w:r>
        <w:rPr>
          <w:rFonts w:ascii="宋体" w:eastAsia="宋体" w:hAnsi="宋体" w:hint="eastAsia"/>
        </w:rPr>
        <w:t>手中的</w:t>
      </w:r>
      <w:r w:rsidR="00A43866">
        <w:rPr>
          <w:rFonts w:ascii="宋体" w:eastAsia="宋体" w:hAnsi="宋体" w:hint="eastAsia"/>
        </w:rPr>
        <w:t>彩纸</w:t>
      </w:r>
      <w:r>
        <w:rPr>
          <w:rFonts w:ascii="宋体" w:eastAsia="宋体" w:hAnsi="宋体" w:hint="eastAsia"/>
        </w:rPr>
        <w:t>，一</w:t>
      </w:r>
      <w:r w:rsidR="00A43866">
        <w:rPr>
          <w:rFonts w:ascii="宋体" w:eastAsia="宋体" w:hAnsi="宋体" w:hint="eastAsia"/>
        </w:rPr>
        <w:t>边</w:t>
      </w:r>
      <w:r>
        <w:rPr>
          <w:rFonts w:ascii="宋体" w:eastAsia="宋体" w:hAnsi="宋体" w:hint="eastAsia"/>
        </w:rPr>
        <w:t>转身往走廊上跑，一边</w:t>
      </w:r>
      <w:r w:rsidR="00A43866">
        <w:rPr>
          <w:rFonts w:ascii="宋体" w:eastAsia="宋体" w:hAnsi="宋体" w:hint="eastAsia"/>
        </w:rPr>
        <w:t>打开纸片准备</w:t>
      </w:r>
      <w:r>
        <w:rPr>
          <w:rFonts w:ascii="宋体" w:eastAsia="宋体" w:hAnsi="宋体" w:hint="eastAsia"/>
        </w:rPr>
        <w:t>读。</w:t>
      </w:r>
    </w:p>
    <w:p w14:paraId="5E31F79C" w14:textId="77777777" w:rsidR="00A17960" w:rsidRDefault="00A17960"/>
    <w:p w14:paraId="3DF4FD4E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7AA666CF" w14:textId="77777777" w:rsidR="00A17960" w:rsidRDefault="00A17960">
      <w:pPr>
        <w:tabs>
          <w:tab w:val="center" w:pos="4153"/>
        </w:tabs>
      </w:pPr>
    </w:p>
    <w:p w14:paraId="5CC30C5B" w14:textId="22850CC0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抢过</w:t>
      </w:r>
      <w:r w:rsidR="00A43866">
        <w:rPr>
          <w:rFonts w:hint="eastAsia"/>
        </w:rPr>
        <w:t>袁</w:t>
      </w:r>
      <w:r>
        <w:rPr>
          <w:rFonts w:hint="eastAsia"/>
        </w:rPr>
        <w:t>巧巧手中的彩纸。</w:t>
      </w:r>
      <w:r>
        <w:rPr>
          <w:rFonts w:hint="eastAsia"/>
        </w:rPr>
        <w:t>"</w:t>
      </w:r>
    </w:p>
    <w:p w14:paraId="41BDF452" w14:textId="6546F298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……</w:t>
      </w:r>
      <w:r>
        <w:rPr>
          <w:rFonts w:hint="eastAsia"/>
        </w:rPr>
        <w:t>"</w:t>
      </w:r>
    </w:p>
    <w:p w14:paraId="174B0B72" w14:textId="77777777" w:rsidR="00A17960" w:rsidRDefault="00A17960"/>
    <w:p w14:paraId="484AD586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</w:p>
    <w:p w14:paraId="79EE51B0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46C0CF3D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或许是不敢面对真相，我不由自主地追了上去……</w:t>
      </w:r>
    </w:p>
    <w:p w14:paraId="0C3BA6F4" w14:textId="77777777" w:rsidR="00A17960" w:rsidRDefault="00A17960"/>
    <w:p w14:paraId="67808D05" w14:textId="77777777" w:rsidR="00A17960" w:rsidRDefault="00AD66CD">
      <w:r>
        <w:t>#</w:t>
      </w:r>
      <w:r>
        <w:rPr>
          <w:rFonts w:hint="eastAsia"/>
        </w:rPr>
        <w:t>选择</w:t>
      </w:r>
      <w:r>
        <w:t>2.</w:t>
      </w:r>
    </w:p>
    <w:p w14:paraId="37CCE279" w14:textId="16814222" w:rsidR="00711885" w:rsidRDefault="00711885" w:rsidP="0071188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23jy</w:t>
      </w:r>
      <w:r>
        <w:rPr>
          <w:rFonts w:hint="eastAsia"/>
          <w:highlight w:val="yellow"/>
        </w:rPr>
        <w:t>}</w:t>
      </w:r>
    </w:p>
    <w:p w14:paraId="49AEE35D" w14:textId="214FF18F" w:rsidR="00A17960" w:rsidRDefault="00AD66CD">
      <w:r>
        <w:rPr>
          <w:rFonts w:hint="eastAsia"/>
        </w:rPr>
        <w:t>我：</w:t>
      </w:r>
      <w:r>
        <w:rPr>
          <w:rFonts w:hint="eastAsia"/>
        </w:rPr>
        <w:t>"</w:t>
      </w:r>
      <w:r>
        <w:rPr>
          <w:rFonts w:hint="eastAsia"/>
        </w:rPr>
        <w:t>……</w:t>
      </w:r>
      <w:r>
        <w:rPr>
          <w:rFonts w:hint="eastAsia"/>
        </w:rPr>
        <w:t>"</w:t>
      </w:r>
    </w:p>
    <w:p w14:paraId="55554BDD" w14:textId="77777777" w:rsidR="00A17960" w:rsidRDefault="00AD66CD">
      <w:r>
        <w:rPr>
          <w:rFonts w:hint="eastAsia"/>
        </w:rPr>
        <w:t>虽然极力</w:t>
      </w:r>
      <w:r w:rsidR="00A43866">
        <w:rPr>
          <w:rFonts w:hint="eastAsia"/>
        </w:rPr>
        <w:t>想</w:t>
      </w:r>
      <w:r>
        <w:rPr>
          <w:rFonts w:hint="eastAsia"/>
        </w:rPr>
        <w:t>抑制</w:t>
      </w:r>
      <w:r w:rsidR="00A43866">
        <w:rPr>
          <w:rFonts w:hint="eastAsia"/>
        </w:rPr>
        <w:t>住</w:t>
      </w:r>
      <w:r>
        <w:rPr>
          <w:rFonts w:hint="eastAsia"/>
        </w:rPr>
        <w:t>自己内心的激动，但</w:t>
      </w:r>
      <w:r w:rsidR="00A43866">
        <w:rPr>
          <w:rFonts w:hint="eastAsia"/>
        </w:rPr>
        <w:t>我</w:t>
      </w:r>
      <w:r>
        <w:rPr>
          <w:rFonts w:hint="eastAsia"/>
        </w:rPr>
        <w:t>还是不由自主地追了上去……</w:t>
      </w:r>
    </w:p>
    <w:p w14:paraId="3B1C7619" w14:textId="77777777" w:rsidR="00A17960" w:rsidRDefault="00A17960">
      <w:pPr>
        <w:rPr>
          <w:rFonts w:ascii="宋体" w:eastAsia="宋体" w:hAnsi="宋体"/>
        </w:rPr>
      </w:pPr>
    </w:p>
    <w:p w14:paraId="71697D18" w14:textId="7D1A07D3" w:rsidR="00A17960" w:rsidRDefault="00AD66CD">
      <w:r>
        <w:rPr>
          <w:rFonts w:ascii="宋体" w:eastAsia="宋体" w:hAnsi="宋体" w:hint="eastAsia"/>
        </w:rPr>
        <w:t>我：</w:t>
      </w:r>
      <w:r>
        <w:rPr>
          <w:rFonts w:hint="eastAsia"/>
        </w:rPr>
        <w:t>"</w:t>
      </w:r>
      <w:r>
        <w:rPr>
          <w:rFonts w:hint="eastAsia"/>
        </w:rPr>
        <w:t>等等</w:t>
      </w:r>
      <w:r w:rsidR="00A43866">
        <w:rPr>
          <w:rFonts w:hint="eastAsia"/>
        </w:rPr>
        <w:t>！</w:t>
      </w:r>
      <w:r>
        <w:rPr>
          <w:rFonts w:hint="eastAsia"/>
        </w:rPr>
        <w:t>"</w:t>
      </w:r>
    </w:p>
    <w:p w14:paraId="4C8B1349" w14:textId="6FDA26F2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22</w:t>
      </w:r>
      <w:r w:rsidR="00033C33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1E930F44" w14:textId="777BC710" w:rsidR="00E36FB1" w:rsidRPr="00DB4C6A" w:rsidRDefault="00E36FB1" w:rsidP="00E36FB1">
      <w:pPr>
        <w:rPr>
          <w:rFonts w:hint="eastAsia"/>
          <w:highlight w:val="cyan"/>
        </w:rPr>
      </w:pPr>
      <w:ins w:id="31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1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1</w:t>
      </w:r>
      <w:r w:rsidR="00C52589">
        <w:rPr>
          <w:highlight w:val="cyan"/>
        </w:rPr>
        <w:t>100</w:t>
      </w:r>
      <w:ins w:id="314" w:author="郭 侃亮" w:date="2022-02-23T17:25:00Z">
        <w:r>
          <w:rPr>
            <w:rFonts w:hint="eastAsia"/>
            <w:highlight w:val="cyan"/>
          </w:rPr>
          <w:t>}</w:t>
        </w:r>
      </w:ins>
    </w:p>
    <w:p w14:paraId="76F0EF09" w14:textId="77777777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啊</w:t>
      </w:r>
      <w:r w:rsidR="00A43866">
        <w:rPr>
          <w:rFonts w:hint="eastAsia"/>
        </w:rPr>
        <w:t>！</w:t>
      </w:r>
      <w:r>
        <w:t>"</w:t>
      </w:r>
    </w:p>
    <w:p w14:paraId="140F2D13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</w:t>
      </w:r>
      <w:r>
        <w:rPr>
          <w:highlight w:val="cyan"/>
        </w:rPr>
        <w:t xml:space="preserve">E </w:t>
      </w:r>
      <w:r>
        <w:rPr>
          <w:rFonts w:hint="eastAsia"/>
          <w:highlight w:val="cyan"/>
        </w:rPr>
        <w:t>s</w:t>
      </w:r>
      <w:r>
        <w:rPr>
          <w:highlight w:val="cyan"/>
        </w:rPr>
        <w:t>0113</w:t>
      </w:r>
      <w:r>
        <w:rPr>
          <w:rFonts w:hint="eastAsia"/>
          <w:highlight w:val="cyan"/>
        </w:rPr>
        <w:t>倒在地上的撞击声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2540EEAC" w14:textId="6AAB14A6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伴随着袁巧巧的一声尖叫，不知怎么</w:t>
      </w:r>
      <w:r w:rsidR="00A03693">
        <w:rPr>
          <w:rFonts w:ascii="宋体" w:eastAsia="宋体" w:hAnsi="宋体" w:hint="eastAsia"/>
        </w:rPr>
        <w:t>回事</w:t>
      </w:r>
      <w:r>
        <w:rPr>
          <w:rFonts w:ascii="宋体" w:eastAsia="宋体" w:hAnsi="宋体" w:hint="eastAsia"/>
        </w:rPr>
        <w:t>，我突然感觉</w:t>
      </w:r>
      <w:r w:rsidR="00A03693">
        <w:rPr>
          <w:rFonts w:ascii="宋体" w:eastAsia="宋体" w:hAnsi="宋体" w:hint="eastAsia"/>
        </w:rPr>
        <w:t>到</w:t>
      </w:r>
      <w:r>
        <w:rPr>
          <w:rFonts w:ascii="宋体" w:eastAsia="宋体" w:hAnsi="宋体" w:hint="eastAsia"/>
        </w:rPr>
        <w:t>身体向前倾斜……</w:t>
      </w:r>
    </w:p>
    <w:p w14:paraId="4710FBE0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随后眼前一黑……</w:t>
      </w:r>
    </w:p>
    <w:p w14:paraId="778F57A2" w14:textId="37861259" w:rsidR="00A17960" w:rsidRDefault="00A17960">
      <w:pPr>
        <w:rPr>
          <w:rFonts w:ascii="宋体" w:eastAsia="宋体" w:hAnsi="宋体"/>
        </w:rPr>
      </w:pPr>
    </w:p>
    <w:p w14:paraId="1EFD31BE" w14:textId="77777777" w:rsidR="00A17960" w:rsidRDefault="00AD66CD">
      <w:pPr>
        <w:widowControl/>
        <w:jc w:val="left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br w:type="page"/>
      </w:r>
    </w:p>
    <w:p w14:paraId="726A19B7" w14:textId="2D7AA92A" w:rsidR="00A17960" w:rsidRPr="00380DEE" w:rsidRDefault="00AD66CD" w:rsidP="00380DEE">
      <w:pPr>
        <w:jc w:val="center"/>
        <w:rPr>
          <w:b/>
          <w:bCs/>
          <w:sz w:val="32"/>
          <w:szCs w:val="40"/>
        </w:rPr>
      </w:pPr>
      <w:r w:rsidRPr="00380DEE">
        <w:rPr>
          <w:rFonts w:hint="eastAsia"/>
          <w:b/>
          <w:bCs/>
          <w:sz w:val="32"/>
          <w:szCs w:val="40"/>
        </w:rPr>
        <w:lastRenderedPageBreak/>
        <w:t>第一章</w:t>
      </w:r>
    </w:p>
    <w:p w14:paraId="6B697D8F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画面逐渐变亮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睁眼动画</w:t>
      </w:r>
      <w:r>
        <w:rPr>
          <w:rFonts w:hint="eastAsia"/>
          <w:highlight w:val="yellow"/>
        </w:rPr>
        <w:t>}</w:t>
      </w:r>
    </w:p>
    <w:p w14:paraId="4902CF5C" w14:textId="55B8847A" w:rsidR="00A17960" w:rsidRDefault="00AD66CD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我：</w:t>
      </w:r>
      <w:r>
        <w:rPr>
          <w:color w:val="5B9BD5" w:themeColor="accent1"/>
        </w:rPr>
        <w:t>"</w:t>
      </w:r>
      <w:r>
        <w:rPr>
          <w:rFonts w:hint="eastAsia"/>
        </w:rPr>
        <w:t>……</w:t>
      </w:r>
      <w:r>
        <w:rPr>
          <w:color w:val="5B9BD5" w:themeColor="accent1"/>
        </w:rPr>
        <w:t>"</w:t>
      </w:r>
    </w:p>
    <w:p w14:paraId="0BD9D25E" w14:textId="22BF1C75" w:rsidR="00A17960" w:rsidRDefault="00AD66CD">
      <w:r>
        <w:rPr>
          <w:rFonts w:hint="eastAsia"/>
          <w:color w:val="5B9BD5" w:themeColor="accent1"/>
        </w:rPr>
        <w:t>我：</w:t>
      </w:r>
      <w:r>
        <w:rPr>
          <w:color w:val="5B9BD5" w:themeColor="accent1"/>
        </w:rPr>
        <w:t>"</w:t>
      </w:r>
      <w:r>
        <w:rPr>
          <w:rFonts w:hint="eastAsia"/>
        </w:rPr>
        <w:t>……</w:t>
      </w:r>
      <w:r>
        <w:rPr>
          <w:color w:val="5B9BD5" w:themeColor="accent1"/>
        </w:rPr>
        <w:t>"</w:t>
      </w:r>
    </w:p>
    <w:p w14:paraId="3E6820BD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显示学校楼道图片</w:t>
      </w:r>
      <w:r>
        <w:rPr>
          <w:rFonts w:hint="eastAsia"/>
          <w:highlight w:val="yellow"/>
        </w:rPr>
        <w:t xml:space="preserve"> </w:t>
      </w:r>
      <w:r w:rsidRPr="00380DEE">
        <w:rPr>
          <w:highlight w:val="yellow"/>
        </w:rPr>
        <w:t>p04 zoulang2</w:t>
      </w:r>
      <w:r>
        <w:rPr>
          <w:rFonts w:hint="eastAsia"/>
          <w:highlight w:val="yellow"/>
        </w:rPr>
        <w:t>}</w:t>
      </w:r>
    </w:p>
    <w:p w14:paraId="3BBCBC2A" w14:textId="3EA6902B" w:rsidR="00A17960" w:rsidRDefault="00AD66CD">
      <w:pPr>
        <w:rPr>
          <w:rFonts w:ascii="宋体" w:eastAsia="宋体" w:hAnsi="宋体"/>
        </w:rPr>
      </w:pPr>
      <w:r>
        <w:rPr>
          <w:rFonts w:hint="eastAsia"/>
        </w:rPr>
        <w:t>睁开眼睛，</w:t>
      </w:r>
      <w:r w:rsidR="00A00ACA">
        <w:t>我</w:t>
      </w:r>
      <w:r>
        <w:rPr>
          <w:rFonts w:ascii="宋体" w:eastAsia="宋体" w:hAnsi="宋体" w:hint="eastAsia"/>
        </w:rPr>
        <w:t>发现自己</w:t>
      </w:r>
      <w:r w:rsidR="00A00ACA">
        <w:rPr>
          <w:rFonts w:ascii="宋体" w:eastAsia="宋体" w:hAnsi="宋体" w:hint="eastAsia"/>
        </w:rPr>
        <w:t>躺</w:t>
      </w:r>
      <w:r>
        <w:rPr>
          <w:rFonts w:ascii="宋体" w:eastAsia="宋体" w:hAnsi="宋体" w:hint="eastAsia"/>
        </w:rPr>
        <w:t>在学校的走廊上，周围的一切如此熟悉而又陌生。</w:t>
      </w:r>
    </w:p>
    <w:p w14:paraId="659AC8C1" w14:textId="2DF59284" w:rsidR="008A091B" w:rsidRDefault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ys</w:t>
      </w:r>
      <w:r>
        <w:rPr>
          <w:rFonts w:hint="eastAsia"/>
          <w:highlight w:val="yellow"/>
          <w:lang w:eastAsia="ja-JP"/>
        </w:rPr>
        <w:t>}</w:t>
      </w:r>
    </w:p>
    <w:p w14:paraId="330B3384" w14:textId="6BD33C51" w:rsidR="004B4A9E" w:rsidRPr="00DB4C6A" w:rsidRDefault="004B4A9E" w:rsidP="004B4A9E">
      <w:pPr>
        <w:rPr>
          <w:rFonts w:hint="eastAsia"/>
          <w:highlight w:val="cyan"/>
          <w:lang w:eastAsia="ja-JP"/>
        </w:rPr>
      </w:pPr>
      <w:ins w:id="315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316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 w:rsidR="00F20D77">
        <w:rPr>
          <w:highlight w:val="cyan"/>
          <w:lang w:eastAsia="ja-JP"/>
        </w:rPr>
        <w:t>01</w:t>
      </w:r>
      <w:ins w:id="317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528B785D" w14:textId="2F2CD2AB" w:rsidR="00A17960" w:rsidRDefault="00AD66CD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あ、すみません。</w:t>
      </w:r>
      <w:r>
        <w:rPr>
          <w:rFonts w:hint="eastAsia"/>
          <w:lang w:eastAsia="ja-JP"/>
        </w:rPr>
        <w:t>（对不起</w:t>
      </w:r>
      <w:r w:rsidR="00084B99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4B957135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耳边突然传来了熟悉的声音。</w:t>
      </w:r>
    </w:p>
    <w:p w14:paraId="3F24EDE6" w14:textId="2CA6B33B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抬头望去，穿着日式校服的美少女正惊讶地望着自己。</w:t>
      </w:r>
    </w:p>
    <w:p w14:paraId="766699B9" w14:textId="4EB29E08" w:rsidR="00211E27" w:rsidRDefault="00211E27" w:rsidP="00211E27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WH</w:t>
      </w:r>
      <w:r>
        <w:rPr>
          <w:highlight w:val="yellow"/>
          <w:lang w:eastAsia="ja-JP"/>
        </w:rPr>
        <w:t>1</w:t>
      </w:r>
      <w:r w:rsidR="00E701F5">
        <w:rPr>
          <w:highlight w:val="yellow"/>
          <w:lang w:eastAsia="ja-JP"/>
        </w:rPr>
        <w:t>3</w:t>
      </w:r>
      <w:r w:rsidR="000F2B9E">
        <w:rPr>
          <w:highlight w:val="yellow"/>
          <w:lang w:eastAsia="ja-JP"/>
        </w:rPr>
        <w:t>jy</w:t>
      </w:r>
      <w:r>
        <w:rPr>
          <w:rFonts w:hint="eastAsia"/>
          <w:highlight w:val="yellow"/>
          <w:lang w:eastAsia="ja-JP"/>
        </w:rPr>
        <w:t>}</w:t>
      </w:r>
    </w:p>
    <w:p w14:paraId="06C75CC3" w14:textId="67D79AD1" w:rsidR="00A17960" w:rsidRDefault="00AD66CD">
      <w:pPr>
        <w:rPr>
          <w:color w:val="5B9BD5" w:themeColor="accent1"/>
          <w:lang w:eastAsia="ja-JP"/>
        </w:rPr>
      </w:pPr>
      <w:r>
        <w:rPr>
          <w:rFonts w:hint="eastAsia"/>
          <w:color w:val="5B9BD5" w:themeColor="accent1"/>
          <w:lang w:eastAsia="ja-JP"/>
        </w:rPr>
        <w:t>我：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と、</w:t>
      </w:r>
      <w:r>
        <w:rPr>
          <w:rFonts w:ascii="MS Mincho" w:eastAsia="MS Mincho" w:hAnsi="MS Mincho" w:hint="eastAsia"/>
          <w:color w:val="5B9BD5" w:themeColor="accent1"/>
          <w:lang w:eastAsia="ja-JP"/>
        </w:rPr>
        <w:t>ともこちゃん？</w:t>
      </w:r>
      <w:r>
        <w:rPr>
          <w:rFonts w:hint="eastAsia"/>
          <w:color w:val="5B9BD5" w:themeColor="accent1"/>
          <w:lang w:eastAsia="ja-JP"/>
        </w:rPr>
        <w:t>（智子？）</w:t>
      </w:r>
      <w:r>
        <w:rPr>
          <w:color w:val="5B9BD5" w:themeColor="accent1"/>
          <w:lang w:eastAsia="ja-JP"/>
        </w:rPr>
        <w:t>"</w:t>
      </w:r>
    </w:p>
    <w:p w14:paraId="293E4DE7" w14:textId="08F1A1E3" w:rsidR="00A17960" w:rsidRPr="00380DEE" w:rsidRDefault="00084B99">
      <w:r>
        <w:rPr>
          <w:rFonts w:hint="eastAsia"/>
        </w:rPr>
        <w:t>面对突然出现的</w:t>
      </w:r>
      <w:r w:rsidR="00AD66CD" w:rsidRPr="00380DEE">
        <w:rPr>
          <w:rFonts w:hint="eastAsia"/>
        </w:rPr>
        <w:t>高桥智子</w:t>
      </w:r>
      <w:r w:rsidR="00AD66CD">
        <w:rPr>
          <w:rFonts w:hint="eastAsia"/>
        </w:rPr>
        <w:t>，</w:t>
      </w:r>
      <w:r>
        <w:rPr>
          <w:rFonts w:hint="eastAsia"/>
        </w:rPr>
        <w:t>我</w:t>
      </w:r>
      <w:r w:rsidR="00AD66CD">
        <w:rPr>
          <w:rFonts w:hint="eastAsia"/>
        </w:rPr>
        <w:t>一时没缓过神来，对方也显得非常惊讶。</w:t>
      </w:r>
    </w:p>
    <w:p w14:paraId="606370E4" w14:textId="10B9CB70" w:rsidR="00E701F5" w:rsidRDefault="00E701F5" w:rsidP="00E701F5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WH</w:t>
      </w:r>
      <w:r>
        <w:rPr>
          <w:highlight w:val="yellow"/>
          <w:lang w:eastAsia="ja-JP"/>
        </w:rPr>
        <w:t>13</w:t>
      </w:r>
      <w:r w:rsidR="000F2B9E">
        <w:rPr>
          <w:highlight w:val="yellow"/>
          <w:lang w:eastAsia="ja-JP"/>
        </w:rPr>
        <w:t>jy</w:t>
      </w:r>
      <w:r>
        <w:rPr>
          <w:rFonts w:hint="eastAsia"/>
          <w:highlight w:val="yellow"/>
          <w:lang w:eastAsia="ja-JP"/>
        </w:rPr>
        <w:t>}</w:t>
      </w:r>
    </w:p>
    <w:p w14:paraId="563F5F13" w14:textId="75B39304" w:rsidR="00A17960" w:rsidRDefault="00AD66CD">
      <w:pPr>
        <w:tabs>
          <w:tab w:val="left" w:pos="4796"/>
        </w:tabs>
        <w:rPr>
          <w:color w:val="5B9BD5" w:themeColor="accent1"/>
        </w:rPr>
      </w:pPr>
      <w:r>
        <w:rPr>
          <w:rFonts w:hint="eastAsia"/>
          <w:color w:val="5B9BD5" w:themeColor="accent1"/>
          <w:lang w:eastAsia="ja-JP"/>
        </w:rPr>
        <w:t>我：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お久しぶり</w:t>
      </w:r>
      <w:r>
        <w:rPr>
          <w:rFonts w:eastAsia="MS Mincho" w:hint="eastAsia"/>
          <w:lang w:eastAsia="ja-JP"/>
        </w:rPr>
        <w:t>。</w:t>
      </w:r>
      <w:r>
        <w:rPr>
          <w:rFonts w:hint="eastAsia"/>
        </w:rPr>
        <w:t>（好久不见。）</w:t>
      </w:r>
      <w:r>
        <w:rPr>
          <w:color w:val="5B9BD5" w:themeColor="accent1"/>
        </w:rPr>
        <w:t>"</w:t>
      </w:r>
      <w:r>
        <w:rPr>
          <w:color w:val="5B9BD5" w:themeColor="accent1"/>
        </w:rPr>
        <w:tab/>
      </w:r>
    </w:p>
    <w:p w14:paraId="3D693322" w14:textId="3ACFDC3E" w:rsidR="008A091B" w:rsidRDefault="008A091B" w:rsidP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jy</w:t>
      </w:r>
      <w:r>
        <w:rPr>
          <w:rFonts w:hint="eastAsia"/>
          <w:highlight w:val="yellow"/>
          <w:lang w:eastAsia="ja-JP"/>
        </w:rPr>
        <w:t>}</w:t>
      </w:r>
    </w:p>
    <w:p w14:paraId="52723C79" w14:textId="15B863EB" w:rsidR="00F20D77" w:rsidRPr="00DB4C6A" w:rsidRDefault="00F20D77" w:rsidP="00F20D77">
      <w:pPr>
        <w:rPr>
          <w:rFonts w:hint="eastAsia"/>
          <w:highlight w:val="cyan"/>
          <w:lang w:eastAsia="ja-JP"/>
        </w:rPr>
      </w:pPr>
      <w:ins w:id="318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319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  <w:lang w:eastAsia="ja-JP"/>
        </w:rPr>
        <w:t>02</w:t>
      </w:r>
      <w:ins w:id="320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582F32AB" w14:textId="77777777" w:rsidR="00A17960" w:rsidRDefault="00AD66CD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おひさ</w:t>
      </w:r>
      <w:r>
        <w:rPr>
          <w:rFonts w:ascii="MS Mincho" w:hAnsi="MS Mincho" w:hint="eastAsia"/>
          <w:lang w:eastAsia="ja-JP"/>
        </w:rPr>
        <w:t>……</w:t>
      </w:r>
      <w:r>
        <w:rPr>
          <w:rFonts w:ascii="MS Mincho" w:eastAsia="MS Mincho" w:hAnsi="MS Mincho" w:hint="eastAsia"/>
          <w:lang w:eastAsia="ja-JP"/>
        </w:rPr>
        <w:t>しぶり？</w:t>
      </w:r>
      <w:r>
        <w:rPr>
          <w:rFonts w:hint="eastAsia"/>
          <w:lang w:eastAsia="ja-JP"/>
        </w:rPr>
        <w:t>（好久……不见吗？）</w:t>
      </w:r>
      <w:r>
        <w:rPr>
          <w:color w:val="5B9BD5" w:themeColor="accent1"/>
          <w:lang w:eastAsia="ja-JP"/>
        </w:rPr>
        <w:t>"</w:t>
      </w:r>
    </w:p>
    <w:p w14:paraId="25B7B100" w14:textId="77777777" w:rsidR="00A17960" w:rsidRDefault="00AD66CD">
      <w:pPr>
        <w:rPr>
          <w:highlight w:val="cyan"/>
        </w:rPr>
      </w:pPr>
      <w:r>
        <w:rPr>
          <w:highlight w:val="cyan"/>
        </w:rPr>
        <w:t>#{</w:t>
      </w:r>
      <w:r>
        <w:rPr>
          <w:rFonts w:hint="eastAsia"/>
          <w:highlight w:val="cyan"/>
        </w:rPr>
        <w:t>播放</w:t>
      </w:r>
      <w:r>
        <w:rPr>
          <w:highlight w:val="cyan"/>
        </w:rPr>
        <w:t>BGM  0108 }</w:t>
      </w:r>
    </w:p>
    <w:p w14:paraId="130E0F8A" w14:textId="051C09E0" w:rsidR="00A17960" w:rsidRDefault="00AD66CD">
      <w:pPr>
        <w:tabs>
          <w:tab w:val="left" w:pos="4796"/>
        </w:tabs>
      </w:pPr>
      <w:r w:rsidRPr="00380DEE">
        <w:rPr>
          <w:rFonts w:hint="eastAsia"/>
        </w:rPr>
        <w:t>眼前的智子</w:t>
      </w:r>
      <w:r>
        <w:rPr>
          <w:rFonts w:hint="eastAsia"/>
        </w:rPr>
        <w:t>和十年前一模一样，</w:t>
      </w:r>
      <w:r w:rsidR="00084B99">
        <w:rPr>
          <w:rFonts w:hint="eastAsia"/>
        </w:rPr>
        <w:t>我</w:t>
      </w:r>
      <w:r>
        <w:rPr>
          <w:rFonts w:hint="eastAsia"/>
        </w:rPr>
        <w:t>心里顿时百感交集。当年</w:t>
      </w:r>
      <w:r w:rsidR="00084B99">
        <w:rPr>
          <w:rFonts w:hint="eastAsia"/>
        </w:rPr>
        <w:t>我正</w:t>
      </w:r>
      <w:r>
        <w:rPr>
          <w:rFonts w:hint="eastAsia"/>
        </w:rPr>
        <w:t>是在这个走廊上与智子偶遇</w:t>
      </w:r>
      <w:r w:rsidR="00084B99">
        <w:rPr>
          <w:rFonts w:hint="eastAsia"/>
        </w:rPr>
        <w:t>的</w:t>
      </w:r>
      <w:r>
        <w:rPr>
          <w:rFonts w:hint="eastAsia"/>
        </w:rPr>
        <w:t>。</w:t>
      </w:r>
    </w:p>
    <w:p w14:paraId="1D76E000" w14:textId="2CEBDB9B" w:rsidR="00A17960" w:rsidRDefault="00AD66CD">
      <w:pPr>
        <w:tabs>
          <w:tab w:val="left" w:pos="4796"/>
        </w:tabs>
      </w:pPr>
      <w:r>
        <w:rPr>
          <w:rFonts w:ascii="宋体" w:eastAsia="宋体" w:hAnsi="宋体" w:hint="eastAsia"/>
        </w:rPr>
        <w:t>当时</w:t>
      </w:r>
      <w:r w:rsidR="00E640E7">
        <w:rPr>
          <w:rFonts w:ascii="宋体" w:eastAsia="宋体" w:hAnsi="宋体" w:hint="eastAsia"/>
        </w:rPr>
        <w:t>我正飞奔</w:t>
      </w:r>
      <w:r>
        <w:rPr>
          <w:rFonts w:ascii="宋体" w:eastAsia="宋体" w:hAnsi="宋体" w:hint="eastAsia"/>
        </w:rPr>
        <w:t>去老师</w:t>
      </w:r>
      <w:r w:rsidR="00E640E7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办公室，来不及躲避拐角处出现的智子，一个踉跄跌倒在地上。</w:t>
      </w:r>
    </w:p>
    <w:p w14:paraId="747C22AF" w14:textId="6F548AA5" w:rsidR="00A17960" w:rsidRDefault="00E640E7">
      <w:pPr>
        <w:tabs>
          <w:tab w:val="left" w:pos="4796"/>
        </w:tabs>
      </w:pPr>
      <w:r>
        <w:rPr>
          <w:rFonts w:hint="eastAsia"/>
        </w:rPr>
        <w:t>我</w:t>
      </w:r>
      <w:r w:rsidR="00AD66CD">
        <w:rPr>
          <w:rFonts w:hint="eastAsia"/>
        </w:rPr>
        <w:t>想象过无数次</w:t>
      </w:r>
      <w:r>
        <w:rPr>
          <w:rFonts w:hint="eastAsia"/>
        </w:rPr>
        <w:t>重逢</w:t>
      </w:r>
      <w:r w:rsidR="00AD66CD">
        <w:rPr>
          <w:rFonts w:hint="eastAsia"/>
        </w:rPr>
        <w:t>的场景，万万没想到竟然又是如此狼狈，真是太丢脸了。</w:t>
      </w:r>
    </w:p>
    <w:p w14:paraId="594B86BD" w14:textId="77777777" w:rsidR="00A17960" w:rsidRDefault="00AD66CD">
      <w:pPr>
        <w:tabs>
          <w:tab w:val="left" w:pos="4796"/>
        </w:tabs>
      </w:pPr>
      <w:r>
        <w:rPr>
          <w:rFonts w:hint="eastAsia"/>
        </w:rPr>
        <w:t>智子还是那么温柔。声音、相貌、表情、服装都没有任何改变……</w:t>
      </w:r>
    </w:p>
    <w:p w14:paraId="417CE18B" w14:textId="1957C4C5" w:rsidR="00A17960" w:rsidRDefault="00AD66CD">
      <w:pPr>
        <w:tabs>
          <w:tab w:val="left" w:pos="4796"/>
        </w:tabs>
      </w:pPr>
      <w:r>
        <w:rPr>
          <w:rFonts w:hint="eastAsia"/>
        </w:rPr>
        <w:t>……</w:t>
      </w:r>
    </w:p>
    <w:p w14:paraId="6EE56603" w14:textId="77777777" w:rsidR="00A17960" w:rsidRDefault="00AD66CD">
      <w:pPr>
        <w:tabs>
          <w:tab w:val="left" w:pos="4796"/>
        </w:tabs>
      </w:pPr>
      <w:r>
        <w:rPr>
          <w:rFonts w:hint="eastAsia"/>
        </w:rPr>
        <w:t>为什么她还穿着当年的校服？</w:t>
      </w:r>
    </w:p>
    <w:p w14:paraId="29F50B89" w14:textId="5F23B8B6" w:rsidR="008A091B" w:rsidRDefault="008A091B" w:rsidP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70FBAB45" w14:textId="77777777" w:rsidR="00F20D77" w:rsidRDefault="00F20D77">
      <w:pPr>
        <w:tabs>
          <w:tab w:val="left" w:pos="4796"/>
        </w:tabs>
        <w:rPr>
          <w:lang w:eastAsia="ja-JP"/>
        </w:rPr>
      </w:pPr>
      <w:ins w:id="321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322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  <w:lang w:eastAsia="ja-JP"/>
        </w:rPr>
        <w:t>03</w:t>
      </w:r>
      <w:ins w:id="323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71877D18" w14:textId="0FB013FE" w:rsidR="00A17960" w:rsidRDefault="00AD66CD">
      <w:pPr>
        <w:tabs>
          <w:tab w:val="left" w:pos="4796"/>
        </w:tabs>
        <w:rPr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大丈夫ですか？</w:t>
      </w:r>
      <w:r>
        <w:rPr>
          <w:rFonts w:hint="eastAsia"/>
          <w:color w:val="5B9BD5" w:themeColor="accent1"/>
          <w:lang w:eastAsia="ja-JP"/>
        </w:rPr>
        <w:t>（你没事吧？）</w:t>
      </w:r>
      <w:r>
        <w:rPr>
          <w:color w:val="5B9BD5" w:themeColor="accent1"/>
          <w:lang w:eastAsia="ja-JP"/>
        </w:rPr>
        <w:t>"</w:t>
      </w:r>
    </w:p>
    <w:p w14:paraId="75D6F33B" w14:textId="57247189" w:rsidR="00A17960" w:rsidRPr="00380DEE" w:rsidRDefault="00AD66CD">
      <w:pPr>
        <w:tabs>
          <w:tab w:val="left" w:pos="4796"/>
        </w:tabs>
        <w:rPr>
          <w:rFonts w:eastAsia="MS Mincho"/>
        </w:rPr>
      </w:pPr>
      <w:r>
        <w:rPr>
          <w:rFonts w:hint="eastAsia"/>
        </w:rPr>
        <w:t>看到满脸狐疑的智子，</w:t>
      </w:r>
      <w:r w:rsidR="00A00ACA">
        <w:rPr>
          <w:rFonts w:hint="eastAsia"/>
        </w:rPr>
        <w:t>我的</w:t>
      </w:r>
      <w:r>
        <w:rPr>
          <w:rFonts w:hint="eastAsia"/>
        </w:rPr>
        <w:t>脑海</w:t>
      </w:r>
      <w:r w:rsidR="00E640E7">
        <w:rPr>
          <w:rFonts w:hint="eastAsia"/>
        </w:rPr>
        <w:t>中浮现出</w:t>
      </w:r>
      <w:r>
        <w:rPr>
          <w:rFonts w:hint="eastAsia"/>
        </w:rPr>
        <w:t>一个奇妙的想法。如果我的直觉没错的话……</w:t>
      </w:r>
    </w:p>
    <w:p w14:paraId="0890AA25" w14:textId="4ACAF19B" w:rsidR="00A17960" w:rsidRDefault="00AD66CD" w:rsidP="00380DEE">
      <w:pPr>
        <w:tabs>
          <w:tab w:val="left" w:pos="2826"/>
          <w:tab w:val="left" w:pos="8222"/>
        </w:tabs>
      </w:pPr>
      <w:r>
        <w:rPr>
          <w:rFonts w:hint="eastAsia"/>
        </w:rPr>
        <w:t>我</w:t>
      </w:r>
      <w:r w:rsidR="00E640E7">
        <w:rPr>
          <w:rFonts w:hint="eastAsia"/>
        </w:rPr>
        <w:t>慌忙</w:t>
      </w:r>
      <w:r>
        <w:rPr>
          <w:rFonts w:hint="eastAsia"/>
        </w:rPr>
        <w:t>爬了起来，往教室跑去。那里有我想要知道的答案……</w:t>
      </w:r>
    </w:p>
    <w:p w14:paraId="354161A1" w14:textId="182D0039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</w:t>
      </w:r>
      <w:r w:rsidR="000F779A">
        <w:rPr>
          <w:highlight w:val="yellow"/>
        </w:rPr>
        <w:t>3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0DDAE61E" w14:textId="48A9E159" w:rsidR="00B12397" w:rsidRDefault="00B12397">
      <w:ins w:id="32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2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2003</w:t>
      </w:r>
      <w:r>
        <w:rPr>
          <w:highlight w:val="cyan"/>
        </w:rPr>
        <w:t>2</w:t>
      </w:r>
      <w:ins w:id="326" w:author="郭 侃亮" w:date="2022-02-23T17:25:00Z">
        <w:r>
          <w:rPr>
            <w:rFonts w:hint="eastAsia"/>
            <w:highlight w:val="cyan"/>
          </w:rPr>
          <w:t>}</w:t>
        </w:r>
      </w:ins>
    </w:p>
    <w:p w14:paraId="30DBFA66" w14:textId="7D7BB4FA" w:rsidR="00A17960" w:rsidRDefault="00AD66CD">
      <w:pPr>
        <w:rPr>
          <w:color w:val="FF0000"/>
        </w:rPr>
      </w:pPr>
      <w:r>
        <w:rPr>
          <w:rFonts w:ascii="宋体" w:eastAsia="宋体" w:hAnsi="宋体" w:hint="eastAsia"/>
          <w:color w:val="FF0000"/>
        </w:rPr>
        <w:t>周小雨：</w:t>
      </w:r>
      <w:r>
        <w:rPr>
          <w:color w:val="FF0000"/>
        </w:rPr>
        <w:t>"</w:t>
      </w:r>
      <w:r w:rsidR="00E640E7">
        <w:rPr>
          <w:rFonts w:ascii="宋体" w:eastAsia="宋体" w:hAnsi="宋体" w:hint="eastAsia"/>
          <w:color w:val="FF0000"/>
        </w:rPr>
        <w:t>哎呀</w:t>
      </w:r>
      <w:r>
        <w:rPr>
          <w:rFonts w:ascii="宋体" w:eastAsia="宋体" w:hAnsi="宋体" w:hint="eastAsia"/>
          <w:color w:val="FF0000"/>
        </w:rPr>
        <w:t>，王浩，你着</w:t>
      </w:r>
      <w:r w:rsidR="00E640E7">
        <w:rPr>
          <w:rFonts w:ascii="宋体" w:eastAsia="宋体" w:hAnsi="宋体" w:hint="eastAsia"/>
          <w:color w:val="FF0000"/>
        </w:rPr>
        <w:t>什么</w:t>
      </w:r>
      <w:r>
        <w:rPr>
          <w:rFonts w:ascii="宋体" w:eastAsia="宋体" w:hAnsi="宋体" w:hint="eastAsia"/>
          <w:color w:val="FF0000"/>
        </w:rPr>
        <w:t>急啊</w:t>
      </w:r>
      <w:r w:rsidR="00E640E7">
        <w:rPr>
          <w:rFonts w:ascii="宋体" w:eastAsia="宋体" w:hAnsi="宋体" w:hint="eastAsia"/>
          <w:color w:val="FF0000"/>
        </w:rPr>
        <w:t>，</w:t>
      </w:r>
      <w:r>
        <w:rPr>
          <w:rFonts w:ascii="宋体" w:eastAsia="宋体" w:hAnsi="宋体" w:hint="eastAsia"/>
          <w:color w:val="FF0000"/>
        </w:rPr>
        <w:t>还没上课呢。</w:t>
      </w:r>
      <w:r>
        <w:rPr>
          <w:color w:val="FF0000"/>
        </w:rPr>
        <w:t>"</w:t>
      </w:r>
      <w:r>
        <w:rPr>
          <w:rFonts w:hint="eastAsia"/>
          <w:color w:val="FF0000"/>
        </w:rPr>
        <w:t xml:space="preserve"> </w:t>
      </w:r>
    </w:p>
    <w:p w14:paraId="6BA5C7E5" w14:textId="4A940095" w:rsidR="00A17960" w:rsidRDefault="00AD66CD">
      <w:pPr>
        <w:rPr>
          <w:rFonts w:ascii="宋体" w:eastAsia="宋体" w:hAnsi="宋体"/>
        </w:rPr>
      </w:pPr>
      <w:r>
        <w:rPr>
          <w:rFonts w:hint="eastAsia"/>
        </w:rPr>
        <w:t>从教室里走出来的</w:t>
      </w:r>
      <w:r w:rsidR="00E640E7">
        <w:rPr>
          <w:rFonts w:hint="eastAsia"/>
        </w:rPr>
        <w:t>周</w:t>
      </w:r>
      <w:r>
        <w:rPr>
          <w:rFonts w:hint="eastAsia"/>
        </w:rPr>
        <w:t>小雨一脸不满的表情。</w:t>
      </w:r>
    </w:p>
    <w:p w14:paraId="5B5DF3D4" w14:textId="337F1455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0F2B9E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62868174" w14:textId="20BC4684" w:rsidR="00A17960" w:rsidRDefault="00AD66CD">
      <w:pPr>
        <w:rPr>
          <w:color w:val="5B9BD5" w:themeColor="accent1"/>
        </w:rPr>
      </w:pPr>
      <w:r>
        <w:rPr>
          <w:rFonts w:ascii="宋体" w:eastAsia="宋体" w:hAnsi="宋体"/>
        </w:rPr>
        <w:t>我：</w:t>
      </w:r>
      <w:r>
        <w:rPr>
          <w:color w:val="5B9BD5" w:themeColor="accent1"/>
        </w:rPr>
        <w:t>"</w:t>
      </w:r>
      <w:r>
        <w:rPr>
          <w:rFonts w:hint="eastAsia"/>
        </w:rPr>
        <w:t>班长，那个……</w:t>
      </w:r>
      <w:r>
        <w:rPr>
          <w:color w:val="5B9BD5" w:themeColor="accent1"/>
        </w:rPr>
        <w:t>"</w:t>
      </w:r>
    </w:p>
    <w:p w14:paraId="7D382434" w14:textId="52D8A8B2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13</w:t>
      </w:r>
      <w:r w:rsidR="0089515B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3364D840" w14:textId="3CB40CAB" w:rsidR="00F20D77" w:rsidRDefault="00F20D77" w:rsidP="00F20D77">
      <w:pPr>
        <w:tabs>
          <w:tab w:val="left" w:pos="4796"/>
        </w:tabs>
      </w:pPr>
      <w:ins w:id="32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2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04</w:t>
      </w:r>
      <w:ins w:id="329" w:author="郭 侃亮" w:date="2022-02-23T17:25:00Z">
        <w:r>
          <w:rPr>
            <w:rFonts w:hint="eastAsia"/>
            <w:highlight w:val="cyan"/>
          </w:rPr>
          <w:t>}</w:t>
        </w:r>
      </w:ins>
    </w:p>
    <w:p w14:paraId="5D211E00" w14:textId="79C512E5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班长？你怎么知道我要竞选班长？哈哈，下周才定呢，这么</w:t>
      </w:r>
      <w:r w:rsidR="00E640E7">
        <w:rPr>
          <w:rFonts w:hint="eastAsia"/>
          <w:color w:val="FF0000"/>
        </w:rPr>
        <w:t>着急</w:t>
      </w:r>
      <w:r>
        <w:rPr>
          <w:rFonts w:hint="eastAsia"/>
          <w:color w:val="FF0000"/>
        </w:rPr>
        <w:t>拍马屁啊。</w:t>
      </w:r>
      <w:r>
        <w:rPr>
          <w:color w:val="FF0000"/>
        </w:rPr>
        <w:t xml:space="preserve"> "</w:t>
      </w:r>
    </w:p>
    <w:p w14:paraId="2F11F79F" w14:textId="0231A8F5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</w:t>
      </w:r>
      <w:r w:rsidR="000F2B9E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5A88BE30" w14:textId="77777777" w:rsidR="00A17960" w:rsidRDefault="00AD66CD">
      <w:pPr>
        <w:rPr>
          <w:color w:val="5B9BD5" w:themeColor="accent1"/>
        </w:rPr>
      </w:pPr>
      <w:r>
        <w:rPr>
          <w:rFonts w:ascii="宋体" w:eastAsia="宋体" w:hAnsi="宋体"/>
        </w:rPr>
        <w:t>我：</w:t>
      </w:r>
      <w:r>
        <w:rPr>
          <w:color w:val="5B9BD5" w:themeColor="accent1"/>
        </w:rPr>
        <w:t>"</w:t>
      </w:r>
      <w:r>
        <w:rPr>
          <w:color w:val="5B9BD5" w:themeColor="accent1"/>
        </w:rPr>
        <w:t>竞选？</w:t>
      </w:r>
      <w:r>
        <w:rPr>
          <w:color w:val="5B9BD5" w:themeColor="accent1"/>
        </w:rPr>
        <w:t>"</w:t>
      </w:r>
    </w:p>
    <w:p w14:paraId="62F8B14A" w14:textId="4CF6F30F" w:rsidR="000F779A" w:rsidRDefault="000F779A" w:rsidP="000F779A">
      <w:r>
        <w:lastRenderedPageBreak/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13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1D141326" w14:textId="6528BFE3" w:rsidR="00F20D77" w:rsidRDefault="00F20D77" w:rsidP="00F20D77">
      <w:pPr>
        <w:tabs>
          <w:tab w:val="left" w:pos="4796"/>
        </w:tabs>
      </w:pPr>
      <w:ins w:id="33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3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05</w:t>
      </w:r>
      <w:ins w:id="332" w:author="郭 侃亮" w:date="2022-02-23T17:25:00Z">
        <w:r>
          <w:rPr>
            <w:rFonts w:hint="eastAsia"/>
            <w:highlight w:val="cyan"/>
          </w:rPr>
          <w:t>}</w:t>
        </w:r>
      </w:ins>
    </w:p>
    <w:p w14:paraId="4AF52F9F" w14:textId="04518207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对啊</w:t>
      </w:r>
      <w:r w:rsidR="00A00ACA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你</w:t>
      </w:r>
      <w:r w:rsidR="00E640E7">
        <w:rPr>
          <w:rFonts w:hint="eastAsia"/>
          <w:color w:val="FF0000"/>
        </w:rPr>
        <w:t>怎么愣住了？</w:t>
      </w:r>
      <w:r>
        <w:rPr>
          <w:color w:val="FF0000"/>
        </w:rPr>
        <w:t>"</w:t>
      </w:r>
    </w:p>
    <w:p w14:paraId="6CBD0800" w14:textId="46C4BC9C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</w:t>
      </w:r>
      <w:r w:rsidR="000F2B9E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3B30CE17" w14:textId="45F601F6" w:rsidR="00A17960" w:rsidRDefault="00AD66CD">
      <w:pPr>
        <w:rPr>
          <w:color w:val="5B9BD5" w:themeColor="accent1"/>
        </w:rPr>
      </w:pPr>
      <w:r>
        <w:rPr>
          <w:rFonts w:ascii="宋体" w:eastAsia="宋体" w:hAnsi="宋体"/>
        </w:rPr>
        <w:t>我：</w:t>
      </w:r>
      <w:r>
        <w:rPr>
          <w:color w:val="5B9BD5" w:themeColor="accent1"/>
        </w:rPr>
        <w:t>"</w:t>
      </w:r>
      <w:r>
        <w:rPr>
          <w:rFonts w:hint="eastAsia"/>
          <w:color w:val="5B9BD5" w:themeColor="accent1"/>
        </w:rPr>
        <w:t>那个</w:t>
      </w:r>
      <w:r w:rsidR="00E640E7">
        <w:rPr>
          <w:rFonts w:hint="eastAsia"/>
          <w:color w:val="5B9BD5" w:themeColor="accent1"/>
        </w:rPr>
        <w:t>……</w:t>
      </w:r>
      <w:r>
        <w:rPr>
          <w:rFonts w:hint="eastAsia"/>
          <w:color w:val="5B9BD5" w:themeColor="accent1"/>
        </w:rPr>
        <w:t>智子她……</w:t>
      </w:r>
      <w:r>
        <w:rPr>
          <w:color w:val="5B9BD5" w:themeColor="accent1"/>
        </w:rPr>
        <w:t>"</w:t>
      </w:r>
    </w:p>
    <w:p w14:paraId="5A5F0E56" w14:textId="746DCBB7" w:rsidR="00A17960" w:rsidRDefault="00AD66CD">
      <w:r>
        <w:t>看着眼前身着校服的周小雨</w:t>
      </w:r>
      <w:r>
        <w:rPr>
          <w:rFonts w:hint="eastAsia"/>
        </w:rPr>
        <w:t>，</w:t>
      </w:r>
      <w:r w:rsidR="008E094D">
        <w:rPr>
          <w:rFonts w:hint="eastAsia"/>
        </w:rPr>
        <w:t>又望望</w:t>
      </w:r>
      <w:r>
        <w:rPr>
          <w:rFonts w:hint="eastAsia"/>
        </w:rPr>
        <w:t>教室里熙攘的同学</w:t>
      </w:r>
      <w:r w:rsidR="008E094D">
        <w:rPr>
          <w:rFonts w:hint="eastAsia"/>
        </w:rPr>
        <w:t>，我欲言又止</w:t>
      </w:r>
      <w:r>
        <w:rPr>
          <w:rFonts w:hint="eastAsia"/>
        </w:rPr>
        <w:t>。</w:t>
      </w:r>
    </w:p>
    <w:p w14:paraId="0BB5EC1C" w14:textId="1A758C95" w:rsidR="00A17960" w:rsidRDefault="00AD66CD">
      <w:r>
        <w:rPr>
          <w:rFonts w:hint="eastAsia"/>
        </w:rPr>
        <w:t>果然和我所想的一样。</w:t>
      </w:r>
      <w:r>
        <w:t>眼前</w:t>
      </w:r>
      <w:r>
        <w:rPr>
          <w:rFonts w:hint="eastAsia"/>
        </w:rPr>
        <w:t>的这</w:t>
      </w:r>
      <w:r>
        <w:t>一幕，</w:t>
      </w:r>
      <w:r>
        <w:rPr>
          <w:rFonts w:hint="eastAsia"/>
        </w:rPr>
        <w:t>太熟悉了。喧闹的</w:t>
      </w:r>
      <w:r w:rsidR="008E094D">
        <w:rPr>
          <w:rFonts w:hint="eastAsia"/>
        </w:rPr>
        <w:t>教室</w:t>
      </w:r>
      <w:r>
        <w:t>，</w:t>
      </w:r>
      <w:r>
        <w:rPr>
          <w:rFonts w:hint="eastAsia"/>
        </w:rPr>
        <w:t>短发俏皮的周小雨，还有在楼道里和</w:t>
      </w:r>
      <w:r>
        <w:t>智子</w:t>
      </w:r>
      <w:r>
        <w:rPr>
          <w:rFonts w:hint="eastAsia"/>
        </w:rPr>
        <w:t>的邂逅</w:t>
      </w:r>
      <w:r>
        <w:t>，</w:t>
      </w:r>
      <w:r>
        <w:rPr>
          <w:rFonts w:hint="eastAsia"/>
        </w:rPr>
        <w:t>这就是十年前的校园</w:t>
      </w:r>
      <w:r>
        <w:t>。</w:t>
      </w:r>
    </w:p>
    <w:p w14:paraId="5D2FB31B" w14:textId="76CFBD98" w:rsidR="00A17960" w:rsidRDefault="00AD66CD">
      <w:r>
        <w:t>这一切都</w:t>
      </w:r>
      <w:r w:rsidR="00A00ACA">
        <w:rPr>
          <w:rFonts w:hint="eastAsia"/>
        </w:rPr>
        <w:t>指向</w:t>
      </w:r>
      <w:r>
        <w:t>一个匪夷所思</w:t>
      </w:r>
      <w:r>
        <w:rPr>
          <w:rFonts w:hint="eastAsia"/>
        </w:rPr>
        <w:t>却又</w:t>
      </w:r>
      <w:r w:rsidR="008E094D">
        <w:rPr>
          <w:rFonts w:hint="eastAsia"/>
        </w:rPr>
        <w:t>千真万确</w:t>
      </w:r>
      <w:r>
        <w:t>的</w:t>
      </w:r>
      <w:r>
        <w:rPr>
          <w:rFonts w:hint="eastAsia"/>
        </w:rPr>
        <w:t>答案</w:t>
      </w:r>
      <w:r w:rsidR="00A00ACA">
        <w:rPr>
          <w:rFonts w:hint="eastAsia"/>
        </w:rPr>
        <w:t>——</w:t>
      </w:r>
      <w:r w:rsidR="008E094D">
        <w:rPr>
          <w:rFonts w:hint="eastAsia"/>
        </w:rPr>
        <w:t>我</w:t>
      </w:r>
      <w:r>
        <w:t>穿越了。</w:t>
      </w:r>
    </w:p>
    <w:p w14:paraId="147FD19A" w14:textId="0C9378EE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12</w:t>
      </w:r>
      <w:r w:rsidR="000F2B9E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09F6F0D9" w14:textId="77777777" w:rsidR="00A17960" w:rsidRDefault="00AD66CD">
      <w:pPr>
        <w:rPr>
          <w:color w:val="5B9BD5" w:themeColor="accent1"/>
        </w:rPr>
      </w:pPr>
      <w:r>
        <w:rPr>
          <w:rFonts w:hint="eastAsia"/>
        </w:rPr>
        <w:t>我：</w:t>
      </w:r>
      <w:r>
        <w:rPr>
          <w:color w:val="5B9BD5" w:themeColor="accent1"/>
        </w:rPr>
        <w:t>"</w:t>
      </w:r>
      <w:r>
        <w:rPr>
          <w:color w:val="5B9BD5" w:themeColor="accent1"/>
        </w:rPr>
        <w:t>太神奇了，我到底是怎么来到这里的？</w:t>
      </w:r>
      <w:r>
        <w:rPr>
          <w:color w:val="5B9BD5" w:themeColor="accent1"/>
        </w:rPr>
        <w:t>"</w:t>
      </w:r>
    </w:p>
    <w:p w14:paraId="09A03AD6" w14:textId="5F1F17D3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605D3997" w14:textId="58CA3144" w:rsidR="00F20D77" w:rsidRDefault="00F20D77" w:rsidP="00F20D77">
      <w:pPr>
        <w:tabs>
          <w:tab w:val="left" w:pos="4796"/>
        </w:tabs>
      </w:pPr>
      <w:ins w:id="33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3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06</w:t>
      </w:r>
      <w:ins w:id="335" w:author="郭 侃亮" w:date="2022-02-23T17:25:00Z">
        <w:r>
          <w:rPr>
            <w:rFonts w:hint="eastAsia"/>
            <w:highlight w:val="cyan"/>
          </w:rPr>
          <w:t>}</w:t>
        </w:r>
      </w:ins>
    </w:p>
    <w:p w14:paraId="618266BC" w14:textId="1AA9669C" w:rsidR="00A17960" w:rsidRDefault="00AD66CD"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哈哈哈，你难道不是考进来的吗？</w:t>
      </w:r>
      <w:r>
        <w:rPr>
          <w:color w:val="FF0000"/>
        </w:rPr>
        <w:t xml:space="preserve"> "</w:t>
      </w:r>
    </w:p>
    <w:p w14:paraId="071168E4" w14:textId="72E55E02" w:rsidR="00A17960" w:rsidRDefault="00AD66CD">
      <w:r>
        <w:rPr>
          <w:rFonts w:hint="eastAsia"/>
        </w:rPr>
        <w:t>周小雨显然没有理解我的问题，这也难怪。</w:t>
      </w:r>
    </w:p>
    <w:p w14:paraId="4C02FD94" w14:textId="3D2A8BBD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12</w:t>
      </w:r>
      <w:r w:rsidR="000F2B9E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41F19585" w14:textId="77777777" w:rsidR="00A17960" w:rsidRDefault="00AD66CD">
      <w:pPr>
        <w:rPr>
          <w:color w:val="5B9BD5" w:themeColor="accent1"/>
        </w:rPr>
      </w:pPr>
      <w:r>
        <w:rPr>
          <w:rFonts w:ascii="宋体" w:eastAsia="宋体" w:hAnsi="宋体"/>
        </w:rPr>
        <w:t>我：</w:t>
      </w:r>
      <w:r>
        <w:rPr>
          <w:color w:val="5B9BD5" w:themeColor="accent1"/>
        </w:rPr>
        <w:t>"</w:t>
      </w:r>
      <w:r>
        <w:rPr>
          <w:color w:val="5B9BD5" w:themeColor="accent1"/>
        </w:rPr>
        <w:t>班长，不，小雨，今年是</w:t>
      </w:r>
      <w:r>
        <w:rPr>
          <w:rFonts w:hint="eastAsia"/>
          <w:color w:val="5B9BD5" w:themeColor="accent1"/>
        </w:rPr>
        <w:t>2012</w:t>
      </w:r>
      <w:r w:rsidR="00CE3DAF">
        <w:rPr>
          <w:rFonts w:hint="eastAsia"/>
          <w:color w:val="5B9BD5" w:themeColor="accent1"/>
        </w:rPr>
        <w:t>年</w:t>
      </w:r>
      <w:r>
        <w:rPr>
          <w:rFonts w:hint="eastAsia"/>
          <w:color w:val="5B9BD5" w:themeColor="accent1"/>
        </w:rPr>
        <w:t>吗？</w:t>
      </w:r>
      <w:r>
        <w:rPr>
          <w:color w:val="5B9BD5" w:themeColor="accent1"/>
        </w:rPr>
        <w:t>"</w:t>
      </w:r>
    </w:p>
    <w:p w14:paraId="1DCD176E" w14:textId="5E233FAF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0DD5B814" w14:textId="2EA61D70" w:rsidR="00F20D77" w:rsidRDefault="00F20D77" w:rsidP="00F20D77">
      <w:pPr>
        <w:tabs>
          <w:tab w:val="left" w:pos="4796"/>
        </w:tabs>
      </w:pPr>
      <w:ins w:id="33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3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07</w:t>
      </w:r>
      <w:ins w:id="338" w:author="郭 侃亮" w:date="2022-02-23T17:25:00Z">
        <w:r>
          <w:rPr>
            <w:rFonts w:hint="eastAsia"/>
            <w:highlight w:val="cyan"/>
          </w:rPr>
          <w:t>}</w:t>
        </w:r>
      </w:ins>
    </w:p>
    <w:p w14:paraId="6C01ECF9" w14:textId="5FDD286A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对啊</w:t>
      </w:r>
      <w:r w:rsidR="00E701F5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你今天怎么了？神神叨叨的。</w:t>
      </w:r>
      <w:r>
        <w:rPr>
          <w:color w:val="FF0000"/>
        </w:rPr>
        <w:t>"</w:t>
      </w:r>
    </w:p>
    <w:p w14:paraId="20ED0E9C" w14:textId="09D5A99A" w:rsidR="00A17960" w:rsidRDefault="00AD66CD">
      <w:r>
        <w:rPr>
          <w:rFonts w:hint="eastAsia"/>
        </w:rPr>
        <w:t>说完，</w:t>
      </w:r>
      <w:r w:rsidR="00882404">
        <w:rPr>
          <w:rFonts w:hint="eastAsia"/>
        </w:rPr>
        <w:t>周</w:t>
      </w:r>
      <w:r>
        <w:rPr>
          <w:rFonts w:hint="eastAsia"/>
        </w:rPr>
        <w:t>小雨</w:t>
      </w:r>
      <w:r w:rsidR="00882404">
        <w:rPr>
          <w:rFonts w:hint="eastAsia"/>
        </w:rPr>
        <w:t>抬起</w:t>
      </w:r>
      <w:r>
        <w:rPr>
          <w:rFonts w:hint="eastAsia"/>
        </w:rPr>
        <w:t>手看了一</w:t>
      </w:r>
      <w:r w:rsidR="00882404">
        <w:rPr>
          <w:rFonts w:hint="eastAsia"/>
        </w:rPr>
        <w:t>眼手表</w:t>
      </w:r>
      <w:r>
        <w:rPr>
          <w:rFonts w:hint="eastAsia"/>
        </w:rPr>
        <w:t>。</w:t>
      </w:r>
    </w:p>
    <w:p w14:paraId="41563DC7" w14:textId="77777777" w:rsidR="00A17960" w:rsidRDefault="00AD66CD">
      <w:bookmarkStart w:id="339" w:name="_Hlk89779446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手表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>w</w:t>
      </w:r>
      <w:r>
        <w:rPr>
          <w:highlight w:val="yellow"/>
        </w:rPr>
        <w:t>09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bookmarkEnd w:id="339"/>
    <w:p w14:paraId="4C041210" w14:textId="56AE2635" w:rsidR="00882404" w:rsidRDefault="00AD66CD">
      <w:r>
        <w:rPr>
          <w:rFonts w:hint="eastAsia"/>
        </w:rPr>
        <w:t>电子表上</w:t>
      </w:r>
      <w:r w:rsidR="00882404">
        <w:rPr>
          <w:rFonts w:hint="eastAsia"/>
        </w:rPr>
        <w:t>显示</w:t>
      </w:r>
      <w:r>
        <w:rPr>
          <w:rFonts w:hint="eastAsia"/>
        </w:rPr>
        <w:t>的时间</w:t>
      </w:r>
      <w:r w:rsidR="00882404">
        <w:rPr>
          <w:rFonts w:hint="eastAsia"/>
        </w:rPr>
        <w:t>是</w:t>
      </w:r>
      <w:bookmarkStart w:id="340" w:name="_Hlk89779503"/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</w:t>
      </w:r>
      <w:bookmarkEnd w:id="340"/>
      <w:r>
        <w:rPr>
          <w:rFonts w:hint="eastAsia"/>
        </w:rPr>
        <w:t>。</w:t>
      </w:r>
    </w:p>
    <w:p w14:paraId="5335D377" w14:textId="77777777" w:rsidR="00A17960" w:rsidRDefault="00AD66CD">
      <w:pPr>
        <w:rPr>
          <w:color w:val="FF0000"/>
        </w:rPr>
      </w:pPr>
      <w:r>
        <w:rPr>
          <w:rFonts w:hint="eastAsia"/>
        </w:rPr>
        <w:t>对于突然的穿越，</w:t>
      </w:r>
      <w:r w:rsidR="00882404">
        <w:rPr>
          <w:rFonts w:hint="eastAsia"/>
        </w:rPr>
        <w:t>我</w:t>
      </w:r>
      <w:r>
        <w:rPr>
          <w:rFonts w:hint="eastAsia"/>
        </w:rPr>
        <w:t>本应该感到迷茫和恐惧。</w:t>
      </w:r>
      <w:r w:rsidR="00882404">
        <w:rPr>
          <w:rFonts w:hint="eastAsia"/>
        </w:rPr>
        <w:t>但</w:t>
      </w:r>
      <w:r>
        <w:rPr>
          <w:rFonts w:hint="eastAsia"/>
        </w:rPr>
        <w:t>不知为何，此时的自己却异常地兴奋和激动。</w:t>
      </w:r>
    </w:p>
    <w:p w14:paraId="52FE6C66" w14:textId="71FC9E69" w:rsidR="00A17960" w:rsidRDefault="00AD66CD">
      <w:r w:rsidRPr="00380DEE">
        <w:rPr>
          <w:rFonts w:hint="eastAsia"/>
        </w:rPr>
        <w:t>十年前的自己</w:t>
      </w:r>
      <w:r>
        <w:rPr>
          <w:rFonts w:hint="eastAsia"/>
        </w:rPr>
        <w:t>，在这个熟悉的校园里留下了太多的遗憾和留恋。难道是上天给</w:t>
      </w:r>
      <w:r w:rsidR="00882404">
        <w:rPr>
          <w:rFonts w:hint="eastAsia"/>
        </w:rPr>
        <w:t>了</w:t>
      </w:r>
      <w:r>
        <w:rPr>
          <w:rFonts w:hint="eastAsia"/>
        </w:rPr>
        <w:t>我一次重来的机会吗……</w:t>
      </w:r>
    </w:p>
    <w:p w14:paraId="1AE2E762" w14:textId="34FED9EB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25AA49EC" w14:textId="7AB2F9A5" w:rsidR="00F20D77" w:rsidRDefault="00F20D77" w:rsidP="00F20D77">
      <w:pPr>
        <w:tabs>
          <w:tab w:val="left" w:pos="4796"/>
        </w:tabs>
      </w:pPr>
      <w:ins w:id="34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4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08</w:t>
      </w:r>
      <w:ins w:id="343" w:author="郭 侃亮" w:date="2022-02-23T17:25:00Z">
        <w:r>
          <w:rPr>
            <w:rFonts w:hint="eastAsia"/>
            <w:highlight w:val="cyan"/>
          </w:rPr>
          <w:t>}</w:t>
        </w:r>
      </w:ins>
    </w:p>
    <w:p w14:paraId="709C15F7" w14:textId="34419B74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哎呀，田老师让我去接新来的留学生，我差点忘了。</w:t>
      </w:r>
      <w:r>
        <w:rPr>
          <w:color w:val="FF0000"/>
        </w:rPr>
        <w:t>"</w:t>
      </w:r>
    </w:p>
    <w:p w14:paraId="1E916058" w14:textId="1E97F7AE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12</w:t>
      </w:r>
      <w:r w:rsidR="000F2B9E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2F039580" w14:textId="53F56E95" w:rsidR="00A17960" w:rsidRDefault="00AD66CD">
      <w:pPr>
        <w:rPr>
          <w:color w:val="5B9BD5" w:themeColor="accent1"/>
        </w:rPr>
      </w:pPr>
      <w:r>
        <w:rPr>
          <w:color w:val="5B9BD5" w:themeColor="accent1"/>
        </w:rPr>
        <w:t>我：</w:t>
      </w:r>
      <w:r>
        <w:rPr>
          <w:color w:val="5B9BD5" w:themeColor="accent1"/>
        </w:rPr>
        <w:t>"</w:t>
      </w:r>
      <w:r>
        <w:rPr>
          <w:color w:val="5B9BD5" w:themeColor="accent1"/>
        </w:rPr>
        <w:t>留学生？智子？</w:t>
      </w:r>
      <w:r>
        <w:rPr>
          <w:color w:val="5B9BD5" w:themeColor="accent1"/>
        </w:rPr>
        <w:t>"</w:t>
      </w:r>
    </w:p>
    <w:p w14:paraId="73C48010" w14:textId="1556E78F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bx</w:t>
      </w:r>
      <w:r>
        <w:rPr>
          <w:rFonts w:hint="eastAsia"/>
          <w:highlight w:val="yellow"/>
        </w:rPr>
        <w:t>}</w:t>
      </w:r>
    </w:p>
    <w:p w14:paraId="18B669C0" w14:textId="5B97FFBB" w:rsidR="00F20D77" w:rsidRDefault="00F20D77" w:rsidP="00F20D77">
      <w:pPr>
        <w:tabs>
          <w:tab w:val="left" w:pos="4796"/>
        </w:tabs>
      </w:pPr>
      <w:ins w:id="34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4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09</w:t>
      </w:r>
      <w:ins w:id="346" w:author="郭 侃亮" w:date="2022-02-23T17:25:00Z">
        <w:r>
          <w:rPr>
            <w:rFonts w:hint="eastAsia"/>
            <w:highlight w:val="cyan"/>
          </w:rPr>
          <w:t>}</w:t>
        </w:r>
      </w:ins>
    </w:p>
    <w:p w14:paraId="6D2029EB" w14:textId="6BF2E5D5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智子？</w:t>
      </w:r>
      <w:r w:rsidR="00944258">
        <w:rPr>
          <w:rFonts w:hint="eastAsia"/>
          <w:color w:val="FF0000"/>
        </w:rPr>
        <w:t>你</w:t>
      </w:r>
      <w:r>
        <w:rPr>
          <w:rFonts w:hint="eastAsia"/>
          <w:color w:val="FF0000"/>
        </w:rPr>
        <w:t>居然已经打听到人家小姑娘的名字啦？可以啊王浩。</w:t>
      </w:r>
      <w:r>
        <w:rPr>
          <w:color w:val="FF0000"/>
        </w:rPr>
        <w:t>"</w:t>
      </w:r>
    </w:p>
    <w:p w14:paraId="05F50C65" w14:textId="0D7B7EA6" w:rsidR="00A17960" w:rsidRDefault="00944258">
      <w:r>
        <w:rPr>
          <w:rFonts w:hint="eastAsia"/>
        </w:rPr>
        <w:t>这</w:t>
      </w:r>
      <w:r w:rsidR="00AD66CD">
        <w:rPr>
          <w:rFonts w:hint="eastAsia"/>
        </w:rPr>
        <w:t>时，高桥智子</w:t>
      </w:r>
      <w:r>
        <w:rPr>
          <w:rFonts w:hint="eastAsia"/>
        </w:rPr>
        <w:t>从走廊上</w:t>
      </w:r>
      <w:r w:rsidR="00AD66CD">
        <w:rPr>
          <w:rFonts w:hint="eastAsia"/>
        </w:rPr>
        <w:t>走</w:t>
      </w:r>
      <w:r>
        <w:rPr>
          <w:rFonts w:hint="eastAsia"/>
        </w:rPr>
        <w:t>了过</w:t>
      </w:r>
      <w:r w:rsidR="00AD66CD">
        <w:rPr>
          <w:rFonts w:hint="eastAsia"/>
        </w:rPr>
        <w:t>来，试探性地向我们打招呼。</w:t>
      </w:r>
    </w:p>
    <w:p w14:paraId="3ECCFC1F" w14:textId="5906056D" w:rsidR="008A091B" w:rsidRDefault="008A091B" w:rsidP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349BAFE0" w14:textId="7B2D1C7C" w:rsidR="00F20D77" w:rsidRDefault="00F20D77" w:rsidP="00F20D77">
      <w:pPr>
        <w:tabs>
          <w:tab w:val="left" w:pos="4796"/>
        </w:tabs>
        <w:rPr>
          <w:lang w:eastAsia="ja-JP"/>
        </w:rPr>
      </w:pPr>
      <w:ins w:id="347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348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</w:rPr>
        <w:t>10</w:t>
      </w:r>
      <w:ins w:id="349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24E92116" w14:textId="55B654D6" w:rsidR="00A17960" w:rsidRDefault="00AD66CD">
      <w:pPr>
        <w:tabs>
          <w:tab w:val="left" w:pos="4796"/>
        </w:tabs>
        <w:rPr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ascii="MS Mincho" w:eastAsia="MS Mincho" w:hAnsi="MS Mincho" w:hint="eastAsia"/>
          <w:color w:val="5B9BD5" w:themeColor="accent1"/>
          <w:lang w:eastAsia="ja-JP"/>
        </w:rPr>
        <w:t>あの、すみません。ここは高一5組ですか</w:t>
      </w:r>
      <w:r>
        <w:rPr>
          <w:rFonts w:eastAsia="MS Mincho" w:hint="eastAsia"/>
          <w:color w:val="5B9BD5" w:themeColor="accent1"/>
          <w:lang w:eastAsia="ja-JP"/>
        </w:rPr>
        <w:t>？</w:t>
      </w:r>
      <w:r>
        <w:rPr>
          <w:rFonts w:hint="eastAsia"/>
          <w:color w:val="5B9BD5" w:themeColor="accent1"/>
          <w:lang w:eastAsia="ja-JP"/>
        </w:rPr>
        <w:t>（请问这里是高一五班吗？）</w:t>
      </w:r>
      <w:r>
        <w:rPr>
          <w:color w:val="5B9BD5" w:themeColor="accent1"/>
          <w:lang w:eastAsia="ja-JP"/>
        </w:rPr>
        <w:t>"</w:t>
      </w:r>
    </w:p>
    <w:p w14:paraId="40619496" w14:textId="4D990E8A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13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69E5BD83" w14:textId="3F8A0D79" w:rsidR="00F20D77" w:rsidRDefault="00F20D77" w:rsidP="00F20D77">
      <w:pPr>
        <w:tabs>
          <w:tab w:val="left" w:pos="4796"/>
        </w:tabs>
      </w:pPr>
      <w:ins w:id="35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5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11</w:t>
      </w:r>
      <w:ins w:id="352" w:author="郭 侃亮" w:date="2022-02-23T17:25:00Z">
        <w:r>
          <w:rPr>
            <w:rFonts w:hint="eastAsia"/>
            <w:highlight w:val="cyan"/>
          </w:rPr>
          <w:t>}</w:t>
        </w:r>
      </w:ins>
    </w:p>
    <w:p w14:paraId="1EA70AC8" w14:textId="4EE167DD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啊，你好。我是周小雨，我是来接你的。那个……</w:t>
      </w:r>
      <w:r w:rsidR="003E741F">
        <w:rPr>
          <w:rFonts w:hint="eastAsia"/>
          <w:color w:val="FF0000"/>
        </w:rPr>
        <w:t>G</w:t>
      </w:r>
      <w:r>
        <w:rPr>
          <w:rFonts w:hint="eastAsia"/>
          <w:color w:val="FF0000"/>
        </w:rPr>
        <w:t>ood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morning.</w:t>
      </w:r>
      <w:r w:rsidR="00944258">
        <w:rPr>
          <w:rFonts w:hint="eastAsia"/>
          <w:color w:val="FF0000"/>
        </w:rPr>
        <w:t xml:space="preserve"> </w:t>
      </w:r>
      <w:r>
        <w:rPr>
          <w:color w:val="FF0000"/>
        </w:rPr>
        <w:t>Can you speak English</w:t>
      </w:r>
      <w:r>
        <w:rPr>
          <w:rFonts w:hint="eastAsia"/>
          <w:color w:val="FF0000"/>
        </w:rPr>
        <w:t>？</w:t>
      </w:r>
      <w:r>
        <w:rPr>
          <w:color w:val="FF0000"/>
        </w:rPr>
        <w:t>"</w:t>
      </w:r>
    </w:p>
    <w:p w14:paraId="09556091" w14:textId="7F0C8F1F" w:rsidR="00A17960" w:rsidRDefault="00AD66CD">
      <w:r>
        <w:rPr>
          <w:rFonts w:hint="eastAsia"/>
        </w:rPr>
        <w:t>对于智子的问题，小雨显然慌了手脚。当年智子来留学的时候，我们才刚刚开始学日语，</w:t>
      </w:r>
      <w:r>
        <w:rPr>
          <w:rFonts w:hint="eastAsia"/>
        </w:rPr>
        <w:lastRenderedPageBreak/>
        <w:t>班</w:t>
      </w:r>
      <w:r w:rsidR="00944258">
        <w:rPr>
          <w:rFonts w:hint="eastAsia"/>
        </w:rPr>
        <w:t>里</w:t>
      </w:r>
      <w:r>
        <w:rPr>
          <w:rFonts w:hint="eastAsia"/>
        </w:rPr>
        <w:t>的同学几乎都是零起点。智子也不会说中文，所以……</w:t>
      </w:r>
    </w:p>
    <w:p w14:paraId="7CBFC9EE" w14:textId="01C67D7A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zm</w:t>
      </w:r>
      <w:r>
        <w:rPr>
          <w:rFonts w:hint="eastAsia"/>
          <w:highlight w:val="yellow"/>
        </w:rPr>
        <w:t>}</w:t>
      </w:r>
    </w:p>
    <w:p w14:paraId="65A6266F" w14:textId="6B132DFB" w:rsidR="00F20D77" w:rsidRDefault="00F20D77" w:rsidP="00F20D77">
      <w:pPr>
        <w:tabs>
          <w:tab w:val="left" w:pos="4796"/>
        </w:tabs>
      </w:pPr>
      <w:ins w:id="35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5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12</w:t>
      </w:r>
      <w:ins w:id="355" w:author="郭 侃亮" w:date="2022-02-23T17:25:00Z">
        <w:r>
          <w:rPr>
            <w:rFonts w:hint="eastAsia"/>
            <w:highlight w:val="cyan"/>
          </w:rPr>
          <w:t>}</w:t>
        </w:r>
      </w:ins>
    </w:p>
    <w:p w14:paraId="2B666036" w14:textId="77777777" w:rsidR="00A17960" w:rsidRDefault="00AD66CD"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快去叫刘洋过来。</w:t>
      </w:r>
      <w:r>
        <w:rPr>
          <w:color w:val="FF0000"/>
        </w:rPr>
        <w:t>"</w:t>
      </w:r>
    </w:p>
    <w:p w14:paraId="1185C0AD" w14:textId="77777777" w:rsidR="00A17960" w:rsidRDefault="00944258">
      <w:r>
        <w:rPr>
          <w:rFonts w:hint="eastAsia"/>
        </w:rPr>
        <w:t>周</w:t>
      </w:r>
      <w:r w:rsidR="00AD66CD">
        <w:rPr>
          <w:rFonts w:hint="eastAsia"/>
        </w:rPr>
        <w:t>小雨一边给我使眼色，一边小声地对我说。</w:t>
      </w:r>
    </w:p>
    <w:p w14:paraId="533D6425" w14:textId="1FDB8CA1" w:rsidR="00A17960" w:rsidRDefault="00944258">
      <w:r>
        <w:rPr>
          <w:rFonts w:hint="eastAsia"/>
        </w:rPr>
        <w:t>因为</w:t>
      </w:r>
      <w:r w:rsidR="00AD66CD">
        <w:rPr>
          <w:rFonts w:hint="eastAsia"/>
        </w:rPr>
        <w:t>刘洋的爸爸在日企工作，所以只有他在入学的时候就会说一点日语。当年也是他负责陪同智子……</w:t>
      </w:r>
    </w:p>
    <w:p w14:paraId="7537BB3A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背景色调变成回忆场景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p w14:paraId="76168D76" w14:textId="77777777" w:rsidR="00A17960" w:rsidRDefault="00AD66CD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停止</w:t>
      </w:r>
      <w:r>
        <w:rPr>
          <w:rFonts w:hint="eastAsia"/>
          <w:highlight w:val="cyan"/>
          <w:lang w:eastAsia="ja-JP"/>
        </w:rPr>
        <w:t>BGM</w:t>
      </w:r>
      <w:r>
        <w:rPr>
          <w:highlight w:val="cyan"/>
          <w:lang w:eastAsia="ja-JP"/>
        </w:rPr>
        <w:t xml:space="preserve">  </w:t>
      </w:r>
      <w:r>
        <w:rPr>
          <w:rFonts w:hint="eastAsia"/>
          <w:highlight w:val="cyan"/>
          <w:lang w:eastAsia="ja-JP"/>
        </w:rPr>
        <w:t>}</w:t>
      </w:r>
    </w:p>
    <w:p w14:paraId="037B3D35" w14:textId="7435DBF3" w:rsidR="00E3039A" w:rsidRDefault="00E3039A" w:rsidP="00E3039A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LY</w:t>
      </w:r>
      <w:r>
        <w:rPr>
          <w:highlight w:val="yellow"/>
          <w:lang w:eastAsia="ja-JP"/>
        </w:rPr>
        <w:t>11</w:t>
      </w:r>
      <w:r w:rsidR="006806A1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1028386C" w14:textId="52033610" w:rsidR="00F20D77" w:rsidRDefault="00F20D77" w:rsidP="00F20D77">
      <w:pPr>
        <w:tabs>
          <w:tab w:val="left" w:pos="4796"/>
        </w:tabs>
        <w:rPr>
          <w:lang w:eastAsia="ja-JP"/>
        </w:rPr>
      </w:pPr>
      <w:ins w:id="356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357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</w:rPr>
        <w:t>13</w:t>
      </w:r>
      <w:ins w:id="358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151C3F5B" w14:textId="77777777" w:rsidR="00A17960" w:rsidRPr="00380DEE" w:rsidRDefault="00AD66CD">
      <w:pPr>
        <w:rPr>
          <w:rFonts w:eastAsia="MS Mincho"/>
          <w:color w:val="5B9BD5" w:themeColor="accent1"/>
          <w:lang w:eastAsia="ja-JP"/>
        </w:rPr>
      </w:pPr>
      <w:r>
        <w:rPr>
          <w:rFonts w:hint="eastAsia"/>
          <w:color w:val="FF0000"/>
          <w:lang w:eastAsia="ja-JP"/>
        </w:rPr>
        <w:t>刘洋：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はじめまして、劉洋です。</w:t>
      </w:r>
      <w:r>
        <w:rPr>
          <w:rFonts w:asciiTheme="minorEastAsia" w:hAnsiTheme="minorEastAsia" w:hint="eastAsia"/>
          <w:color w:val="5B9BD5" w:themeColor="accent1"/>
        </w:rPr>
        <w:t>（初次见面，我是刘洋。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3E035BE8" w14:textId="3ECF219B" w:rsidR="00F20D77" w:rsidRDefault="00F20D77" w:rsidP="00F20D77">
      <w:pPr>
        <w:tabs>
          <w:tab w:val="left" w:pos="4796"/>
        </w:tabs>
        <w:rPr>
          <w:lang w:eastAsia="ja-JP"/>
        </w:rPr>
      </w:pPr>
      <w:ins w:id="359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360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</w:rPr>
        <w:t>14</w:t>
      </w:r>
      <w:ins w:id="361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77B749F1" w14:textId="77777777" w:rsidR="00A17960" w:rsidRDefault="00AD66CD">
      <w:pPr>
        <w:rPr>
          <w:color w:val="5B9BD5" w:themeColor="accent1"/>
          <w:lang w:eastAsia="ja-JP"/>
        </w:rPr>
      </w:pPr>
      <w:r>
        <w:rPr>
          <w:rFonts w:hint="eastAsia"/>
          <w:color w:val="FF0000"/>
          <w:lang w:eastAsia="ja-JP"/>
        </w:rPr>
        <w:t>刘洋：</w:t>
      </w:r>
      <w:r>
        <w:rPr>
          <w:color w:val="5B9BD5" w:themeColor="accent1"/>
          <w:lang w:eastAsia="ja-JP"/>
        </w:rPr>
        <w:t>"</w:t>
      </w:r>
      <w:r w:rsidRPr="00380DEE">
        <w:rPr>
          <w:rFonts w:ascii="MS Mincho" w:eastAsia="MS Mincho" w:hAnsi="MS Mincho" w:hint="eastAsia"/>
          <w:color w:val="5B9BD5" w:themeColor="accent1"/>
          <w:lang w:eastAsia="ja-JP"/>
        </w:rPr>
        <w:t>ここは高一</w:t>
      </w:r>
      <w:r w:rsidRPr="00380DEE">
        <w:rPr>
          <w:rFonts w:ascii="MS Mincho" w:eastAsia="MS Mincho" w:hAnsi="MS Mincho"/>
          <w:color w:val="5B9BD5" w:themeColor="accent1"/>
          <w:lang w:eastAsia="ja-JP"/>
        </w:rPr>
        <w:t>5</w:t>
      </w:r>
      <w:r w:rsidRPr="00380DEE">
        <w:rPr>
          <w:rFonts w:ascii="MS Mincho" w:eastAsia="MS Mincho" w:hAnsi="MS Mincho" w:hint="eastAsia"/>
          <w:color w:val="5B9BD5" w:themeColor="accent1"/>
          <w:lang w:eastAsia="ja-JP"/>
        </w:rPr>
        <w:t>組ですよ。</w:t>
      </w:r>
      <w:r>
        <w:rPr>
          <w:rFonts w:asciiTheme="minorEastAsia" w:hAnsiTheme="minorEastAsia" w:hint="eastAsia"/>
          <w:color w:val="5B9BD5" w:themeColor="accent1"/>
        </w:rPr>
        <w:t>（这里就是高一五班哦。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4F62CF99" w14:textId="570C6D6B" w:rsidR="008A091B" w:rsidRDefault="008A091B" w:rsidP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6F123D03" w14:textId="7B475282" w:rsidR="00F20D77" w:rsidRDefault="00F20D77" w:rsidP="00F20D77">
      <w:pPr>
        <w:tabs>
          <w:tab w:val="left" w:pos="4796"/>
        </w:tabs>
        <w:rPr>
          <w:lang w:eastAsia="ja-JP"/>
        </w:rPr>
      </w:pPr>
      <w:ins w:id="362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363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</w:rPr>
        <w:t>15</w:t>
      </w:r>
      <w:ins w:id="364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4D9C921E" w14:textId="3034BEAD" w:rsidR="00A17960" w:rsidRDefault="00AD66CD">
      <w:pPr>
        <w:rPr>
          <w:color w:val="5B9BD5" w:themeColor="accent1"/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ありがとうございます。</w:t>
      </w:r>
      <w:r>
        <w:rPr>
          <w:rFonts w:asciiTheme="minorEastAsia" w:hAnsiTheme="minorEastAsia" w:hint="eastAsia"/>
          <w:color w:val="5B9BD5" w:themeColor="accent1"/>
          <w:lang w:eastAsia="ja-JP"/>
        </w:rPr>
        <w:t>（谢谢</w:t>
      </w:r>
      <w:r w:rsidR="00944258">
        <w:rPr>
          <w:rFonts w:asciiTheme="minorEastAsia" w:hAnsiTheme="minorEastAsia" w:hint="eastAsia"/>
          <w:color w:val="5B9BD5" w:themeColor="accent1"/>
          <w:lang w:eastAsia="ja-JP"/>
        </w:rPr>
        <w:t>你</w:t>
      </w:r>
      <w:r>
        <w:rPr>
          <w:rFonts w:asciiTheme="minorEastAsia" w:hAnsiTheme="minorEastAsia" w:hint="eastAsia"/>
          <w:color w:val="5B9BD5" w:themeColor="accent1"/>
          <w:lang w:eastAsia="ja-JP"/>
        </w:rPr>
        <w:t>。）</w:t>
      </w:r>
      <w:r>
        <w:rPr>
          <w:color w:val="5B9BD5" w:themeColor="accent1"/>
          <w:lang w:eastAsia="ja-JP"/>
        </w:rPr>
        <w:t>"</w:t>
      </w:r>
    </w:p>
    <w:p w14:paraId="0A9E7493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背景色调变回正常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p w14:paraId="7BEADF8D" w14:textId="77777777" w:rsidR="00A17960" w:rsidRDefault="00AD66CD">
      <w:pPr>
        <w:rPr>
          <w:highlight w:val="cyan"/>
        </w:rPr>
      </w:pPr>
      <w:r>
        <w:rPr>
          <w:highlight w:val="cyan"/>
        </w:rPr>
        <w:t>#{</w:t>
      </w:r>
      <w:r>
        <w:rPr>
          <w:rFonts w:hint="eastAsia"/>
          <w:highlight w:val="cyan"/>
        </w:rPr>
        <w:t>播放</w:t>
      </w:r>
      <w:r>
        <w:rPr>
          <w:highlight w:val="cyan"/>
        </w:rPr>
        <w:t xml:space="preserve">BGM 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0108  </w:t>
      </w:r>
      <w:r>
        <w:rPr>
          <w:rFonts w:hint="eastAsia"/>
          <w:highlight w:val="cyan"/>
        </w:rPr>
        <w:t>xiaoyuan</w:t>
      </w:r>
      <w:r>
        <w:rPr>
          <w:highlight w:val="cyan"/>
        </w:rPr>
        <w:t>}</w:t>
      </w:r>
    </w:p>
    <w:p w14:paraId="7C8F0E3E" w14:textId="7283BF7F" w:rsidR="00A17960" w:rsidRDefault="00AD66CD">
      <w:pPr>
        <w:rPr>
          <w:color w:val="5B9BD5" w:themeColor="accent1"/>
        </w:rPr>
      </w:pPr>
      <w:r>
        <w:rPr>
          <w:rFonts w:hint="eastAsia"/>
        </w:rPr>
        <w:t>看到我还</w:t>
      </w:r>
      <w:r w:rsidR="00081518">
        <w:rPr>
          <w:rFonts w:hint="eastAsia"/>
        </w:rPr>
        <w:t>愣</w:t>
      </w:r>
      <w:r>
        <w:rPr>
          <w:rFonts w:hint="eastAsia"/>
        </w:rPr>
        <w:t>在原地，周小雨又给我使</w:t>
      </w:r>
      <w:r w:rsidR="00C46526">
        <w:rPr>
          <w:rFonts w:hint="eastAsia"/>
        </w:rPr>
        <w:t>了使</w:t>
      </w:r>
      <w:r>
        <w:rPr>
          <w:rFonts w:hint="eastAsia"/>
        </w:rPr>
        <w:t>眼色，让我赶快去叫刘洋。</w:t>
      </w:r>
    </w:p>
    <w:p w14:paraId="172261A1" w14:textId="77777777" w:rsidR="00A17960" w:rsidRDefault="00A17960">
      <w:pPr>
        <w:rPr>
          <w:color w:val="FF0000"/>
        </w:rPr>
      </w:pPr>
    </w:p>
    <w:p w14:paraId="1D080FC5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5951A778" w14:textId="77777777" w:rsidR="00A17960" w:rsidRDefault="00AD66CD">
      <w:pPr>
        <w:rPr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去叫刘洋来帮忙。</w:t>
      </w:r>
      <w:r>
        <w:rPr>
          <w:rFonts w:hint="eastAsia"/>
          <w:color w:val="000000" w:themeColor="text1"/>
        </w:rPr>
        <w:t>"</w:t>
      </w:r>
    </w:p>
    <w:p w14:paraId="2C929B8F" w14:textId="77777777" w:rsidR="00A17960" w:rsidRDefault="00AD66CD">
      <w:pPr>
        <w:rPr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直接和智子交流。</w:t>
      </w:r>
      <w:r>
        <w:rPr>
          <w:rFonts w:hint="eastAsia"/>
          <w:color w:val="000000" w:themeColor="text1"/>
        </w:rPr>
        <w:t>"</w:t>
      </w:r>
    </w:p>
    <w:p w14:paraId="0F66852F" w14:textId="77777777" w:rsidR="00A17960" w:rsidRDefault="00A17960">
      <w:pPr>
        <w:rPr>
          <w:color w:val="FF0000"/>
        </w:rPr>
      </w:pPr>
    </w:p>
    <w:p w14:paraId="6B101372" w14:textId="77777777" w:rsidR="00A17960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2.</w:t>
      </w:r>
    </w:p>
    <w:p w14:paraId="62C6DF2B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059F4CED" w14:textId="197A0051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0F2B9E">
        <w:rPr>
          <w:highlight w:val="yellow"/>
        </w:rPr>
        <w:t>ng</w:t>
      </w:r>
      <w:r>
        <w:rPr>
          <w:rFonts w:hint="eastAsia"/>
          <w:highlight w:val="yellow"/>
        </w:rPr>
        <w:t>}</w:t>
      </w:r>
    </w:p>
    <w:p w14:paraId="026C5E0D" w14:textId="64556674" w:rsidR="00A17960" w:rsidRDefault="00AD66CD">
      <w:pPr>
        <w:rPr>
          <w:color w:val="5B9BD5" w:themeColor="accent1"/>
        </w:rPr>
      </w:pPr>
      <w:r>
        <w:rPr>
          <w:rFonts w:hint="eastAsia"/>
        </w:rPr>
        <w:t>我：</w:t>
      </w:r>
      <w:r>
        <w:t>"</w:t>
      </w:r>
      <w:r>
        <w:rPr>
          <w:rFonts w:hint="eastAsia"/>
        </w:rPr>
        <w:t>我来</w:t>
      </w:r>
      <w:r w:rsidR="00937FD2">
        <w:rPr>
          <w:rFonts w:hint="eastAsia"/>
        </w:rPr>
        <w:t>给</w:t>
      </w:r>
      <w:r>
        <w:rPr>
          <w:rFonts w:hint="eastAsia"/>
        </w:rPr>
        <w:t>智子</w:t>
      </w:r>
      <w:r w:rsidR="00896800">
        <w:rPr>
          <w:rFonts w:hint="eastAsia"/>
        </w:rPr>
        <w:t>做</w:t>
      </w:r>
      <w:r>
        <w:rPr>
          <w:rFonts w:hint="eastAsia"/>
        </w:rPr>
        <w:t>介绍吧。这时候应该怎么说呢？</w:t>
      </w:r>
      <w:r>
        <w:t>"</w:t>
      </w:r>
    </w:p>
    <w:p w14:paraId="1260BBA4" w14:textId="77777777" w:rsidR="00A17960" w:rsidRDefault="00A17960">
      <w:pPr>
        <w:rPr>
          <w:color w:val="FF0000"/>
        </w:rPr>
      </w:pPr>
    </w:p>
    <w:p w14:paraId="240B4EC9" w14:textId="77777777" w:rsidR="00A17960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1.</w:t>
      </w:r>
    </w:p>
    <w:p w14:paraId="094C1E33" w14:textId="7EF38C27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0F2B9E">
        <w:rPr>
          <w:highlight w:val="yellow"/>
        </w:rPr>
        <w:t>ng</w:t>
      </w:r>
      <w:r>
        <w:rPr>
          <w:rFonts w:hint="eastAsia"/>
          <w:highlight w:val="yellow"/>
        </w:rPr>
        <w:t>}</w:t>
      </w:r>
    </w:p>
    <w:p w14:paraId="60DA3515" w14:textId="77777777" w:rsidR="00A17960" w:rsidRPr="00380DEE" w:rsidRDefault="00AD66CD">
      <w:pPr>
        <w:rPr>
          <w:rFonts w:eastAsia="MS Mincho"/>
          <w:color w:val="000000" w:themeColor="text1"/>
        </w:rPr>
      </w:pPr>
      <w:r>
        <w:rPr>
          <w:rFonts w:hint="eastAsia"/>
        </w:rPr>
        <w:t>我：</w:t>
      </w:r>
      <w:r>
        <w:t>"</w:t>
      </w:r>
      <w:r>
        <w:rPr>
          <w:rFonts w:hint="eastAsia"/>
          <w:color w:val="000000" w:themeColor="text1"/>
        </w:rPr>
        <w:t>去找刘洋吗？和十年前一样？胆小而懦弱的自己，连和自己的心仪的女孩子讲话的勇气都没有。</w:t>
      </w:r>
      <w:r>
        <w:t>"</w:t>
      </w:r>
    </w:p>
    <w:p w14:paraId="2E334C15" w14:textId="77777777" w:rsidR="00A17960" w:rsidRDefault="00AD66CD">
      <w:pPr>
        <w:rPr>
          <w:color w:val="000000" w:themeColor="text1"/>
        </w:rPr>
      </w:pPr>
      <w:r>
        <w:rPr>
          <w:rFonts w:hint="eastAsia"/>
        </w:rPr>
        <w:t>我：</w:t>
      </w:r>
      <w:r>
        <w:t>"</w:t>
      </w:r>
      <w:r>
        <w:rPr>
          <w:rFonts w:hint="eastAsia"/>
          <w:color w:val="000000" w:themeColor="text1"/>
        </w:rPr>
        <w:t>这次，或许可以尝试别的选择……</w:t>
      </w:r>
      <w:r>
        <w:t>"</w:t>
      </w:r>
    </w:p>
    <w:p w14:paraId="00FA9939" w14:textId="3B485718" w:rsidR="00A17960" w:rsidRDefault="00A17960">
      <w:pPr>
        <w:rPr>
          <w:color w:val="5B9BD5" w:themeColor="accent1"/>
        </w:rPr>
      </w:pPr>
    </w:p>
    <w:p w14:paraId="28D4E026" w14:textId="77777777" w:rsidR="00A17960" w:rsidRPr="00380DEE" w:rsidRDefault="00AD66CD" w:rsidP="00380DE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09A7CD61" w14:textId="77777777" w:rsidR="00A17960" w:rsidRDefault="00AD66CD">
      <w:pPr>
        <w:rPr>
          <w:color w:val="000000" w:themeColor="text1"/>
          <w:lang w:eastAsia="ja-JP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1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eastAsia="MS Mincho" w:hint="eastAsia"/>
          <w:color w:val="000000" w:themeColor="text1"/>
          <w:lang w:eastAsia="ja-JP"/>
        </w:rPr>
        <w:t>お久しぶり</w:t>
      </w:r>
      <w:r w:rsidR="00DD3C3A" w:rsidRPr="00380DEE">
        <w:rPr>
          <w:rFonts w:ascii="MS Mincho" w:eastAsia="MS Mincho" w:hAnsi="MS Mincho"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  <w:lang w:eastAsia="ja-JP"/>
        </w:rPr>
        <w:t>（好久不见</w:t>
      </w:r>
      <w:r w:rsidR="00DD3C3A"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  <w:lang w:eastAsia="ja-JP"/>
        </w:rPr>
        <w:t>）</w:t>
      </w:r>
      <w:r>
        <w:rPr>
          <w:rFonts w:hint="eastAsia"/>
          <w:color w:val="000000" w:themeColor="text1"/>
          <w:lang w:eastAsia="ja-JP"/>
        </w:rPr>
        <w:t>"</w:t>
      </w:r>
    </w:p>
    <w:p w14:paraId="057EAA5E" w14:textId="77777777" w:rsidR="00A17960" w:rsidRDefault="00AD66CD">
      <w:pPr>
        <w:rPr>
          <w:rFonts w:eastAsia="MS Mincho"/>
          <w:color w:val="000000" w:themeColor="text1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2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ascii="MS Mincho" w:eastAsia="MS Mincho" w:hAnsi="MS Mincho" w:hint="eastAsia"/>
          <w:color w:val="000000" w:themeColor="text1"/>
          <w:lang w:eastAsia="ja-JP"/>
        </w:rPr>
        <w:t>はじめまして</w:t>
      </w:r>
      <w:r w:rsidR="00DD3C3A" w:rsidRPr="00380DEE">
        <w:rPr>
          <w:rFonts w:ascii="MS Mincho" w:eastAsia="MS Mincho" w:hAnsi="MS Mincho" w:hint="eastAsia"/>
          <w:color w:val="000000" w:themeColor="text1"/>
          <w:lang w:eastAsia="ja-JP"/>
        </w:rPr>
        <w:t>。</w:t>
      </w:r>
      <w:r>
        <w:rPr>
          <w:rFonts w:asciiTheme="minorEastAsia" w:hAnsiTheme="minorEastAsia" w:hint="eastAsia"/>
          <w:color w:val="000000" w:themeColor="text1"/>
          <w:lang w:eastAsia="ja-JP"/>
        </w:rPr>
        <w:t>（初次见面</w:t>
      </w:r>
      <w:r w:rsidR="00DD3C3A">
        <w:rPr>
          <w:rFonts w:asciiTheme="minorEastAsia" w:hAnsiTheme="minorEastAsia" w:hint="eastAsia"/>
          <w:color w:val="000000" w:themeColor="text1"/>
          <w:lang w:eastAsia="ja-JP"/>
        </w:rPr>
        <w:t>。</w:t>
      </w:r>
      <w:r>
        <w:rPr>
          <w:rFonts w:asciiTheme="minorEastAsia" w:hAnsiTheme="minorEastAsia"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"</w:t>
      </w:r>
    </w:p>
    <w:p w14:paraId="675A82BE" w14:textId="77777777" w:rsidR="00A17960" w:rsidRDefault="00A17960"/>
    <w:p w14:paraId="1656AA20" w14:textId="77777777" w:rsidR="00A17960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2.</w:t>
      </w:r>
    </w:p>
    <w:p w14:paraId="15C9496C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477F706C" w14:textId="6BDB3182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0F2B9E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661265C3" w14:textId="77777777" w:rsidR="00A17960" w:rsidRDefault="00AD66CD">
      <w:pPr>
        <w:rPr>
          <w:rFonts w:eastAsia="MS Mincho"/>
          <w:color w:val="5B9BD5" w:themeColor="accent1"/>
        </w:rPr>
      </w:pPr>
      <w:r>
        <w:rPr>
          <w:color w:val="5B9BD5" w:themeColor="accent1"/>
          <w:lang w:eastAsia="ja-JP"/>
        </w:rPr>
        <w:t>我：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はじめまして、王</w:t>
      </w:r>
      <w:r>
        <w:rPr>
          <w:rFonts w:hint="eastAsia"/>
          <w:color w:val="5B9BD5" w:themeColor="accent1"/>
          <w:lang w:eastAsia="ja-JP"/>
        </w:rPr>
        <w:t>浩</w:t>
      </w:r>
      <w:r>
        <w:rPr>
          <w:rFonts w:eastAsia="MS Mincho" w:hint="eastAsia"/>
          <w:color w:val="5B9BD5" w:themeColor="accent1"/>
          <w:lang w:eastAsia="ja-JP"/>
        </w:rPr>
        <w:t>です。</w:t>
      </w:r>
      <w:r>
        <w:rPr>
          <w:rFonts w:asciiTheme="minorEastAsia" w:hAnsiTheme="minorEastAsia" w:hint="eastAsia"/>
          <w:color w:val="5B9BD5" w:themeColor="accent1"/>
        </w:rPr>
        <w:t>（初次见面，我是王浩。）</w:t>
      </w:r>
      <w:r>
        <w:rPr>
          <w:color w:val="5B9BD5" w:themeColor="accent1"/>
        </w:rPr>
        <w:t>"</w:t>
      </w:r>
    </w:p>
    <w:p w14:paraId="6AD6C626" w14:textId="77777777" w:rsidR="00A17960" w:rsidRDefault="00A17960"/>
    <w:p w14:paraId="4C7C979D" w14:textId="77777777" w:rsidR="00A17960" w:rsidRPr="00380DEE" w:rsidRDefault="00AD66CD">
      <w:r>
        <w:t>#</w:t>
      </w:r>
      <w:r>
        <w:rPr>
          <w:rFonts w:hint="eastAsia"/>
        </w:rPr>
        <w:t>选择</w:t>
      </w:r>
      <w:r w:rsidRPr="00380DEE">
        <w:t>1.</w:t>
      </w:r>
    </w:p>
    <w:p w14:paraId="5AC83312" w14:textId="51EDFEAA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0F2B9E">
        <w:rPr>
          <w:highlight w:val="yellow"/>
        </w:rPr>
        <w:t>ng</w:t>
      </w:r>
      <w:r>
        <w:rPr>
          <w:rFonts w:hint="eastAsia"/>
          <w:highlight w:val="yellow"/>
        </w:rPr>
        <w:t>}</w:t>
      </w:r>
    </w:p>
    <w:p w14:paraId="62D14CF5" w14:textId="68EFEB30" w:rsidR="00A17960" w:rsidRDefault="00AD66CD">
      <w:r>
        <w:rPr>
          <w:rFonts w:hint="eastAsia"/>
        </w:rPr>
        <w:t>我：</w:t>
      </w:r>
      <w:r>
        <w:t>"</w:t>
      </w:r>
      <w:r w:rsidRPr="00380DEE">
        <w:rPr>
          <w:rFonts w:hint="eastAsia"/>
        </w:rPr>
        <w:t>这时候的智子还不认识我，</w:t>
      </w:r>
      <w:r w:rsidR="003030EC">
        <w:rPr>
          <w:rFonts w:hint="eastAsia"/>
        </w:rPr>
        <w:t>应该</w:t>
      </w:r>
      <w:r>
        <w:rPr>
          <w:rFonts w:hint="eastAsia"/>
        </w:rPr>
        <w:t>换一种说法</w:t>
      </w:r>
      <w:r w:rsidRPr="00380DEE">
        <w:rPr>
          <w:rFonts w:hint="eastAsia"/>
        </w:rPr>
        <w:t>……</w:t>
      </w:r>
      <w:r>
        <w:t>"</w:t>
      </w:r>
    </w:p>
    <w:p w14:paraId="4865A264" w14:textId="4C8579F2" w:rsidR="00E701F5" w:rsidRDefault="00E701F5" w:rsidP="00E701F5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WH</w:t>
      </w:r>
      <w:r>
        <w:rPr>
          <w:highlight w:val="yellow"/>
          <w:lang w:eastAsia="ja-JP"/>
        </w:rPr>
        <w:t>1</w:t>
      </w:r>
      <w:r w:rsidR="000F2B9E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28273ED2" w14:textId="571E8327" w:rsidR="00A17960" w:rsidRPr="00380DEE" w:rsidRDefault="00AD66CD">
      <w:pPr>
        <w:rPr>
          <w:lang w:eastAsia="ja-JP"/>
        </w:rPr>
      </w:pPr>
      <w:r>
        <w:rPr>
          <w:color w:val="5B9BD5" w:themeColor="accent1"/>
          <w:lang w:eastAsia="ja-JP"/>
        </w:rPr>
        <w:t>我：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はじめまして、王</w:t>
      </w:r>
      <w:r>
        <w:rPr>
          <w:rFonts w:hint="eastAsia"/>
          <w:color w:val="5B9BD5" w:themeColor="accent1"/>
          <w:lang w:eastAsia="ja-JP"/>
        </w:rPr>
        <w:t>浩</w:t>
      </w:r>
      <w:r>
        <w:rPr>
          <w:rFonts w:eastAsia="MS Mincho" w:hint="eastAsia"/>
          <w:color w:val="5B9BD5" w:themeColor="accent1"/>
          <w:lang w:eastAsia="ja-JP"/>
        </w:rPr>
        <w:t>です。</w:t>
      </w:r>
      <w:r>
        <w:rPr>
          <w:rFonts w:asciiTheme="minorEastAsia" w:hAnsiTheme="minorEastAsia" w:hint="eastAsia"/>
          <w:color w:val="5B9BD5" w:themeColor="accent1"/>
        </w:rPr>
        <w:t>（初次见面，我是王浩。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04A1D536" w14:textId="77777777" w:rsidR="00A17960" w:rsidRDefault="00AD66CD">
      <w:pPr>
        <w:rPr>
          <w:color w:val="5B9BD5" w:themeColor="accent1"/>
          <w:lang w:eastAsia="ja-JP"/>
        </w:rPr>
      </w:pPr>
      <w:r>
        <w:rPr>
          <w:color w:val="5B9BD5" w:themeColor="accent1"/>
          <w:lang w:eastAsia="ja-JP"/>
        </w:rPr>
        <w:t>我：</w:t>
      </w:r>
      <w:r>
        <w:rPr>
          <w:color w:val="5B9BD5" w:themeColor="accent1"/>
          <w:lang w:eastAsia="ja-JP"/>
        </w:rPr>
        <w:t>"</w:t>
      </w:r>
      <w:r w:rsidRPr="00380DEE">
        <w:rPr>
          <w:rFonts w:ascii="MS Mincho" w:eastAsia="MS Mincho" w:hAnsi="MS Mincho" w:hint="eastAsia"/>
          <w:color w:val="5B9BD5" w:themeColor="accent1"/>
          <w:lang w:eastAsia="ja-JP"/>
        </w:rPr>
        <w:t>ここは高一</w:t>
      </w:r>
      <w:r w:rsidRPr="00380DEE">
        <w:rPr>
          <w:rFonts w:ascii="MS Mincho" w:eastAsia="MS Mincho" w:hAnsi="MS Mincho"/>
          <w:color w:val="5B9BD5" w:themeColor="accent1"/>
          <w:lang w:eastAsia="ja-JP"/>
        </w:rPr>
        <w:t>5</w:t>
      </w:r>
      <w:r w:rsidRPr="00380DEE">
        <w:rPr>
          <w:rFonts w:ascii="MS Mincho" w:eastAsia="MS Mincho" w:hAnsi="MS Mincho" w:hint="eastAsia"/>
          <w:color w:val="5B9BD5" w:themeColor="accent1"/>
          <w:lang w:eastAsia="ja-JP"/>
        </w:rPr>
        <w:t>組ですよ。</w:t>
      </w:r>
      <w:r>
        <w:rPr>
          <w:rFonts w:asciiTheme="minorEastAsia" w:hAnsiTheme="minorEastAsia" w:hint="eastAsia"/>
          <w:color w:val="5B9BD5" w:themeColor="accent1"/>
        </w:rPr>
        <w:t>（这里就是高一五班哦。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09DC50AF" w14:textId="61A5077B" w:rsidR="008A091B" w:rsidRDefault="008A091B" w:rsidP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6CA9C3BF" w14:textId="258E1BF0" w:rsidR="00F20D77" w:rsidRDefault="00F20D77" w:rsidP="00F20D77">
      <w:pPr>
        <w:tabs>
          <w:tab w:val="left" w:pos="4796"/>
        </w:tabs>
        <w:rPr>
          <w:lang w:eastAsia="ja-JP"/>
        </w:rPr>
      </w:pPr>
      <w:ins w:id="365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366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</w:rPr>
        <w:t>16</w:t>
      </w:r>
      <w:ins w:id="367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4F7D20B4" w14:textId="489A4C87" w:rsidR="00A17960" w:rsidRDefault="00AD66CD">
      <w:pPr>
        <w:rPr>
          <w:color w:val="FF0000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ありがとう。高橋智子です。</w:t>
      </w:r>
      <w:r>
        <w:rPr>
          <w:rFonts w:asciiTheme="minorEastAsia" w:hAnsiTheme="minorEastAsia" w:hint="eastAsia"/>
          <w:color w:val="5B9BD5" w:themeColor="accent1"/>
          <w:lang w:eastAsia="ja-JP"/>
        </w:rPr>
        <w:t>（谢谢你</w:t>
      </w:r>
      <w:r w:rsidR="00DA59A8">
        <w:rPr>
          <w:rFonts w:asciiTheme="minorEastAsia" w:hAnsiTheme="minorEastAsia" w:hint="eastAsia"/>
          <w:color w:val="5B9BD5" w:themeColor="accent1"/>
          <w:lang w:eastAsia="ja-JP"/>
        </w:rPr>
        <w:t>。</w:t>
      </w:r>
      <w:r>
        <w:rPr>
          <w:rFonts w:asciiTheme="minorEastAsia" w:hAnsiTheme="minorEastAsia" w:hint="eastAsia"/>
          <w:color w:val="5B9BD5" w:themeColor="accent1"/>
        </w:rPr>
        <w:t>我叫高桥智子。）</w:t>
      </w:r>
      <w:r>
        <w:rPr>
          <w:color w:val="5B9BD5" w:themeColor="accent1"/>
        </w:rPr>
        <w:t>"</w:t>
      </w:r>
    </w:p>
    <w:p w14:paraId="0E5C7A0D" w14:textId="29E2F22C" w:rsidR="00A17960" w:rsidRDefault="00AD66CD">
      <w:r>
        <w:rPr>
          <w:rFonts w:hint="eastAsia"/>
        </w:rPr>
        <w:t>这次我不想再留下遗憾</w:t>
      </w:r>
      <w:r w:rsidR="003C6773">
        <w:rPr>
          <w:rFonts w:hint="eastAsia"/>
        </w:rPr>
        <w:t>，我鼓起勇气</w:t>
      </w:r>
      <w:r>
        <w:rPr>
          <w:rFonts w:hint="eastAsia"/>
        </w:rPr>
        <w:t>用日语回答了智子的问题。</w:t>
      </w:r>
    </w:p>
    <w:p w14:paraId="0CC30457" w14:textId="77777777" w:rsidR="00A17960" w:rsidRDefault="00AD66CD">
      <w:r>
        <w:rPr>
          <w:rFonts w:hint="eastAsia"/>
        </w:rPr>
        <w:t>看到智子的微笑，</w:t>
      </w:r>
      <w:r w:rsidR="003C6773">
        <w:rPr>
          <w:rFonts w:hint="eastAsia"/>
        </w:rPr>
        <w:t>我</w:t>
      </w:r>
      <w:r>
        <w:rPr>
          <w:rFonts w:hint="eastAsia"/>
        </w:rPr>
        <w:t>顿时</w:t>
      </w:r>
      <w:r w:rsidR="00430B65">
        <w:rPr>
          <w:rFonts w:hint="eastAsia"/>
        </w:rPr>
        <w:t>感到</w:t>
      </w:r>
      <w:r>
        <w:rPr>
          <w:rFonts w:hint="eastAsia"/>
        </w:rPr>
        <w:t>心里暖暖的。</w:t>
      </w:r>
    </w:p>
    <w:p w14:paraId="308A3940" w14:textId="027141AE" w:rsidR="00A17960" w:rsidRPr="00380DEE" w:rsidRDefault="00AD66CD">
      <w:r>
        <w:rPr>
          <w:rFonts w:hint="eastAsia"/>
        </w:rPr>
        <w:t>一旁的周小雨露出</w:t>
      </w:r>
      <w:r w:rsidR="003C6773">
        <w:rPr>
          <w:rFonts w:hint="eastAsia"/>
        </w:rPr>
        <w:t>了</w:t>
      </w:r>
      <w:r>
        <w:rPr>
          <w:rFonts w:hint="eastAsia"/>
        </w:rPr>
        <w:t>万分惊讶的表情。</w:t>
      </w:r>
    </w:p>
    <w:p w14:paraId="7E8DECA3" w14:textId="5511B8A5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049FBD71" w14:textId="7F941A1F" w:rsidR="00F20D77" w:rsidRDefault="00F20D77" w:rsidP="00F20D77">
      <w:pPr>
        <w:tabs>
          <w:tab w:val="left" w:pos="4796"/>
        </w:tabs>
      </w:pPr>
      <w:ins w:id="36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6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17</w:t>
      </w:r>
      <w:ins w:id="370" w:author="郭 侃亮" w:date="2022-02-23T17:25:00Z">
        <w:r>
          <w:rPr>
            <w:rFonts w:hint="eastAsia"/>
            <w:highlight w:val="cyan"/>
          </w:rPr>
          <w:t>}</w:t>
        </w:r>
      </w:ins>
    </w:p>
    <w:p w14:paraId="41C31634" w14:textId="520BD63B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王浩</w:t>
      </w:r>
      <w:r w:rsidR="003C6773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原来你也会</w:t>
      </w:r>
      <w:r w:rsidR="00430B65">
        <w:rPr>
          <w:rFonts w:hint="eastAsia"/>
          <w:color w:val="FF0000"/>
        </w:rPr>
        <w:t>讲</w:t>
      </w:r>
      <w:r>
        <w:rPr>
          <w:rFonts w:hint="eastAsia"/>
          <w:color w:val="FF0000"/>
        </w:rPr>
        <w:t>日语啊</w:t>
      </w:r>
      <w:r w:rsidR="003C6773">
        <w:rPr>
          <w:rFonts w:hint="eastAsia"/>
          <w:color w:val="FF0000"/>
        </w:rPr>
        <w:t>？！</w:t>
      </w:r>
      <w:r>
        <w:rPr>
          <w:rFonts w:hint="eastAsia"/>
          <w:color w:val="FF0000"/>
        </w:rPr>
        <w:t>太厉害了，深藏不</w:t>
      </w:r>
      <w:r w:rsidR="003C6773">
        <w:rPr>
          <w:rFonts w:hint="eastAsia"/>
          <w:color w:val="FF0000"/>
        </w:rPr>
        <w:t>露</w:t>
      </w:r>
      <w:r>
        <w:rPr>
          <w:rFonts w:hint="eastAsia"/>
          <w:color w:val="FF0000"/>
        </w:rPr>
        <w:t>啊！</w:t>
      </w:r>
      <w:r>
        <w:rPr>
          <w:color w:val="FF0000"/>
        </w:rPr>
        <w:t>"</w:t>
      </w:r>
    </w:p>
    <w:p w14:paraId="5EACA9F3" w14:textId="45C2420B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</w:t>
      </w:r>
      <w:r w:rsidR="000F2B9E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1705BF1D" w14:textId="77777777" w:rsidR="00A17960" w:rsidRDefault="00AD66CD">
      <w:pPr>
        <w:rPr>
          <w:color w:val="5B9BD5" w:themeColor="accent1"/>
        </w:rPr>
      </w:pPr>
      <w:r>
        <w:rPr>
          <w:color w:val="5B9BD5" w:themeColor="accent1"/>
        </w:rPr>
        <w:t>我：</w:t>
      </w:r>
      <w:r>
        <w:rPr>
          <w:color w:val="5B9BD5" w:themeColor="accent1"/>
        </w:rPr>
        <w:t>"</w:t>
      </w:r>
      <w:r>
        <w:rPr>
          <w:rFonts w:asciiTheme="minorEastAsia" w:hAnsiTheme="minorEastAsia" w:hint="eastAsia"/>
          <w:color w:val="5B9BD5" w:themeColor="accent1"/>
        </w:rPr>
        <w:t>只是学过一点而已，呵呵……</w:t>
      </w:r>
      <w:r>
        <w:rPr>
          <w:color w:val="5B9BD5" w:themeColor="accent1"/>
        </w:rPr>
        <w:t>"</w:t>
      </w:r>
    </w:p>
    <w:p w14:paraId="52818723" w14:textId="7756E474" w:rsidR="00A17960" w:rsidRDefault="00AD66CD">
      <w:r>
        <w:rPr>
          <w:rFonts w:hint="eastAsia"/>
        </w:rPr>
        <w:t>我</w:t>
      </w:r>
      <w:r w:rsidR="003C6773">
        <w:rPr>
          <w:rFonts w:hint="eastAsia"/>
        </w:rPr>
        <w:t>终于有机会像学霸一样</w:t>
      </w:r>
      <w:r>
        <w:rPr>
          <w:rFonts w:hint="eastAsia"/>
        </w:rPr>
        <w:t>耍</w:t>
      </w:r>
      <w:r w:rsidR="003C6773">
        <w:rPr>
          <w:rFonts w:hint="eastAsia"/>
        </w:rPr>
        <w:t>一回</w:t>
      </w:r>
      <w:r>
        <w:rPr>
          <w:rFonts w:hint="eastAsia"/>
        </w:rPr>
        <w:t>酷……这种感觉还真不错。</w:t>
      </w:r>
    </w:p>
    <w:p w14:paraId="4E2A2E1E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 xml:space="preserve">SE </w:t>
      </w:r>
      <w:r>
        <w:rPr>
          <w:highlight w:val="cyan"/>
        </w:rPr>
        <w:t>s0114</w:t>
      </w:r>
      <w:r>
        <w:rPr>
          <w:rFonts w:hint="eastAsia"/>
          <w:highlight w:val="cyan"/>
        </w:rPr>
        <w:t>高跟鞋脚步声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13890260" w14:textId="7A747F38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1jy</w:t>
      </w:r>
      <w:r>
        <w:rPr>
          <w:rFonts w:hint="eastAsia"/>
          <w:highlight w:val="yellow"/>
        </w:rPr>
        <w:t>}</w:t>
      </w:r>
    </w:p>
    <w:p w14:paraId="5E567358" w14:textId="2FD4EA08" w:rsidR="00F20D77" w:rsidRDefault="00F20D77" w:rsidP="00F20D77">
      <w:pPr>
        <w:tabs>
          <w:tab w:val="left" w:pos="4796"/>
        </w:tabs>
      </w:pPr>
      <w:ins w:id="37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7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18</w:t>
      </w:r>
      <w:ins w:id="373" w:author="郭 侃亮" w:date="2022-02-23T17:25:00Z">
        <w:r>
          <w:rPr>
            <w:rFonts w:hint="eastAsia"/>
            <w:highlight w:val="cyan"/>
          </w:rPr>
          <w:t>}</w:t>
        </w:r>
      </w:ins>
    </w:p>
    <w:p w14:paraId="43381E06" w14:textId="77777777" w:rsidR="00A17960" w:rsidRDefault="00AD66CD">
      <w:r>
        <w:rPr>
          <w:rFonts w:hint="eastAsia"/>
        </w:rPr>
        <w:t>田老师</w:t>
      </w:r>
      <w:r w:rsidRPr="00380DEE">
        <w:rPr>
          <w:rFonts w:hint="eastAsia"/>
        </w:rPr>
        <w:t>：</w:t>
      </w:r>
      <w:r w:rsidRPr="00380DEE">
        <w:t>"</w:t>
      </w:r>
      <w:r w:rsidRPr="00380DEE">
        <w:rPr>
          <w:rFonts w:hint="eastAsia"/>
        </w:rPr>
        <w:t>王浩日语不错嘛。</w:t>
      </w:r>
      <w:r w:rsidRPr="00380DEE">
        <w:t>"</w:t>
      </w:r>
    </w:p>
    <w:p w14:paraId="146016A9" w14:textId="7F18A777" w:rsidR="00A17960" w:rsidRDefault="00AD66CD">
      <w:r w:rsidRPr="00380DEE">
        <w:rPr>
          <w:rFonts w:hint="eastAsia"/>
        </w:rPr>
        <w:t>身后传来</w:t>
      </w:r>
      <w:r w:rsidR="003254C0">
        <w:rPr>
          <w:rFonts w:hint="eastAsia"/>
        </w:rPr>
        <w:t>一个</w:t>
      </w:r>
      <w:r>
        <w:rPr>
          <w:rFonts w:hint="eastAsia"/>
        </w:rPr>
        <w:t>亲切</w:t>
      </w:r>
      <w:r w:rsidRPr="00380DEE">
        <w:rPr>
          <w:rFonts w:hint="eastAsia"/>
        </w:rPr>
        <w:t>的声音。</w:t>
      </w:r>
    </w:p>
    <w:p w14:paraId="45520146" w14:textId="77777777" w:rsidR="00A17960" w:rsidRDefault="00EE6746">
      <w:r>
        <w:rPr>
          <w:rFonts w:hint="eastAsia"/>
        </w:rPr>
        <w:t>是</w:t>
      </w:r>
      <w:r w:rsidR="00AD66CD">
        <w:rPr>
          <w:rFonts w:hint="eastAsia"/>
        </w:rPr>
        <w:t>田静老师。我们的日语启蒙老师，也是高中时代的班主任。</w:t>
      </w:r>
    </w:p>
    <w:p w14:paraId="7607B6E3" w14:textId="77777777" w:rsidR="00A17960" w:rsidRDefault="00AD66CD">
      <w:r>
        <w:rPr>
          <w:rFonts w:hint="eastAsia"/>
        </w:rPr>
        <w:t>当年她</w:t>
      </w:r>
      <w:r w:rsidR="00291153">
        <w:rPr>
          <w:rFonts w:hint="eastAsia"/>
        </w:rPr>
        <w:t>刚</w:t>
      </w:r>
      <w:r>
        <w:rPr>
          <w:rFonts w:hint="eastAsia"/>
        </w:rPr>
        <w:t>从日本</w:t>
      </w:r>
      <w:r w:rsidR="00291153">
        <w:rPr>
          <w:rFonts w:hint="eastAsia"/>
        </w:rPr>
        <w:t>留学</w:t>
      </w:r>
      <w:r>
        <w:rPr>
          <w:rFonts w:hint="eastAsia"/>
        </w:rPr>
        <w:t>毕业回国，第一年就教我们班。</w:t>
      </w:r>
    </w:p>
    <w:p w14:paraId="21002837" w14:textId="1ED45CAA" w:rsidR="00A17960" w:rsidRDefault="00AD66CD">
      <w:r>
        <w:rPr>
          <w:rFonts w:hint="eastAsia"/>
        </w:rPr>
        <w:t>既漂亮又温柔</w:t>
      </w:r>
      <w:r w:rsidR="00C63628">
        <w:rPr>
          <w:rFonts w:hint="eastAsia"/>
        </w:rPr>
        <w:t>的田老师，</w:t>
      </w:r>
      <w:r>
        <w:rPr>
          <w:rFonts w:hint="eastAsia"/>
        </w:rPr>
        <w:t>是很多男生心目中的女神。</w:t>
      </w:r>
    </w:p>
    <w:p w14:paraId="255ACA63" w14:textId="37F0D0F0" w:rsidR="008A091B" w:rsidRDefault="008A091B" w:rsidP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7BC3F237" w14:textId="77A6E6E9" w:rsidR="00F20D77" w:rsidRDefault="00F20D77" w:rsidP="00F20D77">
      <w:pPr>
        <w:tabs>
          <w:tab w:val="left" w:pos="4796"/>
        </w:tabs>
        <w:rPr>
          <w:lang w:eastAsia="ja-JP"/>
        </w:rPr>
      </w:pPr>
      <w:ins w:id="374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375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  <w:lang w:eastAsia="ja-JP"/>
        </w:rPr>
        <w:t>19</w:t>
      </w:r>
      <w:ins w:id="376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1E13824D" w14:textId="77777777" w:rsidR="00A17960" w:rsidRDefault="00AD66CD">
      <w:pPr>
        <w:rPr>
          <w:color w:val="FF0000"/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田先生、こんにちは。</w:t>
      </w:r>
      <w:r>
        <w:rPr>
          <w:rFonts w:asciiTheme="minorEastAsia" w:hAnsiTheme="minorEastAsia" w:hint="eastAsia"/>
          <w:color w:val="5B9BD5" w:themeColor="accent1"/>
          <w:lang w:eastAsia="ja-JP"/>
        </w:rPr>
        <w:t>（田老师，您好</w:t>
      </w:r>
      <w:r w:rsidR="00C63628">
        <w:rPr>
          <w:rFonts w:asciiTheme="minorEastAsia" w:hAnsiTheme="minorEastAsia" w:hint="eastAsia"/>
          <w:color w:val="5B9BD5" w:themeColor="accent1"/>
          <w:lang w:eastAsia="ja-JP"/>
        </w:rPr>
        <w:t>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3E4ACEDD" w14:textId="4A817766" w:rsidR="00B343D7" w:rsidRDefault="00B343D7" w:rsidP="00B343D7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TJ</w:t>
      </w:r>
      <w:r>
        <w:rPr>
          <w:highlight w:val="yellow"/>
          <w:lang w:eastAsia="ja-JP"/>
        </w:rPr>
        <w:t>1wx</w:t>
      </w:r>
      <w:r>
        <w:rPr>
          <w:rFonts w:hint="eastAsia"/>
          <w:highlight w:val="yellow"/>
          <w:lang w:eastAsia="ja-JP"/>
        </w:rPr>
        <w:t>}</w:t>
      </w:r>
    </w:p>
    <w:p w14:paraId="0E10D754" w14:textId="3ED23200" w:rsidR="00F20D77" w:rsidRDefault="00F20D77" w:rsidP="00F20D77">
      <w:pPr>
        <w:tabs>
          <w:tab w:val="left" w:pos="4796"/>
        </w:tabs>
        <w:rPr>
          <w:lang w:eastAsia="ja-JP"/>
        </w:rPr>
      </w:pPr>
      <w:ins w:id="377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378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</w:rPr>
        <w:t>20</w:t>
      </w:r>
      <w:ins w:id="379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6D7A7FEA" w14:textId="53F3A06D" w:rsidR="00A17960" w:rsidRDefault="00AD66CD">
      <w:r>
        <w:rPr>
          <w:rFonts w:hint="eastAsia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あ、こんにちは</w:t>
      </w:r>
      <w:r>
        <w:rPr>
          <w:rFonts w:hint="eastAsia"/>
          <w:lang w:eastAsia="ja-JP"/>
        </w:rPr>
        <w:t>。</w:t>
      </w:r>
      <w:r>
        <w:rPr>
          <w:rFonts w:ascii="MS Mincho" w:eastAsia="MS Mincho" w:hAnsi="MS Mincho" w:hint="eastAsia"/>
          <w:lang w:eastAsia="ja-JP"/>
        </w:rPr>
        <w:t>待たせてごめんね。</w:t>
      </w:r>
      <w:r>
        <w:rPr>
          <w:rFonts w:ascii="MS Mincho" w:hAnsi="MS Mincho" w:hint="eastAsia"/>
          <w:lang w:eastAsia="ja-JP"/>
        </w:rPr>
        <w:t>（你好</w:t>
      </w:r>
      <w:r w:rsidR="00C63628">
        <w:rPr>
          <w:rFonts w:ascii="MS Mincho" w:hAnsi="MS Mincho" w:hint="eastAsia"/>
          <w:lang w:eastAsia="ja-JP"/>
        </w:rPr>
        <w:t>，</w:t>
      </w:r>
      <w:r>
        <w:rPr>
          <w:rFonts w:ascii="MS Mincho" w:hAnsi="MS Mincho" w:hint="eastAsia"/>
          <w:lang w:eastAsia="ja-JP"/>
        </w:rPr>
        <w:t>不好意思让你久等了。</w:t>
      </w:r>
      <w:r>
        <w:rPr>
          <w:rFonts w:ascii="MS Mincho" w:hAnsi="MS Mincho" w:hint="eastAsia"/>
        </w:rPr>
        <w:t>）</w:t>
      </w:r>
      <w:r>
        <w:t>"</w:t>
      </w:r>
    </w:p>
    <w:p w14:paraId="0F8A19D7" w14:textId="77777777" w:rsidR="00A17960" w:rsidRDefault="00AD66CD">
      <w:r>
        <w:rPr>
          <w:rFonts w:hint="eastAsia"/>
        </w:rPr>
        <w:t>班里的同学</w:t>
      </w:r>
      <w:r w:rsidR="00291153">
        <w:rPr>
          <w:rFonts w:hint="eastAsia"/>
        </w:rPr>
        <w:t>们</w:t>
      </w:r>
      <w:r>
        <w:rPr>
          <w:rFonts w:hint="eastAsia"/>
        </w:rPr>
        <w:t>也注意到了教室门口的动静，都探出头来张望。</w:t>
      </w:r>
    </w:p>
    <w:p w14:paraId="400DFAE3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 xml:space="preserve">SE </w:t>
      </w:r>
      <w:r>
        <w:rPr>
          <w:highlight w:val="cyan"/>
        </w:rPr>
        <w:t xml:space="preserve">s0115 </w:t>
      </w:r>
      <w:r>
        <w:rPr>
          <w:rFonts w:hint="eastAsia"/>
          <w:highlight w:val="cyan"/>
        </w:rPr>
        <w:t>嘈杂的声音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735EAFA0" w14:textId="22B82D3D" w:rsidR="00A17960" w:rsidRDefault="00AD66CD">
      <w:r>
        <w:rPr>
          <w:rFonts w:hint="eastAsia"/>
        </w:rPr>
        <w:t>两位美女的出现让班里的</w:t>
      </w:r>
      <w:r w:rsidR="00C63628">
        <w:rPr>
          <w:rFonts w:hint="eastAsia"/>
        </w:rPr>
        <w:t>同学</w:t>
      </w:r>
      <w:r>
        <w:rPr>
          <w:rFonts w:hint="eastAsia"/>
        </w:rPr>
        <w:t>们抑制不住躁动的心情。</w:t>
      </w:r>
    </w:p>
    <w:p w14:paraId="1D9FD952" w14:textId="32ECBEF0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262D6505" w14:textId="0D1A51D7" w:rsidR="00B12397" w:rsidRDefault="00B12397" w:rsidP="00B12397">
      <w:pPr>
        <w:tabs>
          <w:tab w:val="left" w:pos="4796"/>
        </w:tabs>
        <w:rPr>
          <w:lang w:eastAsia="ja-JP"/>
        </w:rPr>
      </w:pPr>
      <w:ins w:id="380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381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</w:rPr>
        <w:t>20</w:t>
      </w:r>
      <w:r>
        <w:rPr>
          <w:highlight w:val="cyan"/>
        </w:rPr>
        <w:t>2</w:t>
      </w:r>
      <w:ins w:id="382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1284932D" w14:textId="77777777" w:rsidR="00A17960" w:rsidRDefault="00AD66CD">
      <w:r>
        <w:rPr>
          <w:rFonts w:hint="eastAsia"/>
        </w:rPr>
        <w:t>田老师：</w:t>
      </w:r>
      <w:r>
        <w:t>"</w:t>
      </w:r>
      <w:r>
        <w:rPr>
          <w:rFonts w:hint="eastAsia"/>
        </w:rPr>
        <w:t>好了好了，上课了。大家都回到座位上吧。</w:t>
      </w:r>
      <w:r>
        <w:t>"</w:t>
      </w:r>
    </w:p>
    <w:p w14:paraId="030ED72E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显示教室图片</w:t>
      </w:r>
      <w:r>
        <w:rPr>
          <w:rFonts w:hint="eastAsia"/>
          <w:highlight w:val="yellow"/>
        </w:rPr>
        <w:t xml:space="preserve"> </w:t>
      </w:r>
      <w:r w:rsidRPr="00380DEE">
        <w:rPr>
          <w:highlight w:val="yellow"/>
        </w:rPr>
        <w:t>p05 jiaoshijiu</w:t>
      </w:r>
      <w:r>
        <w:rPr>
          <w:rFonts w:hint="eastAsia"/>
          <w:highlight w:val="yellow"/>
        </w:rPr>
        <w:t xml:space="preserve"> }</w:t>
      </w:r>
    </w:p>
    <w:p w14:paraId="1CF077F4" w14:textId="703AEFBF" w:rsidR="00A17960" w:rsidRDefault="002F0BE8">
      <w:pPr>
        <w:rPr>
          <w:color w:val="FF0000"/>
        </w:rPr>
      </w:pPr>
      <w:r>
        <w:rPr>
          <w:rFonts w:hint="eastAsia"/>
        </w:rPr>
        <w:t>我</w:t>
      </w:r>
      <w:r w:rsidR="00AD66CD">
        <w:rPr>
          <w:rFonts w:hint="eastAsia"/>
        </w:rPr>
        <w:t>坐在自己的座位上，有点分不清幻想与现实。</w:t>
      </w:r>
    </w:p>
    <w:p w14:paraId="15792AE2" w14:textId="258EB750" w:rsidR="00A17960" w:rsidRDefault="00AD66CD">
      <w:pPr>
        <w:rPr>
          <w:rFonts w:ascii="宋体" w:eastAsia="宋体" w:hAnsi="宋体"/>
        </w:rPr>
      </w:pPr>
      <w:r w:rsidRPr="00380DEE">
        <w:rPr>
          <w:rFonts w:hint="eastAsia"/>
        </w:rPr>
        <w:t>能够</w:t>
      </w:r>
      <w:r>
        <w:rPr>
          <w:rFonts w:ascii="宋体" w:eastAsia="宋体" w:hAnsi="宋体" w:hint="eastAsia"/>
        </w:rPr>
        <w:t>再次见到智子，就像是在梦境里一样。</w:t>
      </w:r>
    </w:p>
    <w:p w14:paraId="646ECCC2" w14:textId="05BD411F" w:rsidR="00A17960" w:rsidRDefault="00AD66CD">
      <w:r>
        <w:rPr>
          <w:rFonts w:hint="eastAsia"/>
        </w:rPr>
        <w:t>这里曾经有过很多美好，但也留下了很多无法弥补的遗憾。</w:t>
      </w:r>
    </w:p>
    <w:p w14:paraId="09B21236" w14:textId="3BAB35E3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是上天垂怜</w:t>
      </w:r>
      <w:r w:rsidR="00C66D8C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让我重来一次</w:t>
      </w:r>
      <w:r w:rsidR="0090649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还是</w:t>
      </w:r>
      <w:r w:rsidR="00C66D8C">
        <w:rPr>
          <w:rFonts w:ascii="宋体" w:eastAsia="宋体" w:hAnsi="宋体" w:hint="eastAsia"/>
        </w:rPr>
        <w:t>这一切</w:t>
      </w:r>
      <w:r>
        <w:rPr>
          <w:rFonts w:ascii="宋体" w:eastAsia="宋体" w:hAnsi="宋体" w:hint="eastAsia"/>
        </w:rPr>
        <w:t>只是一个梦？</w:t>
      </w:r>
    </w:p>
    <w:p w14:paraId="0F714C08" w14:textId="323F1544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如果是梦，</w:t>
      </w:r>
      <w:r w:rsidR="00C66D8C">
        <w:rPr>
          <w:rFonts w:ascii="宋体" w:eastAsia="宋体" w:hAnsi="宋体" w:hint="eastAsia"/>
        </w:rPr>
        <w:t>也太</w:t>
      </w:r>
      <w:r>
        <w:rPr>
          <w:rFonts w:ascii="宋体" w:eastAsia="宋体" w:hAnsi="宋体" w:hint="eastAsia"/>
        </w:rPr>
        <w:t>真实了……。</w:t>
      </w:r>
    </w:p>
    <w:p w14:paraId="087E7B0B" w14:textId="77777777" w:rsidR="00A17960" w:rsidRPr="00380DEE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  </w:t>
      </w:r>
      <w:r>
        <w:rPr>
          <w:rFonts w:hint="eastAsia"/>
          <w:highlight w:val="cyan"/>
        </w:rPr>
        <w:t>上课铃声</w:t>
      </w:r>
      <w:r>
        <w:rPr>
          <w:rFonts w:hint="eastAsia"/>
          <w:highlight w:val="cyan"/>
        </w:rPr>
        <w:t>}</w:t>
      </w:r>
    </w:p>
    <w:p w14:paraId="774307F2" w14:textId="77777777" w:rsidR="00A17960" w:rsidRDefault="00AD66CD">
      <w:pPr>
        <w:rPr>
          <w:highlight w:val="cyan"/>
        </w:rPr>
      </w:pPr>
      <w:r>
        <w:rPr>
          <w:highlight w:val="cyan"/>
        </w:rPr>
        <w:t>#{</w:t>
      </w:r>
      <w:r>
        <w:rPr>
          <w:rFonts w:hint="eastAsia"/>
          <w:highlight w:val="cyan"/>
        </w:rPr>
        <w:t>播放</w:t>
      </w:r>
      <w:r>
        <w:rPr>
          <w:highlight w:val="cyan"/>
        </w:rPr>
        <w:t xml:space="preserve">BGM  0109 </w:t>
      </w:r>
      <w:r>
        <w:rPr>
          <w:rFonts w:hint="eastAsia"/>
          <w:highlight w:val="cyan"/>
        </w:rPr>
        <w:t>shangke</w:t>
      </w:r>
      <w:r>
        <w:rPr>
          <w:highlight w:val="cyan"/>
        </w:rPr>
        <w:t xml:space="preserve"> }</w:t>
      </w:r>
    </w:p>
    <w:p w14:paraId="4A16F262" w14:textId="212E7FB3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3F97F98D" w14:textId="042FE4D8" w:rsidR="00B12397" w:rsidRDefault="00B12397" w:rsidP="00B12397">
      <w:pPr>
        <w:tabs>
          <w:tab w:val="left" w:pos="4796"/>
        </w:tabs>
      </w:pPr>
      <w:ins w:id="38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8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20202</w:t>
      </w:r>
      <w:r>
        <w:rPr>
          <w:highlight w:val="cyan"/>
        </w:rPr>
        <w:t>3</w:t>
      </w:r>
      <w:ins w:id="385" w:author="郭 侃亮" w:date="2022-02-23T17:25:00Z">
        <w:r>
          <w:rPr>
            <w:rFonts w:hint="eastAsia"/>
            <w:highlight w:val="cyan"/>
          </w:rPr>
          <w:t>}</w:t>
        </w:r>
      </w:ins>
    </w:p>
    <w:p w14:paraId="6194BC88" w14:textId="0BD749C5" w:rsidR="00A17960" w:rsidRDefault="00AD66CD">
      <w:r>
        <w:rPr>
          <w:rFonts w:hint="eastAsia"/>
        </w:rPr>
        <w:t>田老师：</w:t>
      </w:r>
      <w:r>
        <w:t>"</w:t>
      </w:r>
      <w:r>
        <w:rPr>
          <w:rFonts w:hint="eastAsia"/>
        </w:rPr>
        <w:t>大家安静，我们要</w:t>
      </w:r>
      <w:r w:rsidR="00590B1B">
        <w:rPr>
          <w:rFonts w:hint="eastAsia"/>
        </w:rPr>
        <w:t>开始</w:t>
      </w:r>
      <w:r>
        <w:rPr>
          <w:rFonts w:hint="eastAsia"/>
        </w:rPr>
        <w:t>上课了。今天</w:t>
      </w:r>
      <w:r w:rsidR="00590B1B">
        <w:rPr>
          <w:rFonts w:hint="eastAsia"/>
        </w:rPr>
        <w:t>先</w:t>
      </w:r>
      <w:r>
        <w:rPr>
          <w:rFonts w:hint="eastAsia"/>
        </w:rPr>
        <w:t>来介绍一下我们班的新同学。</w:t>
      </w:r>
      <w:r>
        <w:t>"</w:t>
      </w:r>
    </w:p>
    <w:p w14:paraId="63AC813A" w14:textId="3641C4F0" w:rsidR="00B12397" w:rsidRDefault="00B12397" w:rsidP="00B12397">
      <w:pPr>
        <w:tabs>
          <w:tab w:val="left" w:pos="4796"/>
        </w:tabs>
      </w:pPr>
      <w:ins w:id="38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8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20202</w:t>
      </w:r>
      <w:r>
        <w:rPr>
          <w:highlight w:val="cyan"/>
        </w:rPr>
        <w:t>4</w:t>
      </w:r>
      <w:ins w:id="388" w:author="郭 侃亮" w:date="2022-02-23T17:25:00Z">
        <w:r>
          <w:rPr>
            <w:rFonts w:hint="eastAsia"/>
            <w:highlight w:val="cyan"/>
          </w:rPr>
          <w:t>}</w:t>
        </w:r>
      </w:ins>
    </w:p>
    <w:p w14:paraId="2211A3B8" w14:textId="77777777" w:rsidR="00A17960" w:rsidRDefault="00AD66CD">
      <w:pPr>
        <w:rPr>
          <w:lang w:eastAsia="ja-JP"/>
        </w:rPr>
      </w:pPr>
      <w:r>
        <w:rPr>
          <w:rFonts w:hint="eastAsia"/>
        </w:rPr>
        <w:t>田老师：</w:t>
      </w:r>
      <w:r>
        <w:t>"</w:t>
      </w:r>
      <w:r w:rsidR="00590B1B">
        <w:t>这是</w:t>
      </w:r>
      <w:r w:rsidR="00E2677E">
        <w:t>从</w:t>
      </w:r>
      <w:r>
        <w:rPr>
          <w:rFonts w:hint="eastAsia"/>
        </w:rPr>
        <w:t>日本来的留学生，高桥智子。她将在我们班和大家一起度过一周的生活。</w:t>
      </w:r>
      <w:r>
        <w:rPr>
          <w:lang w:eastAsia="ja-JP"/>
        </w:rPr>
        <w:t>"</w:t>
      </w:r>
    </w:p>
    <w:p w14:paraId="5EBA5EBF" w14:textId="404AAB2C" w:rsidR="008A091B" w:rsidRDefault="008A091B" w:rsidP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08C5CFB9" w14:textId="559EC4CC" w:rsidR="00F20D77" w:rsidRDefault="00F20D77" w:rsidP="00F20D77">
      <w:pPr>
        <w:tabs>
          <w:tab w:val="left" w:pos="4796"/>
        </w:tabs>
      </w:pPr>
      <w:ins w:id="38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9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21</w:t>
      </w:r>
      <w:ins w:id="391" w:author="郭 侃亮" w:date="2022-02-23T17:25:00Z">
        <w:r>
          <w:rPr>
            <w:rFonts w:hint="eastAsia"/>
            <w:highlight w:val="cyan"/>
          </w:rPr>
          <w:t>}</w:t>
        </w:r>
      </w:ins>
    </w:p>
    <w:p w14:paraId="19C29C6B" w14:textId="77777777" w:rsidR="00A17960" w:rsidRDefault="00AD66CD">
      <w:pPr>
        <w:rPr>
          <w:color w:val="FF0000"/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高橋智子です。日本の日章学園から来ました。</w:t>
      </w:r>
      <w:r>
        <w:rPr>
          <w:rFonts w:asciiTheme="minorEastAsia" w:hAnsiTheme="minorEastAsia" w:hint="eastAsia"/>
          <w:color w:val="5B9BD5" w:themeColor="accent1"/>
        </w:rPr>
        <w:t>（我叫高桥智子，来自日本的日章学园。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1E4394D0" w14:textId="1AA2C1C0" w:rsidR="00F20D77" w:rsidRDefault="00F20D77" w:rsidP="00F20D77">
      <w:pPr>
        <w:tabs>
          <w:tab w:val="left" w:pos="4796"/>
        </w:tabs>
        <w:rPr>
          <w:lang w:eastAsia="ja-JP"/>
        </w:rPr>
      </w:pPr>
      <w:ins w:id="392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393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</w:rPr>
        <w:t>22</w:t>
      </w:r>
      <w:ins w:id="394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59F76ECA" w14:textId="77777777" w:rsidR="00A17960" w:rsidRDefault="00AD66CD">
      <w:pPr>
        <w:rPr>
          <w:color w:val="FF0000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どうぞよろしくお願いします。</w:t>
      </w:r>
      <w:r>
        <w:rPr>
          <w:rFonts w:asciiTheme="minorEastAsia" w:hAnsiTheme="minorEastAsia" w:hint="eastAsia"/>
          <w:color w:val="5B9BD5" w:themeColor="accent1"/>
        </w:rPr>
        <w:t>（请大家多多关照。）</w:t>
      </w:r>
      <w:r>
        <w:rPr>
          <w:color w:val="5B9BD5" w:themeColor="accent1"/>
        </w:rPr>
        <w:t>"</w:t>
      </w:r>
    </w:p>
    <w:p w14:paraId="31AD7F21" w14:textId="5AE15D34" w:rsidR="00F20D77" w:rsidRDefault="00F20D77" w:rsidP="00F20D77">
      <w:pPr>
        <w:tabs>
          <w:tab w:val="left" w:pos="4796"/>
        </w:tabs>
      </w:pPr>
      <w:ins w:id="39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9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23</w:t>
      </w:r>
      <w:ins w:id="397" w:author="郭 侃亮" w:date="2022-02-23T17:25:00Z">
        <w:r>
          <w:rPr>
            <w:rFonts w:hint="eastAsia"/>
            <w:highlight w:val="cyan"/>
          </w:rPr>
          <w:t>}</w:t>
        </w:r>
      </w:ins>
    </w:p>
    <w:p w14:paraId="046224E3" w14:textId="740483EE" w:rsidR="00A17960" w:rsidRDefault="00AD66CD">
      <w:r>
        <w:rPr>
          <w:rFonts w:hint="eastAsia"/>
        </w:rPr>
        <w:t>田老师：</w:t>
      </w:r>
      <w:r>
        <w:t>"</w:t>
      </w:r>
      <w:r>
        <w:rPr>
          <w:rFonts w:hint="eastAsia"/>
        </w:rPr>
        <w:t>高桥同学对中国非常感兴趣，希望能学习中国的文化。请大家多照顾</w:t>
      </w:r>
      <w:r w:rsidR="00E2677E">
        <w:rPr>
          <w:rFonts w:hint="eastAsia"/>
        </w:rPr>
        <w:t>她</w:t>
      </w:r>
      <w:r>
        <w:rPr>
          <w:rFonts w:hint="eastAsia"/>
        </w:rPr>
        <w:t>。</w:t>
      </w:r>
      <w:r>
        <w:t>"</w:t>
      </w:r>
    </w:p>
    <w:p w14:paraId="57CDBE56" w14:textId="755A9E6B" w:rsidR="00F20D77" w:rsidRDefault="00F20D77" w:rsidP="00F20D77">
      <w:pPr>
        <w:tabs>
          <w:tab w:val="left" w:pos="4796"/>
        </w:tabs>
      </w:pPr>
      <w:ins w:id="39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39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24</w:t>
      </w:r>
      <w:ins w:id="400" w:author="郭 侃亮" w:date="2022-02-23T17:25:00Z">
        <w:r>
          <w:rPr>
            <w:rFonts w:hint="eastAsia"/>
            <w:highlight w:val="cyan"/>
          </w:rPr>
          <w:t>}</w:t>
        </w:r>
      </w:ins>
    </w:p>
    <w:p w14:paraId="442DC25A" w14:textId="6C4632C0" w:rsidR="00A17960" w:rsidRDefault="00AD66CD">
      <w:r>
        <w:rPr>
          <w:rFonts w:hint="eastAsia"/>
        </w:rPr>
        <w:t>田老师：</w:t>
      </w:r>
      <w:r>
        <w:t>"</w:t>
      </w:r>
      <w:r>
        <w:rPr>
          <w:rFonts w:hint="eastAsia"/>
        </w:rPr>
        <w:t>刘洋旁边正好空着，就让高桥同学坐在你旁边吧。</w:t>
      </w:r>
      <w:r>
        <w:t>"</w:t>
      </w:r>
    </w:p>
    <w:p w14:paraId="1089026B" w14:textId="17D71A92" w:rsidR="00E3039A" w:rsidRDefault="00E3039A" w:rsidP="00E303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1</w:t>
      </w:r>
      <w:r w:rsidR="007D68E5">
        <w:rPr>
          <w:highlight w:val="yellow"/>
        </w:rPr>
        <w:t>2</w:t>
      </w:r>
      <w:r w:rsidR="006806A1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1ECE19D4" w14:textId="096F1541" w:rsidR="00B12397" w:rsidRDefault="00B12397" w:rsidP="00B12397">
      <w:pPr>
        <w:tabs>
          <w:tab w:val="left" w:pos="4796"/>
        </w:tabs>
      </w:pPr>
      <w:ins w:id="40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0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2024</w:t>
      </w:r>
      <w:r>
        <w:rPr>
          <w:highlight w:val="cyan"/>
        </w:rPr>
        <w:t>2</w:t>
      </w:r>
      <w:ins w:id="403" w:author="郭 侃亮" w:date="2022-02-23T17:25:00Z">
        <w:r>
          <w:rPr>
            <w:rFonts w:hint="eastAsia"/>
            <w:highlight w:val="cyan"/>
          </w:rPr>
          <w:t>}</w:t>
        </w:r>
      </w:ins>
    </w:p>
    <w:p w14:paraId="2A85BEC7" w14:textId="77777777" w:rsidR="00A17960" w:rsidRDefault="00AD66CD">
      <w:pPr>
        <w:rPr>
          <w:rFonts w:ascii="宋体" w:eastAsia="宋体" w:hAnsi="宋体"/>
        </w:rPr>
      </w:pPr>
      <w:r>
        <w:rPr>
          <w:rFonts w:hint="eastAsia"/>
        </w:rPr>
        <w:t>刘洋：</w:t>
      </w:r>
      <w:r>
        <w:t>"</w:t>
      </w:r>
      <w:r>
        <w:rPr>
          <w:rFonts w:hint="eastAsia"/>
        </w:rPr>
        <w:t>好的。</w:t>
      </w:r>
      <w:r>
        <w:t>"</w:t>
      </w:r>
    </w:p>
    <w:p w14:paraId="17D5831D" w14:textId="66B42B64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12</w:t>
      </w:r>
      <w:r w:rsidR="000F2B9E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67F4A817" w14:textId="5C15E22A" w:rsidR="00A17960" w:rsidRDefault="00AD66CD">
      <w:r>
        <w:rPr>
          <w:rFonts w:ascii="宋体" w:eastAsia="宋体" w:hAnsi="宋体" w:hint="eastAsia"/>
        </w:rPr>
        <w:t>我</w:t>
      </w:r>
      <w:r w:rsidRPr="00380DEE">
        <w:rPr>
          <w:rFonts w:ascii="宋体" w:eastAsia="宋体" w:hAnsi="宋体" w:hint="eastAsia"/>
        </w:rPr>
        <w:t>：</w:t>
      </w:r>
      <w:r w:rsidRPr="00380DEE">
        <w:t>"</w:t>
      </w:r>
      <w:r>
        <w:rPr>
          <w:rFonts w:hint="eastAsia"/>
        </w:rPr>
        <w:t>（叹气）果然还是这样……</w:t>
      </w:r>
      <w:r>
        <w:t>"</w:t>
      </w:r>
    </w:p>
    <w:p w14:paraId="1EE948C6" w14:textId="0D7C6DEB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12</w:t>
      </w:r>
      <w:r w:rsidR="0089515B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54780A6E" w14:textId="2DA9CBA5" w:rsidR="00F20D77" w:rsidRDefault="00F20D77" w:rsidP="00F20D77">
      <w:pPr>
        <w:tabs>
          <w:tab w:val="left" w:pos="4796"/>
        </w:tabs>
      </w:pPr>
      <w:ins w:id="40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0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25</w:t>
      </w:r>
      <w:ins w:id="406" w:author="郭 侃亮" w:date="2022-02-23T17:25:00Z">
        <w:r>
          <w:rPr>
            <w:rFonts w:hint="eastAsia"/>
            <w:highlight w:val="cyan"/>
          </w:rPr>
          <w:t>}</w:t>
        </w:r>
      </w:ins>
    </w:p>
    <w:p w14:paraId="2FE1655B" w14:textId="77777777" w:rsidR="00A17960" w:rsidRDefault="00AD66CD">
      <w:pPr>
        <w:rPr>
          <w:rFonts w:ascii="宋体" w:eastAsia="宋体" w:hAnsi="宋体"/>
        </w:rPr>
      </w:pPr>
      <w:r>
        <w:rPr>
          <w:rFonts w:hint="eastAsia"/>
        </w:rPr>
        <w:t>周小雨：</w:t>
      </w:r>
      <w:r>
        <w:t>"</w:t>
      </w:r>
      <w:r>
        <w:rPr>
          <w:rFonts w:hint="eastAsia"/>
        </w:rPr>
        <w:t>噗，你也太明显了吧。第一次见面就那么喜欢人家啊。</w:t>
      </w:r>
      <w:r>
        <w:t>"</w:t>
      </w:r>
    </w:p>
    <w:p w14:paraId="1FBD0545" w14:textId="6F8EA3DB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}</w:t>
      </w:r>
    </w:p>
    <w:p w14:paraId="74FA1638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哪里是第一次……</w:t>
      </w:r>
      <w:r>
        <w:t>"</w:t>
      </w:r>
    </w:p>
    <w:p w14:paraId="39334B18" w14:textId="39F9E536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我扭头看了一眼同桌</w:t>
      </w:r>
      <w:r w:rsidR="00050DD1">
        <w:rPr>
          <w:rFonts w:ascii="宋体" w:eastAsia="宋体" w:hAnsi="宋体" w:hint="eastAsia"/>
        </w:rPr>
        <w:t>周小雨</w:t>
      </w:r>
      <w:r>
        <w:rPr>
          <w:rFonts w:ascii="宋体" w:eastAsia="宋体" w:hAnsi="宋体" w:hint="eastAsia"/>
        </w:rPr>
        <w:t>。</w:t>
      </w:r>
    </w:p>
    <w:p w14:paraId="7FD4AF28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高中时代，严格意义上说，并没有桌子靠在一起的“同桌”。</w:t>
      </w:r>
    </w:p>
    <w:p w14:paraId="1D5090C3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老师为了防止“早恋”，都是把桌子单独排列</w:t>
      </w:r>
      <w:r w:rsidR="001C757F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。</w:t>
      </w:r>
    </w:p>
    <w:p w14:paraId="36CE4CCD" w14:textId="77777777" w:rsidR="00A17960" w:rsidRPr="00380DEE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关系好的同学会彼此把桌子拉得近一些，方便课上“交流”。</w:t>
      </w:r>
    </w:p>
    <w:p w14:paraId="6E234D55" w14:textId="48562F00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13</w:t>
      </w:r>
      <w:r w:rsidR="0089515B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17A08B47" w14:textId="41F7117C" w:rsidR="00F20D77" w:rsidRDefault="00F20D77" w:rsidP="00F20D77">
      <w:pPr>
        <w:tabs>
          <w:tab w:val="left" w:pos="4796"/>
        </w:tabs>
      </w:pPr>
      <w:ins w:id="40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0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26</w:t>
      </w:r>
      <w:ins w:id="409" w:author="郭 侃亮" w:date="2022-02-23T17:25:00Z">
        <w:r>
          <w:rPr>
            <w:rFonts w:hint="eastAsia"/>
            <w:highlight w:val="cyan"/>
          </w:rPr>
          <w:t>}</w:t>
        </w:r>
      </w:ins>
    </w:p>
    <w:p w14:paraId="236524A6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嘻嘻，那就是不否认“喜欢”咯。</w:t>
      </w:r>
      <w:r>
        <w:t>"</w:t>
      </w:r>
    </w:p>
    <w:p w14:paraId="3C4E0629" w14:textId="428241A0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</w:t>
      </w:r>
      <w:r w:rsidR="000F2B9E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7A3BB56A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我……</w:t>
      </w:r>
      <w:r>
        <w:t>"</w:t>
      </w:r>
    </w:p>
    <w:p w14:paraId="5EF29252" w14:textId="52995125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6733216B" w14:textId="767FEF73" w:rsidR="00F20D77" w:rsidRDefault="00F20D77" w:rsidP="00F20D77">
      <w:pPr>
        <w:tabs>
          <w:tab w:val="left" w:pos="4796"/>
        </w:tabs>
      </w:pPr>
      <w:ins w:id="41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1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27</w:t>
      </w:r>
      <w:ins w:id="412" w:author="郭 侃亮" w:date="2022-02-23T17:25:00Z">
        <w:r>
          <w:rPr>
            <w:rFonts w:hint="eastAsia"/>
            <w:highlight w:val="cyan"/>
          </w:rPr>
          <w:t>}</w:t>
        </w:r>
      </w:ins>
    </w:p>
    <w:p w14:paraId="5FAB9DCA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行啦行啦，姐姐帮你。放心吧。</w:t>
      </w:r>
      <w:r>
        <w:t>"</w:t>
      </w:r>
    </w:p>
    <w:p w14:paraId="55D13901" w14:textId="503B2542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果然是我认识的那个周小雨。特别热心肠，</w:t>
      </w:r>
      <w:r w:rsidR="001C757F">
        <w:rPr>
          <w:rFonts w:ascii="宋体" w:eastAsia="宋体" w:hAnsi="宋体" w:hint="eastAsia"/>
        </w:rPr>
        <w:t>又</w:t>
      </w:r>
      <w:r>
        <w:rPr>
          <w:rFonts w:ascii="宋体" w:eastAsia="宋体" w:hAnsi="宋体" w:hint="eastAsia"/>
        </w:rPr>
        <w:t>喜欢八卦，</w:t>
      </w:r>
      <w:r w:rsidR="001C757F">
        <w:rPr>
          <w:rFonts w:ascii="宋体" w:eastAsia="宋体" w:hAnsi="宋体" w:hint="eastAsia"/>
        </w:rPr>
        <w:t>我的</w:t>
      </w:r>
      <w:r>
        <w:rPr>
          <w:rFonts w:ascii="宋体" w:eastAsia="宋体" w:hAnsi="宋体" w:hint="eastAsia"/>
        </w:rPr>
        <w:t>这点小心思被她</w:t>
      </w:r>
      <w:r w:rsidR="001C757F">
        <w:rPr>
          <w:rFonts w:ascii="宋体" w:eastAsia="宋体" w:hAnsi="宋体" w:hint="eastAsia"/>
        </w:rPr>
        <w:t>一眼看穿了</w:t>
      </w:r>
      <w:r>
        <w:rPr>
          <w:rFonts w:ascii="宋体" w:eastAsia="宋体" w:hAnsi="宋体" w:hint="eastAsia"/>
        </w:rPr>
        <w:t>。</w:t>
      </w:r>
    </w:p>
    <w:p w14:paraId="5684C769" w14:textId="77777777" w:rsidR="00A17960" w:rsidRDefault="00A17960"/>
    <w:p w14:paraId="3EE2DE23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2070BA23" w14:textId="08114440" w:rsidR="00A17960" w:rsidRDefault="00AD66C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"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没有的事，不用你多管闲事啦。</w:t>
      </w:r>
      <w:r>
        <w:rPr>
          <w:rFonts w:hint="eastAsia"/>
          <w:color w:val="000000" w:themeColor="text1"/>
        </w:rPr>
        <w:t>"</w:t>
      </w:r>
    </w:p>
    <w:p w14:paraId="1FA186E4" w14:textId="1973F49D" w:rsidR="00A17960" w:rsidRDefault="00AD66CD">
      <w:pPr>
        <w:rPr>
          <w:rFonts w:eastAsia="MS Mincho"/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……</w:t>
      </w:r>
      <w:r>
        <w:rPr>
          <w:rFonts w:hint="eastAsia"/>
          <w:color w:val="000000" w:themeColor="text1"/>
        </w:rPr>
        <w:t>"</w:t>
      </w:r>
    </w:p>
    <w:p w14:paraId="12C098D2" w14:textId="77777777" w:rsidR="00A17960" w:rsidRDefault="00A17960"/>
    <w:p w14:paraId="01B3686A" w14:textId="77777777" w:rsidR="00A17960" w:rsidRPr="00380DEE" w:rsidRDefault="00AD66CD">
      <w:pPr>
        <w:rPr>
          <w:rFonts w:eastAsia="MS Mincho"/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2.</w:t>
      </w:r>
    </w:p>
    <w:p w14:paraId="5AB95FDB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3B5ADE75" w14:textId="36AE3BA9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</w:t>
      </w:r>
      <w:r w:rsidR="000F2B9E">
        <w:rPr>
          <w:highlight w:val="yellow"/>
        </w:rPr>
        <w:t>ng</w:t>
      </w:r>
      <w:r>
        <w:rPr>
          <w:rFonts w:hint="eastAsia"/>
          <w:highlight w:val="yellow"/>
        </w:rPr>
        <w:t>}</w:t>
      </w:r>
    </w:p>
    <w:p w14:paraId="149F3AFE" w14:textId="107BE8B4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……</w:t>
      </w:r>
      <w:r>
        <w:t>"</w:t>
      </w:r>
    </w:p>
    <w:p w14:paraId="3BA6D201" w14:textId="77777777" w:rsidR="00A17960" w:rsidRDefault="00A17960">
      <w:pPr>
        <w:rPr>
          <w:rFonts w:ascii="宋体" w:eastAsia="宋体" w:hAnsi="宋体"/>
        </w:rPr>
      </w:pPr>
    </w:p>
    <w:p w14:paraId="09D33EE4" w14:textId="77777777" w:rsidR="00A17960" w:rsidRDefault="00AD66CD">
      <w:pPr>
        <w:rPr>
          <w:rFonts w:eastAsia="MS Mincho"/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1.</w:t>
      </w:r>
    </w:p>
    <w:p w14:paraId="5AE12C80" w14:textId="3D6817CB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0F2B9E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08207218" w14:textId="7C9B07AC" w:rsidR="00A17960" w:rsidRPr="00380DEE" w:rsidRDefault="00AD66CD">
      <w:pPr>
        <w:rPr>
          <w:color w:val="000000" w:themeColor="text1"/>
        </w:rPr>
      </w:pPr>
      <w:r>
        <w:rPr>
          <w:rFonts w:ascii="宋体" w:eastAsia="宋体" w:hAnsi="宋体" w:hint="eastAsia"/>
        </w:rPr>
        <w:t>我：</w:t>
      </w:r>
      <w:r>
        <w:rPr>
          <w:rFonts w:hint="eastAsia"/>
          <w:color w:val="000000" w:themeColor="text1"/>
        </w:rPr>
        <w:t>"</w:t>
      </w:r>
      <w:r>
        <w:rPr>
          <w:rFonts w:asciiTheme="minorEastAsia" w:hAnsiTheme="minorEastAsia" w:hint="eastAsia"/>
          <w:color w:val="000000" w:themeColor="text1"/>
        </w:rPr>
        <w:t>没有的事，不用你多管闲事啦。</w:t>
      </w:r>
      <w:r>
        <w:rPr>
          <w:rFonts w:hint="eastAsia"/>
          <w:color w:val="000000" w:themeColor="text1"/>
        </w:rPr>
        <w:t>"</w:t>
      </w:r>
    </w:p>
    <w:p w14:paraId="5FC5BE36" w14:textId="77777777" w:rsidR="00A17960" w:rsidRDefault="00A17960">
      <w:pPr>
        <w:rPr>
          <w:rFonts w:ascii="宋体" w:eastAsia="宋体" w:hAnsi="宋体"/>
        </w:rPr>
      </w:pPr>
    </w:p>
    <w:p w14:paraId="7B824674" w14:textId="611615A9" w:rsidR="00DF5E68" w:rsidRDefault="00DF5E68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ZH12</w:t>
      </w:r>
      <w:r w:rsidR="006D0C24">
        <w:rPr>
          <w:highlight w:val="yellow"/>
        </w:rPr>
        <w:t>zj</w:t>
      </w:r>
      <w:r>
        <w:rPr>
          <w:rFonts w:hint="eastAsia"/>
          <w:highlight w:val="yellow"/>
        </w:rPr>
        <w:t>}</w:t>
      </w:r>
    </w:p>
    <w:p w14:paraId="043845B4" w14:textId="3D95E11C" w:rsidR="00F20D77" w:rsidRDefault="00F20D77" w:rsidP="00F20D77">
      <w:pPr>
        <w:tabs>
          <w:tab w:val="left" w:pos="4796"/>
        </w:tabs>
      </w:pPr>
      <w:ins w:id="41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1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28</w:t>
      </w:r>
      <w:ins w:id="415" w:author="郭 侃亮" w:date="2022-02-23T17:25:00Z">
        <w:r>
          <w:rPr>
            <w:rFonts w:hint="eastAsia"/>
            <w:highlight w:val="cyan"/>
          </w:rPr>
          <w:t>}</w:t>
        </w:r>
      </w:ins>
    </w:p>
    <w:p w14:paraId="401F0000" w14:textId="21E8D00D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喂，别讲话了。老师看着你们呢。</w:t>
      </w:r>
      <w:r>
        <w:t>"</w:t>
      </w:r>
    </w:p>
    <w:p w14:paraId="7210BAD9" w14:textId="3A1D803B" w:rsidR="00491870" w:rsidRDefault="00491870" w:rsidP="00491870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11</w:t>
      </w:r>
      <w:r w:rsidR="00033C33">
        <w:rPr>
          <w:highlight w:val="yellow"/>
        </w:rPr>
        <w:t>sq</w:t>
      </w:r>
      <w:r>
        <w:rPr>
          <w:rFonts w:hint="eastAsia"/>
          <w:highlight w:val="yellow"/>
        </w:rPr>
        <w:t>}</w:t>
      </w:r>
    </w:p>
    <w:p w14:paraId="15276DC6" w14:textId="47C6257A" w:rsidR="00F20D77" w:rsidRDefault="00F20D77" w:rsidP="00F20D77">
      <w:pPr>
        <w:tabs>
          <w:tab w:val="left" w:pos="4796"/>
        </w:tabs>
      </w:pPr>
      <w:ins w:id="41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1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29</w:t>
      </w:r>
      <w:ins w:id="418" w:author="郭 侃亮" w:date="2022-02-23T17:25:00Z">
        <w:r>
          <w:rPr>
            <w:rFonts w:hint="eastAsia"/>
            <w:highlight w:val="cyan"/>
          </w:rPr>
          <w:t>}</w:t>
        </w:r>
      </w:ins>
    </w:p>
    <w:p w14:paraId="004FC670" w14:textId="77777777" w:rsidR="00A17960" w:rsidRDefault="00AD66CD">
      <w:pPr>
        <w:rPr>
          <w:rFonts w:ascii="宋体" w:eastAsia="宋体" w:hAnsi="宋体"/>
        </w:rPr>
      </w:pPr>
      <w:r>
        <w:rPr>
          <w:rFonts w:hint="eastAsia"/>
        </w:rPr>
        <w:t>袁巧巧：</w:t>
      </w:r>
      <w:r>
        <w:t>"</w:t>
      </w:r>
      <w:r>
        <w:rPr>
          <w:rFonts w:hint="eastAsia"/>
        </w:rPr>
        <w:t>切，胆小鬼。</w:t>
      </w:r>
      <w:r>
        <w:t>"</w:t>
      </w:r>
    </w:p>
    <w:p w14:paraId="0F7C6047" w14:textId="628239DC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背后传来了熟悉的声音。高中时代的郑辉还是这么一板一眼，示意我们不要讲话了。旁边的袁巧巧见此露出一脸不屑的表情。</w:t>
      </w:r>
    </w:p>
    <w:p w14:paraId="31863001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前桌的刘洋、智子，后桌的</w:t>
      </w:r>
      <w:r w:rsidR="00334DFA">
        <w:rPr>
          <w:rFonts w:ascii="宋体" w:eastAsia="宋体" w:hAnsi="宋体" w:hint="eastAsia"/>
        </w:rPr>
        <w:t>袁</w:t>
      </w:r>
      <w:r>
        <w:rPr>
          <w:rFonts w:ascii="宋体" w:eastAsia="宋体" w:hAnsi="宋体" w:hint="eastAsia"/>
        </w:rPr>
        <w:t>巧巧、郑辉，还有同桌</w:t>
      </w:r>
      <w:r w:rsidR="00334DFA">
        <w:rPr>
          <w:rFonts w:ascii="宋体" w:eastAsia="宋体" w:hAnsi="宋体" w:hint="eastAsia"/>
        </w:rPr>
        <w:t>周</w:t>
      </w:r>
      <w:r>
        <w:rPr>
          <w:rFonts w:ascii="宋体" w:eastAsia="宋体" w:hAnsi="宋体" w:hint="eastAsia"/>
        </w:rPr>
        <w:t>小雨</w:t>
      </w:r>
      <w:r w:rsidR="00334DFA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便是我高中时代为数不多的玩伴。</w:t>
      </w:r>
    </w:p>
    <w:p w14:paraId="4626D704" w14:textId="77777777" w:rsidR="00A17960" w:rsidRDefault="00A17960"/>
    <w:p w14:paraId="5B138228" w14:textId="77777777" w:rsidR="00A17960" w:rsidRDefault="00AD66CD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</w:pP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#第一课 文化常识</w:t>
      </w:r>
    </w:p>
    <w:p w14:paraId="7001315D" w14:textId="384B75E0" w:rsidR="00FC3CE8" w:rsidRDefault="00FC3CE8" w:rsidP="00FC3CE8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显示黑板</w:t>
      </w:r>
      <w:r w:rsidR="005B02DD">
        <w:rPr>
          <w:rFonts w:hint="eastAsia"/>
          <w:highlight w:val="yellow"/>
        </w:rPr>
        <w:t>背景</w:t>
      </w:r>
      <w:r>
        <w:rPr>
          <w:rFonts w:hint="eastAsia"/>
          <w:highlight w:val="yellow"/>
        </w:rPr>
        <w:t xml:space="preserve"> </w:t>
      </w:r>
      <w:r w:rsidRPr="00FC3CE8">
        <w:t>p jiaoxue01</w:t>
      </w:r>
      <w:r>
        <w:rPr>
          <w:rFonts w:hint="eastAsia"/>
          <w:highlight w:val="yellow"/>
        </w:rPr>
        <w:t xml:space="preserve"> }</w:t>
      </w:r>
    </w:p>
    <w:p w14:paraId="167510E0" w14:textId="3B82BAC6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</w:t>
      </w:r>
      <w:r w:rsidR="00B343D7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24151AC6" w14:textId="77777777" w:rsidR="00A17960" w:rsidRDefault="00AD66CD">
      <w:pPr>
        <w:rPr>
          <w:color w:val="FF0000"/>
          <w:highlight w:val="cyan"/>
        </w:rPr>
      </w:pPr>
      <w:r>
        <w:rPr>
          <w:color w:val="FF0000"/>
          <w:highlight w:val="cyan"/>
        </w:rPr>
        <w:t>#</w:t>
      </w:r>
      <w:r>
        <w:rPr>
          <w:rFonts w:hint="eastAsia"/>
          <w:color w:val="FF0000"/>
          <w:highlight w:val="cyan"/>
        </w:rPr>
        <w:t>{</w:t>
      </w:r>
      <w:r>
        <w:rPr>
          <w:rFonts w:hint="eastAsia"/>
          <w:color w:val="FF0000"/>
          <w:highlight w:val="cyan"/>
        </w:rPr>
        <w:t>播放</w:t>
      </w:r>
      <w:r>
        <w:rPr>
          <w:rFonts w:hint="eastAsia"/>
          <w:color w:val="FF0000"/>
          <w:highlight w:val="cyan"/>
        </w:rPr>
        <w:t>BGM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b</w:t>
      </w:r>
      <w:r>
        <w:rPr>
          <w:color w:val="FF0000"/>
          <w:highlight w:val="cyan"/>
        </w:rPr>
        <w:t xml:space="preserve">0109 </w:t>
      </w:r>
      <w:r>
        <w:rPr>
          <w:rFonts w:hint="eastAsia"/>
          <w:color w:val="FF0000"/>
          <w:highlight w:val="cyan"/>
        </w:rPr>
        <w:t>}</w:t>
      </w:r>
    </w:p>
    <w:p w14:paraId="0CC7FB6C" w14:textId="765205FD" w:rsidR="00F20D77" w:rsidRDefault="00F20D77" w:rsidP="00F20D77">
      <w:pPr>
        <w:tabs>
          <w:tab w:val="left" w:pos="4796"/>
        </w:tabs>
      </w:pPr>
      <w:ins w:id="41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2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30</w:t>
      </w:r>
      <w:ins w:id="421" w:author="郭 侃亮" w:date="2022-02-23T17:25:00Z">
        <w:r>
          <w:rPr>
            <w:rFonts w:hint="eastAsia"/>
            <w:highlight w:val="cyan"/>
          </w:rPr>
          <w:t>}</w:t>
        </w:r>
      </w:ins>
    </w:p>
    <w:p w14:paraId="58B0D6A6" w14:textId="0ADD7F03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各位同学，欢迎大家</w:t>
      </w:r>
      <w:r w:rsidR="00334DFA">
        <w:rPr>
          <w:rFonts w:hint="eastAsia"/>
        </w:rPr>
        <w:t>进入</w:t>
      </w:r>
      <w:r>
        <w:rPr>
          <w:rFonts w:hint="eastAsia"/>
        </w:rPr>
        <w:t>日语</w:t>
      </w:r>
      <w:r w:rsidR="00334DFA">
        <w:rPr>
          <w:rFonts w:hint="eastAsia"/>
        </w:rPr>
        <w:t>学习</w:t>
      </w:r>
      <w:r>
        <w:rPr>
          <w:rFonts w:hint="eastAsia"/>
        </w:rPr>
        <w:t>的第一课。</w:t>
      </w:r>
      <w:r>
        <w:t>"</w:t>
      </w:r>
    </w:p>
    <w:p w14:paraId="2A8CE587" w14:textId="0419B24F" w:rsidR="00F20D77" w:rsidRDefault="00F20D77" w:rsidP="00F20D77">
      <w:pPr>
        <w:tabs>
          <w:tab w:val="left" w:pos="4796"/>
        </w:tabs>
      </w:pPr>
      <w:ins w:id="42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2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31</w:t>
      </w:r>
      <w:ins w:id="424" w:author="郭 侃亮" w:date="2022-02-23T17:25:00Z">
        <w:r>
          <w:rPr>
            <w:rFonts w:hint="eastAsia"/>
            <w:highlight w:val="cyan"/>
          </w:rPr>
          <w:t>}</w:t>
        </w:r>
      </w:ins>
    </w:p>
    <w:p w14:paraId="13278B67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今天我们有三个学习任务……</w:t>
      </w:r>
      <w:r>
        <w:t>"</w:t>
      </w:r>
    </w:p>
    <w:p w14:paraId="6F1BB3E0" w14:textId="6CB9C0C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</w:t>
      </w:r>
      <w:r w:rsidR="00E701F5">
        <w:rPr>
          <w:highlight w:val="yellow"/>
        </w:rPr>
        <w:t>2</w:t>
      </w:r>
      <w:r w:rsidR="007D72A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14D080D4" w14:textId="6E5E5F11" w:rsidR="00A17960" w:rsidRDefault="00AD66CD">
      <w:r>
        <w:rPr>
          <w:rFonts w:hint="eastAsia"/>
        </w:rPr>
        <w:t>王浩：</w:t>
      </w:r>
      <w:r>
        <w:t>"</w:t>
      </w:r>
      <w:r>
        <w:rPr>
          <w:rFonts w:hint="eastAsia"/>
        </w:rPr>
        <w:t>我记得</w:t>
      </w:r>
      <w:r w:rsidR="00334DFA">
        <w:rPr>
          <w:rFonts w:hint="eastAsia"/>
        </w:rPr>
        <w:t>第一堂</w:t>
      </w:r>
      <w:r>
        <w:rPr>
          <w:rFonts w:hint="eastAsia"/>
        </w:rPr>
        <w:t>日语课是学习假名的由来……</w:t>
      </w:r>
      <w:r>
        <w:t>"</w:t>
      </w:r>
    </w:p>
    <w:p w14:paraId="1DEB0096" w14:textId="1744C307" w:rsidR="00A17960" w:rsidRPr="00380DEE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TJ</w:t>
      </w:r>
      <w:r>
        <w:rPr>
          <w:highlight w:val="yellow"/>
          <w:lang w:eastAsia="ja-JP"/>
        </w:rPr>
        <w:t>1</w:t>
      </w:r>
      <w:r w:rsidR="00B343D7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613CE2AC" w14:textId="11A9E4E3" w:rsidR="00FC3CE8" w:rsidRDefault="00FC3CE8" w:rsidP="00FC3CE8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显示黑板</w:t>
      </w:r>
      <w:r w:rsidR="005B02DD">
        <w:rPr>
          <w:rFonts w:hint="eastAsia"/>
          <w:highlight w:val="yellow"/>
          <w:lang w:eastAsia="ja-JP"/>
        </w:rPr>
        <w:t>背景</w:t>
      </w:r>
      <w:r>
        <w:rPr>
          <w:rFonts w:hint="eastAsia"/>
          <w:highlight w:val="yellow"/>
          <w:lang w:eastAsia="ja-JP"/>
        </w:rPr>
        <w:t xml:space="preserve"> </w:t>
      </w:r>
      <w:r w:rsidRPr="00FC3CE8">
        <w:rPr>
          <w:lang w:eastAsia="ja-JP"/>
        </w:rPr>
        <w:t>p jiaoxue0</w:t>
      </w:r>
      <w:r>
        <w:rPr>
          <w:lang w:eastAsia="ja-JP"/>
        </w:rPr>
        <w:t>2</w:t>
      </w:r>
      <w:r>
        <w:rPr>
          <w:rFonts w:hint="eastAsia"/>
          <w:highlight w:val="yellow"/>
          <w:lang w:eastAsia="ja-JP"/>
        </w:rPr>
        <w:t xml:space="preserve"> }</w:t>
      </w:r>
    </w:p>
    <w:p w14:paraId="266A80DC" w14:textId="6A735E17" w:rsidR="00F20D77" w:rsidRDefault="00F20D77" w:rsidP="00F20D77">
      <w:pPr>
        <w:tabs>
          <w:tab w:val="left" w:pos="4796"/>
        </w:tabs>
        <w:rPr>
          <w:lang w:eastAsia="ja-JP"/>
        </w:rPr>
      </w:pPr>
      <w:ins w:id="425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426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</w:rPr>
        <w:t>32</w:t>
      </w:r>
      <w:ins w:id="427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2E7D59FF" w14:textId="2B4B41EB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一是了解日语中“万叶假名”的由来，二是学习</w:t>
      </w:r>
      <w:r>
        <w:rPr>
          <w:rFonts w:eastAsia="MS Mincho" w:hint="eastAsia"/>
          <w:lang w:eastAsia="ja-JP"/>
        </w:rPr>
        <w:t>「あ行～か行」</w:t>
      </w:r>
      <w:r>
        <w:rPr>
          <w:rFonts w:eastAsia="宋体" w:hint="eastAsia"/>
          <w:lang w:eastAsia="ja-JP"/>
        </w:rPr>
        <w:t>的假名</w:t>
      </w:r>
      <w:r>
        <w:rPr>
          <w:rFonts w:hint="eastAsia"/>
          <w:lang w:eastAsia="ja-JP"/>
        </w:rPr>
        <w:t>，三是学习</w:t>
      </w:r>
      <w:r>
        <w:rPr>
          <w:rFonts w:eastAsia="MS Mincho" w:hint="eastAsia"/>
          <w:lang w:eastAsia="ja-JP"/>
        </w:rPr>
        <w:t>「あ行～か行」</w:t>
      </w:r>
      <w:r w:rsidR="00334DFA">
        <w:rPr>
          <w:rFonts w:eastAsia="MS Mincho" w:hint="eastAsia"/>
          <w:lang w:eastAsia="ja-JP"/>
        </w:rPr>
        <w:t>假名</w:t>
      </w:r>
      <w:r>
        <w:rPr>
          <w:rFonts w:asciiTheme="minorEastAsia" w:hAnsiTheme="minorEastAsia" w:hint="eastAsia"/>
          <w:lang w:eastAsia="ja-JP"/>
        </w:rPr>
        <w:t>的相关</w:t>
      </w:r>
      <w:r w:rsidRPr="00380DEE">
        <w:rPr>
          <w:rFonts w:asciiTheme="minorEastAsia" w:hAnsiTheme="minorEastAsia" w:hint="eastAsia"/>
          <w:lang w:eastAsia="ja-JP"/>
        </w:rPr>
        <w:t>单词</w:t>
      </w:r>
      <w:r>
        <w:rPr>
          <w:rFonts w:asciiTheme="minorEastAsia" w:hAnsiTheme="minorEastAsia" w:hint="eastAsia"/>
          <w:lang w:eastAsia="ja-JP"/>
        </w:rPr>
        <w:t>。</w:t>
      </w:r>
      <w:r>
        <w:t>"</w:t>
      </w:r>
    </w:p>
    <w:p w14:paraId="0421EEB4" w14:textId="088BF640" w:rsidR="005B02DD" w:rsidRDefault="005B02DD" w:rsidP="005B02D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显示黑板背景</w:t>
      </w:r>
      <w:r>
        <w:rPr>
          <w:rFonts w:hint="eastAsia"/>
          <w:highlight w:val="yellow"/>
        </w:rPr>
        <w:t xml:space="preserve"> </w:t>
      </w:r>
      <w:r w:rsidRPr="00FC3CE8">
        <w:t>p jiaoxue0</w:t>
      </w:r>
      <w:r>
        <w:rPr>
          <w:highlight w:val="yellow"/>
        </w:rPr>
        <w:t>3</w:t>
      </w:r>
      <w:r>
        <w:rPr>
          <w:rFonts w:hint="eastAsia"/>
          <w:highlight w:val="yellow"/>
        </w:rPr>
        <w:t>}</w:t>
      </w:r>
    </w:p>
    <w:p w14:paraId="45658914" w14:textId="739F13EA" w:rsidR="00F20D77" w:rsidRDefault="00F20D77" w:rsidP="00F20D77">
      <w:pPr>
        <w:tabs>
          <w:tab w:val="left" w:pos="4796"/>
        </w:tabs>
      </w:pPr>
      <w:ins w:id="42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2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33</w:t>
      </w:r>
      <w:ins w:id="430" w:author="郭 侃亮" w:date="2022-02-23T17:25:00Z">
        <w:r>
          <w:rPr>
            <w:rFonts w:hint="eastAsia"/>
            <w:highlight w:val="cyan"/>
          </w:rPr>
          <w:t>}</w:t>
        </w:r>
      </w:ins>
    </w:p>
    <w:p w14:paraId="19F25BF6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《隋书》中有一句对日本的记载：“无文字，唯刻木结绳。敬佛法，于百济求得佛经，始有文字。”</w:t>
      </w:r>
      <w:r>
        <w:t>"</w:t>
      </w:r>
    </w:p>
    <w:p w14:paraId="5770A452" w14:textId="761CD076" w:rsidR="00F20D77" w:rsidRDefault="00F20D77" w:rsidP="00F20D77">
      <w:pPr>
        <w:tabs>
          <w:tab w:val="left" w:pos="4796"/>
        </w:tabs>
      </w:pPr>
      <w:ins w:id="43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3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34</w:t>
      </w:r>
      <w:ins w:id="433" w:author="郭 侃亮" w:date="2022-02-23T17:25:00Z">
        <w:r>
          <w:rPr>
            <w:rFonts w:hint="eastAsia"/>
            <w:highlight w:val="cyan"/>
          </w:rPr>
          <w:t>}</w:t>
        </w:r>
      </w:ins>
    </w:p>
    <w:p w14:paraId="01BEBB6C" w14:textId="012CA8BF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也就是说，日本起初有自己的语言，却没有用于记</w:t>
      </w:r>
      <w:r w:rsidR="00334DFA">
        <w:rPr>
          <w:rFonts w:hint="eastAsia"/>
        </w:rPr>
        <w:t>录</w:t>
      </w:r>
      <w:r>
        <w:rPr>
          <w:rFonts w:hint="eastAsia"/>
        </w:rPr>
        <w:t>的文字，主要通过口耳相传。</w:t>
      </w:r>
      <w:r>
        <w:lastRenderedPageBreak/>
        <w:t>"</w:t>
      </w:r>
    </w:p>
    <w:p w14:paraId="0D28C38D" w14:textId="5B53830F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</w:t>
      </w:r>
      <w:r w:rsidR="000F779A">
        <w:rPr>
          <w:highlight w:val="yellow"/>
        </w:rPr>
        <w:t>1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7C16A893" w14:textId="11BD5F33" w:rsidR="00F20D77" w:rsidRDefault="00F20D77" w:rsidP="00F20D77">
      <w:pPr>
        <w:tabs>
          <w:tab w:val="left" w:pos="4796"/>
        </w:tabs>
      </w:pPr>
      <w:ins w:id="43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3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35</w:t>
      </w:r>
      <w:ins w:id="436" w:author="郭 侃亮" w:date="2022-02-23T17:25:00Z">
        <w:r>
          <w:rPr>
            <w:rFonts w:hint="eastAsia"/>
            <w:highlight w:val="cyan"/>
          </w:rPr>
          <w:t>}</w:t>
        </w:r>
      </w:ins>
    </w:p>
    <w:p w14:paraId="6FE2BD3B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原来是这样啊。那日本什么时候开始有了文字呢？</w:t>
      </w:r>
      <w:r>
        <w:t>"</w:t>
      </w:r>
    </w:p>
    <w:p w14:paraId="68827C6E" w14:textId="2E8E8C5F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</w:t>
      </w:r>
      <w:r w:rsidR="00B343D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462C6B20" w14:textId="49FC4703" w:rsidR="00F20D77" w:rsidRDefault="00F20D77" w:rsidP="00F20D77">
      <w:pPr>
        <w:tabs>
          <w:tab w:val="left" w:pos="4796"/>
        </w:tabs>
      </w:pPr>
      <w:ins w:id="43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3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36</w:t>
      </w:r>
      <w:ins w:id="439" w:author="郭 侃亮" w:date="2022-02-23T17:25:00Z">
        <w:r>
          <w:rPr>
            <w:rFonts w:hint="eastAsia"/>
            <w:highlight w:val="cyan"/>
          </w:rPr>
          <w:t>}</w:t>
        </w:r>
      </w:ins>
    </w:p>
    <w:p w14:paraId="70EC6A30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大约在公元三</w:t>
      </w:r>
      <w:r w:rsidR="00334DFA">
        <w:rPr>
          <w:rFonts w:hint="eastAsia"/>
        </w:rPr>
        <w:t>世纪</w:t>
      </w:r>
      <w:r>
        <w:rPr>
          <w:rFonts w:hint="eastAsia"/>
        </w:rPr>
        <w:t>至五世纪，汉字逐渐从中国传入日本。</w:t>
      </w:r>
      <w:r>
        <w:t>"</w:t>
      </w:r>
      <w:r>
        <w:rPr>
          <w:rFonts w:hint="eastAsia"/>
        </w:rPr>
        <w:t xml:space="preserve"> </w:t>
      </w:r>
    </w:p>
    <w:p w14:paraId="38B2B8A9" w14:textId="1D208241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1</w:t>
      </w:r>
      <w:r w:rsidR="007D68E5">
        <w:rPr>
          <w:highlight w:val="yellow"/>
        </w:rPr>
        <w:t>2</w:t>
      </w:r>
      <w:r w:rsidR="006806A1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3F445565" w14:textId="1E321419" w:rsidR="00F20D77" w:rsidRDefault="00F20D77" w:rsidP="00F20D77">
      <w:pPr>
        <w:tabs>
          <w:tab w:val="left" w:pos="4796"/>
        </w:tabs>
      </w:pPr>
      <w:ins w:id="44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4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37</w:t>
      </w:r>
      <w:ins w:id="442" w:author="郭 侃亮" w:date="2022-02-23T17:25:00Z">
        <w:r>
          <w:rPr>
            <w:rFonts w:hint="eastAsia"/>
            <w:highlight w:val="cyan"/>
          </w:rPr>
          <w:t>}</w:t>
        </w:r>
      </w:ins>
    </w:p>
    <w:p w14:paraId="3B6303BC" w14:textId="77777777" w:rsidR="00A17960" w:rsidRDefault="00AD66CD">
      <w:r>
        <w:rPr>
          <w:rFonts w:hint="eastAsia"/>
        </w:rPr>
        <w:t>刘洋：</w:t>
      </w:r>
      <w:r>
        <w:t>"</w:t>
      </w:r>
      <w:r>
        <w:rPr>
          <w:rFonts w:hint="eastAsia"/>
        </w:rPr>
        <w:t>当时没有字典，也没有翻译软件，日本人是如何学习汉字的呢？</w:t>
      </w:r>
      <w:r>
        <w:t>"</w:t>
      </w:r>
    </w:p>
    <w:p w14:paraId="4E68F587" w14:textId="1DE767E1" w:rsidR="005B02DD" w:rsidRDefault="005B02DD" w:rsidP="005B02D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显示黑板背景</w:t>
      </w:r>
      <w:r>
        <w:rPr>
          <w:rFonts w:hint="eastAsia"/>
          <w:highlight w:val="yellow"/>
        </w:rPr>
        <w:t xml:space="preserve"> </w:t>
      </w:r>
      <w:r w:rsidRPr="00FC3CE8">
        <w:t>p jiaoxue0</w:t>
      </w:r>
      <w:r>
        <w:rPr>
          <w:highlight w:val="yellow"/>
        </w:rPr>
        <w:t>4</w:t>
      </w:r>
      <w:r>
        <w:rPr>
          <w:rFonts w:hint="eastAsia"/>
          <w:highlight w:val="yellow"/>
        </w:rPr>
        <w:t>}</w:t>
      </w:r>
    </w:p>
    <w:p w14:paraId="6093230E" w14:textId="0F0773A3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</w:t>
      </w:r>
      <w:r w:rsidR="00B343D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3861D14E" w14:textId="7C600164" w:rsidR="00F20D77" w:rsidRDefault="00F20D77" w:rsidP="00F20D77">
      <w:pPr>
        <w:tabs>
          <w:tab w:val="left" w:pos="4796"/>
        </w:tabs>
      </w:pPr>
      <w:ins w:id="44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4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38</w:t>
      </w:r>
      <w:ins w:id="445" w:author="郭 侃亮" w:date="2022-02-23T17:25:00Z">
        <w:r>
          <w:rPr>
            <w:rFonts w:hint="eastAsia"/>
            <w:highlight w:val="cyan"/>
          </w:rPr>
          <w:t>}</w:t>
        </w:r>
      </w:ins>
    </w:p>
    <w:p w14:paraId="07B4AF2C" w14:textId="1F821509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这个问题问</w:t>
      </w:r>
      <w:r w:rsidR="00656B81">
        <w:rPr>
          <w:rFonts w:hint="eastAsia"/>
        </w:rPr>
        <w:t>得</w:t>
      </w:r>
      <w:r>
        <w:rPr>
          <w:rFonts w:hint="eastAsia"/>
        </w:rPr>
        <w:t>很好。其实</w:t>
      </w:r>
      <w:r>
        <w:rPr>
          <w:rFonts w:ascii="宋体" w:eastAsia="宋体" w:hAnsi="宋体" w:cs="Tahoma"/>
          <w:color w:val="000000"/>
          <w:shd w:val="clear" w:color="auto" w:fill="FFFFFF"/>
        </w:rPr>
        <w:t>汉字传入日本后</w:t>
      </w:r>
      <w:r w:rsidR="00656B81">
        <w:rPr>
          <w:rFonts w:ascii="宋体" w:eastAsia="宋体" w:hAnsi="宋体" w:cs="Tahoma" w:hint="eastAsia"/>
          <w:color w:val="000000"/>
          <w:shd w:val="clear" w:color="auto" w:fill="FFFFFF"/>
        </w:rPr>
        <w:t>出现</w:t>
      </w:r>
      <w:r>
        <w:rPr>
          <w:rFonts w:ascii="宋体" w:eastAsia="宋体" w:hAnsi="宋体" w:cs="Tahoma"/>
          <w:color w:val="000000"/>
          <w:shd w:val="clear" w:color="auto" w:fill="FFFFFF"/>
        </w:rPr>
        <w:t>了两种</w:t>
      </w:r>
      <w:r w:rsidR="00656B81">
        <w:rPr>
          <w:rFonts w:ascii="宋体" w:eastAsia="宋体" w:hAnsi="宋体" w:cs="Tahoma" w:hint="eastAsia"/>
          <w:color w:val="000000"/>
          <w:shd w:val="clear" w:color="auto" w:fill="FFFFFF"/>
        </w:rPr>
        <w:t>用法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rPr>
          <w:rFonts w:ascii="宋体" w:eastAsia="宋体" w:hAnsi="宋体" w:cs="Tahoma"/>
          <w:color w:val="000000"/>
          <w:shd w:val="clear" w:color="auto" w:fill="FFFFFF"/>
        </w:rPr>
        <w:t>一种是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“汉字的正用”，也就是严格遵循汉字的本义使用。</w:t>
      </w:r>
      <w:r>
        <w:t>"</w:t>
      </w:r>
    </w:p>
    <w:p w14:paraId="77B75763" w14:textId="18A90D37" w:rsidR="00F20D77" w:rsidRDefault="00F20D77" w:rsidP="00F20D77">
      <w:pPr>
        <w:tabs>
          <w:tab w:val="left" w:pos="4796"/>
        </w:tabs>
      </w:pPr>
      <w:ins w:id="44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4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39</w:t>
      </w:r>
      <w:ins w:id="448" w:author="郭 侃亮" w:date="2022-02-23T17:25:00Z">
        <w:r>
          <w:rPr>
            <w:rFonts w:hint="eastAsia"/>
            <w:highlight w:val="cyan"/>
          </w:rPr>
          <w:t>}</w:t>
        </w:r>
      </w:ins>
    </w:p>
    <w:p w14:paraId="32AAA36D" w14:textId="5609A3EF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例如日本人使用“山”这个汉字来表示山峰。但是</w:t>
      </w:r>
      <w:r w:rsidR="00656B81">
        <w:rPr>
          <w:rFonts w:ascii="宋体" w:eastAsia="宋体" w:hAnsi="宋体" w:cs="Tahoma" w:hint="eastAsia"/>
          <w:color w:val="000000"/>
          <w:shd w:val="clear" w:color="auto" w:fill="FFFFFF"/>
        </w:rPr>
        <w:t>这个字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有两种读音。一种是原本日语中的发音“yama”，另一种是中文的发音“shan”。</w:t>
      </w:r>
      <w:r>
        <w:t>"</w:t>
      </w:r>
      <w:r>
        <w:rPr>
          <w:rFonts w:hint="eastAsia"/>
        </w:rPr>
        <w:t xml:space="preserve"> </w:t>
      </w:r>
    </w:p>
    <w:p w14:paraId="574C4804" w14:textId="6F76B7CC" w:rsidR="00A17960" w:rsidRPr="00380DEE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Z</w:t>
      </w:r>
      <w:r>
        <w:rPr>
          <w:highlight w:val="yellow"/>
        </w:rPr>
        <w:t>H1</w:t>
      </w:r>
      <w:r w:rsidR="00DF5E68">
        <w:rPr>
          <w:highlight w:val="yellow"/>
        </w:rPr>
        <w:t>2</w:t>
      </w:r>
      <w:r w:rsidR="006D0C24">
        <w:rPr>
          <w:highlight w:val="yellow"/>
        </w:rPr>
        <w:t>wn</w:t>
      </w:r>
      <w:r>
        <w:rPr>
          <w:rFonts w:hint="eastAsia"/>
          <w:highlight w:val="yellow"/>
        </w:rPr>
        <w:t>}</w:t>
      </w:r>
    </w:p>
    <w:p w14:paraId="69EEFFFC" w14:textId="67555449" w:rsidR="00F20D77" w:rsidRDefault="00F20D77" w:rsidP="00F20D77">
      <w:pPr>
        <w:tabs>
          <w:tab w:val="left" w:pos="4796"/>
        </w:tabs>
      </w:pPr>
      <w:ins w:id="44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5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40</w:t>
      </w:r>
      <w:ins w:id="451" w:author="郭 侃亮" w:date="2022-02-23T17:25:00Z">
        <w:r>
          <w:rPr>
            <w:rFonts w:hint="eastAsia"/>
            <w:highlight w:val="cyan"/>
          </w:rPr>
          <w:t>}</w:t>
        </w:r>
      </w:ins>
    </w:p>
    <w:p w14:paraId="24739CDE" w14:textId="4AE2EC9A" w:rsidR="00A17960" w:rsidRDefault="00AD66CD">
      <w:pPr>
        <w:rPr>
          <w:rFonts w:ascii="宋体" w:eastAsia="宋体" w:hAnsi="宋体" w:cs="Tahoma"/>
          <w:color w:val="000000"/>
          <w:shd w:val="clear" w:color="auto" w:fill="FFFFFF"/>
        </w:rPr>
      </w:pPr>
      <w:r>
        <w:rPr>
          <w:rFonts w:hint="eastAsia"/>
        </w:rPr>
        <w:t>郑辉：</w:t>
      </w:r>
      <w:r>
        <w:t>"</w:t>
      </w:r>
      <w:r>
        <w:rPr>
          <w:rFonts w:hint="eastAsia"/>
        </w:rPr>
        <w:t>那不是很麻烦</w:t>
      </w:r>
      <w:r w:rsidR="00656B81">
        <w:rPr>
          <w:rFonts w:hint="eastAsia"/>
        </w:rPr>
        <w:t>吗？</w:t>
      </w:r>
      <w:r>
        <w:t>"</w:t>
      </w:r>
    </w:p>
    <w:p w14:paraId="0255BB35" w14:textId="317A95F2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</w:t>
      </w:r>
      <w:r w:rsidR="00B343D7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68719F6B" w14:textId="4552376C" w:rsidR="00F20D77" w:rsidRDefault="00F20D77" w:rsidP="00F20D77">
      <w:pPr>
        <w:tabs>
          <w:tab w:val="left" w:pos="4796"/>
        </w:tabs>
      </w:pPr>
      <w:ins w:id="45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5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41</w:t>
      </w:r>
      <w:ins w:id="454" w:author="郭 侃亮" w:date="2022-02-23T17:25:00Z">
        <w:r>
          <w:rPr>
            <w:rFonts w:hint="eastAsia"/>
            <w:highlight w:val="cyan"/>
          </w:rPr>
          <w:t>}</w:t>
        </w:r>
      </w:ins>
    </w:p>
    <w:p w14:paraId="2DFB8977" w14:textId="3690A163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哈哈，确实。尤其是“shan”这个读音日本人并不熟悉，因此汉字起初更多的是被当作“表音文字”来使用</w:t>
      </w:r>
      <w:r w:rsidR="004E3705">
        <w:rPr>
          <w:rFonts w:ascii="宋体" w:eastAsia="宋体" w:hAnsi="宋体" w:cs="Tahoma" w:hint="eastAsia"/>
          <w:color w:val="000000"/>
          <w:shd w:val="clear" w:color="auto" w:fill="FFFFFF"/>
        </w:rPr>
        <w:t>，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日本人</w:t>
      </w:r>
      <w:r w:rsidR="00656B81">
        <w:rPr>
          <w:rFonts w:ascii="宋体" w:eastAsia="宋体" w:hAnsi="宋体" w:cs="Tahoma" w:hint="eastAsia"/>
          <w:color w:val="000000"/>
          <w:shd w:val="clear" w:color="auto" w:fill="FFFFFF"/>
        </w:rPr>
        <w:t>由此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创造出了“万叶假名”。</w:t>
      </w:r>
      <w:r>
        <w:t>"</w:t>
      </w:r>
      <w:r>
        <w:rPr>
          <w:rFonts w:hint="eastAsia"/>
        </w:rPr>
        <w:t xml:space="preserve"> </w:t>
      </w:r>
    </w:p>
    <w:p w14:paraId="4CE2A3B2" w14:textId="7CDC6CBC" w:rsidR="00023024" w:rsidRDefault="00023024" w:rsidP="0002302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显示黑板背景</w:t>
      </w:r>
      <w:r>
        <w:rPr>
          <w:rFonts w:hint="eastAsia"/>
          <w:highlight w:val="yellow"/>
        </w:rPr>
        <w:t xml:space="preserve"> </w:t>
      </w:r>
      <w:r w:rsidRPr="00FC3CE8">
        <w:t>p jiaoxue0</w:t>
      </w:r>
      <w:r>
        <w:rPr>
          <w:highlight w:val="yellow"/>
        </w:rPr>
        <w:t>5</w:t>
      </w:r>
      <w:r>
        <w:rPr>
          <w:rFonts w:hint="eastAsia"/>
          <w:highlight w:val="yellow"/>
        </w:rPr>
        <w:t>}</w:t>
      </w:r>
    </w:p>
    <w:p w14:paraId="2602374F" w14:textId="36E9D13A" w:rsidR="00F20D77" w:rsidRDefault="00F20D77" w:rsidP="00F20D77">
      <w:pPr>
        <w:tabs>
          <w:tab w:val="left" w:pos="4796"/>
        </w:tabs>
      </w:pPr>
      <w:ins w:id="45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5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42</w:t>
      </w:r>
      <w:ins w:id="457" w:author="郭 侃亮" w:date="2022-02-23T17:25:00Z">
        <w:r>
          <w:rPr>
            <w:rFonts w:hint="eastAsia"/>
            <w:highlight w:val="cyan"/>
          </w:rPr>
          <w:t>}</w:t>
        </w:r>
      </w:ins>
    </w:p>
    <w:p w14:paraId="25D57054" w14:textId="4E57A43B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这里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的“假”就是“假借</w:t>
      </w:r>
      <w:r>
        <w:rPr>
          <w:rFonts w:ascii="宋体" w:eastAsia="宋体" w:hAnsi="宋体" w:cs="Tahoma"/>
          <w:color w:val="000000"/>
          <w:shd w:val="clear" w:color="auto" w:fill="FFFFFF"/>
        </w:rPr>
        <w:t>(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汉字)”的意思。“万叶假名”借用一部分汉字的读音来记录日语中</w:t>
      </w:r>
      <w:r w:rsidR="007F5FC7">
        <w:rPr>
          <w:rFonts w:ascii="宋体" w:eastAsia="宋体" w:hAnsi="宋体" w:cs="Tahoma" w:hint="eastAsia"/>
          <w:color w:val="000000"/>
          <w:shd w:val="clear" w:color="auto" w:fill="FFFFFF"/>
        </w:rPr>
        <w:t>原本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</w:t>
      </w:r>
      <w:r w:rsidR="007F5FC7">
        <w:rPr>
          <w:rFonts w:ascii="宋体" w:eastAsia="宋体" w:hAnsi="宋体" w:cs="Tahoma" w:hint="eastAsia"/>
          <w:color w:val="000000"/>
          <w:shd w:val="clear" w:color="auto" w:fill="FFFFFF"/>
        </w:rPr>
        <w:t>发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音。</w:t>
      </w:r>
      <w:r>
        <w:t>"</w:t>
      </w:r>
    </w:p>
    <w:p w14:paraId="0E3DC2C6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山的万叶假名</w:t>
      </w:r>
      <w:r>
        <w:rPr>
          <w:rFonts w:hint="eastAsia"/>
          <w:highlight w:val="yellow"/>
        </w:rPr>
        <w:t>}</w:t>
      </w:r>
    </w:p>
    <w:p w14:paraId="3DF392A2" w14:textId="5C2F5D5D" w:rsidR="00F20D77" w:rsidRDefault="00F20D77" w:rsidP="00F20D77">
      <w:pPr>
        <w:tabs>
          <w:tab w:val="left" w:pos="4796"/>
        </w:tabs>
      </w:pPr>
      <w:ins w:id="45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5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43</w:t>
      </w:r>
      <w:ins w:id="460" w:author="郭 侃亮" w:date="2022-02-23T17:25:00Z">
        <w:r>
          <w:rPr>
            <w:rFonts w:hint="eastAsia"/>
            <w:highlight w:val="cyan"/>
          </w:rPr>
          <w:t>}</w:t>
        </w:r>
      </w:ins>
    </w:p>
    <w:p w14:paraId="7265E23F" w14:textId="3DC9189A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例如日语中的“山”读作“</w:t>
      </w:r>
      <w:r>
        <w:rPr>
          <w:rFonts w:hint="eastAsia"/>
        </w:rPr>
        <w:t>yama</w:t>
      </w:r>
      <w:r>
        <w:rPr>
          <w:rFonts w:hint="eastAsia"/>
        </w:rPr>
        <w:t>”，就可以用“</w:t>
      </w:r>
      <w:r w:rsidR="00580D47">
        <w:rPr>
          <w:rFonts w:hint="eastAsia"/>
        </w:rPr>
        <w:t>也</w:t>
      </w:r>
      <w:r>
        <w:rPr>
          <w:rFonts w:hint="eastAsia"/>
        </w:rPr>
        <w:t>麻</w:t>
      </w:r>
      <w:r w:rsidR="00656B81">
        <w:rPr>
          <w:rFonts w:hint="eastAsia"/>
        </w:rPr>
        <w:t>、</w:t>
      </w:r>
      <w:r>
        <w:rPr>
          <w:rFonts w:hint="eastAsia"/>
        </w:rPr>
        <w:t>野麻”等汉字来记录。这种使用方法就被称为“万叶假名”。</w:t>
      </w:r>
      <w:r>
        <w:t>"</w:t>
      </w:r>
    </w:p>
    <w:p w14:paraId="49A56D31" w14:textId="02F2F5D0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QQ</w:t>
      </w:r>
      <w:r w:rsidR="00033C33">
        <w:rPr>
          <w:highlight w:val="yellow"/>
        </w:rPr>
        <w:t>1</w:t>
      </w:r>
      <w:r w:rsidR="00EA09C9">
        <w:rPr>
          <w:highlight w:val="yellow"/>
        </w:rPr>
        <w:t>2</w:t>
      </w:r>
      <w:r w:rsidR="00033C33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25515484" w14:textId="3FF3DF7F" w:rsidR="00F20D77" w:rsidRDefault="00F20D77" w:rsidP="00F20D77">
      <w:pPr>
        <w:tabs>
          <w:tab w:val="left" w:pos="4796"/>
        </w:tabs>
      </w:pPr>
      <w:ins w:id="46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6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44</w:t>
      </w:r>
      <w:ins w:id="463" w:author="郭 侃亮" w:date="2022-02-23T17:25:00Z">
        <w:r>
          <w:rPr>
            <w:rFonts w:hint="eastAsia"/>
            <w:highlight w:val="cyan"/>
          </w:rPr>
          <w:t>}</w:t>
        </w:r>
      </w:ins>
    </w:p>
    <w:p w14:paraId="6A5AD6A0" w14:textId="2C9D71BB" w:rsidR="00A17960" w:rsidRDefault="00AD66CD">
      <w:r>
        <w:rPr>
          <w:rFonts w:ascii="宋体" w:eastAsia="宋体" w:hAnsi="宋体" w:cs="Tahoma" w:hint="eastAsia"/>
          <w:shd w:val="clear" w:color="auto" w:fill="FFFFFF"/>
        </w:rPr>
        <w:t>袁巧巧：</w:t>
      </w:r>
      <w:r>
        <w:t>"</w:t>
      </w:r>
      <w:r>
        <w:rPr>
          <w:rFonts w:hint="eastAsia"/>
        </w:rPr>
        <w:t>原来如此。那既然有“假名”，</w:t>
      </w:r>
      <w:r w:rsidR="00656B81">
        <w:rPr>
          <w:rFonts w:hint="eastAsia"/>
        </w:rPr>
        <w:t>是不是</w:t>
      </w:r>
      <w:r>
        <w:rPr>
          <w:rFonts w:hint="eastAsia"/>
        </w:rPr>
        <w:t>还有“真名”</w:t>
      </w:r>
      <w:r w:rsidR="00817C8A">
        <w:rPr>
          <w:rFonts w:hint="eastAsia"/>
        </w:rPr>
        <w:t>呢</w:t>
      </w:r>
      <w:r>
        <w:rPr>
          <w:rFonts w:hint="eastAsia"/>
        </w:rPr>
        <w:t>？</w:t>
      </w:r>
      <w:r>
        <w:t>"</w:t>
      </w:r>
    </w:p>
    <w:p w14:paraId="39E8B28F" w14:textId="2641487E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</w:t>
      </w:r>
      <w:r w:rsidR="00B343D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1D047D63" w14:textId="7E579359" w:rsidR="00F20D77" w:rsidRDefault="00F20D77" w:rsidP="00F20D77">
      <w:pPr>
        <w:tabs>
          <w:tab w:val="left" w:pos="4796"/>
        </w:tabs>
      </w:pPr>
      <w:ins w:id="46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6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45</w:t>
      </w:r>
      <w:ins w:id="466" w:author="郭 侃亮" w:date="2022-02-23T17:25:00Z">
        <w:r>
          <w:rPr>
            <w:rFonts w:hint="eastAsia"/>
            <w:highlight w:val="cyan"/>
          </w:rPr>
          <w:t>}</w:t>
        </w:r>
      </w:ins>
    </w:p>
    <w:p w14:paraId="2F16EA26" w14:textId="192EA763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当然有。“真名”指的</w:t>
      </w:r>
      <w:r w:rsidR="00656B81">
        <w:rPr>
          <w:rFonts w:hint="eastAsia"/>
        </w:rPr>
        <w:t>就是</w:t>
      </w:r>
      <w:r>
        <w:rPr>
          <w:rFonts w:hint="eastAsia"/>
        </w:rPr>
        <w:t>汉字原来的用法。</w:t>
      </w:r>
      <w:r>
        <w:rPr>
          <w:lang w:eastAsia="ja-JP"/>
        </w:rPr>
        <w:t>"</w:t>
      </w:r>
    </w:p>
    <w:p w14:paraId="3FB82349" w14:textId="0B00A805" w:rsidR="00580D47" w:rsidRDefault="00580D47" w:rsidP="00580D47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显示黑板背景</w:t>
      </w:r>
      <w:r>
        <w:rPr>
          <w:rFonts w:hint="eastAsia"/>
          <w:highlight w:val="yellow"/>
          <w:lang w:eastAsia="ja-JP"/>
        </w:rPr>
        <w:t xml:space="preserve"> </w:t>
      </w:r>
      <w:r w:rsidRPr="00FC3CE8">
        <w:rPr>
          <w:lang w:eastAsia="ja-JP"/>
        </w:rPr>
        <w:t>p jiaoxue0</w:t>
      </w:r>
      <w:r>
        <w:rPr>
          <w:highlight w:val="yellow"/>
          <w:lang w:eastAsia="ja-JP"/>
        </w:rPr>
        <w:t>6</w:t>
      </w:r>
      <w:r>
        <w:rPr>
          <w:rFonts w:hint="eastAsia"/>
          <w:highlight w:val="yellow"/>
          <w:lang w:eastAsia="ja-JP"/>
        </w:rPr>
        <w:t>}</w:t>
      </w:r>
    </w:p>
    <w:p w14:paraId="5EF7C935" w14:textId="2F82FFA8" w:rsidR="00F20D77" w:rsidRDefault="00F20D77" w:rsidP="00F20D77">
      <w:pPr>
        <w:tabs>
          <w:tab w:val="left" w:pos="4796"/>
        </w:tabs>
        <w:rPr>
          <w:lang w:eastAsia="ja-JP"/>
        </w:rPr>
      </w:pPr>
      <w:ins w:id="467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468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</w:rPr>
        <w:t>46</w:t>
      </w:r>
      <w:ins w:id="469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1D217140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此后，在万叶假名的基础上，演化出</w:t>
      </w:r>
      <w:r w:rsidR="00656B81">
        <w:rPr>
          <w:rFonts w:hint="eastAsia"/>
          <w:lang w:eastAsia="ja-JP"/>
        </w:rPr>
        <w:t>了</w:t>
      </w:r>
      <w:r>
        <w:rPr>
          <w:rFonts w:hint="eastAsia"/>
          <w:lang w:eastAsia="ja-JP"/>
        </w:rPr>
        <w:t>平假名</w:t>
      </w:r>
      <w:r w:rsidRPr="00380DEE">
        <w:rPr>
          <w:rFonts w:ascii="MS Mincho" w:eastAsia="MS Mincho" w:hAnsi="MS Mincho" w:hint="eastAsia"/>
          <w:lang w:eastAsia="ja-JP"/>
        </w:rPr>
        <w:t>「ひらがな」</w:t>
      </w:r>
      <w:r>
        <w:rPr>
          <w:rFonts w:hint="eastAsia"/>
          <w:lang w:eastAsia="ja-JP"/>
        </w:rPr>
        <w:t>和片假名</w:t>
      </w:r>
      <w:r w:rsidRPr="00380DEE">
        <w:rPr>
          <w:rFonts w:ascii="MS Mincho" w:eastAsia="MS Mincho" w:hAnsi="MS Mincho" w:hint="eastAsia"/>
          <w:lang w:eastAsia="ja-JP"/>
        </w:rPr>
        <w:t>「カタカナ」</w:t>
      </w:r>
      <w:r>
        <w:rPr>
          <w:rFonts w:hint="eastAsia"/>
          <w:lang w:eastAsia="ja-JP"/>
        </w:rPr>
        <w:t>。</w:t>
      </w:r>
      <w:r>
        <w:t>"</w:t>
      </w:r>
    </w:p>
    <w:p w14:paraId="44DB0F14" w14:textId="79E01CB1" w:rsidR="00F20D77" w:rsidRDefault="00F20D77" w:rsidP="00F20D77">
      <w:pPr>
        <w:tabs>
          <w:tab w:val="left" w:pos="4796"/>
        </w:tabs>
      </w:pPr>
      <w:ins w:id="47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7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47</w:t>
      </w:r>
      <w:ins w:id="472" w:author="郭 侃亮" w:date="2022-02-23T17:25:00Z">
        <w:r>
          <w:rPr>
            <w:rFonts w:hint="eastAsia"/>
            <w:highlight w:val="cyan"/>
          </w:rPr>
          <w:t>}</w:t>
        </w:r>
      </w:ins>
    </w:p>
    <w:p w14:paraId="1F9BCFDE" w14:textId="2DD8350B" w:rsidR="00A17960" w:rsidRDefault="00AD66CD">
      <w:r>
        <w:rPr>
          <w:rFonts w:ascii="宋体" w:eastAsia="宋体" w:hAnsi="宋体" w:cs="Tahoma" w:hint="eastAsia"/>
          <w:shd w:val="clear" w:color="auto" w:fill="FFFFFF"/>
        </w:rPr>
        <w:lastRenderedPageBreak/>
        <w:t>田老师：</w:t>
      </w:r>
      <w:r>
        <w:t>"</w:t>
      </w:r>
      <w:r>
        <w:rPr>
          <w:rFonts w:hint="eastAsia"/>
        </w:rPr>
        <w:t>今天我们就要来学习十个假名的读法与写法。</w:t>
      </w:r>
      <w:r>
        <w:t>"</w:t>
      </w:r>
    </w:p>
    <w:p w14:paraId="516AE776" w14:textId="62355802" w:rsidR="00F20D77" w:rsidRDefault="00F20D77" w:rsidP="00F20D77">
      <w:pPr>
        <w:tabs>
          <w:tab w:val="left" w:pos="4796"/>
        </w:tabs>
      </w:pPr>
      <w:ins w:id="47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7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48</w:t>
      </w:r>
      <w:ins w:id="475" w:author="郭 侃亮" w:date="2022-02-23T17:25:00Z">
        <w:r>
          <w:rPr>
            <w:rFonts w:hint="eastAsia"/>
            <w:highlight w:val="cyan"/>
          </w:rPr>
          <w:t>}</w:t>
        </w:r>
      </w:ins>
    </w:p>
    <w:p w14:paraId="37822AFA" w14:textId="3ACF75B9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在这之前我们先</w:t>
      </w:r>
      <w:r w:rsidR="00817C8A">
        <w:rPr>
          <w:rFonts w:hint="eastAsia"/>
        </w:rPr>
        <w:t>来</w:t>
      </w:r>
      <w:r>
        <w:rPr>
          <w:rFonts w:hint="eastAsia"/>
        </w:rPr>
        <w:t>做一个小测试吧。看看大家是否掌握了</w:t>
      </w:r>
      <w:r w:rsidR="00656B81">
        <w:rPr>
          <w:rFonts w:hint="eastAsia"/>
        </w:rPr>
        <w:t>刚才所讲的知识</w:t>
      </w:r>
      <w:r>
        <w:rPr>
          <w:rFonts w:hint="eastAsia"/>
        </w:rPr>
        <w:t>。</w:t>
      </w:r>
      <w:r>
        <w:t>"</w:t>
      </w:r>
    </w:p>
    <w:p w14:paraId="17B77C8F" w14:textId="77777777" w:rsidR="00A17960" w:rsidRDefault="00A17960">
      <w:pPr>
        <w:rPr>
          <w:rFonts w:ascii="宋体" w:eastAsia="宋体" w:hAnsi="宋体" w:cs="Tahoma"/>
          <w:highlight w:val="yellow"/>
          <w:shd w:val="clear" w:color="auto" w:fill="FFFFFF"/>
        </w:rPr>
      </w:pPr>
    </w:p>
    <w:p w14:paraId="33DBF88F" w14:textId="2C20D9E1" w:rsidR="00560AA5" w:rsidRDefault="00560AA5" w:rsidP="00560AA5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显示背景</w:t>
      </w:r>
      <w:r>
        <w:rPr>
          <w:rFonts w:hint="eastAsia"/>
          <w:highlight w:val="yellow"/>
        </w:rPr>
        <w:t xml:space="preserve"> heiban }</w:t>
      </w:r>
    </w:p>
    <w:p w14:paraId="65D1F1E3" w14:textId="71D480A5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75323537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第一题。</w:t>
      </w:r>
      <w:r>
        <w:rPr>
          <w:highlight w:val="yellow"/>
        </w:rPr>
        <w:t>"</w:t>
      </w:r>
    </w:p>
    <w:p w14:paraId="05F740F2" w14:textId="349A0722" w:rsidR="00F20D77" w:rsidRDefault="00F20D77" w:rsidP="00F20D77">
      <w:pPr>
        <w:tabs>
          <w:tab w:val="left" w:pos="4796"/>
        </w:tabs>
      </w:pPr>
      <w:ins w:id="47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 w:rsidR="00F35F04">
        <w:rPr>
          <w:rFonts w:hint="eastAsia"/>
          <w:highlight w:val="cyan"/>
        </w:rPr>
        <w:t>se</w:t>
      </w:r>
      <w:r w:rsidR="00F35F04">
        <w:rPr>
          <w:highlight w:val="cyan"/>
        </w:rPr>
        <w:t xml:space="preserve"> diyiti</w:t>
      </w:r>
      <w:ins w:id="477" w:author="郭 侃亮" w:date="2022-02-23T17:25:00Z">
        <w:r>
          <w:rPr>
            <w:rFonts w:hint="eastAsia"/>
            <w:highlight w:val="cyan"/>
          </w:rPr>
          <w:t>}</w:t>
        </w:r>
      </w:ins>
    </w:p>
    <w:p w14:paraId="223072D2" w14:textId="77777777" w:rsidR="00A17960" w:rsidRDefault="00A17960"/>
    <w:p w14:paraId="37B1B53C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日本是先有语言还是先有文字？</w:t>
      </w:r>
      <w:r>
        <w:rPr>
          <w:rFonts w:hint="eastAsia"/>
        </w:rPr>
        <w:t>'</w:t>
      </w:r>
    </w:p>
    <w:p w14:paraId="37829B8F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先有语言</w:t>
      </w:r>
      <w:r>
        <w:rPr>
          <w:rFonts w:hint="eastAsia"/>
        </w:rPr>
        <w:t>"</w:t>
      </w:r>
    </w:p>
    <w:p w14:paraId="289691D8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先有文字</w:t>
      </w:r>
      <w:r>
        <w:rPr>
          <w:rFonts w:hint="eastAsia"/>
        </w:rPr>
        <w:t>"</w:t>
      </w:r>
    </w:p>
    <w:p w14:paraId="3365DD97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同时出现</w:t>
      </w:r>
      <w:r>
        <w:rPr>
          <w:rFonts w:hint="eastAsia"/>
        </w:rPr>
        <w:t>"</w:t>
      </w:r>
    </w:p>
    <w:p w14:paraId="65F2C6B1" w14:textId="77777777" w:rsidR="00A17960" w:rsidRDefault="00A17960"/>
    <w:p w14:paraId="2DBD502A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>1.</w:t>
      </w:r>
      <w:r>
        <w:rPr>
          <w:rFonts w:hint="eastAsia"/>
        </w:rPr>
        <w:t>语言</w:t>
      </w:r>
    </w:p>
    <w:p w14:paraId="52B92942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26F6B2F1" w14:textId="0EBF05B0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E0AC784" w14:textId="48058F4C" w:rsidR="00F20D77" w:rsidRDefault="00F20D77" w:rsidP="00F20D77">
      <w:pPr>
        <w:tabs>
          <w:tab w:val="left" w:pos="4796"/>
        </w:tabs>
      </w:pPr>
      <w:ins w:id="47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7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49</w:t>
      </w:r>
      <w:ins w:id="480" w:author="郭 侃亮" w:date="2022-02-23T17:25:00Z">
        <w:r>
          <w:rPr>
            <w:rFonts w:hint="eastAsia"/>
            <w:highlight w:val="cyan"/>
          </w:rPr>
          <w:t>}</w:t>
        </w:r>
      </w:ins>
    </w:p>
    <w:p w14:paraId="2470A630" w14:textId="43E40B6E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 w:rsidR="003C1F70">
        <w:t>回答</w:t>
      </w:r>
      <w:r>
        <w:rPr>
          <w:rFonts w:hint="eastAsia"/>
        </w:rPr>
        <w:t>正确。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日本起初有自己的语言，却没有用于记</w:t>
      </w:r>
      <w:r w:rsidR="001A1255">
        <w:rPr>
          <w:rFonts w:ascii="宋体" w:eastAsia="宋体" w:hAnsi="宋体" w:cs="Tahoma" w:hint="eastAsia"/>
          <w:color w:val="000000"/>
          <w:shd w:val="clear" w:color="auto" w:fill="FFFFFF"/>
        </w:rPr>
        <w:t>录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的文字，主要通过口耳相传。</w:t>
      </w:r>
      <w:r>
        <w:t>"</w:t>
      </w:r>
    </w:p>
    <w:p w14:paraId="10A457C8" w14:textId="77777777" w:rsidR="00A17960" w:rsidRDefault="00A17960"/>
    <w:p w14:paraId="0BC84D0E" w14:textId="77777777" w:rsidR="00A17960" w:rsidRDefault="00AD66CD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D6C4E82" w14:textId="29EADFD7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3CA71C0" w14:textId="23CDA393" w:rsidR="00F20D77" w:rsidRDefault="00F20D77" w:rsidP="00F20D77">
      <w:pPr>
        <w:tabs>
          <w:tab w:val="left" w:pos="4796"/>
        </w:tabs>
      </w:pPr>
      <w:ins w:id="48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8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50</w:t>
      </w:r>
      <w:ins w:id="483" w:author="郭 侃亮" w:date="2022-02-23T17:25:00Z">
        <w:r>
          <w:rPr>
            <w:rFonts w:hint="eastAsia"/>
            <w:highlight w:val="cyan"/>
          </w:rPr>
          <w:t>}</w:t>
        </w:r>
      </w:ins>
    </w:p>
    <w:p w14:paraId="1E40CACF" w14:textId="1E9750E8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日本起初有自己的语言，却没有用于记</w:t>
      </w:r>
      <w:r w:rsidR="001A1255">
        <w:rPr>
          <w:rFonts w:ascii="宋体" w:eastAsia="宋体" w:hAnsi="宋体" w:cs="Tahoma" w:hint="eastAsia"/>
          <w:color w:val="000000"/>
          <w:shd w:val="clear" w:color="auto" w:fill="FFFFFF"/>
        </w:rPr>
        <w:t>录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的文字，主要通过口耳相传。</w:t>
      </w:r>
      <w:r>
        <w:t>"</w:t>
      </w:r>
    </w:p>
    <w:p w14:paraId="36B12DEF" w14:textId="77777777" w:rsidR="00A17960" w:rsidRDefault="00A17960"/>
    <w:p w14:paraId="410D76B4" w14:textId="0D2D7C75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463BEF48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第二题。</w:t>
      </w:r>
      <w:r>
        <w:rPr>
          <w:highlight w:val="yellow"/>
        </w:rPr>
        <w:t>"</w:t>
      </w:r>
    </w:p>
    <w:p w14:paraId="3232AA1C" w14:textId="34105293" w:rsidR="00F35F04" w:rsidRDefault="00F35F04" w:rsidP="00F35F04">
      <w:pPr>
        <w:tabs>
          <w:tab w:val="left" w:pos="4796"/>
        </w:tabs>
      </w:pPr>
      <w:ins w:id="48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di</w:t>
      </w:r>
      <w:r>
        <w:rPr>
          <w:highlight w:val="cyan"/>
        </w:rPr>
        <w:t>er</w:t>
      </w:r>
      <w:r>
        <w:rPr>
          <w:highlight w:val="cyan"/>
        </w:rPr>
        <w:t>ti</w:t>
      </w:r>
      <w:ins w:id="485" w:author="郭 侃亮" w:date="2022-02-23T17:25:00Z">
        <w:r>
          <w:rPr>
            <w:rFonts w:hint="eastAsia"/>
            <w:highlight w:val="cyan"/>
          </w:rPr>
          <w:t>}</w:t>
        </w:r>
      </w:ins>
    </w:p>
    <w:p w14:paraId="0457859C" w14:textId="77777777" w:rsidR="00A17960" w:rsidRDefault="00A17960"/>
    <w:p w14:paraId="2CAD6D17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日语中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“汉字的正用”是指什么意思？</w:t>
      </w:r>
      <w:r>
        <w:rPr>
          <w:rFonts w:hint="eastAsia"/>
        </w:rPr>
        <w:t>'</w:t>
      </w:r>
    </w:p>
    <w:p w14:paraId="143EE6C5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正确地书写汉字</w:t>
      </w:r>
      <w:r>
        <w:rPr>
          <w:rFonts w:hint="eastAsia"/>
        </w:rPr>
        <w:t>"</w:t>
      </w:r>
    </w:p>
    <w:p w14:paraId="4C27DE1F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把汉字正过来写</w:t>
      </w:r>
      <w:r>
        <w:rPr>
          <w:rFonts w:hint="eastAsia"/>
        </w:rPr>
        <w:t>"</w:t>
      </w:r>
    </w:p>
    <w:p w14:paraId="30811AD6" w14:textId="2E0794DF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按照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汉字原本的意思来使用</w:t>
      </w:r>
      <w:r>
        <w:rPr>
          <w:rFonts w:hint="eastAsia"/>
        </w:rPr>
        <w:t>"</w:t>
      </w:r>
    </w:p>
    <w:p w14:paraId="63EF59D5" w14:textId="77777777" w:rsidR="00A17960" w:rsidRDefault="00A17960"/>
    <w:p w14:paraId="70563544" w14:textId="73E6F883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>3.</w:t>
      </w:r>
      <w:r>
        <w:rPr>
          <w:rFonts w:hint="eastAsia"/>
        </w:rPr>
        <w:t>按照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汉字原本的意思来使用</w:t>
      </w:r>
    </w:p>
    <w:p w14:paraId="36465954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0D8E3D2B" w14:textId="5B074F6D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53BE1354" w14:textId="4C3D4129" w:rsidR="00F20D77" w:rsidRDefault="00F20D77" w:rsidP="00F20D77">
      <w:pPr>
        <w:tabs>
          <w:tab w:val="left" w:pos="4796"/>
        </w:tabs>
      </w:pPr>
      <w:ins w:id="48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8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</w:t>
      </w:r>
      <w:r>
        <w:rPr>
          <w:highlight w:val="cyan"/>
        </w:rPr>
        <w:t>51</w:t>
      </w:r>
      <w:r>
        <w:rPr>
          <w:highlight w:val="cyan"/>
        </w:rPr>
        <w:t>0</w:t>
      </w:r>
      <w:ins w:id="488" w:author="郭 侃亮" w:date="2022-02-23T17:25:00Z">
        <w:r>
          <w:rPr>
            <w:rFonts w:hint="eastAsia"/>
            <w:highlight w:val="cyan"/>
          </w:rPr>
          <w:t>}</w:t>
        </w:r>
      </w:ins>
    </w:p>
    <w:p w14:paraId="43DDCD72" w14:textId="7ED8C10F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 w:rsidR="00236795">
        <w:t>回答</w:t>
      </w:r>
      <w:r>
        <w:rPr>
          <w:rFonts w:hint="eastAsia"/>
        </w:rPr>
        <w:t>正确。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“汉字的正用”，也就是严格遵循汉字的本义使用。例如日语中的“山”</w:t>
      </w:r>
      <w:r w:rsidR="005D5E55">
        <w:rPr>
          <w:rFonts w:ascii="宋体" w:eastAsia="宋体" w:hAnsi="宋体" w:cs="Tahoma" w:hint="eastAsia"/>
          <w:color w:val="000000"/>
          <w:shd w:val="clear" w:color="auto" w:fill="FFFFFF"/>
        </w:rPr>
        <w:t>，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读作“yama”，写作“山”。</w:t>
      </w:r>
      <w:r>
        <w:t>"</w:t>
      </w:r>
    </w:p>
    <w:p w14:paraId="2F1F77C4" w14:textId="77777777" w:rsidR="00A17960" w:rsidRDefault="00A17960"/>
    <w:p w14:paraId="65425C83" w14:textId="77777777" w:rsidR="00A17960" w:rsidRDefault="00AD66CD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0FAFC18F" w14:textId="6BE44CC7" w:rsidR="00B343D7" w:rsidRDefault="00B343D7" w:rsidP="00B343D7">
      <w:r>
        <w:lastRenderedPageBreak/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061B11FF" w14:textId="3BF83680" w:rsidR="00F20D77" w:rsidRDefault="00F20D77" w:rsidP="00F20D77">
      <w:pPr>
        <w:tabs>
          <w:tab w:val="left" w:pos="4796"/>
        </w:tabs>
      </w:pPr>
      <w:ins w:id="48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9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52</w:t>
      </w:r>
      <w:ins w:id="491" w:author="郭 侃亮" w:date="2022-02-23T17:25:00Z">
        <w:r>
          <w:rPr>
            <w:rFonts w:hint="eastAsia"/>
            <w:highlight w:val="cyan"/>
          </w:rPr>
          <w:t>}</w:t>
        </w:r>
      </w:ins>
    </w:p>
    <w:p w14:paraId="3DE40447" w14:textId="5C7345DF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“汉字的正用”，也就是严格遵循汉字的本义使用。例如日语中的“山”</w:t>
      </w:r>
      <w:r w:rsidR="005D5E55">
        <w:rPr>
          <w:rFonts w:ascii="宋体" w:eastAsia="宋体" w:hAnsi="宋体" w:cs="Tahoma" w:hint="eastAsia"/>
          <w:color w:val="000000"/>
          <w:shd w:val="clear" w:color="auto" w:fill="FFFFFF"/>
        </w:rPr>
        <w:t>，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读作“yama”，写作“山”。</w:t>
      </w:r>
      <w:r>
        <w:t>"</w:t>
      </w:r>
    </w:p>
    <w:p w14:paraId="6F84E6D7" w14:textId="77777777" w:rsidR="00A17960" w:rsidRDefault="00A17960"/>
    <w:p w14:paraId="7A98EF64" w14:textId="4B638BEA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5898B825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第三题。</w:t>
      </w:r>
      <w:r>
        <w:rPr>
          <w:highlight w:val="yellow"/>
        </w:rPr>
        <w:t>"</w:t>
      </w:r>
    </w:p>
    <w:p w14:paraId="713CB13C" w14:textId="6FE55F71" w:rsidR="00F35F04" w:rsidRDefault="00F35F04" w:rsidP="00F35F04">
      <w:pPr>
        <w:tabs>
          <w:tab w:val="left" w:pos="4796"/>
        </w:tabs>
      </w:pPr>
      <w:ins w:id="49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di</w:t>
      </w:r>
      <w:r>
        <w:rPr>
          <w:highlight w:val="cyan"/>
        </w:rPr>
        <w:t>san</w:t>
      </w:r>
      <w:r>
        <w:rPr>
          <w:highlight w:val="cyan"/>
        </w:rPr>
        <w:t>ti</w:t>
      </w:r>
      <w:ins w:id="493" w:author="郭 侃亮" w:date="2022-02-23T17:25:00Z">
        <w:r>
          <w:rPr>
            <w:rFonts w:hint="eastAsia"/>
            <w:highlight w:val="cyan"/>
          </w:rPr>
          <w:t>}</w:t>
        </w:r>
      </w:ins>
    </w:p>
    <w:p w14:paraId="75DD4EF6" w14:textId="07CDB81C" w:rsidR="00A17960" w:rsidRDefault="00AD66CD">
      <w:r>
        <w:rPr>
          <w:rFonts w:hint="eastAsia"/>
        </w:rPr>
        <w:t>'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“万叶假名”中的“假”指什么意思？</w:t>
      </w:r>
      <w:r>
        <w:rPr>
          <w:rFonts w:hint="eastAsia"/>
        </w:rPr>
        <w:t>'</w:t>
      </w:r>
    </w:p>
    <w:p w14:paraId="462B264F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假冒</w:t>
      </w:r>
      <w:r>
        <w:rPr>
          <w:rFonts w:hint="eastAsia"/>
        </w:rPr>
        <w:t>"</w:t>
      </w:r>
    </w:p>
    <w:p w14:paraId="006970C1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假借</w:t>
      </w:r>
      <w:r>
        <w:rPr>
          <w:rFonts w:hint="eastAsia"/>
        </w:rPr>
        <w:t>"</w:t>
      </w:r>
    </w:p>
    <w:p w14:paraId="68175D99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假如</w:t>
      </w:r>
      <w:r>
        <w:rPr>
          <w:rFonts w:hint="eastAsia"/>
        </w:rPr>
        <w:t>"</w:t>
      </w:r>
    </w:p>
    <w:p w14:paraId="636EAD58" w14:textId="77777777" w:rsidR="00A17960" w:rsidRDefault="00A17960"/>
    <w:p w14:paraId="27FCED60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>2.</w:t>
      </w:r>
      <w:r>
        <w:rPr>
          <w:rFonts w:hint="eastAsia"/>
        </w:rPr>
        <w:t>假借</w:t>
      </w:r>
    </w:p>
    <w:p w14:paraId="2D2B3EA3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71674AB4" w14:textId="24F7FB33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61F0F0B" w14:textId="3A47F105" w:rsidR="00F20D77" w:rsidRDefault="00F20D77" w:rsidP="00F20D77">
      <w:pPr>
        <w:tabs>
          <w:tab w:val="left" w:pos="4796"/>
        </w:tabs>
      </w:pPr>
      <w:ins w:id="49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9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53</w:t>
      </w:r>
      <w:ins w:id="496" w:author="郭 侃亮" w:date="2022-02-23T17:25:00Z">
        <w:r>
          <w:rPr>
            <w:rFonts w:hint="eastAsia"/>
            <w:highlight w:val="cyan"/>
          </w:rPr>
          <w:t>}</w:t>
        </w:r>
      </w:ins>
    </w:p>
    <w:p w14:paraId="6F0EC6FB" w14:textId="3976B411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 w:rsidR="00236795">
        <w:t>回答</w:t>
      </w:r>
      <w:r>
        <w:rPr>
          <w:rFonts w:hint="eastAsia"/>
        </w:rPr>
        <w:t>正确。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“日本人把汉字称为“真名”，“假名”中的“假”就是“假借</w:t>
      </w:r>
      <w:r>
        <w:rPr>
          <w:rFonts w:ascii="宋体" w:eastAsia="宋体" w:hAnsi="宋体" w:cs="Tahoma"/>
          <w:color w:val="000000"/>
          <w:shd w:val="clear" w:color="auto" w:fill="FFFFFF"/>
        </w:rPr>
        <w:t>(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汉字)”的意思。“万叶假名”是一种表音文字，借用汉字的读音记录日语中</w:t>
      </w:r>
      <w:r w:rsidR="007F5FC7">
        <w:rPr>
          <w:rFonts w:ascii="宋体" w:eastAsia="宋体" w:hAnsi="宋体" w:cs="Tahoma" w:hint="eastAsia"/>
          <w:color w:val="000000"/>
          <w:shd w:val="clear" w:color="auto" w:fill="FFFFFF"/>
        </w:rPr>
        <w:t>原本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</w:t>
      </w:r>
      <w:r w:rsidR="007F5FC7">
        <w:rPr>
          <w:rFonts w:ascii="宋体" w:eastAsia="宋体" w:hAnsi="宋体" w:cs="Tahoma" w:hint="eastAsia"/>
          <w:color w:val="000000"/>
          <w:shd w:val="clear" w:color="auto" w:fill="FFFFFF"/>
        </w:rPr>
        <w:t>发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音。</w:t>
      </w:r>
      <w:r>
        <w:t>"</w:t>
      </w:r>
    </w:p>
    <w:p w14:paraId="24F48E3C" w14:textId="77777777" w:rsidR="00A17960" w:rsidRDefault="00A17960"/>
    <w:p w14:paraId="550161CC" w14:textId="77777777" w:rsidR="00A17960" w:rsidRDefault="00AD66CD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D416089" w14:textId="17576F7A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0ECC7A42" w14:textId="1AFFBA43" w:rsidR="00F20D77" w:rsidRDefault="00F20D77" w:rsidP="00F20D77">
      <w:pPr>
        <w:tabs>
          <w:tab w:val="left" w:pos="4796"/>
        </w:tabs>
      </w:pPr>
      <w:ins w:id="49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49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54</w:t>
      </w:r>
      <w:ins w:id="499" w:author="郭 侃亮" w:date="2022-02-23T17:25:00Z">
        <w:r>
          <w:rPr>
            <w:rFonts w:hint="eastAsia"/>
            <w:highlight w:val="cyan"/>
          </w:rPr>
          <w:t>}</w:t>
        </w:r>
      </w:ins>
    </w:p>
    <w:p w14:paraId="3111AC52" w14:textId="44E3D881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日本人把汉字称为“真名”，“假名”中的“假”就是“假借</w:t>
      </w:r>
      <w:r>
        <w:rPr>
          <w:rFonts w:ascii="宋体" w:eastAsia="宋体" w:hAnsi="宋体" w:cs="Tahoma"/>
          <w:color w:val="000000"/>
          <w:shd w:val="clear" w:color="auto" w:fill="FFFFFF"/>
        </w:rPr>
        <w:t>(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汉字)”的意思。“万叶假名”是一种表音文字，借用汉字的读音记录日语中</w:t>
      </w:r>
      <w:r w:rsidR="007F5FC7">
        <w:rPr>
          <w:rFonts w:ascii="宋体" w:eastAsia="宋体" w:hAnsi="宋体" w:cs="Tahoma" w:hint="eastAsia"/>
          <w:color w:val="000000"/>
          <w:shd w:val="clear" w:color="auto" w:fill="FFFFFF"/>
        </w:rPr>
        <w:t>原本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</w:t>
      </w:r>
      <w:r w:rsidR="007F5FC7">
        <w:rPr>
          <w:rFonts w:ascii="宋体" w:eastAsia="宋体" w:hAnsi="宋体" w:cs="Tahoma" w:hint="eastAsia"/>
          <w:color w:val="000000"/>
          <w:shd w:val="clear" w:color="auto" w:fill="FFFFFF"/>
        </w:rPr>
        <w:t>发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音。</w:t>
      </w:r>
      <w:r>
        <w:rPr>
          <w:lang w:eastAsia="ja-JP"/>
        </w:rPr>
        <w:t>"</w:t>
      </w:r>
    </w:p>
    <w:p w14:paraId="0E0C9E22" w14:textId="77777777" w:rsidR="00A17960" w:rsidRDefault="00A17960">
      <w:pPr>
        <w:rPr>
          <w:lang w:eastAsia="ja-JP"/>
        </w:rPr>
      </w:pPr>
    </w:p>
    <w:p w14:paraId="151B37C0" w14:textId="77777777" w:rsidR="00A17960" w:rsidRDefault="00A17960">
      <w:pPr>
        <w:rPr>
          <w:lang w:eastAsia="ja-JP"/>
        </w:rPr>
      </w:pPr>
    </w:p>
    <w:p w14:paraId="50367978" w14:textId="77777777" w:rsidR="00A17960" w:rsidRDefault="00AD66CD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  <w:lang w:eastAsia="ja-JP"/>
        </w:rPr>
      </w:pPr>
      <w:bookmarkStart w:id="500" w:name="_Hlk87195775"/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  <w:lang w:eastAsia="ja-JP"/>
        </w:rPr>
        <w:t>#第一课 假名部分</w:t>
      </w:r>
    </w:p>
    <w:bookmarkEnd w:id="500"/>
    <w:p w14:paraId="54DEDDB0" w14:textId="77777777" w:rsidR="00A17960" w:rsidRDefault="00A17960">
      <w:pPr>
        <w:rPr>
          <w:lang w:eastAsia="ja-JP"/>
        </w:rPr>
      </w:pPr>
    </w:p>
    <w:p w14:paraId="04EB94C3" w14:textId="35DEDE3C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TJ</w:t>
      </w:r>
      <w:r>
        <w:rPr>
          <w:highlight w:val="yellow"/>
          <w:lang w:eastAsia="ja-JP"/>
        </w:rPr>
        <w:t>1</w:t>
      </w:r>
      <w:r w:rsidR="00B343D7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0CB6B004" w14:textId="465190D0" w:rsidR="00F20D77" w:rsidRDefault="00F20D77" w:rsidP="00F20D77">
      <w:pPr>
        <w:tabs>
          <w:tab w:val="left" w:pos="4796"/>
        </w:tabs>
      </w:pPr>
      <w:ins w:id="50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0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55</w:t>
      </w:r>
      <w:ins w:id="503" w:author="郭 侃亮" w:date="2022-02-23T17:25:00Z">
        <w:r>
          <w:rPr>
            <w:rFonts w:hint="eastAsia"/>
            <w:highlight w:val="cyan"/>
          </w:rPr>
          <w:t>}</w:t>
        </w:r>
      </w:ins>
    </w:p>
    <w:p w14:paraId="5CB6BEED" w14:textId="3492BBD6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接下来我们</w:t>
      </w:r>
      <w:r w:rsidR="00C74CB0"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>学习本课的第二</w:t>
      </w:r>
      <w:r w:rsidR="00C74CB0">
        <w:rPr>
          <w:rFonts w:hint="eastAsia"/>
          <w:lang w:eastAsia="ja-JP"/>
        </w:rPr>
        <w:t>项</w:t>
      </w:r>
      <w:r>
        <w:rPr>
          <w:rFonts w:hint="eastAsia"/>
          <w:lang w:eastAsia="ja-JP"/>
        </w:rPr>
        <w:t>内容，</w:t>
      </w:r>
      <w:r>
        <w:rPr>
          <w:rFonts w:eastAsia="MS Mincho" w:hint="eastAsia"/>
          <w:lang w:eastAsia="ja-JP"/>
        </w:rPr>
        <w:t>「あ行～か行」</w:t>
      </w:r>
      <w:r>
        <w:rPr>
          <w:rFonts w:eastAsia="宋体" w:hint="eastAsia"/>
          <w:lang w:eastAsia="ja-JP"/>
        </w:rPr>
        <w:t>的十个假名</w:t>
      </w:r>
      <w:r>
        <w:rPr>
          <w:rFonts w:hint="eastAsia"/>
          <w:lang w:eastAsia="ja-JP"/>
        </w:rPr>
        <w:t>。</w:t>
      </w:r>
      <w:r>
        <w:t>"</w:t>
      </w:r>
    </w:p>
    <w:p w14:paraId="69C76BE0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十个假名</w:t>
      </w:r>
      <w:r>
        <w:rPr>
          <w:rFonts w:hint="eastAsia"/>
          <w:highlight w:val="yellow"/>
        </w:rPr>
        <w:t>}</w:t>
      </w:r>
    </w:p>
    <w:p w14:paraId="65260B2F" w14:textId="160B30CB" w:rsidR="00F20D77" w:rsidRDefault="00F20D77" w:rsidP="00F20D77">
      <w:pPr>
        <w:tabs>
          <w:tab w:val="left" w:pos="4796"/>
        </w:tabs>
      </w:pPr>
      <w:ins w:id="50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0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56</w:t>
      </w:r>
      <w:ins w:id="506" w:author="郭 侃亮" w:date="2022-02-23T17:25:00Z">
        <w:r>
          <w:rPr>
            <w:rFonts w:hint="eastAsia"/>
            <w:highlight w:val="cyan"/>
          </w:rPr>
          <w:t>}</w:t>
        </w:r>
      </w:ins>
    </w:p>
    <w:p w14:paraId="22827227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请智子同学为我们读一下吧。</w:t>
      </w:r>
      <w:r>
        <w:rPr>
          <w:lang w:eastAsia="ja-JP"/>
        </w:rPr>
        <w:t>"</w:t>
      </w:r>
    </w:p>
    <w:p w14:paraId="43C234AF" w14:textId="03E91006" w:rsidR="00F20D77" w:rsidRDefault="00F20D77" w:rsidP="00F20D77">
      <w:pPr>
        <w:tabs>
          <w:tab w:val="left" w:pos="4796"/>
        </w:tabs>
        <w:rPr>
          <w:lang w:eastAsia="ja-JP"/>
        </w:rPr>
      </w:pPr>
      <w:ins w:id="507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508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</w:rPr>
        <w:t>57</w:t>
      </w:r>
      <w:ins w:id="509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01620CBA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智子ちゃん、ちょっと読んでもらえますか。</w:t>
      </w:r>
      <w:r w:rsidR="00E43BF6">
        <w:rPr>
          <w:rFonts w:asciiTheme="minorEastAsia" w:hAnsiTheme="minorEastAsia" w:hint="eastAsia"/>
        </w:rPr>
        <w:t>（智子，能请你读一下吗？）</w:t>
      </w:r>
      <w:r>
        <w:t>"</w:t>
      </w:r>
    </w:p>
    <w:p w14:paraId="298EE4C8" w14:textId="6C5ABA6B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</w:t>
      </w:r>
      <w:r w:rsidR="008A091B">
        <w:rPr>
          <w:highlight w:val="yellow"/>
          <w:lang w:eastAsia="ja-JP"/>
        </w:rPr>
        <w:t>1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405D1215" w14:textId="7E1DAC52" w:rsidR="00F20D77" w:rsidRDefault="00F20D77" w:rsidP="00F20D77">
      <w:pPr>
        <w:tabs>
          <w:tab w:val="left" w:pos="4796"/>
        </w:tabs>
      </w:pPr>
      <w:ins w:id="51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1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 w:rsidR="00F35F04">
        <w:rPr>
          <w:highlight w:val="cyan"/>
        </w:rPr>
        <w:t>58</w:t>
      </w:r>
      <w:ins w:id="512" w:author="郭 侃亮" w:date="2022-02-23T17:25:00Z">
        <w:r>
          <w:rPr>
            <w:rFonts w:hint="eastAsia"/>
            <w:highlight w:val="cyan"/>
          </w:rPr>
          <w:t>}</w:t>
        </w:r>
      </w:ins>
    </w:p>
    <w:p w14:paraId="69EBA2BF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はい。</w:t>
      </w:r>
      <w:r w:rsidR="00E43BF6">
        <w:rPr>
          <w:rFonts w:asciiTheme="minorEastAsia" w:hAnsiTheme="minorEastAsia" w:hint="eastAsia"/>
          <w:lang w:eastAsia="ja-JP"/>
        </w:rPr>
        <w:t>（好的。）</w:t>
      </w:r>
      <w:r>
        <w:rPr>
          <w:lang w:eastAsia="ja-JP"/>
        </w:rPr>
        <w:t>"</w:t>
      </w:r>
    </w:p>
    <w:p w14:paraId="5EDB8202" w14:textId="4618D745" w:rsidR="003A00B1" w:rsidRDefault="003A00B1" w:rsidP="003A00B1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播放</w:t>
      </w:r>
      <w:r>
        <w:rPr>
          <w:rFonts w:hint="eastAsia"/>
          <w:highlight w:val="cyan"/>
          <w:lang w:eastAsia="ja-JP"/>
        </w:rPr>
        <w:t>SE</w:t>
      </w:r>
      <w:r>
        <w:rPr>
          <w:highlight w:val="cyan"/>
          <w:lang w:eastAsia="ja-JP"/>
        </w:rPr>
        <w:t xml:space="preserve"> </w:t>
      </w:r>
      <w:r w:rsidR="00F35F04">
        <w:rPr>
          <w:highlight w:val="cyan"/>
          <w:lang w:eastAsia="ja-JP"/>
        </w:rPr>
        <w:t>01</w:t>
      </w:r>
      <w:r>
        <w:rPr>
          <w:rFonts w:hint="eastAsia"/>
          <w:highlight w:val="cyan"/>
          <w:lang w:eastAsia="ja-JP"/>
        </w:rPr>
        <w:t>aka }</w:t>
      </w:r>
    </w:p>
    <w:p w14:paraId="0FCF79C8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あ、い、う、え、お。か、き、く、け、こ。</w:t>
      </w:r>
      <w:r>
        <w:rPr>
          <w:lang w:eastAsia="ja-JP"/>
        </w:rPr>
        <w:t>"</w:t>
      </w:r>
    </w:p>
    <w:p w14:paraId="257F972B" w14:textId="721CF486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TJ</w:t>
      </w:r>
      <w:r>
        <w:rPr>
          <w:highlight w:val="yellow"/>
          <w:lang w:eastAsia="ja-JP"/>
        </w:rPr>
        <w:t>1</w:t>
      </w:r>
      <w:r w:rsidR="00B343D7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2BC433CC" w14:textId="3DD595F1" w:rsidR="00F35F04" w:rsidRDefault="00F35F04" w:rsidP="00F35F04">
      <w:pPr>
        <w:tabs>
          <w:tab w:val="left" w:pos="4796"/>
        </w:tabs>
        <w:rPr>
          <w:lang w:eastAsia="ja-JP"/>
        </w:rPr>
      </w:pPr>
      <w:ins w:id="513" w:author="郭 侃亮" w:date="2022-02-23T17:25:00Z">
        <w:r>
          <w:rPr>
            <w:highlight w:val="cyan"/>
            <w:lang w:eastAsia="ja-JP"/>
          </w:rPr>
          <w:lastRenderedPageBreak/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514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  <w:lang w:eastAsia="ja-JP"/>
        </w:rPr>
        <w:t>59</w:t>
      </w:r>
      <w:ins w:id="515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2AD7183A" w14:textId="25684A02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もう一度お願いします。</w:t>
      </w:r>
      <w:r w:rsidR="00E43BF6">
        <w:rPr>
          <w:rFonts w:asciiTheme="minorEastAsia" w:hAnsiTheme="minorEastAsia" w:hint="eastAsia"/>
          <w:lang w:eastAsia="ja-JP"/>
        </w:rPr>
        <w:t>（请再读一遍。）</w:t>
      </w:r>
      <w:r>
        <w:rPr>
          <w:lang w:eastAsia="ja-JP"/>
        </w:rPr>
        <w:t>"</w:t>
      </w:r>
    </w:p>
    <w:p w14:paraId="18C9271D" w14:textId="167B2DC1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</w:t>
      </w:r>
      <w:r w:rsidR="008A091B">
        <w:rPr>
          <w:highlight w:val="yellow"/>
          <w:lang w:eastAsia="ja-JP"/>
        </w:rPr>
        <w:t>1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021C16B4" w14:textId="182DE870" w:rsidR="003A00B1" w:rsidRDefault="003A00B1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播放</w:t>
      </w:r>
      <w:r>
        <w:rPr>
          <w:rFonts w:hint="eastAsia"/>
          <w:highlight w:val="cyan"/>
          <w:lang w:eastAsia="ja-JP"/>
        </w:rPr>
        <w:t>SE</w:t>
      </w:r>
      <w:r>
        <w:rPr>
          <w:highlight w:val="cyan"/>
          <w:lang w:eastAsia="ja-JP"/>
        </w:rPr>
        <w:t xml:space="preserve"> </w:t>
      </w:r>
      <w:r w:rsidR="00F35F04">
        <w:rPr>
          <w:highlight w:val="cyan"/>
          <w:lang w:eastAsia="ja-JP"/>
        </w:rPr>
        <w:t>01</w:t>
      </w:r>
      <w:r>
        <w:rPr>
          <w:rFonts w:hint="eastAsia"/>
          <w:highlight w:val="cyan"/>
          <w:lang w:eastAsia="ja-JP"/>
        </w:rPr>
        <w:t>aka }</w:t>
      </w:r>
    </w:p>
    <w:p w14:paraId="77EE464B" w14:textId="2C7791AB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あ、い、う、え、お。か、き、く、け、こ。</w:t>
      </w:r>
      <w:r>
        <w:rPr>
          <w:lang w:eastAsia="ja-JP"/>
        </w:rPr>
        <w:t>"</w:t>
      </w:r>
    </w:p>
    <w:p w14:paraId="0B0BA562" w14:textId="31E86654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</w:t>
      </w:r>
      <w:r w:rsidR="00B343D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13EE27DA" w14:textId="2B457BB7" w:rsidR="00F35F04" w:rsidRDefault="00F35F04" w:rsidP="00F35F04">
      <w:pPr>
        <w:tabs>
          <w:tab w:val="left" w:pos="4796"/>
        </w:tabs>
      </w:pPr>
      <w:ins w:id="51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1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60</w:t>
      </w:r>
      <w:ins w:id="518" w:author="郭 侃亮" w:date="2022-02-23T17:25:00Z">
        <w:r>
          <w:rPr>
            <w:rFonts w:hint="eastAsia"/>
            <w:highlight w:val="cyan"/>
          </w:rPr>
          <w:t>}</w:t>
        </w:r>
      </w:ins>
    </w:p>
    <w:p w14:paraId="58D45713" w14:textId="7C3CCF7D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大家可以跟读</w:t>
      </w:r>
      <w:r w:rsidR="00C74CB0">
        <w:rPr>
          <w:rFonts w:hint="eastAsia"/>
        </w:rPr>
        <w:t>练习</w:t>
      </w:r>
      <w:r>
        <w:rPr>
          <w:rFonts w:hint="eastAsia"/>
        </w:rPr>
        <w:t>一下哦。</w:t>
      </w:r>
      <w:r>
        <w:t>"</w:t>
      </w:r>
    </w:p>
    <w:p w14:paraId="651D4FC3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十个假名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点击可以发音</w:t>
      </w:r>
      <w:r>
        <w:rPr>
          <w:rFonts w:hint="eastAsia"/>
          <w:highlight w:val="yellow"/>
        </w:rPr>
        <w:t>}</w:t>
      </w:r>
    </w:p>
    <w:p w14:paraId="3089E034" w14:textId="43F0EAF1" w:rsidR="00A17960" w:rsidRDefault="00AD66CD">
      <w:r>
        <w:rPr>
          <w:rFonts w:hint="eastAsia"/>
        </w:rPr>
        <w:t>点击图片可以确认发音，</w:t>
      </w:r>
      <w:r w:rsidR="00C74CB0">
        <w:rPr>
          <w:rFonts w:hint="eastAsia"/>
        </w:rPr>
        <w:t>完成</w:t>
      </w:r>
      <w:r>
        <w:rPr>
          <w:rFonts w:hint="eastAsia"/>
        </w:rPr>
        <w:t>学习后点击“结束学习”按钮。</w:t>
      </w:r>
    </w:p>
    <w:p w14:paraId="590B11B4" w14:textId="4C80118A" w:rsidR="00F35F04" w:rsidRDefault="00F35F04" w:rsidP="00F35F04">
      <w:pPr>
        <w:tabs>
          <w:tab w:val="left" w:pos="4796"/>
        </w:tabs>
      </w:pPr>
      <w:ins w:id="51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2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61</w:t>
      </w:r>
      <w:ins w:id="521" w:author="郭 侃亮" w:date="2022-02-23T17:25:00Z">
        <w:r>
          <w:rPr>
            <w:rFonts w:hint="eastAsia"/>
            <w:highlight w:val="cyan"/>
          </w:rPr>
          <w:t>}</w:t>
        </w:r>
      </w:ins>
    </w:p>
    <w:p w14:paraId="346B081A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既然大家都</w:t>
      </w:r>
      <w:r w:rsidR="00C74CB0">
        <w:rPr>
          <w:rFonts w:hint="eastAsia"/>
        </w:rPr>
        <w:t>学</w:t>
      </w:r>
      <w:r>
        <w:rPr>
          <w:rFonts w:hint="eastAsia"/>
        </w:rPr>
        <w:t>会了，</w:t>
      </w:r>
      <w:r w:rsidR="00C74CB0">
        <w:rPr>
          <w:rFonts w:hint="eastAsia"/>
        </w:rPr>
        <w:t>那么</w:t>
      </w:r>
      <w:r>
        <w:rPr>
          <w:rFonts w:hint="eastAsia"/>
        </w:rPr>
        <w:t>我们来做一个小测试吧。</w:t>
      </w:r>
      <w:r w:rsidR="00C74CB0">
        <w:rPr>
          <w:rFonts w:hint="eastAsia"/>
        </w:rPr>
        <w:t>请大家</w:t>
      </w:r>
      <w:r>
        <w:rPr>
          <w:rFonts w:hint="eastAsia"/>
        </w:rPr>
        <w:t>根据听到的读音选择正确的假名</w:t>
      </w:r>
      <w:r w:rsidR="00C74CB0">
        <w:rPr>
          <w:rFonts w:hint="eastAsia"/>
        </w:rPr>
        <w:t>。</w:t>
      </w:r>
      <w:r>
        <w:t>"</w:t>
      </w:r>
    </w:p>
    <w:p w14:paraId="0922A5CA" w14:textId="77777777" w:rsidR="00A17960" w:rsidRDefault="00A17960"/>
    <w:p w14:paraId="7A8FDCF0" w14:textId="1906241A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113EEFC8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第一题。</w:t>
      </w:r>
      <w:r>
        <w:rPr>
          <w:highlight w:val="yellow"/>
          <w:lang w:eastAsia="ja-JP"/>
        </w:rPr>
        <w:t>"</w:t>
      </w:r>
    </w:p>
    <w:p w14:paraId="4D8B6B0F" w14:textId="77777777" w:rsidR="00F35F04" w:rsidRDefault="00F35F04" w:rsidP="00F35F04">
      <w:pPr>
        <w:tabs>
          <w:tab w:val="left" w:pos="4796"/>
        </w:tabs>
      </w:pPr>
      <w:ins w:id="52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diyiti</w:t>
      </w:r>
      <w:ins w:id="523" w:author="郭 侃亮" w:date="2022-02-23T17:25:00Z">
        <w:r>
          <w:rPr>
            <w:rFonts w:hint="eastAsia"/>
            <w:highlight w:val="cyan"/>
          </w:rPr>
          <w:t>}</w:t>
        </w:r>
      </w:ins>
    </w:p>
    <w:p w14:paraId="670AD83E" w14:textId="259EA3D3" w:rsidR="003A00B1" w:rsidRDefault="003A00B1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播放</w:t>
      </w:r>
      <w:r>
        <w:rPr>
          <w:rFonts w:hint="eastAsia"/>
          <w:highlight w:val="cyan"/>
          <w:lang w:eastAsia="ja-JP"/>
        </w:rPr>
        <w:t>SE</w:t>
      </w:r>
      <w:r>
        <w:rPr>
          <w:highlight w:val="cyan"/>
          <w:lang w:eastAsia="ja-JP"/>
        </w:rPr>
        <w:t xml:space="preserve"> u</w:t>
      </w:r>
      <w:r>
        <w:rPr>
          <w:rFonts w:hint="eastAsia"/>
          <w:highlight w:val="cyan"/>
          <w:lang w:eastAsia="ja-JP"/>
        </w:rPr>
        <w:t>}</w:t>
      </w:r>
    </w:p>
    <w:p w14:paraId="21C043F9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あ</w:t>
      </w:r>
      <w:r>
        <w:rPr>
          <w:rFonts w:hint="eastAsia"/>
          <w:lang w:eastAsia="ja-JP"/>
        </w:rPr>
        <w:t>"</w:t>
      </w:r>
    </w:p>
    <w:p w14:paraId="67FC6CEA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お</w:t>
      </w:r>
      <w:r>
        <w:rPr>
          <w:rFonts w:hint="eastAsia"/>
          <w:lang w:eastAsia="ja-JP"/>
        </w:rPr>
        <w:t>"</w:t>
      </w:r>
    </w:p>
    <w:p w14:paraId="59EB3575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う</w:t>
      </w:r>
      <w:r>
        <w:rPr>
          <w:rFonts w:hint="eastAsia"/>
          <w:lang w:eastAsia="ja-JP"/>
        </w:rPr>
        <w:t>"</w:t>
      </w:r>
    </w:p>
    <w:p w14:paraId="2F6EAB49" w14:textId="77777777" w:rsidR="00C74CB0" w:rsidRDefault="00C74CB0">
      <w:pPr>
        <w:rPr>
          <w:rFonts w:eastAsia="MS Mincho"/>
          <w:lang w:eastAsia="ja-JP"/>
        </w:rPr>
      </w:pPr>
    </w:p>
    <w:p w14:paraId="43ADEAEF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う</w:t>
      </w:r>
    </w:p>
    <w:p w14:paraId="021A9D62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5</w:t>
      </w:r>
    </w:p>
    <w:p w14:paraId="35FA3392" w14:textId="4CF306EB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1CBBA173" w14:textId="7C029239" w:rsidR="00F35F04" w:rsidRDefault="00F35F04" w:rsidP="00F35F04">
      <w:pPr>
        <w:tabs>
          <w:tab w:val="left" w:pos="4796"/>
        </w:tabs>
      </w:pPr>
      <w:ins w:id="52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</w:t>
      </w:r>
      <w:r>
        <w:rPr>
          <w:highlight w:val="cyan"/>
        </w:rPr>
        <w:t>zhengque</w:t>
      </w:r>
      <w:ins w:id="525" w:author="郭 侃亮" w:date="2022-02-23T17:25:00Z">
        <w:r>
          <w:rPr>
            <w:rFonts w:hint="eastAsia"/>
            <w:highlight w:val="cyan"/>
          </w:rPr>
          <w:t>}</w:t>
        </w:r>
      </w:ins>
    </w:p>
    <w:p w14:paraId="521461D0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72F93EA8" w14:textId="77777777" w:rsidR="00A17960" w:rsidRDefault="00A17960"/>
    <w:p w14:paraId="5EE5988F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E4BC5C4" w14:textId="74F15E0C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41781DBF" w14:textId="77777777" w:rsidR="00F35F04" w:rsidRDefault="00F35F04" w:rsidP="00F35F04">
      <w:ins w:id="52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cuowu</w:t>
      </w:r>
      <w:ins w:id="527" w:author="郭 侃亮" w:date="2022-02-23T17:25:00Z">
        <w:r>
          <w:rPr>
            <w:rFonts w:hint="eastAsia"/>
            <w:highlight w:val="cyan"/>
          </w:rPr>
          <w:t>}</w:t>
        </w:r>
      </w:ins>
    </w:p>
    <w:p w14:paraId="291A8496" w14:textId="3082B73F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74B7D7B" w14:textId="16BD85CD" w:rsidR="00A17960" w:rsidRDefault="003A00B1">
      <w:pPr>
        <w:rPr>
          <w:rFonts w:eastAsia="MS Mincho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u</w:t>
      </w:r>
      <w:r>
        <w:rPr>
          <w:rFonts w:hint="eastAsia"/>
          <w:highlight w:val="cyan"/>
        </w:rPr>
        <w:t>}</w:t>
      </w:r>
    </w:p>
    <w:p w14:paraId="76199798" w14:textId="3EA4B715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1</w:t>
      </w:r>
      <w:r w:rsidR="007D68E5">
        <w:rPr>
          <w:highlight w:val="yellow"/>
        </w:rPr>
        <w:t>3</w:t>
      </w:r>
      <w:r w:rsidR="006806A1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1E6C2C79" w14:textId="7BC6C281" w:rsidR="00DE571C" w:rsidRDefault="00DE571C" w:rsidP="00DE571C">
      <w:pPr>
        <w:tabs>
          <w:tab w:val="left" w:pos="4796"/>
        </w:tabs>
      </w:pPr>
      <w:ins w:id="52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29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2061</w:t>
      </w:r>
      <w:r>
        <w:rPr>
          <w:highlight w:val="cyan"/>
        </w:rPr>
        <w:t>2</w:t>
      </w:r>
      <w:ins w:id="530" w:author="郭 侃亮" w:date="2022-02-23T17:25:00Z">
        <w:r>
          <w:rPr>
            <w:rFonts w:hint="eastAsia"/>
            <w:highlight w:val="cyan"/>
          </w:rPr>
          <w:t>}</w:t>
        </w:r>
      </w:ins>
    </w:p>
    <w:p w14:paraId="4ED9A019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刘洋：</w:t>
      </w:r>
      <w:r>
        <w:rPr>
          <w:lang w:eastAsia="ja-JP"/>
        </w:rPr>
        <w:t>"</w:t>
      </w:r>
      <w:r>
        <w:rPr>
          <w:rFonts w:hint="eastAsia"/>
          <w:lang w:eastAsia="ja-JP"/>
        </w:rPr>
        <w:t>我觉得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这道题是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う</w:t>
      </w:r>
      <w:r w:rsidR="00C74CB0">
        <w:rPr>
          <w:rFonts w:asciiTheme="minorEastAsia" w:hAnsiTheme="minorEastAsia" w:hint="eastAsia"/>
          <w:lang w:eastAsia="ja-JP"/>
        </w:rPr>
        <w:t>。</w:t>
      </w:r>
      <w:r>
        <w:t>"</w:t>
      </w:r>
    </w:p>
    <w:p w14:paraId="79D2BB3A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BCAB7F9" w14:textId="77777777" w:rsidR="00F35F04" w:rsidRDefault="00F35F04" w:rsidP="00F35F04">
      <w:pPr>
        <w:tabs>
          <w:tab w:val="left" w:pos="4796"/>
        </w:tabs>
      </w:pPr>
      <w:ins w:id="53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532" w:author="郭 侃亮" w:date="2022-02-23T17:25:00Z">
        <w:r>
          <w:rPr>
            <w:rFonts w:hint="eastAsia"/>
            <w:highlight w:val="cyan"/>
          </w:rPr>
          <w:t>}</w:t>
        </w:r>
      </w:ins>
    </w:p>
    <w:p w14:paraId="5BABFD0F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7018116C" w14:textId="77777777" w:rsidR="00A17960" w:rsidRDefault="00A17960">
      <w:pPr>
        <w:rPr>
          <w:rFonts w:eastAsia="MS Mincho"/>
        </w:rPr>
      </w:pPr>
    </w:p>
    <w:p w14:paraId="6661486E" w14:textId="77777777" w:rsidR="00A17960" w:rsidRPr="00380DEE" w:rsidRDefault="00A17960">
      <w:pPr>
        <w:rPr>
          <w:rFonts w:eastAsia="MS Mincho"/>
        </w:rPr>
      </w:pPr>
    </w:p>
    <w:p w14:paraId="5C21787E" w14:textId="50DA9C58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3D2488E4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  <w:lang w:eastAsia="ja-JP"/>
        </w:rPr>
        <w:t>田老师：</w:t>
      </w:r>
      <w:r>
        <w:rPr>
          <w:highlight w:val="yellow"/>
          <w:lang w:eastAsia="ja-JP"/>
        </w:rPr>
        <w:t>"</w:t>
      </w:r>
      <w:r>
        <w:rPr>
          <w:rFonts w:hint="eastAsia"/>
          <w:highlight w:val="yellow"/>
          <w:lang w:eastAsia="ja-JP"/>
        </w:rPr>
        <w:t>第二题。</w:t>
      </w:r>
      <w:r>
        <w:rPr>
          <w:highlight w:val="yellow"/>
          <w:lang w:eastAsia="ja-JP"/>
        </w:rPr>
        <w:t>"</w:t>
      </w:r>
    </w:p>
    <w:p w14:paraId="4B2C9433" w14:textId="4AC371C1" w:rsidR="00F35F04" w:rsidRDefault="00F35F04" w:rsidP="00F35F04">
      <w:pPr>
        <w:tabs>
          <w:tab w:val="left" w:pos="4796"/>
        </w:tabs>
      </w:pPr>
      <w:ins w:id="53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di</w:t>
      </w:r>
      <w:r>
        <w:rPr>
          <w:highlight w:val="cyan"/>
        </w:rPr>
        <w:t>er</w:t>
      </w:r>
      <w:r>
        <w:rPr>
          <w:highlight w:val="cyan"/>
        </w:rPr>
        <w:t>ti</w:t>
      </w:r>
      <w:ins w:id="534" w:author="郭 侃亮" w:date="2022-02-23T17:25:00Z">
        <w:r>
          <w:rPr>
            <w:rFonts w:hint="eastAsia"/>
            <w:highlight w:val="cyan"/>
          </w:rPr>
          <w:t>}</w:t>
        </w:r>
      </w:ins>
    </w:p>
    <w:p w14:paraId="054ACBAF" w14:textId="0FF6D317" w:rsidR="003A00B1" w:rsidRDefault="003A00B1">
      <w:pPr>
        <w:rPr>
          <w:lang w:eastAsia="ja-JP"/>
        </w:rPr>
      </w:pPr>
      <w:r>
        <w:rPr>
          <w:highlight w:val="cyan"/>
          <w:lang w:eastAsia="ja-JP"/>
        </w:rPr>
        <w:lastRenderedPageBreak/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播放</w:t>
      </w:r>
      <w:r>
        <w:rPr>
          <w:rFonts w:hint="eastAsia"/>
          <w:highlight w:val="cyan"/>
          <w:lang w:eastAsia="ja-JP"/>
        </w:rPr>
        <w:t>SE</w:t>
      </w:r>
      <w:r>
        <w:rPr>
          <w:highlight w:val="cyan"/>
          <w:lang w:eastAsia="ja-JP"/>
        </w:rPr>
        <w:t xml:space="preserve"> ki</w:t>
      </w:r>
      <w:r>
        <w:rPr>
          <w:rFonts w:hint="eastAsia"/>
          <w:highlight w:val="cyan"/>
          <w:lang w:eastAsia="ja-JP"/>
        </w:rPr>
        <w:t>}</w:t>
      </w:r>
    </w:p>
    <w:p w14:paraId="6603E3A6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か</w:t>
      </w:r>
      <w:r>
        <w:rPr>
          <w:rFonts w:hint="eastAsia"/>
          <w:lang w:eastAsia="ja-JP"/>
        </w:rPr>
        <w:t>"</w:t>
      </w:r>
    </w:p>
    <w:p w14:paraId="3E41369D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き</w:t>
      </w:r>
      <w:r>
        <w:rPr>
          <w:rFonts w:hint="eastAsia"/>
          <w:lang w:eastAsia="ja-JP"/>
        </w:rPr>
        <w:t>"</w:t>
      </w:r>
    </w:p>
    <w:p w14:paraId="66D900AC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け</w:t>
      </w:r>
      <w:r>
        <w:rPr>
          <w:rFonts w:hint="eastAsia"/>
          <w:lang w:eastAsia="ja-JP"/>
        </w:rPr>
        <w:t>"</w:t>
      </w:r>
    </w:p>
    <w:p w14:paraId="2DFBA5F2" w14:textId="77777777" w:rsidR="00A17960" w:rsidRDefault="00A17960">
      <w:pPr>
        <w:rPr>
          <w:rFonts w:eastAsia="MS Mincho"/>
          <w:lang w:eastAsia="ja-JP"/>
        </w:rPr>
      </w:pPr>
    </w:p>
    <w:p w14:paraId="2A19F820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き</w:t>
      </w:r>
    </w:p>
    <w:p w14:paraId="4150BAD7" w14:textId="77777777" w:rsidR="00A17960" w:rsidRDefault="00AD66CD">
      <w:pPr>
        <w:rPr>
          <w:shd w:val="clear" w:color="auto" w:fill="FFD966" w:themeFill="accent4" w:themeFillTint="99"/>
          <w:lang w:eastAsia="ja-JP"/>
        </w:rPr>
      </w:pPr>
      <w:r>
        <w:rPr>
          <w:shd w:val="clear" w:color="auto" w:fill="FFD966" w:themeFill="accent4" w:themeFillTint="99"/>
          <w:lang w:eastAsia="ja-JP"/>
        </w:rPr>
        <w:t>#</w:t>
      </w:r>
      <w:r>
        <w:rPr>
          <w:rFonts w:hint="eastAsia"/>
          <w:shd w:val="clear" w:color="auto" w:fill="FFD966" w:themeFill="accent4" w:themeFillTint="99"/>
          <w:lang w:eastAsia="ja-JP"/>
        </w:rPr>
        <w:t>好感度参数</w:t>
      </w:r>
      <w:r>
        <w:rPr>
          <w:rFonts w:hint="eastAsia"/>
          <w:shd w:val="clear" w:color="auto" w:fill="FFD966" w:themeFill="accent4" w:themeFillTint="99"/>
          <w:lang w:eastAsia="ja-JP"/>
        </w:rPr>
        <w:t xml:space="preserve"> +</w:t>
      </w:r>
      <w:r>
        <w:rPr>
          <w:shd w:val="clear" w:color="auto" w:fill="FFD966" w:themeFill="accent4" w:themeFillTint="99"/>
          <w:lang w:eastAsia="ja-JP"/>
        </w:rPr>
        <w:t>5</w:t>
      </w:r>
    </w:p>
    <w:p w14:paraId="42F89C31" w14:textId="293D8DC2" w:rsidR="00B343D7" w:rsidRDefault="00B343D7" w:rsidP="00B343D7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2A568613" w14:textId="77777777" w:rsidR="00F35F04" w:rsidRDefault="00F35F04" w:rsidP="00F35F04">
      <w:pPr>
        <w:tabs>
          <w:tab w:val="left" w:pos="4796"/>
        </w:tabs>
      </w:pPr>
      <w:ins w:id="53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536" w:author="郭 侃亮" w:date="2022-02-23T17:25:00Z">
        <w:r>
          <w:rPr>
            <w:rFonts w:hint="eastAsia"/>
            <w:highlight w:val="cyan"/>
          </w:rPr>
          <w:t>}</w:t>
        </w:r>
      </w:ins>
    </w:p>
    <w:p w14:paraId="511CB46E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542B022" w14:textId="77777777" w:rsidR="00A17960" w:rsidRDefault="00A17960"/>
    <w:p w14:paraId="7A6BEFD3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5C8A3A20" w14:textId="5BD910A9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47B5B49" w14:textId="77777777" w:rsidR="00F35F04" w:rsidRDefault="00F35F04" w:rsidP="00F35F04">
      <w:ins w:id="53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cuowu</w:t>
      </w:r>
      <w:ins w:id="538" w:author="郭 侃亮" w:date="2022-02-23T17:25:00Z">
        <w:r>
          <w:rPr>
            <w:rFonts w:hint="eastAsia"/>
            <w:highlight w:val="cyan"/>
          </w:rPr>
          <w:t>}</w:t>
        </w:r>
      </w:ins>
    </w:p>
    <w:p w14:paraId="19DC6BF0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9774BC5" w14:textId="1405E33B" w:rsidR="003A00B1" w:rsidRDefault="003A00B1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ki</w:t>
      </w:r>
      <w:r>
        <w:rPr>
          <w:rFonts w:hint="eastAsia"/>
          <w:highlight w:val="cyan"/>
        </w:rPr>
        <w:t>}</w:t>
      </w:r>
    </w:p>
    <w:p w14:paraId="2762CCDC" w14:textId="49B0B03A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</w:t>
      </w:r>
      <w:r w:rsidR="00DF5E68">
        <w:rPr>
          <w:highlight w:val="yellow"/>
        </w:rPr>
        <w:t>1</w:t>
      </w:r>
      <w:r>
        <w:rPr>
          <w:rFonts w:hint="eastAsia"/>
          <w:highlight w:val="yellow"/>
        </w:rPr>
        <w:t>}</w:t>
      </w:r>
    </w:p>
    <w:p w14:paraId="5311AF06" w14:textId="231BBBAB" w:rsidR="00DE571C" w:rsidRDefault="00DE571C" w:rsidP="00DE571C">
      <w:pPr>
        <w:tabs>
          <w:tab w:val="left" w:pos="4796"/>
        </w:tabs>
      </w:pPr>
      <w:ins w:id="53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4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2061</w:t>
      </w:r>
      <w:r>
        <w:rPr>
          <w:highlight w:val="cyan"/>
        </w:rPr>
        <w:t>3</w:t>
      </w:r>
      <w:ins w:id="541" w:author="郭 侃亮" w:date="2022-02-23T17:25:00Z">
        <w:r>
          <w:rPr>
            <w:rFonts w:hint="eastAsia"/>
            <w:highlight w:val="cyan"/>
          </w:rPr>
          <w:t>}</w:t>
        </w:r>
      </w:ins>
    </w:p>
    <w:p w14:paraId="1459E958" w14:textId="40EB0881" w:rsidR="00A17960" w:rsidRDefault="00AD66CD">
      <w:pPr>
        <w:rPr>
          <w:rFonts w:eastAsia="MS Mincho"/>
        </w:rPr>
      </w:pPr>
      <w:r>
        <w:rPr>
          <w:rFonts w:ascii="宋体" w:eastAsia="宋体" w:hAnsi="宋体" w:cs="Tahoma" w:hint="eastAsia"/>
          <w:shd w:val="clear" w:color="auto" w:fill="FFFFFF"/>
        </w:rPr>
        <w:t>周小雨：</w:t>
      </w:r>
      <w:r>
        <w:t>"</w:t>
      </w:r>
      <w:r>
        <w:rPr>
          <w:rFonts w:hint="eastAsia"/>
        </w:rPr>
        <w:t>应该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选</w:t>
      </w:r>
      <w:r>
        <w:t>2</w:t>
      </w:r>
      <w:r>
        <w:rPr>
          <w:rFonts w:hint="eastAsia"/>
        </w:rPr>
        <w:t>.</w:t>
      </w:r>
      <w:r>
        <w:rPr>
          <w:rFonts w:eastAsia="MS Mincho" w:hint="eastAsia"/>
          <w:lang w:eastAsia="ja-JP"/>
        </w:rPr>
        <w:t>き</w:t>
      </w:r>
      <w:r w:rsidR="00C74CB0">
        <w:rPr>
          <w:rFonts w:asciiTheme="minorEastAsia" w:hAnsiTheme="minorEastAsia" w:hint="eastAsia"/>
        </w:rPr>
        <w:t>。</w:t>
      </w:r>
      <w:r>
        <w:t>"</w:t>
      </w:r>
    </w:p>
    <w:p w14:paraId="3BE9E447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041A40CD" w14:textId="77777777" w:rsidR="00F35F04" w:rsidRDefault="00F35F04" w:rsidP="00F35F04">
      <w:pPr>
        <w:tabs>
          <w:tab w:val="left" w:pos="4796"/>
        </w:tabs>
      </w:pPr>
      <w:ins w:id="54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543" w:author="郭 侃亮" w:date="2022-02-23T17:25:00Z">
        <w:r>
          <w:rPr>
            <w:rFonts w:hint="eastAsia"/>
            <w:highlight w:val="cyan"/>
          </w:rPr>
          <w:t>}</w:t>
        </w:r>
      </w:ins>
    </w:p>
    <w:p w14:paraId="7E3BCA6D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6D1BC72" w14:textId="77777777" w:rsidR="00A17960" w:rsidRDefault="00A17960">
      <w:pPr>
        <w:rPr>
          <w:rFonts w:eastAsia="MS Mincho"/>
        </w:rPr>
      </w:pPr>
    </w:p>
    <w:p w14:paraId="47373D33" w14:textId="77777777" w:rsidR="00A17960" w:rsidRPr="00380DEE" w:rsidRDefault="00A17960">
      <w:pPr>
        <w:rPr>
          <w:rFonts w:eastAsia="MS Mincho"/>
        </w:rPr>
      </w:pPr>
    </w:p>
    <w:p w14:paraId="1D96C915" w14:textId="2B708FA0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2D33BAED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第三题。</w:t>
      </w:r>
      <w:r>
        <w:rPr>
          <w:highlight w:val="yellow"/>
          <w:lang w:eastAsia="ja-JP"/>
        </w:rPr>
        <w:t>"</w:t>
      </w:r>
    </w:p>
    <w:p w14:paraId="46EFE828" w14:textId="6602122D" w:rsidR="00F35F04" w:rsidRDefault="00F35F04" w:rsidP="00F35F04">
      <w:pPr>
        <w:tabs>
          <w:tab w:val="left" w:pos="4796"/>
        </w:tabs>
      </w:pPr>
      <w:ins w:id="54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di</w:t>
      </w:r>
      <w:r>
        <w:rPr>
          <w:highlight w:val="cyan"/>
        </w:rPr>
        <w:t>san</w:t>
      </w:r>
      <w:r>
        <w:rPr>
          <w:highlight w:val="cyan"/>
        </w:rPr>
        <w:t>ti</w:t>
      </w:r>
      <w:ins w:id="545" w:author="郭 侃亮" w:date="2022-02-23T17:25:00Z">
        <w:r>
          <w:rPr>
            <w:rFonts w:hint="eastAsia"/>
            <w:highlight w:val="cyan"/>
          </w:rPr>
          <w:t>}</w:t>
        </w:r>
      </w:ins>
    </w:p>
    <w:p w14:paraId="5967887E" w14:textId="6D8295BD" w:rsidR="003A00B1" w:rsidRDefault="003A00B1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播放</w:t>
      </w:r>
      <w:r>
        <w:rPr>
          <w:rFonts w:hint="eastAsia"/>
          <w:highlight w:val="cyan"/>
          <w:lang w:eastAsia="ja-JP"/>
        </w:rPr>
        <w:t>SE</w:t>
      </w:r>
      <w:r>
        <w:rPr>
          <w:highlight w:val="cyan"/>
          <w:lang w:eastAsia="ja-JP"/>
        </w:rPr>
        <w:t xml:space="preserve"> ko</w:t>
      </w:r>
      <w:r>
        <w:rPr>
          <w:rFonts w:hint="eastAsia"/>
          <w:highlight w:val="cyan"/>
          <w:lang w:eastAsia="ja-JP"/>
        </w:rPr>
        <w:t>}</w:t>
      </w:r>
    </w:p>
    <w:p w14:paraId="18DF5125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お</w:t>
      </w:r>
      <w:r>
        <w:rPr>
          <w:rFonts w:hint="eastAsia"/>
          <w:lang w:eastAsia="ja-JP"/>
        </w:rPr>
        <w:t>"</w:t>
      </w:r>
    </w:p>
    <w:p w14:paraId="4A38B55C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か</w:t>
      </w:r>
      <w:r>
        <w:rPr>
          <w:rFonts w:hint="eastAsia"/>
          <w:lang w:eastAsia="ja-JP"/>
        </w:rPr>
        <w:t>"</w:t>
      </w:r>
    </w:p>
    <w:p w14:paraId="7C9257BF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こ</w:t>
      </w:r>
      <w:r>
        <w:rPr>
          <w:rFonts w:hint="eastAsia"/>
          <w:lang w:eastAsia="ja-JP"/>
        </w:rPr>
        <w:t>"</w:t>
      </w:r>
    </w:p>
    <w:p w14:paraId="153D259D" w14:textId="77777777" w:rsidR="00A17960" w:rsidRDefault="00A17960">
      <w:pPr>
        <w:rPr>
          <w:rFonts w:eastAsia="MS Mincho"/>
          <w:lang w:eastAsia="ja-JP"/>
        </w:rPr>
      </w:pPr>
    </w:p>
    <w:p w14:paraId="65D8A8D0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こ</w:t>
      </w:r>
    </w:p>
    <w:p w14:paraId="43D116EB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5</w:t>
      </w:r>
    </w:p>
    <w:p w14:paraId="3AE06E87" w14:textId="1D1BAADB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5C7CA145" w14:textId="77777777" w:rsidR="00F35F04" w:rsidRDefault="00F35F04" w:rsidP="00F35F04">
      <w:pPr>
        <w:tabs>
          <w:tab w:val="left" w:pos="4796"/>
        </w:tabs>
      </w:pPr>
      <w:ins w:id="54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547" w:author="郭 侃亮" w:date="2022-02-23T17:25:00Z">
        <w:r>
          <w:rPr>
            <w:rFonts w:hint="eastAsia"/>
            <w:highlight w:val="cyan"/>
          </w:rPr>
          <w:t>}</w:t>
        </w:r>
      </w:ins>
    </w:p>
    <w:p w14:paraId="476909AA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3A4A5DC" w14:textId="77777777" w:rsidR="00A17960" w:rsidRDefault="00A17960"/>
    <w:p w14:paraId="7E7BC05C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12F304DE" w14:textId="5F8B2638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035A061" w14:textId="77777777" w:rsidR="00F35F04" w:rsidRDefault="00F35F04" w:rsidP="00F35F04">
      <w:ins w:id="54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cuowu</w:t>
      </w:r>
      <w:ins w:id="549" w:author="郭 侃亮" w:date="2022-02-23T17:25:00Z">
        <w:r>
          <w:rPr>
            <w:rFonts w:hint="eastAsia"/>
            <w:highlight w:val="cyan"/>
          </w:rPr>
          <w:t>}</w:t>
        </w:r>
      </w:ins>
    </w:p>
    <w:p w14:paraId="6C8F88A6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3F0D0566" w14:textId="3D17FB45" w:rsidR="003A00B1" w:rsidRDefault="003A00B1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ko</w:t>
      </w:r>
      <w:r>
        <w:rPr>
          <w:rFonts w:hint="eastAsia"/>
          <w:highlight w:val="cyan"/>
        </w:rPr>
        <w:t>}</w:t>
      </w:r>
    </w:p>
    <w:p w14:paraId="249724D3" w14:textId="0A000AC0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1</w:t>
      </w:r>
      <w:r w:rsidR="00491870">
        <w:rPr>
          <w:highlight w:val="yellow"/>
        </w:rPr>
        <w:t>3</w:t>
      </w:r>
      <w:r w:rsidR="00EA09C9">
        <w:rPr>
          <w:highlight w:val="yellow"/>
        </w:rPr>
        <w:t>dy</w:t>
      </w:r>
      <w:r>
        <w:rPr>
          <w:rFonts w:hint="eastAsia"/>
          <w:highlight w:val="yellow"/>
        </w:rPr>
        <w:t>}</w:t>
      </w:r>
    </w:p>
    <w:p w14:paraId="76A4AED8" w14:textId="3550DB9E" w:rsidR="00DE571C" w:rsidRDefault="00DE571C" w:rsidP="00DE571C">
      <w:pPr>
        <w:tabs>
          <w:tab w:val="left" w:pos="4796"/>
        </w:tabs>
      </w:pPr>
      <w:ins w:id="550" w:author="郭 侃亮" w:date="2022-02-23T17:25:00Z">
        <w:r>
          <w:rPr>
            <w:highlight w:val="cyan"/>
          </w:rPr>
          <w:lastRenderedPageBreak/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51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2061</w:t>
      </w:r>
      <w:r>
        <w:rPr>
          <w:highlight w:val="cyan"/>
        </w:rPr>
        <w:t>4</w:t>
      </w:r>
      <w:ins w:id="552" w:author="郭 侃亮" w:date="2022-02-23T17:25:00Z">
        <w:r>
          <w:rPr>
            <w:rFonts w:hint="eastAsia"/>
            <w:highlight w:val="cyan"/>
          </w:rPr>
          <w:t>}</w:t>
        </w:r>
      </w:ins>
    </w:p>
    <w:p w14:paraId="556C7749" w14:textId="7A46BD90" w:rsidR="00A17960" w:rsidRDefault="00AD66CD">
      <w:pPr>
        <w:rPr>
          <w:rFonts w:eastAsia="MS Mincho"/>
        </w:rPr>
      </w:pPr>
      <w:r>
        <w:rPr>
          <w:rFonts w:ascii="宋体" w:eastAsia="宋体" w:hAnsi="宋体" w:cs="Tahoma" w:hint="eastAsia"/>
          <w:shd w:val="clear" w:color="auto" w:fill="FFFFFF"/>
        </w:rPr>
        <w:t>袁巧巧：</w:t>
      </w:r>
      <w:r>
        <w:t>"</w:t>
      </w:r>
      <w:r>
        <w:rPr>
          <w:rFonts w:eastAsia="宋体" w:hint="eastAsia"/>
          <w:u w:val="dotted"/>
        </w:rPr>
        <w:t>这</w:t>
      </w:r>
      <w:r w:rsidR="00236795">
        <w:rPr>
          <w:rFonts w:eastAsia="宋体" w:hint="eastAsia"/>
          <w:u w:val="dotted"/>
        </w:rPr>
        <w:t>题</w:t>
      </w:r>
      <w:r>
        <w:rPr>
          <w:rFonts w:eastAsia="宋体" w:hint="eastAsia"/>
          <w:u w:val="dotted"/>
        </w:rPr>
        <w:t>我知道，应该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是</w:t>
      </w:r>
      <w:r>
        <w:t>3</w:t>
      </w:r>
      <w:r>
        <w:rPr>
          <w:rFonts w:hint="eastAsia"/>
        </w:rPr>
        <w:t>.</w:t>
      </w:r>
      <w:r>
        <w:rPr>
          <w:rFonts w:eastAsia="MS Mincho" w:hint="eastAsia"/>
          <w:lang w:eastAsia="ja-JP"/>
        </w:rPr>
        <w:t>こ</w:t>
      </w:r>
      <w:r w:rsidR="00C74CB0">
        <w:rPr>
          <w:rFonts w:asciiTheme="minorEastAsia" w:hAnsiTheme="minorEastAsia" w:hint="eastAsia"/>
        </w:rPr>
        <w:t>。</w:t>
      </w:r>
      <w:r>
        <w:t>"</w:t>
      </w:r>
    </w:p>
    <w:p w14:paraId="45F7F26E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1FFF96AC" w14:textId="77777777" w:rsidR="00F35F04" w:rsidRDefault="00F35F04" w:rsidP="00F35F04">
      <w:pPr>
        <w:tabs>
          <w:tab w:val="left" w:pos="4796"/>
        </w:tabs>
      </w:pPr>
      <w:ins w:id="55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554" w:author="郭 侃亮" w:date="2022-02-23T17:25:00Z">
        <w:r>
          <w:rPr>
            <w:rFonts w:hint="eastAsia"/>
            <w:highlight w:val="cyan"/>
          </w:rPr>
          <w:t>}</w:t>
        </w:r>
      </w:ins>
    </w:p>
    <w:p w14:paraId="6BF2D2BE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D8BC0AD" w14:textId="77777777" w:rsidR="00A17960" w:rsidRDefault="00A17960"/>
    <w:p w14:paraId="556B9E37" w14:textId="77777777" w:rsidR="00A17960" w:rsidRDefault="00A17960">
      <w:pPr>
        <w:rPr>
          <w:rFonts w:ascii="宋体" w:eastAsia="宋体" w:hAnsi="宋体" w:cs="Tahoma"/>
          <w:highlight w:val="yellow"/>
          <w:shd w:val="clear" w:color="auto" w:fill="FFFFFF"/>
        </w:rPr>
      </w:pPr>
    </w:p>
    <w:p w14:paraId="0B16A828" w14:textId="0AD0FF20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1CA17701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第四题。</w:t>
      </w:r>
      <w:r>
        <w:rPr>
          <w:highlight w:val="yellow"/>
        </w:rPr>
        <w:t>"</w:t>
      </w:r>
    </w:p>
    <w:p w14:paraId="78803584" w14:textId="0DA14A9C" w:rsidR="00F35F04" w:rsidRDefault="00F35F04" w:rsidP="00F35F04">
      <w:pPr>
        <w:tabs>
          <w:tab w:val="left" w:pos="4796"/>
        </w:tabs>
      </w:pPr>
      <w:ins w:id="55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di</w:t>
      </w:r>
      <w:r>
        <w:rPr>
          <w:highlight w:val="cyan"/>
        </w:rPr>
        <w:t>si</w:t>
      </w:r>
      <w:r>
        <w:rPr>
          <w:highlight w:val="cyan"/>
        </w:rPr>
        <w:t>ti</w:t>
      </w:r>
      <w:ins w:id="556" w:author="郭 侃亮" w:date="2022-02-23T17:25:00Z">
        <w:r>
          <w:rPr>
            <w:rFonts w:hint="eastAsia"/>
            <w:highlight w:val="cyan"/>
          </w:rPr>
          <w:t>}</w:t>
        </w:r>
      </w:ins>
    </w:p>
    <w:p w14:paraId="686A6132" w14:textId="58648689" w:rsidR="003A00B1" w:rsidRDefault="003A00B1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e</w:t>
      </w:r>
      <w:r>
        <w:rPr>
          <w:rFonts w:hint="eastAsia"/>
          <w:highlight w:val="cyan"/>
        </w:rPr>
        <w:t>}</w:t>
      </w:r>
    </w:p>
    <w:p w14:paraId="512ABCB5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  <w:r>
        <w:rPr>
          <w:rFonts w:hint="eastAsia"/>
          <w:lang w:eastAsia="ja-JP"/>
        </w:rPr>
        <w:t>"</w:t>
      </w:r>
    </w:p>
    <w:p w14:paraId="6F963E66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い</w:t>
      </w:r>
      <w:r>
        <w:rPr>
          <w:rFonts w:hint="eastAsia"/>
          <w:lang w:eastAsia="ja-JP"/>
        </w:rPr>
        <w:t>"</w:t>
      </w:r>
    </w:p>
    <w:p w14:paraId="71E4B64E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え</w:t>
      </w:r>
      <w:r>
        <w:rPr>
          <w:rFonts w:hint="eastAsia"/>
          <w:lang w:eastAsia="ja-JP"/>
        </w:rPr>
        <w:t>"</w:t>
      </w:r>
    </w:p>
    <w:p w14:paraId="6E32B3DC" w14:textId="77777777" w:rsidR="00A17960" w:rsidRDefault="00A17960">
      <w:pPr>
        <w:rPr>
          <w:rFonts w:eastAsia="MS Mincho"/>
          <w:lang w:eastAsia="ja-JP"/>
        </w:rPr>
      </w:pPr>
    </w:p>
    <w:p w14:paraId="2A2B03EC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え</w:t>
      </w:r>
    </w:p>
    <w:p w14:paraId="4F423818" w14:textId="77777777" w:rsidR="00A17960" w:rsidRDefault="00AD66CD">
      <w:pPr>
        <w:rPr>
          <w:shd w:val="clear" w:color="auto" w:fill="FFD966" w:themeFill="accent4" w:themeFillTint="99"/>
          <w:lang w:eastAsia="ja-JP"/>
        </w:rPr>
      </w:pPr>
      <w:r>
        <w:rPr>
          <w:shd w:val="clear" w:color="auto" w:fill="FFD966" w:themeFill="accent4" w:themeFillTint="99"/>
          <w:lang w:eastAsia="ja-JP"/>
        </w:rPr>
        <w:t>#</w:t>
      </w:r>
      <w:r>
        <w:rPr>
          <w:rFonts w:hint="eastAsia"/>
          <w:shd w:val="clear" w:color="auto" w:fill="FFD966" w:themeFill="accent4" w:themeFillTint="99"/>
          <w:lang w:eastAsia="ja-JP"/>
        </w:rPr>
        <w:t>好感度参数</w:t>
      </w:r>
      <w:r>
        <w:rPr>
          <w:rFonts w:hint="eastAsia"/>
          <w:shd w:val="clear" w:color="auto" w:fill="FFD966" w:themeFill="accent4" w:themeFillTint="99"/>
          <w:lang w:eastAsia="ja-JP"/>
        </w:rPr>
        <w:t xml:space="preserve"> +</w:t>
      </w:r>
      <w:r>
        <w:rPr>
          <w:shd w:val="clear" w:color="auto" w:fill="FFD966" w:themeFill="accent4" w:themeFillTint="99"/>
          <w:lang w:eastAsia="ja-JP"/>
        </w:rPr>
        <w:t>5</w:t>
      </w:r>
    </w:p>
    <w:p w14:paraId="717B2C06" w14:textId="506A96DB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273AC01D" w14:textId="77777777" w:rsidR="00F35F04" w:rsidRDefault="00F35F04" w:rsidP="00F35F04">
      <w:pPr>
        <w:tabs>
          <w:tab w:val="left" w:pos="4796"/>
        </w:tabs>
      </w:pPr>
      <w:ins w:id="55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558" w:author="郭 侃亮" w:date="2022-02-23T17:25:00Z">
        <w:r>
          <w:rPr>
            <w:rFonts w:hint="eastAsia"/>
            <w:highlight w:val="cyan"/>
          </w:rPr>
          <w:t>}</w:t>
        </w:r>
      </w:ins>
    </w:p>
    <w:p w14:paraId="3A6ED5DF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490FAE18" w14:textId="77777777" w:rsidR="00A17960" w:rsidRDefault="00A17960"/>
    <w:p w14:paraId="79969FA3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5AEB69D3" w14:textId="732F2A79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A6CD454" w14:textId="77777777" w:rsidR="00F35F04" w:rsidRDefault="00F35F04" w:rsidP="00F35F04">
      <w:ins w:id="55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cuowu</w:t>
      </w:r>
      <w:ins w:id="560" w:author="郭 侃亮" w:date="2022-02-23T17:25:00Z">
        <w:r>
          <w:rPr>
            <w:rFonts w:hint="eastAsia"/>
            <w:highlight w:val="cyan"/>
          </w:rPr>
          <w:t>}</w:t>
        </w:r>
      </w:ins>
    </w:p>
    <w:p w14:paraId="22773703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716D44B" w14:textId="7A871472" w:rsidR="003A00B1" w:rsidRDefault="003A00B1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e</w:t>
      </w:r>
      <w:r>
        <w:rPr>
          <w:rFonts w:hint="eastAsia"/>
          <w:highlight w:val="cyan"/>
        </w:rPr>
        <w:t>}</w:t>
      </w:r>
    </w:p>
    <w:p w14:paraId="1D07C16D" w14:textId="39DE97CD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ZH</w:t>
      </w:r>
      <w:r>
        <w:rPr>
          <w:highlight w:val="yellow"/>
        </w:rPr>
        <w:t>1</w:t>
      </w:r>
      <w:r w:rsidR="00DF5E68">
        <w:rPr>
          <w:highlight w:val="yellow"/>
        </w:rPr>
        <w:t>2</w:t>
      </w:r>
      <w:r w:rsidR="006D0C24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58C726DB" w14:textId="01B60C95" w:rsidR="00DE571C" w:rsidRDefault="00DE571C" w:rsidP="00DE571C">
      <w:pPr>
        <w:tabs>
          <w:tab w:val="left" w:pos="4796"/>
        </w:tabs>
      </w:pPr>
      <w:ins w:id="56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62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2061</w:t>
      </w:r>
      <w:r>
        <w:rPr>
          <w:highlight w:val="cyan"/>
        </w:rPr>
        <w:t>5</w:t>
      </w:r>
      <w:ins w:id="563" w:author="郭 侃亮" w:date="2022-02-23T17:25:00Z">
        <w:r>
          <w:rPr>
            <w:rFonts w:hint="eastAsia"/>
            <w:highlight w:val="cyan"/>
          </w:rPr>
          <w:t>}</w:t>
        </w:r>
      </w:ins>
    </w:p>
    <w:p w14:paraId="4D943BBB" w14:textId="6145774F" w:rsidR="00A17960" w:rsidRDefault="00AD66CD">
      <w:pPr>
        <w:rPr>
          <w:rFonts w:eastAsia="MS Mincho"/>
        </w:rPr>
      </w:pPr>
      <w:r>
        <w:rPr>
          <w:rFonts w:ascii="宋体" w:eastAsia="宋体" w:hAnsi="宋体" w:cs="Tahoma" w:hint="eastAsia"/>
          <w:shd w:val="clear" w:color="auto" w:fill="FFFFFF"/>
        </w:rPr>
        <w:t>郑辉：</w:t>
      </w:r>
      <w:r>
        <w:t>"</w:t>
      </w:r>
      <w:r>
        <w:rPr>
          <w:rFonts w:eastAsia="宋体" w:hint="eastAsia"/>
          <w:u w:val="dotted"/>
        </w:rPr>
        <w:t>是</w:t>
      </w:r>
      <w:r>
        <w:t>3</w:t>
      </w:r>
      <w:r>
        <w:rPr>
          <w:rFonts w:hint="eastAsia"/>
        </w:rPr>
        <w:t>.</w:t>
      </w:r>
      <w:r>
        <w:rPr>
          <w:rFonts w:eastAsia="MS Mincho" w:hint="eastAsia"/>
          <w:lang w:eastAsia="ja-JP"/>
        </w:rPr>
        <w:t>え</w:t>
      </w:r>
      <w:r w:rsidR="00DF52BF">
        <w:rPr>
          <w:rFonts w:eastAsia="MS Mincho" w:hint="eastAsia"/>
        </w:rPr>
        <w:t>吧</w:t>
      </w:r>
      <w:r w:rsidR="00DF52BF">
        <w:rPr>
          <w:rFonts w:asciiTheme="minorEastAsia" w:hAnsiTheme="minorEastAsia" w:hint="eastAsia"/>
        </w:rPr>
        <w:t>。</w:t>
      </w:r>
      <w:r>
        <w:t>"</w:t>
      </w:r>
    </w:p>
    <w:p w14:paraId="7C7183F5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1278BE01" w14:textId="77777777" w:rsidR="00F35F04" w:rsidRDefault="00F35F04" w:rsidP="00F35F04">
      <w:pPr>
        <w:tabs>
          <w:tab w:val="left" w:pos="4796"/>
        </w:tabs>
      </w:pPr>
      <w:ins w:id="56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565" w:author="郭 侃亮" w:date="2022-02-23T17:25:00Z">
        <w:r>
          <w:rPr>
            <w:rFonts w:hint="eastAsia"/>
            <w:highlight w:val="cyan"/>
          </w:rPr>
          <w:t>}</w:t>
        </w:r>
      </w:ins>
    </w:p>
    <w:p w14:paraId="675F7B7D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5115901" w14:textId="77777777" w:rsidR="00A17960" w:rsidRPr="00380DEE" w:rsidRDefault="00A17960">
      <w:pPr>
        <w:rPr>
          <w:rFonts w:eastAsia="MS Mincho"/>
        </w:rPr>
      </w:pPr>
    </w:p>
    <w:p w14:paraId="1590591A" w14:textId="77777777" w:rsidR="00A17960" w:rsidRDefault="00A17960"/>
    <w:p w14:paraId="0D7CA3FD" w14:textId="12E45A20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5DB6F6D6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第五题。</w:t>
      </w:r>
      <w:r>
        <w:rPr>
          <w:highlight w:val="yellow"/>
          <w:lang w:eastAsia="ja-JP"/>
        </w:rPr>
        <w:t>"</w:t>
      </w:r>
    </w:p>
    <w:p w14:paraId="7FB7F851" w14:textId="2D49A57A" w:rsidR="00F35F04" w:rsidRDefault="00F35F04" w:rsidP="00F35F04">
      <w:pPr>
        <w:tabs>
          <w:tab w:val="left" w:pos="4796"/>
        </w:tabs>
      </w:pPr>
      <w:ins w:id="56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di</w:t>
      </w:r>
      <w:r>
        <w:rPr>
          <w:highlight w:val="cyan"/>
        </w:rPr>
        <w:t>wu</w:t>
      </w:r>
      <w:r>
        <w:rPr>
          <w:highlight w:val="cyan"/>
        </w:rPr>
        <w:t>ti</w:t>
      </w:r>
      <w:ins w:id="567" w:author="郭 侃亮" w:date="2022-02-23T17:25:00Z">
        <w:r>
          <w:rPr>
            <w:rFonts w:hint="eastAsia"/>
            <w:highlight w:val="cyan"/>
          </w:rPr>
          <w:t>}</w:t>
        </w:r>
      </w:ins>
    </w:p>
    <w:p w14:paraId="667938CD" w14:textId="6ED59E33" w:rsidR="003A00B1" w:rsidRDefault="003A00B1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播放</w:t>
      </w:r>
      <w:r>
        <w:rPr>
          <w:rFonts w:hint="eastAsia"/>
          <w:highlight w:val="cyan"/>
          <w:lang w:eastAsia="ja-JP"/>
        </w:rPr>
        <w:t>SE</w:t>
      </w:r>
      <w:r>
        <w:rPr>
          <w:highlight w:val="cyan"/>
          <w:lang w:eastAsia="ja-JP"/>
        </w:rPr>
        <w:t xml:space="preserve"> ku</w:t>
      </w:r>
      <w:r>
        <w:rPr>
          <w:rFonts w:hint="eastAsia"/>
          <w:highlight w:val="cyan"/>
          <w:lang w:eastAsia="ja-JP"/>
        </w:rPr>
        <w:t>}</w:t>
      </w:r>
    </w:p>
    <w:p w14:paraId="59EBD029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  <w:r>
        <w:rPr>
          <w:rFonts w:hint="eastAsia"/>
          <w:lang w:eastAsia="ja-JP"/>
        </w:rPr>
        <w:t>"</w:t>
      </w:r>
    </w:p>
    <w:p w14:paraId="469D8957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け</w:t>
      </w:r>
      <w:r>
        <w:rPr>
          <w:rFonts w:hint="eastAsia"/>
          <w:lang w:eastAsia="ja-JP"/>
        </w:rPr>
        <w:t>"</w:t>
      </w:r>
    </w:p>
    <w:p w14:paraId="24AA9D48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お</w:t>
      </w:r>
      <w:r>
        <w:rPr>
          <w:rFonts w:hint="eastAsia"/>
          <w:lang w:eastAsia="ja-JP"/>
        </w:rPr>
        <w:t>"</w:t>
      </w:r>
    </w:p>
    <w:p w14:paraId="4060A25B" w14:textId="77777777" w:rsidR="00A17960" w:rsidRDefault="00A17960">
      <w:pPr>
        <w:rPr>
          <w:rFonts w:eastAsia="MS Mincho"/>
          <w:lang w:eastAsia="ja-JP"/>
        </w:rPr>
      </w:pPr>
    </w:p>
    <w:p w14:paraId="564156AC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</w:p>
    <w:p w14:paraId="23A6E79E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5</w:t>
      </w:r>
    </w:p>
    <w:p w14:paraId="11A95F1B" w14:textId="07FF5870" w:rsidR="005238F3" w:rsidRDefault="005238F3" w:rsidP="005238F3">
      <w:r>
        <w:lastRenderedPageBreak/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38767540" w14:textId="77777777" w:rsidR="00F35F04" w:rsidRDefault="00F35F04" w:rsidP="00F35F04">
      <w:pPr>
        <w:tabs>
          <w:tab w:val="left" w:pos="4796"/>
        </w:tabs>
      </w:pPr>
      <w:ins w:id="56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569" w:author="郭 侃亮" w:date="2022-02-23T17:25:00Z">
        <w:r>
          <w:rPr>
            <w:rFonts w:hint="eastAsia"/>
            <w:highlight w:val="cyan"/>
          </w:rPr>
          <w:t>}</w:t>
        </w:r>
      </w:ins>
    </w:p>
    <w:p w14:paraId="551057C9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F04AD7B" w14:textId="77777777" w:rsidR="00A17960" w:rsidRDefault="00A17960"/>
    <w:p w14:paraId="2180445E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266C563C" w14:textId="2CA550FA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BE847AA" w14:textId="77777777" w:rsidR="00F35F04" w:rsidRDefault="00F35F04" w:rsidP="00F35F04">
      <w:ins w:id="57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cuowu</w:t>
      </w:r>
      <w:ins w:id="571" w:author="郭 侃亮" w:date="2022-02-23T17:25:00Z">
        <w:r>
          <w:rPr>
            <w:rFonts w:hint="eastAsia"/>
            <w:highlight w:val="cyan"/>
          </w:rPr>
          <w:t>}</w:t>
        </w:r>
      </w:ins>
    </w:p>
    <w:p w14:paraId="50CB8737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DE85575" w14:textId="4E747275" w:rsidR="003A00B1" w:rsidRDefault="003A00B1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ku</w:t>
      </w:r>
      <w:r>
        <w:rPr>
          <w:rFonts w:hint="eastAsia"/>
          <w:highlight w:val="cyan"/>
        </w:rPr>
        <w:t>}</w:t>
      </w:r>
    </w:p>
    <w:p w14:paraId="1553C9AF" w14:textId="4131A7E0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</w:t>
      </w:r>
      <w:r w:rsidR="000F779A">
        <w:rPr>
          <w:highlight w:val="yellow"/>
        </w:rPr>
        <w:t>2</w:t>
      </w:r>
      <w:r w:rsidR="0039165A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79B09491" w14:textId="0C802384" w:rsidR="00DE571C" w:rsidRDefault="00DE571C" w:rsidP="00DE571C">
      <w:pPr>
        <w:tabs>
          <w:tab w:val="left" w:pos="4796"/>
        </w:tabs>
      </w:pPr>
      <w:ins w:id="57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7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2061</w:t>
      </w:r>
      <w:r>
        <w:rPr>
          <w:highlight w:val="cyan"/>
        </w:rPr>
        <w:t>6</w:t>
      </w:r>
      <w:ins w:id="574" w:author="郭 侃亮" w:date="2022-02-23T17:25:00Z">
        <w:r>
          <w:rPr>
            <w:rFonts w:hint="eastAsia"/>
            <w:highlight w:val="cyan"/>
          </w:rPr>
          <w:t>}</w:t>
        </w:r>
      </w:ins>
    </w:p>
    <w:p w14:paraId="4A6CED8E" w14:textId="6457CFA4" w:rsidR="00A17960" w:rsidRPr="00380DEE" w:rsidRDefault="00AD66CD">
      <w:pPr>
        <w:rPr>
          <w:rFonts w:eastAsia="MS Mincho"/>
        </w:rPr>
      </w:pPr>
      <w:r>
        <w:rPr>
          <w:rFonts w:ascii="宋体" w:eastAsia="宋体" w:hAnsi="宋体" w:cs="Tahoma" w:hint="eastAsia"/>
          <w:shd w:val="clear" w:color="auto" w:fill="FFFFFF"/>
        </w:rPr>
        <w:t>周小雨：</w:t>
      </w:r>
      <w:r>
        <w:t>"</w:t>
      </w:r>
      <w:r>
        <w:rPr>
          <w:rFonts w:eastAsia="宋体" w:hint="eastAsia"/>
          <w:u w:val="dotted"/>
        </w:rPr>
        <w:t>这道题应该是</w:t>
      </w:r>
      <w:r>
        <w:t>1</w:t>
      </w:r>
      <w:r>
        <w:rPr>
          <w:rFonts w:hint="eastAsia"/>
        </w:rPr>
        <w:t>.</w:t>
      </w:r>
      <w:r>
        <w:rPr>
          <w:rFonts w:eastAsia="MS Mincho" w:hint="eastAsia"/>
          <w:lang w:eastAsia="ja-JP"/>
        </w:rPr>
        <w:t>く</w:t>
      </w:r>
      <w:r w:rsidR="00E43BF6">
        <w:rPr>
          <w:rFonts w:asciiTheme="minorEastAsia" w:hAnsiTheme="minorEastAsia" w:hint="eastAsia"/>
        </w:rPr>
        <w:t>。</w:t>
      </w:r>
      <w:r>
        <w:t>"</w:t>
      </w:r>
    </w:p>
    <w:p w14:paraId="0C1B514C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F7D4CF1" w14:textId="77777777" w:rsidR="00F35F04" w:rsidRDefault="00F35F04" w:rsidP="00F35F04">
      <w:pPr>
        <w:tabs>
          <w:tab w:val="left" w:pos="4796"/>
        </w:tabs>
      </w:pPr>
      <w:ins w:id="57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576" w:author="郭 侃亮" w:date="2022-02-23T17:25:00Z">
        <w:r>
          <w:rPr>
            <w:rFonts w:hint="eastAsia"/>
            <w:highlight w:val="cyan"/>
          </w:rPr>
          <w:t>}</w:t>
        </w:r>
      </w:ins>
    </w:p>
    <w:p w14:paraId="344460A4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E3C51B0" w14:textId="77777777" w:rsidR="00A17960" w:rsidRDefault="00A17960">
      <w:pPr>
        <w:rPr>
          <w:rFonts w:ascii="宋体" w:eastAsia="宋体" w:hAnsi="宋体" w:cs="Tahoma"/>
          <w:shd w:val="clear" w:color="auto" w:fill="FFFFFF"/>
        </w:rPr>
      </w:pPr>
    </w:p>
    <w:p w14:paraId="2B16AC2C" w14:textId="77777777" w:rsidR="00A17960" w:rsidRDefault="00A17960">
      <w:pPr>
        <w:rPr>
          <w:rFonts w:ascii="宋体" w:eastAsia="宋体" w:hAnsi="宋体" w:cs="Tahoma"/>
          <w:shd w:val="clear" w:color="auto" w:fill="FFFFFF"/>
        </w:rPr>
      </w:pPr>
    </w:p>
    <w:p w14:paraId="1FD7E8A8" w14:textId="0F51275A" w:rsidR="00A17960" w:rsidRDefault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1E6DF6F8" w14:textId="3D16C739" w:rsidR="00F35F04" w:rsidRDefault="00F35F04" w:rsidP="00F35F04">
      <w:pPr>
        <w:tabs>
          <w:tab w:val="left" w:pos="4796"/>
        </w:tabs>
      </w:pPr>
      <w:ins w:id="57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7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61</w:t>
      </w:r>
      <w:r w:rsidR="00DE571C">
        <w:rPr>
          <w:highlight w:val="cyan"/>
        </w:rPr>
        <w:t>7</w:t>
      </w:r>
      <w:ins w:id="579" w:author="郭 侃亮" w:date="2022-02-23T17:25:00Z">
        <w:r>
          <w:rPr>
            <w:rFonts w:hint="eastAsia"/>
            <w:highlight w:val="cyan"/>
          </w:rPr>
          <w:t>}</w:t>
        </w:r>
      </w:ins>
    </w:p>
    <w:p w14:paraId="39053240" w14:textId="6E62BD06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这十个假名大家都已经掌握了，</w:t>
      </w:r>
      <w:r w:rsidR="00E43BF6">
        <w:rPr>
          <w:rFonts w:hint="eastAsia"/>
        </w:rPr>
        <w:t>接下来</w:t>
      </w:r>
      <w:r>
        <w:rPr>
          <w:rFonts w:hint="eastAsia"/>
        </w:rPr>
        <w:t>我们来看一下它们可以组成</w:t>
      </w:r>
      <w:r w:rsidR="00E43BF6">
        <w:rPr>
          <w:rFonts w:hint="eastAsia"/>
        </w:rPr>
        <w:t>哪</w:t>
      </w:r>
      <w:r>
        <w:rPr>
          <w:rFonts w:hint="eastAsia"/>
        </w:rPr>
        <w:t>些单词。</w:t>
      </w:r>
      <w:r>
        <w:rPr>
          <w:lang w:eastAsia="ja-JP"/>
        </w:rPr>
        <w:t>"</w:t>
      </w:r>
    </w:p>
    <w:p w14:paraId="2166069D" w14:textId="0F171010" w:rsidR="00F35F04" w:rsidRDefault="00F35F04" w:rsidP="00F35F04">
      <w:pPr>
        <w:tabs>
          <w:tab w:val="left" w:pos="4796"/>
        </w:tabs>
        <w:rPr>
          <w:lang w:eastAsia="ja-JP"/>
        </w:rPr>
      </w:pPr>
      <w:ins w:id="580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581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  <w:lang w:eastAsia="ja-JP"/>
        </w:rPr>
        <w:t>62</w:t>
      </w:r>
      <w:ins w:id="582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17658417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智子ちゃん、こちらの単語を読んでもらえますか。</w:t>
      </w:r>
      <w:r>
        <w:rPr>
          <w:rFonts w:asciiTheme="minorEastAsia" w:hAnsiTheme="minorEastAsia" w:hint="eastAsia"/>
        </w:rPr>
        <w:t>（</w:t>
      </w:r>
      <w:r w:rsidR="00E43BF6">
        <w:rPr>
          <w:rFonts w:asciiTheme="minorEastAsia" w:hAnsiTheme="minorEastAsia" w:hint="eastAsia"/>
        </w:rPr>
        <w:t>智子，</w:t>
      </w:r>
      <w:r>
        <w:rPr>
          <w:rFonts w:asciiTheme="minorEastAsia" w:hAnsiTheme="minorEastAsia" w:hint="eastAsia"/>
        </w:rPr>
        <w:t>能请你读一下这些单词吗？）</w:t>
      </w:r>
      <w:r>
        <w:t>"</w:t>
      </w:r>
    </w:p>
    <w:p w14:paraId="2C891ABB" w14:textId="68F10D4C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</w:t>
      </w:r>
      <w:r w:rsidR="008A091B">
        <w:rPr>
          <w:highlight w:val="yellow"/>
          <w:lang w:eastAsia="ja-JP"/>
        </w:rPr>
        <w:t>1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74EE4B7F" w14:textId="3CB6D58E" w:rsidR="00F35F04" w:rsidRDefault="00F35F04" w:rsidP="00F35F04">
      <w:pPr>
        <w:tabs>
          <w:tab w:val="left" w:pos="4796"/>
        </w:tabs>
      </w:pPr>
      <w:ins w:id="58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84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63</w:t>
      </w:r>
      <w:ins w:id="585" w:author="郭 侃亮" w:date="2022-02-23T17:25:00Z">
        <w:r>
          <w:rPr>
            <w:rFonts w:hint="eastAsia"/>
            <w:highlight w:val="cyan"/>
          </w:rPr>
          <w:t>}</w:t>
        </w:r>
      </w:ins>
    </w:p>
    <w:p w14:paraId="22D35080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はい。読みます。</w:t>
      </w:r>
      <w:r w:rsidR="00E43BF6">
        <w:rPr>
          <w:rFonts w:asciiTheme="minorEastAsia" w:hAnsiTheme="minorEastAsia" w:hint="eastAsia"/>
          <w:lang w:eastAsia="ja-JP"/>
        </w:rPr>
        <w:t>（好的</w:t>
      </w:r>
      <w:r w:rsidR="00236795">
        <w:rPr>
          <w:rFonts w:asciiTheme="minorEastAsia" w:hAnsiTheme="minorEastAsia" w:hint="eastAsia"/>
          <w:lang w:eastAsia="ja-JP"/>
        </w:rPr>
        <w:t>，我读了</w:t>
      </w:r>
      <w:r w:rsidR="00E43BF6">
        <w:rPr>
          <w:rFonts w:asciiTheme="minorEastAsia" w:hAnsiTheme="minorEastAsia" w:hint="eastAsia"/>
          <w:lang w:eastAsia="ja-JP"/>
        </w:rPr>
        <w:t>。</w:t>
      </w:r>
      <w:r w:rsidR="00E43BF6">
        <w:rPr>
          <w:rFonts w:asciiTheme="minorEastAsia" w:hAnsiTheme="minorEastAsia" w:hint="eastAsia"/>
        </w:rPr>
        <w:t>）</w:t>
      </w:r>
      <w:r>
        <w:t>"</w:t>
      </w:r>
    </w:p>
    <w:p w14:paraId="150A8C1F" w14:textId="35AD8647" w:rsidR="00A02972" w:rsidRPr="00380DEE" w:rsidRDefault="00A02972">
      <w:pPr>
        <w:rPr>
          <w:rFonts w:eastAsia="MS Mincho"/>
          <w:highlight w:val="yellow"/>
        </w:rPr>
      </w:pPr>
      <w:r>
        <w:t>#</w:t>
      </w:r>
      <w:r>
        <w:rPr>
          <w:rFonts w:hint="eastAsia"/>
        </w:rPr>
        <w:t>点击屏幕后逐个在黑板上显示，并同步播放音频，过程中停止其他操作。（音频还没有录好）</w:t>
      </w:r>
    </w:p>
    <w:p w14:paraId="1FC40CCD" w14:textId="1258BFFE" w:rsidR="00A17960" w:rsidRDefault="00AD66CD"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t>011ai2</w:t>
      </w:r>
      <w:r>
        <w:rPr>
          <w:rFonts w:hint="eastAsia"/>
          <w:highlight w:val="yellow"/>
        </w:rPr>
        <w:t>}</w:t>
      </w:r>
    </w:p>
    <w:p w14:paraId="5F9D6F75" w14:textId="097BC5FE" w:rsidR="00F35F04" w:rsidRDefault="00F35F04" w:rsidP="00F35F04">
      <w:pPr>
        <w:tabs>
          <w:tab w:val="left" w:pos="4796"/>
        </w:tabs>
      </w:pPr>
      <w:ins w:id="58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highlight w:val="cyan"/>
        </w:rPr>
        <w:t>se 011ai2</w:t>
      </w:r>
      <w:ins w:id="587" w:author="郭 侃亮" w:date="2022-02-23T17:25:00Z">
        <w:r>
          <w:rPr>
            <w:rFonts w:hint="eastAsia"/>
            <w:highlight w:val="cyan"/>
          </w:rPr>
          <w:t>}</w:t>
        </w:r>
      </w:ins>
    </w:p>
    <w:p w14:paraId="3F2BE732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  <w:r w:rsidR="00E43BF6">
        <w:rPr>
          <w:rFonts w:asciiTheme="minorEastAsia" w:hAnsiTheme="minorEastAsia" w:cs="宋体" w:hint="eastAsia"/>
          <w:szCs w:val="21"/>
          <w:lang w:eastAsia="ja-JP"/>
        </w:rPr>
        <w:t>。</w:t>
      </w:r>
      <w:r>
        <w:rPr>
          <w:lang w:eastAsia="ja-JP"/>
        </w:rPr>
        <w:t>"</w:t>
      </w:r>
    </w:p>
    <w:p w14:paraId="12513106" w14:textId="724ED02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lang w:eastAsia="ja-JP"/>
        </w:rPr>
        <w:t>012au2</w:t>
      </w:r>
      <w:r>
        <w:rPr>
          <w:rFonts w:hint="eastAsia"/>
          <w:highlight w:val="yellow"/>
          <w:lang w:eastAsia="ja-JP"/>
        </w:rPr>
        <w:t>}</w:t>
      </w:r>
    </w:p>
    <w:p w14:paraId="273B6FC1" w14:textId="659393DB" w:rsidR="00F35F04" w:rsidRDefault="00F35F04" w:rsidP="00F35F04">
      <w:pPr>
        <w:tabs>
          <w:tab w:val="left" w:pos="4796"/>
        </w:tabs>
        <w:rPr>
          <w:lang w:eastAsia="ja-JP"/>
        </w:rPr>
      </w:pPr>
      <w:ins w:id="588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highlight w:val="cyan"/>
          <w:lang w:eastAsia="ja-JP"/>
        </w:rPr>
        <w:t>se 01</w:t>
      </w:r>
      <w:r>
        <w:rPr>
          <w:highlight w:val="cyan"/>
          <w:lang w:eastAsia="ja-JP"/>
        </w:rPr>
        <w:t>2au2</w:t>
      </w:r>
      <w:ins w:id="589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4FD26E13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r w:rsidR="00E43BF6">
        <w:rPr>
          <w:rFonts w:asciiTheme="minorEastAsia" w:hAnsiTheme="minorEastAsia" w:cs="宋体" w:hint="eastAsia"/>
          <w:szCs w:val="21"/>
          <w:lang w:eastAsia="ja-JP"/>
        </w:rPr>
        <w:t>。</w:t>
      </w:r>
      <w:r>
        <w:rPr>
          <w:lang w:eastAsia="ja-JP"/>
        </w:rPr>
        <w:t>"</w:t>
      </w:r>
    </w:p>
    <w:p w14:paraId="56D59FE6" w14:textId="5BEADC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lang w:eastAsia="ja-JP"/>
        </w:rPr>
        <w:t>013aki2</w:t>
      </w:r>
      <w:r>
        <w:rPr>
          <w:rFonts w:hint="eastAsia"/>
          <w:highlight w:val="yellow"/>
          <w:lang w:eastAsia="ja-JP"/>
        </w:rPr>
        <w:t>}</w:t>
      </w:r>
    </w:p>
    <w:p w14:paraId="65C55393" w14:textId="54F45775" w:rsidR="00F35F04" w:rsidRDefault="00F35F04" w:rsidP="00F35F04">
      <w:pPr>
        <w:tabs>
          <w:tab w:val="left" w:pos="4796"/>
        </w:tabs>
      </w:pPr>
      <w:ins w:id="59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highlight w:val="cyan"/>
        </w:rPr>
        <w:t>se 01</w:t>
      </w:r>
      <w:r>
        <w:rPr>
          <w:highlight w:val="cyan"/>
        </w:rPr>
        <w:t>3aki2</w:t>
      </w:r>
      <w:ins w:id="591" w:author="郭 侃亮" w:date="2022-02-23T17:25:00Z">
        <w:r>
          <w:rPr>
            <w:rFonts w:hint="eastAsia"/>
            <w:highlight w:val="cyan"/>
          </w:rPr>
          <w:t>}</w:t>
        </w:r>
      </w:ins>
    </w:p>
    <w:p w14:paraId="5C6421F4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 w:rsidR="00E43BF6">
        <w:rPr>
          <w:rFonts w:asciiTheme="minorEastAsia" w:hAnsiTheme="minorEastAsia" w:cs="宋体" w:hint="eastAsia"/>
          <w:szCs w:val="21"/>
          <w:lang w:eastAsia="ja-JP"/>
        </w:rPr>
        <w:t>。</w:t>
      </w:r>
      <w:r>
        <w:rPr>
          <w:lang w:eastAsia="ja-JP"/>
        </w:rPr>
        <w:t>"</w:t>
      </w:r>
    </w:p>
    <w:p w14:paraId="34443E46" w14:textId="011C0B40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lang w:eastAsia="ja-JP"/>
        </w:rPr>
        <w:t>014koi2</w:t>
      </w:r>
      <w:r>
        <w:rPr>
          <w:rFonts w:hint="eastAsia"/>
          <w:highlight w:val="yellow"/>
          <w:lang w:eastAsia="ja-JP"/>
        </w:rPr>
        <w:t>}</w:t>
      </w:r>
    </w:p>
    <w:p w14:paraId="7AFA24E1" w14:textId="3A9626D7" w:rsidR="00F35F04" w:rsidRDefault="00F35F04" w:rsidP="00F35F04">
      <w:pPr>
        <w:tabs>
          <w:tab w:val="left" w:pos="4796"/>
        </w:tabs>
        <w:rPr>
          <w:lang w:eastAsia="ja-JP"/>
        </w:rPr>
      </w:pPr>
      <w:ins w:id="592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highlight w:val="cyan"/>
          <w:lang w:eastAsia="ja-JP"/>
        </w:rPr>
        <w:t>se 01</w:t>
      </w:r>
      <w:r>
        <w:rPr>
          <w:highlight w:val="cyan"/>
          <w:lang w:eastAsia="ja-JP"/>
        </w:rPr>
        <w:t>4koi2</w:t>
      </w:r>
      <w:ins w:id="593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3915DE05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r w:rsidR="00E43BF6">
        <w:rPr>
          <w:rFonts w:asciiTheme="minorEastAsia" w:hAnsiTheme="minorEastAsia" w:cs="宋体" w:hint="eastAsia"/>
          <w:szCs w:val="21"/>
          <w:lang w:eastAsia="ja-JP"/>
        </w:rPr>
        <w:t>。</w:t>
      </w:r>
      <w:r>
        <w:t>"</w:t>
      </w:r>
    </w:p>
    <w:p w14:paraId="16F33073" w14:textId="725DC642" w:rsidR="00A17960" w:rsidRDefault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5CEFA098" w14:textId="1562D884" w:rsidR="00F35F04" w:rsidRDefault="00F35F04" w:rsidP="00F35F04">
      <w:pPr>
        <w:tabs>
          <w:tab w:val="left" w:pos="4796"/>
        </w:tabs>
      </w:pPr>
      <w:ins w:id="59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9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64</w:t>
      </w:r>
      <w:ins w:id="596" w:author="郭 侃亮" w:date="2022-02-23T17:25:00Z">
        <w:r>
          <w:rPr>
            <w:rFonts w:hint="eastAsia"/>
            <w:highlight w:val="cyan"/>
          </w:rPr>
          <w:t>}</w:t>
        </w:r>
      </w:ins>
    </w:p>
    <w:p w14:paraId="0A965BF6" w14:textId="2BE83EF0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大家可以跟读</w:t>
      </w:r>
      <w:r w:rsidR="00E43BF6">
        <w:rPr>
          <w:rFonts w:hint="eastAsia"/>
        </w:rPr>
        <w:t>练习</w:t>
      </w:r>
      <w:r>
        <w:rPr>
          <w:rFonts w:hint="eastAsia"/>
        </w:rPr>
        <w:t>一下哦。</w:t>
      </w:r>
      <w:r>
        <w:t>"</w:t>
      </w:r>
    </w:p>
    <w:p w14:paraId="455297FA" w14:textId="69CF3D28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>1-</w:t>
      </w:r>
      <w:r>
        <w:rPr>
          <w:highlight w:val="yellow"/>
        </w:rPr>
        <w:t>4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点击可以发音</w:t>
      </w:r>
      <w:r>
        <w:rPr>
          <w:rFonts w:hint="eastAsia"/>
          <w:highlight w:val="yellow"/>
        </w:rPr>
        <w:t>}</w:t>
      </w:r>
    </w:p>
    <w:p w14:paraId="0C9D20B9" w14:textId="57A1AE98" w:rsidR="00A17960" w:rsidRDefault="00AD66CD">
      <w:r>
        <w:rPr>
          <w:rFonts w:hint="eastAsia"/>
        </w:rPr>
        <w:lastRenderedPageBreak/>
        <w:t>点击图片可以确认发音，完成</w:t>
      </w:r>
      <w:r w:rsidR="00002450">
        <w:rPr>
          <w:rFonts w:hint="eastAsia"/>
        </w:rPr>
        <w:t>学习</w:t>
      </w:r>
      <w:r>
        <w:rPr>
          <w:rFonts w:hint="eastAsia"/>
        </w:rPr>
        <w:t>后点击“结束学习”按钮。</w:t>
      </w:r>
    </w:p>
    <w:p w14:paraId="02FD16F4" w14:textId="77777777" w:rsidR="00A17960" w:rsidRDefault="00A17960"/>
    <w:p w14:paraId="2CBC36CA" w14:textId="7B47C983" w:rsidR="00F35F04" w:rsidRDefault="00F35F04" w:rsidP="00F35F04">
      <w:pPr>
        <w:tabs>
          <w:tab w:val="left" w:pos="4796"/>
        </w:tabs>
      </w:pPr>
      <w:ins w:id="59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598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65</w:t>
      </w:r>
      <w:ins w:id="599" w:author="郭 侃亮" w:date="2022-02-23T17:25:00Z">
        <w:r>
          <w:rPr>
            <w:rFonts w:hint="eastAsia"/>
            <w:highlight w:val="cyan"/>
          </w:rPr>
          <w:t>}</w:t>
        </w:r>
      </w:ins>
    </w:p>
    <w:p w14:paraId="42663587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既然大家都</w:t>
      </w:r>
      <w:r w:rsidR="00002450">
        <w:rPr>
          <w:rFonts w:hint="eastAsia"/>
        </w:rPr>
        <w:t>学</w:t>
      </w:r>
      <w:r>
        <w:rPr>
          <w:rFonts w:hint="eastAsia"/>
        </w:rPr>
        <w:t>会了，</w:t>
      </w:r>
      <w:r w:rsidR="00002450">
        <w:rPr>
          <w:rFonts w:hint="eastAsia"/>
        </w:rPr>
        <w:t>那么</w:t>
      </w:r>
      <w:r>
        <w:rPr>
          <w:rFonts w:hint="eastAsia"/>
        </w:rPr>
        <w:t>我们来做一个小测试吧。</w:t>
      </w:r>
      <w:r w:rsidR="00002450">
        <w:rPr>
          <w:rFonts w:hint="eastAsia"/>
        </w:rPr>
        <w:t>请大家</w:t>
      </w:r>
      <w:r>
        <w:rPr>
          <w:rFonts w:hint="eastAsia"/>
        </w:rPr>
        <w:t>根据听到的读音选择正确的单词</w:t>
      </w:r>
      <w:r w:rsidR="00002450">
        <w:rPr>
          <w:rFonts w:hint="eastAsia"/>
        </w:rPr>
        <w:t>。</w:t>
      </w:r>
      <w:r>
        <w:t>"</w:t>
      </w:r>
    </w:p>
    <w:p w14:paraId="6620604C" w14:textId="77777777" w:rsidR="00A17960" w:rsidRDefault="00A17960"/>
    <w:p w14:paraId="1787A44D" w14:textId="77777777" w:rsidR="005238F3" w:rsidRDefault="005238F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031B35CE" w14:textId="6F7FDE7F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第一题。</w:t>
      </w:r>
      <w:r>
        <w:rPr>
          <w:highlight w:val="yellow"/>
          <w:lang w:eastAsia="ja-JP"/>
        </w:rPr>
        <w:t>"</w:t>
      </w:r>
    </w:p>
    <w:p w14:paraId="7B4589EA" w14:textId="5353B001" w:rsidR="00F35F04" w:rsidRDefault="00F35F04" w:rsidP="00F35F04">
      <w:pPr>
        <w:tabs>
          <w:tab w:val="left" w:pos="4796"/>
        </w:tabs>
      </w:pPr>
      <w:ins w:id="60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</w:t>
      </w:r>
      <w:r>
        <w:rPr>
          <w:highlight w:val="cyan"/>
        </w:rPr>
        <w:t>diyiti</w:t>
      </w:r>
      <w:ins w:id="601" w:author="郭 侃亮" w:date="2022-02-23T17:25:00Z">
        <w:r>
          <w:rPr>
            <w:rFonts w:hint="eastAsia"/>
            <w:highlight w:val="cyan"/>
          </w:rPr>
          <w:t>}</w:t>
        </w:r>
      </w:ins>
    </w:p>
    <w:p w14:paraId="45EBCC6B" w14:textId="77777777" w:rsidR="00A17960" w:rsidRDefault="00AD66CD">
      <w:pPr>
        <w:rPr>
          <w:lang w:eastAsia="ja-JP"/>
        </w:rPr>
      </w:pPr>
      <w:r w:rsidRPr="00F35F04">
        <w:rPr>
          <w:rFonts w:hint="eastAsia"/>
          <w:highlight w:val="cyan"/>
          <w:lang w:eastAsia="ja-JP"/>
        </w:rPr>
        <w:t>{</w:t>
      </w:r>
      <w:r w:rsidRPr="00F35F04">
        <w:rPr>
          <w:rFonts w:hint="eastAsia"/>
          <w:highlight w:val="cyan"/>
          <w:lang w:eastAsia="ja-JP"/>
        </w:rPr>
        <w:t>播放</w:t>
      </w:r>
      <w:r w:rsidRPr="00F35F04">
        <w:rPr>
          <w:rFonts w:hint="eastAsia"/>
          <w:highlight w:val="cyan"/>
          <w:lang w:eastAsia="ja-JP"/>
        </w:rPr>
        <w:t>SE</w:t>
      </w:r>
      <w:r w:rsidRPr="00F35F04">
        <w:rPr>
          <w:highlight w:val="cyan"/>
          <w:lang w:eastAsia="ja-JP"/>
        </w:rPr>
        <w:t xml:space="preserve"> </w:t>
      </w:r>
      <w:r w:rsidRPr="00F35F04">
        <w:rPr>
          <w:rFonts w:hint="eastAsia"/>
          <w:highlight w:val="cyan"/>
          <w:lang w:eastAsia="ja-JP"/>
        </w:rPr>
        <w:t xml:space="preserve"> koi}</w:t>
      </w:r>
    </w:p>
    <w:p w14:paraId="020E01A4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>
        <w:rPr>
          <w:rFonts w:hint="eastAsia"/>
          <w:lang w:eastAsia="ja-JP"/>
        </w:rPr>
        <w:t>"</w:t>
      </w:r>
    </w:p>
    <w:p w14:paraId="6E618FBF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r>
        <w:rPr>
          <w:rFonts w:hint="eastAsia"/>
          <w:lang w:eastAsia="ja-JP"/>
        </w:rPr>
        <w:t>"</w:t>
      </w:r>
    </w:p>
    <w:p w14:paraId="2FD481CF" w14:textId="3DAD335D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r>
        <w:rPr>
          <w:rFonts w:hint="eastAsia"/>
          <w:lang w:eastAsia="ja-JP"/>
        </w:rPr>
        <w:t>"</w:t>
      </w:r>
    </w:p>
    <w:p w14:paraId="0684B081" w14:textId="77777777" w:rsidR="00A17960" w:rsidRDefault="00A17960">
      <w:pPr>
        <w:rPr>
          <w:rFonts w:eastAsia="MS Mincho"/>
          <w:lang w:eastAsia="ja-JP"/>
        </w:rPr>
      </w:pPr>
    </w:p>
    <w:p w14:paraId="2B73F139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</w:p>
    <w:p w14:paraId="19F9DF91" w14:textId="77777777" w:rsidR="00A17960" w:rsidRDefault="00AD66CD">
      <w:pPr>
        <w:rPr>
          <w:shd w:val="clear" w:color="auto" w:fill="FFD966" w:themeFill="accent4" w:themeFillTint="99"/>
          <w:lang w:eastAsia="ja-JP"/>
        </w:rPr>
      </w:pPr>
      <w:r>
        <w:rPr>
          <w:shd w:val="clear" w:color="auto" w:fill="FFD966" w:themeFill="accent4" w:themeFillTint="99"/>
          <w:lang w:eastAsia="ja-JP"/>
        </w:rPr>
        <w:t>#</w:t>
      </w:r>
      <w:r>
        <w:rPr>
          <w:rFonts w:hint="eastAsia"/>
          <w:shd w:val="clear" w:color="auto" w:fill="FFD966" w:themeFill="accent4" w:themeFillTint="99"/>
          <w:lang w:eastAsia="ja-JP"/>
        </w:rPr>
        <w:t>好感度参数</w:t>
      </w:r>
      <w:r>
        <w:rPr>
          <w:rFonts w:hint="eastAsia"/>
          <w:shd w:val="clear" w:color="auto" w:fill="FFD966" w:themeFill="accent4" w:themeFillTint="99"/>
          <w:lang w:eastAsia="ja-JP"/>
        </w:rPr>
        <w:t xml:space="preserve"> +</w:t>
      </w:r>
      <w:r>
        <w:rPr>
          <w:shd w:val="clear" w:color="auto" w:fill="FFD966" w:themeFill="accent4" w:themeFillTint="99"/>
          <w:lang w:eastAsia="ja-JP"/>
        </w:rPr>
        <w:t>5</w:t>
      </w:r>
    </w:p>
    <w:p w14:paraId="6757FAD6" w14:textId="35887DD8" w:rsidR="005238F3" w:rsidRDefault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2D9FF414" w14:textId="77777777" w:rsidR="00F35F04" w:rsidRDefault="00F35F04" w:rsidP="00F35F04">
      <w:pPr>
        <w:tabs>
          <w:tab w:val="left" w:pos="4796"/>
        </w:tabs>
      </w:pPr>
      <w:ins w:id="60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603" w:author="郭 侃亮" w:date="2022-02-23T17:25:00Z">
        <w:r>
          <w:rPr>
            <w:rFonts w:hint="eastAsia"/>
            <w:highlight w:val="cyan"/>
          </w:rPr>
          <w:t>}</w:t>
        </w:r>
      </w:ins>
    </w:p>
    <w:p w14:paraId="22027892" w14:textId="23EA1C9A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3D84A09" w14:textId="77777777" w:rsidR="00A17960" w:rsidRDefault="00A17960"/>
    <w:p w14:paraId="2B9D22AC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7AB8CB68" w14:textId="2750D89F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DF8C5C1" w14:textId="77777777" w:rsidR="00F35F04" w:rsidRDefault="00F35F04" w:rsidP="00F35F04">
      <w:ins w:id="60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cuowu</w:t>
      </w:r>
      <w:ins w:id="605" w:author="郭 侃亮" w:date="2022-02-23T17:25:00Z">
        <w:r>
          <w:rPr>
            <w:rFonts w:hint="eastAsia"/>
            <w:highlight w:val="cyan"/>
          </w:rPr>
          <w:t>}</w:t>
        </w:r>
      </w:ins>
    </w:p>
    <w:p w14:paraId="4647ED70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73C539D8" w14:textId="77777777" w:rsidR="00A17960" w:rsidRDefault="00AD66CD"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koi}</w:t>
      </w:r>
    </w:p>
    <w:p w14:paraId="70491458" w14:textId="435A5033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1</w:t>
      </w:r>
      <w:r w:rsidR="00491870">
        <w:rPr>
          <w:highlight w:val="yellow"/>
        </w:rPr>
        <w:t>2</w:t>
      </w:r>
      <w:r w:rsidR="00EA09C9">
        <w:rPr>
          <w:highlight w:val="yellow"/>
        </w:rPr>
        <w:t>dy</w:t>
      </w:r>
      <w:r>
        <w:rPr>
          <w:rFonts w:hint="eastAsia"/>
          <w:highlight w:val="yellow"/>
        </w:rPr>
        <w:t>}</w:t>
      </w:r>
    </w:p>
    <w:p w14:paraId="676725AB" w14:textId="61F2D7BC" w:rsidR="00F35F04" w:rsidRDefault="00F35F04" w:rsidP="00F35F04">
      <w:pPr>
        <w:tabs>
          <w:tab w:val="left" w:pos="4796"/>
        </w:tabs>
      </w:pPr>
      <w:ins w:id="606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607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66</w:t>
      </w:r>
      <w:ins w:id="608" w:author="郭 侃亮" w:date="2022-02-23T17:25:00Z">
        <w:r>
          <w:rPr>
            <w:rFonts w:hint="eastAsia"/>
            <w:highlight w:val="cyan"/>
          </w:rPr>
          <w:t>}</w:t>
        </w:r>
      </w:ins>
    </w:p>
    <w:p w14:paraId="3E9E5DFE" w14:textId="563C6071" w:rsidR="00A17960" w:rsidRPr="00380DEE" w:rsidRDefault="00AD66CD">
      <w:pPr>
        <w:rPr>
          <w:rFonts w:eastAsia="MS Mincho"/>
        </w:rPr>
      </w:pPr>
      <w:r>
        <w:rPr>
          <w:rFonts w:ascii="宋体" w:eastAsia="宋体" w:hAnsi="宋体" w:cs="Tahoma" w:hint="eastAsia"/>
          <w:shd w:val="clear" w:color="auto" w:fill="FFFFFF"/>
        </w:rPr>
        <w:t>袁巧巧：</w:t>
      </w:r>
      <w:r>
        <w:t>"</w:t>
      </w:r>
      <w:r>
        <w:rPr>
          <w:rFonts w:eastAsia="宋体" w:hint="eastAsia"/>
          <w:u w:val="dotted"/>
        </w:rPr>
        <w:t>选</w:t>
      </w:r>
      <w:r>
        <w:t>2</w:t>
      </w:r>
      <w:r>
        <w:rPr>
          <w:rFonts w:hint="eastAsia"/>
        </w:rPr>
        <w:t>.</w:t>
      </w:r>
      <w:r>
        <w:rPr>
          <w:rFonts w:ascii="MS Mincho" w:eastAsia="MS Mincho" w:hAnsi="MS Mincho" w:cs="宋体" w:hint="eastAsia"/>
          <w:szCs w:val="21"/>
        </w:rPr>
        <w:t>恋（</w:t>
      </w:r>
      <w:r>
        <w:rPr>
          <w:rFonts w:ascii="MS Mincho" w:eastAsia="MS Mincho" w:hAnsi="MS Mincho" w:cs="宋体" w:hint="eastAsia"/>
          <w:szCs w:val="21"/>
          <w:lang w:eastAsia="ja-JP"/>
        </w:rPr>
        <w:t>こい</w:t>
      </w:r>
      <w:r>
        <w:rPr>
          <w:rFonts w:ascii="MS Mincho" w:eastAsia="MS Mincho" w:hAnsi="MS Mincho" w:cs="宋体" w:hint="eastAsia"/>
          <w:szCs w:val="21"/>
        </w:rPr>
        <w:t>）</w:t>
      </w:r>
      <w:r>
        <w:rPr>
          <w:rFonts w:asciiTheme="minorEastAsia" w:hAnsiTheme="minorEastAsia" w:cs="宋体" w:hint="eastAsia"/>
          <w:szCs w:val="21"/>
        </w:rPr>
        <w:t>，</w:t>
      </w:r>
      <w:r w:rsidRPr="00380DEE">
        <w:rPr>
          <w:rFonts w:asciiTheme="majorEastAsia" w:eastAsiaTheme="majorEastAsia" w:hAnsiTheme="majorEastAsia" w:cs="宋体" w:hint="eastAsia"/>
          <w:szCs w:val="21"/>
        </w:rPr>
        <w:t>是恋爱的意思。</w:t>
      </w:r>
      <w:r w:rsidRPr="00380DEE">
        <w:rPr>
          <w:rFonts w:asciiTheme="majorEastAsia" w:eastAsiaTheme="majorEastAsia" w:hAnsiTheme="majorEastAsia" w:cs="微软雅黑" w:hint="eastAsia"/>
          <w:szCs w:val="21"/>
        </w:rPr>
        <w:t>对不对？</w:t>
      </w:r>
      <w:r>
        <w:t>"</w:t>
      </w:r>
    </w:p>
    <w:p w14:paraId="27F99D87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5B7F3976" w14:textId="77777777" w:rsidR="00F35F04" w:rsidRDefault="00F35F04" w:rsidP="00F35F04">
      <w:pPr>
        <w:tabs>
          <w:tab w:val="left" w:pos="4796"/>
        </w:tabs>
      </w:pPr>
      <w:ins w:id="60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610" w:author="郭 侃亮" w:date="2022-02-23T17:25:00Z">
        <w:r>
          <w:rPr>
            <w:rFonts w:hint="eastAsia"/>
            <w:highlight w:val="cyan"/>
          </w:rPr>
          <w:t>}</w:t>
        </w:r>
      </w:ins>
    </w:p>
    <w:p w14:paraId="036EAFA9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48558E55" w14:textId="77777777" w:rsidR="00A17960" w:rsidRDefault="00A17960"/>
    <w:p w14:paraId="1542259A" w14:textId="77777777" w:rsidR="00A17960" w:rsidRDefault="00A17960"/>
    <w:p w14:paraId="55B52065" w14:textId="5FAA9B93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25A94CCE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第二题。</w:t>
      </w:r>
      <w:r>
        <w:rPr>
          <w:highlight w:val="yellow"/>
          <w:lang w:eastAsia="ja-JP"/>
        </w:rPr>
        <w:t>"</w:t>
      </w:r>
    </w:p>
    <w:p w14:paraId="6AF435BA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ai}</w:t>
      </w:r>
    </w:p>
    <w:p w14:paraId="35BE17EF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  <w:r>
        <w:rPr>
          <w:rFonts w:hint="eastAsia"/>
          <w:lang w:eastAsia="ja-JP"/>
        </w:rPr>
        <w:t>"</w:t>
      </w:r>
    </w:p>
    <w:p w14:paraId="58A8ECF0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r>
        <w:rPr>
          <w:rFonts w:hint="eastAsia"/>
          <w:lang w:eastAsia="ja-JP"/>
        </w:rPr>
        <w:t>"</w:t>
      </w:r>
    </w:p>
    <w:p w14:paraId="6396871B" w14:textId="4BD7E364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>
        <w:rPr>
          <w:rFonts w:hint="eastAsia"/>
          <w:lang w:eastAsia="ja-JP"/>
        </w:rPr>
        <w:t>"</w:t>
      </w:r>
    </w:p>
    <w:p w14:paraId="20CA016F" w14:textId="77777777" w:rsidR="00A17960" w:rsidRDefault="00A17960">
      <w:pPr>
        <w:rPr>
          <w:rFonts w:eastAsia="MS Mincho"/>
          <w:lang w:eastAsia="ja-JP"/>
        </w:rPr>
      </w:pPr>
    </w:p>
    <w:p w14:paraId="00A5C503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</w:p>
    <w:p w14:paraId="7283B4B7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5</w:t>
      </w:r>
    </w:p>
    <w:p w14:paraId="5CB62AC3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107D488" w14:textId="77777777" w:rsidR="00F35F04" w:rsidRDefault="00F35F04" w:rsidP="00F35F04">
      <w:pPr>
        <w:tabs>
          <w:tab w:val="left" w:pos="4796"/>
        </w:tabs>
      </w:pPr>
      <w:ins w:id="611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612" w:author="郭 侃亮" w:date="2022-02-23T17:25:00Z">
        <w:r>
          <w:rPr>
            <w:rFonts w:hint="eastAsia"/>
            <w:highlight w:val="cyan"/>
          </w:rPr>
          <w:t>}</w:t>
        </w:r>
      </w:ins>
    </w:p>
    <w:p w14:paraId="41B8CC43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lastRenderedPageBreak/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9810E6A" w14:textId="77777777" w:rsidR="00A17960" w:rsidRDefault="00A17960"/>
    <w:p w14:paraId="1712DDD0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1675D9A5" w14:textId="08089C1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70FBA0CA" w14:textId="77777777" w:rsidR="00F35F04" w:rsidRDefault="00F35F04" w:rsidP="00F35F04">
      <w:ins w:id="613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cuowu</w:t>
      </w:r>
      <w:ins w:id="614" w:author="郭 侃亮" w:date="2022-02-23T17:25:00Z">
        <w:r>
          <w:rPr>
            <w:rFonts w:hint="eastAsia"/>
            <w:highlight w:val="cyan"/>
          </w:rPr>
          <w:t>}</w:t>
        </w:r>
      </w:ins>
    </w:p>
    <w:p w14:paraId="49D43E37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F148FE3" w14:textId="77777777" w:rsidR="00A17960" w:rsidRDefault="00AD66CD"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ai}</w:t>
      </w:r>
    </w:p>
    <w:p w14:paraId="62E0E9F5" w14:textId="4D51E6D0" w:rsidR="00A17960" w:rsidRPr="00380DEE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LY1</w:t>
      </w:r>
      <w:r w:rsidR="007D68E5">
        <w:rPr>
          <w:highlight w:val="yellow"/>
        </w:rPr>
        <w:t>3</w:t>
      </w:r>
      <w:r w:rsidR="006806A1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548353DC" w14:textId="5C5BFB9F" w:rsidR="00F35F04" w:rsidRDefault="00F35F04" w:rsidP="00F35F04">
      <w:pPr>
        <w:tabs>
          <w:tab w:val="left" w:pos="4796"/>
        </w:tabs>
      </w:pPr>
      <w:ins w:id="61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61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67</w:t>
      </w:r>
      <w:ins w:id="617" w:author="郭 侃亮" w:date="2022-02-23T17:25:00Z">
        <w:r>
          <w:rPr>
            <w:rFonts w:hint="eastAsia"/>
            <w:highlight w:val="cyan"/>
          </w:rPr>
          <w:t>}</w:t>
        </w:r>
      </w:ins>
    </w:p>
    <w:p w14:paraId="697C3B76" w14:textId="2DA35087" w:rsidR="00A17960" w:rsidRDefault="00AD66CD">
      <w:pPr>
        <w:rPr>
          <w:rFonts w:eastAsia="MS Mincho"/>
        </w:rPr>
      </w:pPr>
      <w:r>
        <w:rPr>
          <w:rFonts w:ascii="宋体" w:eastAsia="宋体" w:hAnsi="宋体" w:cs="Tahoma" w:hint="eastAsia"/>
          <w:shd w:val="clear" w:color="auto" w:fill="FFFFFF"/>
        </w:rPr>
        <w:t>刘洋：</w:t>
      </w:r>
      <w:r>
        <w:t>"</w:t>
      </w:r>
      <w:r>
        <w:rPr>
          <w:rFonts w:eastAsia="宋体" w:hint="eastAsia"/>
          <w:u w:val="dotted"/>
        </w:rPr>
        <w:t>这</w:t>
      </w:r>
      <w:r w:rsidR="00002450">
        <w:rPr>
          <w:rFonts w:eastAsia="宋体" w:hint="eastAsia"/>
          <w:u w:val="dotted"/>
        </w:rPr>
        <w:t>题</w:t>
      </w:r>
      <w:r>
        <w:rPr>
          <w:rFonts w:eastAsia="宋体" w:hint="eastAsia"/>
          <w:u w:val="dotted"/>
        </w:rPr>
        <w:t>很简单，选</w:t>
      </w:r>
      <w:r>
        <w:t>1</w:t>
      </w:r>
      <w:r>
        <w:rPr>
          <w:rFonts w:hint="eastAsia"/>
        </w:rPr>
        <w:t>.</w:t>
      </w:r>
      <w:r>
        <w:rPr>
          <w:rFonts w:ascii="MS Mincho" w:eastAsia="MS Mincho" w:hAnsi="MS Mincho" w:cs="宋体" w:hint="eastAsia"/>
          <w:szCs w:val="21"/>
        </w:rPr>
        <w:t>愛（</w:t>
      </w:r>
      <w:r>
        <w:rPr>
          <w:rFonts w:ascii="MS Mincho" w:eastAsia="MS Mincho" w:hAnsi="MS Mincho" w:cs="宋体" w:hint="eastAsia"/>
          <w:szCs w:val="21"/>
          <w:lang w:eastAsia="ja-JP"/>
        </w:rPr>
        <w:t>あい</w:t>
      </w:r>
      <w:r>
        <w:rPr>
          <w:rFonts w:ascii="MS Mincho" w:eastAsia="MS Mincho" w:hAnsi="MS Mincho" w:cs="宋体" w:hint="eastAsia"/>
          <w:szCs w:val="21"/>
        </w:rPr>
        <w:t>）</w:t>
      </w:r>
      <w:r>
        <w:rPr>
          <w:rFonts w:asciiTheme="minorEastAsia" w:hAnsiTheme="minorEastAsia" w:cs="宋体" w:hint="eastAsia"/>
          <w:szCs w:val="21"/>
        </w:rPr>
        <w:t>。</w:t>
      </w:r>
      <w:r>
        <w:t>"</w:t>
      </w:r>
    </w:p>
    <w:p w14:paraId="32EF4B2A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4C37DDA" w14:textId="77777777" w:rsidR="00F35F04" w:rsidRDefault="00F35F04" w:rsidP="00F35F04">
      <w:pPr>
        <w:tabs>
          <w:tab w:val="left" w:pos="4796"/>
        </w:tabs>
      </w:pPr>
      <w:ins w:id="618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619" w:author="郭 侃亮" w:date="2022-02-23T17:25:00Z">
        <w:r>
          <w:rPr>
            <w:rFonts w:hint="eastAsia"/>
            <w:highlight w:val="cyan"/>
          </w:rPr>
          <w:t>}</w:t>
        </w:r>
      </w:ins>
    </w:p>
    <w:p w14:paraId="0EE45145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80E8806" w14:textId="77777777" w:rsidR="00A17960" w:rsidRPr="00380DEE" w:rsidRDefault="00A17960">
      <w:pPr>
        <w:rPr>
          <w:rFonts w:eastAsia="MS Mincho"/>
        </w:rPr>
      </w:pPr>
    </w:p>
    <w:p w14:paraId="108544B8" w14:textId="77777777" w:rsidR="00A17960" w:rsidRDefault="00A17960"/>
    <w:p w14:paraId="28E16E0A" w14:textId="4B5D9C70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63AA07F4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第三题。</w:t>
      </w:r>
      <w:r>
        <w:rPr>
          <w:highlight w:val="yellow"/>
          <w:lang w:eastAsia="ja-JP"/>
        </w:rPr>
        <w:t>"</w:t>
      </w:r>
    </w:p>
    <w:p w14:paraId="0D0015ED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aki}</w:t>
      </w:r>
    </w:p>
    <w:p w14:paraId="5755E95B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r>
        <w:rPr>
          <w:rFonts w:hint="eastAsia"/>
          <w:lang w:eastAsia="ja-JP"/>
        </w:rPr>
        <w:t>"</w:t>
      </w:r>
    </w:p>
    <w:p w14:paraId="15E6341C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>
        <w:rPr>
          <w:rFonts w:hint="eastAsia"/>
          <w:lang w:eastAsia="ja-JP"/>
        </w:rPr>
        <w:t>"</w:t>
      </w:r>
    </w:p>
    <w:p w14:paraId="3B69C6CD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r>
        <w:rPr>
          <w:rFonts w:hint="eastAsia"/>
          <w:lang w:eastAsia="ja-JP"/>
        </w:rPr>
        <w:t>"</w:t>
      </w:r>
    </w:p>
    <w:p w14:paraId="63FC7BE4" w14:textId="77777777" w:rsidR="00A17960" w:rsidRDefault="00A17960">
      <w:pPr>
        <w:rPr>
          <w:rFonts w:eastAsia="MS Mincho"/>
          <w:lang w:eastAsia="ja-JP"/>
        </w:rPr>
      </w:pPr>
    </w:p>
    <w:p w14:paraId="6829B65D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</w:p>
    <w:p w14:paraId="2345F424" w14:textId="77777777" w:rsidR="00A17960" w:rsidRDefault="00AD66CD">
      <w:pPr>
        <w:rPr>
          <w:shd w:val="clear" w:color="auto" w:fill="FFD966" w:themeFill="accent4" w:themeFillTint="99"/>
          <w:lang w:eastAsia="ja-JP"/>
        </w:rPr>
      </w:pPr>
      <w:r>
        <w:rPr>
          <w:shd w:val="clear" w:color="auto" w:fill="FFD966" w:themeFill="accent4" w:themeFillTint="99"/>
          <w:lang w:eastAsia="ja-JP"/>
        </w:rPr>
        <w:t>#</w:t>
      </w:r>
      <w:r>
        <w:rPr>
          <w:rFonts w:hint="eastAsia"/>
          <w:shd w:val="clear" w:color="auto" w:fill="FFD966" w:themeFill="accent4" w:themeFillTint="99"/>
          <w:lang w:eastAsia="ja-JP"/>
        </w:rPr>
        <w:t>好感度参数</w:t>
      </w:r>
      <w:r>
        <w:rPr>
          <w:rFonts w:hint="eastAsia"/>
          <w:shd w:val="clear" w:color="auto" w:fill="FFD966" w:themeFill="accent4" w:themeFillTint="99"/>
          <w:lang w:eastAsia="ja-JP"/>
        </w:rPr>
        <w:t xml:space="preserve"> +</w:t>
      </w:r>
      <w:r>
        <w:rPr>
          <w:shd w:val="clear" w:color="auto" w:fill="FFD966" w:themeFill="accent4" w:themeFillTint="99"/>
          <w:lang w:eastAsia="ja-JP"/>
        </w:rPr>
        <w:t>5</w:t>
      </w:r>
    </w:p>
    <w:p w14:paraId="37037B6C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3A580BEE" w14:textId="77777777" w:rsidR="00F35F04" w:rsidRDefault="00F35F04" w:rsidP="00F35F04">
      <w:pPr>
        <w:tabs>
          <w:tab w:val="left" w:pos="4796"/>
        </w:tabs>
      </w:pPr>
      <w:ins w:id="620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621" w:author="郭 侃亮" w:date="2022-02-23T17:25:00Z">
        <w:r>
          <w:rPr>
            <w:rFonts w:hint="eastAsia"/>
            <w:highlight w:val="cyan"/>
          </w:rPr>
          <w:t>}</w:t>
        </w:r>
      </w:ins>
    </w:p>
    <w:p w14:paraId="4DB3C133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04079D3E" w14:textId="77777777" w:rsidR="00A17960" w:rsidRDefault="00A17960"/>
    <w:p w14:paraId="33281397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71DF0E74" w14:textId="1589C6A0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0F31115" w14:textId="7869CC6C" w:rsidR="00F35F04" w:rsidRDefault="00F35F04">
      <w:ins w:id="62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</w:t>
      </w:r>
      <w:r>
        <w:rPr>
          <w:highlight w:val="cyan"/>
        </w:rPr>
        <w:t>cuowu</w:t>
      </w:r>
      <w:ins w:id="623" w:author="郭 侃亮" w:date="2022-02-23T17:25:00Z">
        <w:r>
          <w:rPr>
            <w:rFonts w:hint="eastAsia"/>
            <w:highlight w:val="cyan"/>
          </w:rPr>
          <w:t>}</w:t>
        </w:r>
      </w:ins>
    </w:p>
    <w:p w14:paraId="238446F2" w14:textId="68279103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A8200AB" w14:textId="77777777" w:rsidR="00A17960" w:rsidRDefault="00AD66CD"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aki}</w:t>
      </w:r>
    </w:p>
    <w:p w14:paraId="38605BB1" w14:textId="7A15727D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</w:t>
      </w:r>
      <w:r w:rsidR="000F779A">
        <w:rPr>
          <w:highlight w:val="yellow"/>
        </w:rPr>
        <w:t>2</w:t>
      </w:r>
      <w:r w:rsidR="0039165A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52697CB5" w14:textId="0A0E42AA" w:rsidR="00F35F04" w:rsidRDefault="00F35F04" w:rsidP="00F35F04">
      <w:pPr>
        <w:tabs>
          <w:tab w:val="left" w:pos="4796"/>
        </w:tabs>
      </w:pPr>
      <w:ins w:id="624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625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68</w:t>
      </w:r>
      <w:ins w:id="626" w:author="郭 侃亮" w:date="2022-02-23T17:25:00Z">
        <w:r>
          <w:rPr>
            <w:rFonts w:hint="eastAsia"/>
            <w:highlight w:val="cyan"/>
          </w:rPr>
          <w:t>}</w:t>
        </w:r>
      </w:ins>
    </w:p>
    <w:p w14:paraId="63AA5849" w14:textId="35448943" w:rsidR="00A17960" w:rsidRDefault="00AD66CD">
      <w:pPr>
        <w:rPr>
          <w:rFonts w:eastAsia="MS Mincho"/>
        </w:rPr>
      </w:pPr>
      <w:r>
        <w:rPr>
          <w:rFonts w:ascii="宋体" w:eastAsia="宋体" w:hAnsi="宋体" w:cs="Tahoma" w:hint="eastAsia"/>
          <w:shd w:val="clear" w:color="auto" w:fill="FFFFFF"/>
        </w:rPr>
        <w:t>周小雨：</w:t>
      </w:r>
      <w:r>
        <w:t>"</w:t>
      </w:r>
      <w:r>
        <w:rPr>
          <w:rFonts w:eastAsia="宋体" w:hint="eastAsia"/>
          <w:u w:val="dotted"/>
        </w:rPr>
        <w:t>是</w:t>
      </w:r>
      <w:r>
        <w:t>2</w:t>
      </w:r>
      <w:r>
        <w:rPr>
          <w:rFonts w:hint="eastAsia"/>
        </w:rPr>
        <w:t>.</w:t>
      </w:r>
      <w:r>
        <w:rPr>
          <w:rFonts w:ascii="MS Mincho" w:eastAsia="MS Mincho" w:hAnsi="MS Mincho" w:cs="宋体" w:hint="eastAsia"/>
          <w:szCs w:val="21"/>
        </w:rPr>
        <w:t>秋（</w:t>
      </w:r>
      <w:r>
        <w:rPr>
          <w:rFonts w:ascii="MS Mincho" w:eastAsia="MS Mincho" w:hAnsi="MS Mincho" w:cs="宋体" w:hint="eastAsia"/>
          <w:szCs w:val="21"/>
          <w:lang w:eastAsia="ja-JP"/>
        </w:rPr>
        <w:t>あき</w:t>
      </w:r>
      <w:r>
        <w:rPr>
          <w:rFonts w:ascii="MS Mincho" w:eastAsia="MS Mincho" w:hAnsi="MS Mincho" w:cs="宋体" w:hint="eastAsia"/>
          <w:szCs w:val="21"/>
        </w:rPr>
        <w:t>）</w:t>
      </w:r>
      <w:r>
        <w:rPr>
          <w:rFonts w:asciiTheme="minorEastAsia" w:hAnsiTheme="minorEastAsia" w:cs="宋体" w:hint="eastAsia"/>
          <w:szCs w:val="21"/>
        </w:rPr>
        <w:t>，</w:t>
      </w:r>
      <w:r w:rsidR="00181F9D">
        <w:rPr>
          <w:rFonts w:asciiTheme="minorEastAsia" w:hAnsiTheme="minorEastAsia" w:cs="宋体" w:hint="eastAsia"/>
          <w:szCs w:val="21"/>
        </w:rPr>
        <w:t>意思</w:t>
      </w:r>
      <w:r w:rsidR="00002450">
        <w:rPr>
          <w:rFonts w:asciiTheme="minorEastAsia" w:hAnsiTheme="minorEastAsia" w:cs="宋体" w:hint="eastAsia"/>
          <w:szCs w:val="21"/>
        </w:rPr>
        <w:t>是</w:t>
      </w:r>
      <w:r>
        <w:rPr>
          <w:rFonts w:asciiTheme="minorEastAsia" w:hAnsiTheme="minorEastAsia" w:cs="宋体" w:hint="eastAsia"/>
          <w:szCs w:val="21"/>
        </w:rPr>
        <w:t>秋天</w:t>
      </w:r>
      <w:r w:rsidR="00002450">
        <w:rPr>
          <w:rFonts w:asciiTheme="minorEastAsia" w:hAnsiTheme="minorEastAsia" w:cs="宋体" w:hint="eastAsia"/>
          <w:szCs w:val="21"/>
        </w:rPr>
        <w:t>。</w:t>
      </w:r>
      <w:r>
        <w:t>"</w:t>
      </w:r>
    </w:p>
    <w:p w14:paraId="3E2E9988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3D9AF043" w14:textId="77777777" w:rsidR="00F35F04" w:rsidRDefault="00F35F04" w:rsidP="00F35F04">
      <w:pPr>
        <w:tabs>
          <w:tab w:val="left" w:pos="4796"/>
        </w:tabs>
      </w:pPr>
      <w:ins w:id="627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se</w:t>
      </w:r>
      <w:r>
        <w:rPr>
          <w:highlight w:val="cyan"/>
        </w:rPr>
        <w:t xml:space="preserve"> zhengque</w:t>
      </w:r>
      <w:ins w:id="628" w:author="郭 侃亮" w:date="2022-02-23T17:25:00Z">
        <w:r>
          <w:rPr>
            <w:rFonts w:hint="eastAsia"/>
            <w:highlight w:val="cyan"/>
          </w:rPr>
          <w:t>}</w:t>
        </w:r>
      </w:ins>
    </w:p>
    <w:p w14:paraId="28AB3B7D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4C15F976" w14:textId="77777777" w:rsidR="00A17960" w:rsidRDefault="00A17960">
      <w:pPr>
        <w:rPr>
          <w:rFonts w:eastAsia="MS Mincho"/>
        </w:rPr>
      </w:pPr>
    </w:p>
    <w:p w14:paraId="020FEF8D" w14:textId="77777777" w:rsidR="00A17960" w:rsidRPr="00380DEE" w:rsidRDefault="00A17960">
      <w:pPr>
        <w:rPr>
          <w:rFonts w:eastAsia="MS Mincho"/>
        </w:rPr>
      </w:pPr>
    </w:p>
    <w:p w14:paraId="386592DE" w14:textId="77777777" w:rsidR="00A17960" w:rsidRDefault="00AD66CD"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下课铃</w:t>
      </w:r>
      <w:r>
        <w:rPr>
          <w:rFonts w:hint="eastAsia"/>
          <w:highlight w:val="yellow"/>
        </w:rPr>
        <w:t>}</w:t>
      </w:r>
    </w:p>
    <w:p w14:paraId="6187698E" w14:textId="1D1E53D9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5B57C126" w14:textId="00BEEDA3" w:rsidR="00F35F04" w:rsidRDefault="00F35F04" w:rsidP="00F35F04">
      <w:pPr>
        <w:tabs>
          <w:tab w:val="left" w:pos="4796"/>
        </w:tabs>
      </w:pPr>
      <w:ins w:id="62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63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69</w:t>
      </w:r>
      <w:ins w:id="631" w:author="郭 侃亮" w:date="2022-02-23T17:25:00Z">
        <w:r>
          <w:rPr>
            <w:rFonts w:hint="eastAsia"/>
            <w:highlight w:val="cyan"/>
          </w:rPr>
          <w:t>}</w:t>
        </w:r>
      </w:ins>
    </w:p>
    <w:p w14:paraId="2BC033A8" w14:textId="21529985" w:rsidR="00A17960" w:rsidRDefault="00AD66CD">
      <w:pPr>
        <w:rPr>
          <w:highlight w:val="yellow"/>
        </w:rPr>
      </w:pPr>
      <w:r>
        <w:rPr>
          <w:rFonts w:hint="eastAsia"/>
          <w:highlight w:val="yellow"/>
        </w:rPr>
        <w:lastRenderedPageBreak/>
        <w:t>田老师：</w:t>
      </w:r>
      <w:r>
        <w:t>"</w:t>
      </w:r>
      <w:r>
        <w:rPr>
          <w:rFonts w:hint="eastAsia"/>
          <w:highlight w:val="yellow"/>
        </w:rPr>
        <w:t>今天的内容就</w:t>
      </w:r>
      <w:r w:rsidR="00002450">
        <w:rPr>
          <w:rFonts w:hint="eastAsia"/>
          <w:highlight w:val="yellow"/>
        </w:rPr>
        <w:t>是</w:t>
      </w:r>
      <w:r>
        <w:rPr>
          <w:rFonts w:hint="eastAsia"/>
          <w:highlight w:val="yellow"/>
        </w:rPr>
        <w:t>这些，同学们都</w:t>
      </w:r>
      <w:r w:rsidR="00002450">
        <w:rPr>
          <w:rFonts w:hint="eastAsia"/>
          <w:highlight w:val="yellow"/>
        </w:rPr>
        <w:t>掌握</w:t>
      </w:r>
      <w:r>
        <w:rPr>
          <w:rFonts w:hint="eastAsia"/>
          <w:highlight w:val="yellow"/>
        </w:rPr>
        <w:t>了吗？</w:t>
      </w:r>
      <w:r>
        <w:t>"</w:t>
      </w:r>
    </w:p>
    <w:p w14:paraId="09C93968" w14:textId="3139D405" w:rsidR="00F35F04" w:rsidRDefault="00F35F04" w:rsidP="00F35F04">
      <w:pPr>
        <w:tabs>
          <w:tab w:val="left" w:pos="4796"/>
        </w:tabs>
      </w:pPr>
      <w:ins w:id="63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63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70</w:t>
      </w:r>
      <w:ins w:id="634" w:author="郭 侃亮" w:date="2022-02-23T17:25:00Z">
        <w:r>
          <w:rPr>
            <w:rFonts w:hint="eastAsia"/>
            <w:highlight w:val="cyan"/>
          </w:rPr>
          <w:t>}</w:t>
        </w:r>
      </w:ins>
    </w:p>
    <w:p w14:paraId="078A78D2" w14:textId="78D85669" w:rsidR="00A17960" w:rsidRDefault="00AD66CD">
      <w:pPr>
        <w:rPr>
          <w:highlight w:val="yellow"/>
        </w:rPr>
      </w:pPr>
      <w:r>
        <w:rPr>
          <w:rFonts w:hint="eastAsia"/>
          <w:highlight w:val="yellow"/>
        </w:rPr>
        <w:t>田老师：</w:t>
      </w:r>
      <w:r>
        <w:t>"</w:t>
      </w:r>
      <w:r>
        <w:rPr>
          <w:rFonts w:hint="eastAsia"/>
          <w:highlight w:val="yellow"/>
        </w:rPr>
        <w:t>希望大家</w:t>
      </w:r>
      <w:r w:rsidR="00553131">
        <w:rPr>
          <w:rFonts w:hint="eastAsia"/>
          <w:highlight w:val="yellow"/>
        </w:rPr>
        <w:t>在</w:t>
      </w:r>
      <w:r>
        <w:rPr>
          <w:rFonts w:hint="eastAsia"/>
          <w:highlight w:val="yellow"/>
        </w:rPr>
        <w:t>睡前用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分钟的时间回顾一下今天所学的内容，不要忘记了哦。</w:t>
      </w:r>
      <w:r>
        <w:t>"</w:t>
      </w:r>
    </w:p>
    <w:p w14:paraId="12F55969" w14:textId="2CFED117" w:rsidR="00F35F04" w:rsidRDefault="00F35F04" w:rsidP="00F35F04">
      <w:pPr>
        <w:tabs>
          <w:tab w:val="left" w:pos="4796"/>
        </w:tabs>
      </w:pPr>
      <w:ins w:id="635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636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71</w:t>
      </w:r>
      <w:ins w:id="637" w:author="郭 侃亮" w:date="2022-02-23T17:25:00Z">
        <w:r>
          <w:rPr>
            <w:rFonts w:hint="eastAsia"/>
            <w:highlight w:val="cyan"/>
          </w:rPr>
          <w:t>}</w:t>
        </w:r>
      </w:ins>
    </w:p>
    <w:p w14:paraId="6649BA06" w14:textId="77777777" w:rsidR="00A17960" w:rsidRDefault="00AD66CD">
      <w:pPr>
        <w:rPr>
          <w:highlight w:val="yellow"/>
        </w:rPr>
      </w:pPr>
      <w:r>
        <w:rPr>
          <w:rFonts w:hint="eastAsia"/>
          <w:highlight w:val="yellow"/>
        </w:rPr>
        <w:t>田老师：</w:t>
      </w:r>
      <w:r>
        <w:t>"</w:t>
      </w:r>
      <w:r>
        <w:rPr>
          <w:rFonts w:hint="eastAsia"/>
          <w:highlight w:val="yellow"/>
        </w:rPr>
        <w:t>本节课到此结束，明天见。</w:t>
      </w:r>
      <w:r>
        <w:t>"</w:t>
      </w:r>
    </w:p>
    <w:p w14:paraId="357258B0" w14:textId="77777777" w:rsidR="00A17960" w:rsidRDefault="00A17960">
      <w:pPr>
        <w:rPr>
          <w:highlight w:val="yellow"/>
        </w:rPr>
      </w:pPr>
    </w:p>
    <w:p w14:paraId="545A7411" w14:textId="77777777" w:rsidR="00A17960" w:rsidRPr="00380DEE" w:rsidRDefault="00A17960">
      <w:pPr>
        <w:rPr>
          <w:rFonts w:eastAsia="MS Mincho"/>
          <w:highlight w:val="yellow"/>
        </w:rPr>
      </w:pPr>
    </w:p>
    <w:p w14:paraId="2D239FE5" w14:textId="77777777" w:rsidR="00A17960" w:rsidRDefault="00AD66CD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</w:pPr>
      <w:bookmarkStart w:id="638" w:name="_Hlk87195918"/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#第一课 对话部分</w:t>
      </w:r>
    </w:p>
    <w:p w14:paraId="4AB9E75D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0110 </w:t>
      </w:r>
      <w:r>
        <w:rPr>
          <w:rFonts w:hint="eastAsia"/>
          <w:highlight w:val="cyan"/>
        </w:rPr>
        <w:t>sushe}</w:t>
      </w:r>
    </w:p>
    <w:p w14:paraId="58EDA616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显示寝室图片</w:t>
      </w:r>
      <w:r>
        <w:rPr>
          <w:rFonts w:hint="eastAsia"/>
          <w:highlight w:val="yellow"/>
        </w:rPr>
        <w:t xml:space="preserve"> </w:t>
      </w:r>
      <w:r w:rsidRPr="00380DEE">
        <w:rPr>
          <w:highlight w:val="yellow"/>
        </w:rPr>
        <w:t>p06 qinshi</w:t>
      </w:r>
      <w:r>
        <w:rPr>
          <w:rFonts w:hint="eastAsia"/>
          <w:highlight w:val="yellow"/>
        </w:rPr>
        <w:t xml:space="preserve"> }</w:t>
      </w:r>
    </w:p>
    <w:p w14:paraId="300988E3" w14:textId="2FC21F8D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</w:t>
      </w:r>
      <w:r w:rsidR="00E701F5">
        <w:rPr>
          <w:highlight w:val="yellow"/>
        </w:rPr>
        <w:t>3</w:t>
      </w:r>
      <w:r w:rsidR="007D72A5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78D53FB5" w14:textId="1E77E4D8" w:rsidR="00A17960" w:rsidRDefault="00AD66CD">
      <w:r>
        <w:rPr>
          <w:rFonts w:hint="eastAsia"/>
        </w:rPr>
        <w:t>我：</w:t>
      </w:r>
      <w:r>
        <w:t>"</w:t>
      </w:r>
      <w:r w:rsidRPr="00380DEE">
        <w:rPr>
          <w:rFonts w:hint="eastAsia"/>
        </w:rPr>
        <w:t>不知不觉</w:t>
      </w:r>
      <w:r>
        <w:rPr>
          <w:rFonts w:hint="eastAsia"/>
        </w:rPr>
        <w:t>一天</w:t>
      </w:r>
      <w:r w:rsidR="005B1D94">
        <w:rPr>
          <w:rFonts w:hint="eastAsia"/>
        </w:rPr>
        <w:t>就</w:t>
      </w:r>
      <w:r>
        <w:rPr>
          <w:rFonts w:hint="eastAsia"/>
        </w:rPr>
        <w:t>过去了……</w:t>
      </w:r>
      <w:r>
        <w:t>"</w:t>
      </w:r>
    </w:p>
    <w:p w14:paraId="27F9FB64" w14:textId="7AE7BD4B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晚自修结束后回到自己的宿舍，再次体验</w:t>
      </w:r>
      <w:r w:rsidR="00331DD2">
        <w:rPr>
          <w:rFonts w:hint="eastAsia"/>
        </w:rPr>
        <w:t>到</w:t>
      </w:r>
      <w:r>
        <w:rPr>
          <w:rFonts w:hint="eastAsia"/>
        </w:rPr>
        <w:t>了久违的住校生活。</w:t>
      </w:r>
      <w:r>
        <w:t>"</w:t>
      </w:r>
    </w:p>
    <w:p w14:paraId="3C2DEFE3" w14:textId="2755CD33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今天的课都像在听天书。原本以为自己是个学渣，现在再看高中的数学题，感觉当年的自己简直是天才。</w:t>
      </w:r>
      <w:r>
        <w:t>"</w:t>
      </w:r>
    </w:p>
    <w:p w14:paraId="48B05EE5" w14:textId="6F05EBFE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7D72A5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4958B905" w14:textId="69EAD4A3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看着老师们</w:t>
      </w:r>
      <w:r w:rsidR="00606D6F">
        <w:rPr>
          <w:rFonts w:hint="eastAsia"/>
        </w:rPr>
        <w:t>倾尽全力</w:t>
      </w:r>
      <w:r>
        <w:rPr>
          <w:rFonts w:hint="eastAsia"/>
        </w:rPr>
        <w:t>在讲台上</w:t>
      </w:r>
      <w:r w:rsidR="00606D6F">
        <w:rPr>
          <w:rFonts w:hint="eastAsia"/>
        </w:rPr>
        <w:t>讲课</w:t>
      </w:r>
      <w:r>
        <w:rPr>
          <w:rFonts w:hint="eastAsia"/>
        </w:rPr>
        <w:t>，心里有一种莫名的感动。</w:t>
      </w:r>
      <w:r>
        <w:t>"</w:t>
      </w:r>
    </w:p>
    <w:p w14:paraId="6BBEE1AF" w14:textId="36AE8B3D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毕业了以后，很少能碰到像“老师”这样愿意为他人付出</w:t>
      </w:r>
      <w:r w:rsidR="00727192">
        <w:rPr>
          <w:rFonts w:hint="eastAsia"/>
        </w:rPr>
        <w:t>、</w:t>
      </w:r>
      <w:r>
        <w:rPr>
          <w:rFonts w:hint="eastAsia"/>
        </w:rPr>
        <w:t>不求回报的大人。</w:t>
      </w:r>
      <w:r>
        <w:t>"</w:t>
      </w:r>
    </w:p>
    <w:p w14:paraId="2E6BE703" w14:textId="61A2929C" w:rsidR="00A17960" w:rsidRDefault="00AD66CD">
      <w:bookmarkStart w:id="639" w:name="_Hlk89779820"/>
      <w:bookmarkEnd w:id="638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手机来电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>w</w:t>
      </w:r>
      <w:r>
        <w:rPr>
          <w:highlight w:val="yellow"/>
        </w:rPr>
        <w:t>10  2012</w:t>
      </w:r>
      <w:r>
        <w:rPr>
          <w:rFonts w:hint="eastAsia"/>
          <w:highlight w:val="yellow"/>
        </w:rPr>
        <w:t>年的华为手机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  <w:bookmarkEnd w:id="639"/>
    </w:p>
    <w:p w14:paraId="7C8A1861" w14:textId="77777777" w:rsidR="00A17960" w:rsidRPr="00380DEE" w:rsidRDefault="00AD66CD">
      <w:pPr>
        <w:rPr>
          <w:highlight w:val="cyan"/>
        </w:rPr>
      </w:pPr>
      <w:r w:rsidRPr="00380DEE">
        <w:rPr>
          <w:highlight w:val="cyan"/>
        </w:rPr>
        <w:t>#{</w:t>
      </w:r>
      <w:r w:rsidRPr="00380DEE"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 w:rsidRPr="00380DEE">
        <w:rPr>
          <w:highlight w:val="cyan"/>
        </w:rPr>
        <w:t xml:space="preserve"> s0116 shoujiling</w:t>
      </w:r>
      <w:r>
        <w:rPr>
          <w:highlight w:val="cyan"/>
        </w:rPr>
        <w:t xml:space="preserve"> </w:t>
      </w:r>
      <w:r w:rsidRPr="00380DEE">
        <w:rPr>
          <w:highlight w:val="cyan"/>
        </w:rPr>
        <w:t>}</w:t>
      </w:r>
    </w:p>
    <w:p w14:paraId="26707BD8" w14:textId="5A7C4657" w:rsidR="007D72A5" w:rsidRDefault="007D72A5" w:rsidP="007D72A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12jy</w:t>
      </w:r>
      <w:r>
        <w:rPr>
          <w:rFonts w:hint="eastAsia"/>
          <w:highlight w:val="yellow"/>
        </w:rPr>
        <w:t>}</w:t>
      </w:r>
    </w:p>
    <w:p w14:paraId="58D64D94" w14:textId="77777777" w:rsidR="00A17960" w:rsidRDefault="00AD66CD">
      <w:pPr>
        <w:rPr>
          <w:lang w:eastAsia="ja-JP"/>
        </w:rPr>
      </w:pPr>
      <w:r>
        <w:rPr>
          <w:rFonts w:hint="eastAsia"/>
        </w:rPr>
        <w:t>我：</w:t>
      </w:r>
      <w:r>
        <w:t>"</w:t>
      </w:r>
      <w:r>
        <w:rPr>
          <w:rFonts w:hint="eastAsia"/>
        </w:rPr>
        <w:t>……一个陌生的号码。</w:t>
      </w:r>
      <w:r>
        <w:rPr>
          <w:lang w:eastAsia="ja-JP"/>
        </w:rPr>
        <w:t>"</w:t>
      </w:r>
    </w:p>
    <w:p w14:paraId="306B08D9" w14:textId="304A7152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ZZ</w:t>
      </w:r>
      <w:r>
        <w:rPr>
          <w:highlight w:val="yellow"/>
          <w:lang w:eastAsia="ja-JP"/>
        </w:rPr>
        <w:t>1</w:t>
      </w:r>
      <w:r w:rsidR="008A091B">
        <w:rPr>
          <w:highlight w:val="yellow"/>
          <w:lang w:eastAsia="ja-JP"/>
        </w:rPr>
        <w:t>4</w:t>
      </w:r>
      <w:r w:rsidR="00A263AD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4ED9FDDF" w14:textId="3E0DB2F7" w:rsidR="00F35F04" w:rsidRDefault="00F35F04" w:rsidP="00F35F04">
      <w:pPr>
        <w:tabs>
          <w:tab w:val="left" w:pos="4796"/>
        </w:tabs>
        <w:rPr>
          <w:lang w:eastAsia="ja-JP"/>
        </w:rPr>
      </w:pPr>
      <w:ins w:id="640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641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  <w:lang w:eastAsia="ja-JP"/>
        </w:rPr>
        <w:t>72</w:t>
      </w:r>
      <w:ins w:id="642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153F3DC2" w14:textId="3C1D7FF3" w:rsidR="00A17960" w:rsidRDefault="00AD66CD">
      <w:r>
        <w:rPr>
          <w:rFonts w:ascii="宋体" w:eastAsia="宋体" w:hAnsi="宋体" w:hint="eastAsia"/>
          <w:lang w:eastAsia="ja-JP"/>
        </w:rPr>
        <w:t>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こんばんは。高橋智子です。夜遅く</w:t>
      </w:r>
      <w:ins w:id="643" w:author="郭 侃亮" w:date="2022-02-08T17:28:00Z">
        <w:r w:rsidR="008E0CF0">
          <w:rPr>
            <w:rFonts w:eastAsia="MS Mincho" w:hint="eastAsia"/>
            <w:lang w:eastAsia="ja-JP"/>
          </w:rPr>
          <w:t>に</w:t>
        </w:r>
      </w:ins>
      <w:del w:id="644" w:author="郭 侃亮" w:date="2022-02-08T17:28:00Z">
        <w:r w:rsidDel="008E0CF0">
          <w:rPr>
            <w:rFonts w:eastAsia="MS Mincho" w:hint="eastAsia"/>
            <w:lang w:eastAsia="ja-JP"/>
          </w:rPr>
          <w:delText>て</w:delText>
        </w:r>
      </w:del>
      <w:r>
        <w:rPr>
          <w:rFonts w:eastAsia="MS Mincho" w:hint="eastAsia"/>
          <w:lang w:eastAsia="ja-JP"/>
        </w:rPr>
        <w:t>、すみません。王浩さんの電話でしょうか。</w:t>
      </w:r>
      <w:r>
        <w:rPr>
          <w:rFonts w:asciiTheme="minorEastAsia" w:hAnsiTheme="minorEastAsia" w:hint="eastAsia"/>
        </w:rPr>
        <w:t>（晚上好，我是高桥智子。不好意思这么晚打扰</w:t>
      </w:r>
      <w:r w:rsidR="00727192">
        <w:rPr>
          <w:rFonts w:asciiTheme="minorEastAsia" w:hAnsiTheme="minorEastAsia" w:hint="eastAsia"/>
        </w:rPr>
        <w:t>你</w:t>
      </w:r>
      <w:r>
        <w:rPr>
          <w:rFonts w:asciiTheme="minorEastAsia" w:hAnsiTheme="minorEastAsia" w:hint="eastAsia"/>
        </w:rPr>
        <w:t>。请问</w:t>
      </w:r>
      <w:r w:rsidR="00727192">
        <w:rPr>
          <w:rFonts w:asciiTheme="minorEastAsia" w:hAnsiTheme="minorEastAsia" w:hint="eastAsia"/>
        </w:rPr>
        <w:t>这</w:t>
      </w:r>
      <w:r>
        <w:rPr>
          <w:rFonts w:asciiTheme="minorEastAsia" w:hAnsiTheme="minorEastAsia" w:hint="eastAsia"/>
        </w:rPr>
        <w:t>是王浩的手机号码吗？）</w:t>
      </w:r>
      <w:r>
        <w:t>"</w:t>
      </w:r>
    </w:p>
    <w:p w14:paraId="3630F58C" w14:textId="3EE8422D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</w:t>
      </w:r>
      <w:r w:rsidR="006D4E2A">
        <w:rPr>
          <w:highlight w:val="yellow"/>
        </w:rPr>
        <w:t>1</w:t>
      </w:r>
      <w:r w:rsidR="007D72A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0F48CCEF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智子打来的电话？！我应该如何回答……</w:t>
      </w:r>
      <w:r>
        <w:t>"</w:t>
      </w:r>
    </w:p>
    <w:p w14:paraId="76EAB4D4" w14:textId="77777777" w:rsidR="00A17960" w:rsidRDefault="00A17960">
      <w:pPr>
        <w:rPr>
          <w:rFonts w:eastAsia="MS Mincho"/>
        </w:rPr>
      </w:pPr>
    </w:p>
    <w:p w14:paraId="25281836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0E359860" w14:textId="77777777" w:rsidR="00A17960" w:rsidRDefault="00AD66CD">
      <w:pPr>
        <w:rPr>
          <w:color w:val="000000" w:themeColor="text1"/>
          <w:lang w:eastAsia="ja-JP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1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ascii="MS Mincho" w:eastAsia="MS Mincho" w:hAnsi="MS Mincho" w:hint="eastAsia"/>
          <w:color w:val="000000" w:themeColor="text1"/>
          <w:lang w:eastAsia="ja-JP"/>
        </w:rPr>
        <w:t>こんばんは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  <w:lang w:eastAsia="ja-JP"/>
        </w:rPr>
        <w:t>"</w:t>
      </w:r>
    </w:p>
    <w:p w14:paraId="39235CAA" w14:textId="77777777" w:rsidR="00A17960" w:rsidRDefault="00AD66CD">
      <w:pPr>
        <w:rPr>
          <w:color w:val="000000" w:themeColor="text1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2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ascii="MS Mincho" w:eastAsia="MS Mincho" w:hAnsi="MS Mincho" w:hint="eastAsia"/>
          <w:color w:val="000000" w:themeColor="text1"/>
          <w:lang w:eastAsia="ja-JP"/>
        </w:rPr>
        <w:t>すみません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</w:rPr>
        <w:t>"</w:t>
      </w:r>
    </w:p>
    <w:p w14:paraId="1CA6ABAB" w14:textId="77777777" w:rsidR="00A17960" w:rsidRDefault="00A17960">
      <w:pPr>
        <w:rPr>
          <w:color w:val="FF0000"/>
        </w:rPr>
      </w:pPr>
    </w:p>
    <w:p w14:paraId="411484A8" w14:textId="77777777" w:rsidR="00A17960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1.</w:t>
      </w:r>
    </w:p>
    <w:p w14:paraId="4B31EA16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71844BAE" w14:textId="23DD422F" w:rsidR="006D4E2A" w:rsidRDefault="006D4E2A" w:rsidP="006D4E2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7D72A5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54EE2BA7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こんばんは</w:t>
      </w:r>
      <w:r>
        <w:rPr>
          <w:rFonts w:hint="eastAsia"/>
          <w:lang w:eastAsia="ja-JP"/>
        </w:rPr>
        <w:t>。</w:t>
      </w:r>
      <w:r>
        <w:rPr>
          <w:rFonts w:eastAsia="MS Mincho" w:hint="eastAsia"/>
          <w:lang w:eastAsia="ja-JP"/>
        </w:rPr>
        <w:t>王浩です。</w:t>
      </w:r>
      <w:r>
        <w:rPr>
          <w:rFonts w:hint="eastAsia"/>
          <w:lang w:eastAsia="ja-JP"/>
        </w:rPr>
        <w:t>（晚上好，我是王浩。）</w:t>
      </w:r>
      <w:r>
        <w:rPr>
          <w:lang w:eastAsia="ja-JP"/>
        </w:rPr>
        <w:t>"</w:t>
      </w:r>
    </w:p>
    <w:p w14:paraId="500D8174" w14:textId="77777777" w:rsidR="00A17960" w:rsidRPr="00380DEE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2.</w:t>
      </w:r>
    </w:p>
    <w:p w14:paraId="7D73EA83" w14:textId="238F9D5D" w:rsidR="006D4E2A" w:rsidRDefault="006D4E2A" w:rsidP="006D4E2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</w:t>
      </w:r>
      <w:r w:rsidR="007D72A5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312C2C8A" w14:textId="2730A761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 w:rsidR="002C3564">
        <w:rPr>
          <w:rFonts w:eastAsia="MS Mincho" w:hint="eastAsia"/>
          <w:lang w:eastAsia="ja-JP"/>
        </w:rPr>
        <w:t>「</w:t>
      </w:r>
      <w:r>
        <w:rPr>
          <w:rFonts w:eastAsia="MS Mincho" w:hint="eastAsia"/>
          <w:lang w:eastAsia="ja-JP"/>
        </w:rPr>
        <w:t>すみません</w:t>
      </w:r>
      <w:r w:rsidR="002C3564">
        <w:rPr>
          <w:rFonts w:eastAsia="MS Mincho" w:hint="eastAsia"/>
          <w:lang w:eastAsia="ja-JP"/>
        </w:rPr>
        <w:t>」</w:t>
      </w:r>
      <w:r>
        <w:rPr>
          <w:rFonts w:hint="eastAsia"/>
          <w:lang w:eastAsia="ja-JP"/>
        </w:rPr>
        <w:t>表示道歉，这里不太合适……</w:t>
      </w:r>
      <w:r>
        <w:rPr>
          <w:lang w:eastAsia="ja-JP"/>
        </w:rPr>
        <w:t>"</w:t>
      </w:r>
    </w:p>
    <w:p w14:paraId="63EB52CD" w14:textId="79D3FF55" w:rsidR="006D4E2A" w:rsidRDefault="006D4E2A" w:rsidP="006D4E2A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WH</w:t>
      </w:r>
      <w:r>
        <w:rPr>
          <w:highlight w:val="yellow"/>
          <w:lang w:eastAsia="ja-JP"/>
        </w:rPr>
        <w:t>13</w:t>
      </w:r>
      <w:r w:rsidR="007D72A5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06B5651B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こんばんは</w:t>
      </w:r>
      <w:r>
        <w:rPr>
          <w:rFonts w:hint="eastAsia"/>
          <w:lang w:eastAsia="ja-JP"/>
        </w:rPr>
        <w:t>。</w:t>
      </w:r>
      <w:r>
        <w:rPr>
          <w:rFonts w:eastAsia="MS Mincho" w:hint="eastAsia"/>
          <w:lang w:eastAsia="ja-JP"/>
        </w:rPr>
        <w:t>王浩です。</w:t>
      </w:r>
      <w:r>
        <w:rPr>
          <w:rFonts w:hint="eastAsia"/>
          <w:lang w:eastAsia="ja-JP"/>
        </w:rPr>
        <w:t>（晚上好，我是王浩。）</w:t>
      </w:r>
      <w:r>
        <w:rPr>
          <w:lang w:eastAsia="ja-JP"/>
        </w:rPr>
        <w:t>"</w:t>
      </w:r>
    </w:p>
    <w:p w14:paraId="77F46E68" w14:textId="77777777" w:rsidR="00A17960" w:rsidRDefault="00A17960">
      <w:pPr>
        <w:rPr>
          <w:color w:val="5B9BD5" w:themeColor="accent1"/>
          <w:lang w:eastAsia="ja-JP"/>
        </w:rPr>
      </w:pPr>
    </w:p>
    <w:p w14:paraId="773C956C" w14:textId="4F4D5EAC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ZZ</w:t>
      </w:r>
      <w:r>
        <w:rPr>
          <w:highlight w:val="yellow"/>
          <w:lang w:eastAsia="ja-JP"/>
        </w:rPr>
        <w:t>1</w:t>
      </w:r>
      <w:r w:rsidR="008A091B">
        <w:rPr>
          <w:highlight w:val="yellow"/>
          <w:lang w:eastAsia="ja-JP"/>
        </w:rPr>
        <w:t>1</w:t>
      </w:r>
      <w:r w:rsidR="00A263AD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4F8541D3" w14:textId="4C079E25" w:rsidR="00F35F04" w:rsidRDefault="00F35F04" w:rsidP="00F35F04">
      <w:pPr>
        <w:tabs>
          <w:tab w:val="left" w:pos="4796"/>
        </w:tabs>
        <w:rPr>
          <w:lang w:eastAsia="ja-JP"/>
        </w:rPr>
      </w:pPr>
      <w:ins w:id="645" w:author="郭 侃亮" w:date="2022-02-23T17:25:00Z">
        <w:r>
          <w:rPr>
            <w:highlight w:val="cyan"/>
            <w:lang w:eastAsia="ja-JP"/>
          </w:rPr>
          <w:lastRenderedPageBreak/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646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  <w:lang w:eastAsia="ja-JP"/>
        </w:rPr>
        <w:t>73</w:t>
      </w:r>
      <w:ins w:id="647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2E3DD322" w14:textId="1613DBA5" w:rsidR="00A17960" w:rsidRDefault="00AD66CD">
      <w:r>
        <w:rPr>
          <w:rFonts w:ascii="宋体" w:eastAsia="宋体" w:hAnsi="宋体" w:hint="eastAsia"/>
          <w:lang w:eastAsia="ja-JP"/>
        </w:rPr>
        <w:t>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今日はありがとう。王さんはとても日本語</w:t>
      </w:r>
      <w:ins w:id="648" w:author="郭 侃亮" w:date="2022-02-08T17:29:00Z">
        <w:r w:rsidR="008E0CF0">
          <w:rPr>
            <w:rFonts w:eastAsia="MS Mincho" w:hint="eastAsia"/>
            <w:lang w:eastAsia="ja-JP"/>
          </w:rPr>
          <w:t>が</w:t>
        </w:r>
      </w:ins>
      <w:r>
        <w:rPr>
          <w:rFonts w:eastAsia="MS Mincho" w:hint="eastAsia"/>
          <w:lang w:eastAsia="ja-JP"/>
        </w:rPr>
        <w:t>お上手ですね。</w:t>
      </w:r>
      <w:r>
        <w:rPr>
          <w:rFonts w:hint="eastAsia"/>
        </w:rPr>
        <w:t>（今天谢谢你的帮助。你的日语说得真好啊。）</w:t>
      </w:r>
      <w:r>
        <w:t>"</w:t>
      </w:r>
    </w:p>
    <w:p w14:paraId="0B07D305" w14:textId="2C28AE0C" w:rsidR="006D4E2A" w:rsidRDefault="006D4E2A" w:rsidP="006D4E2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7D72A5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14D99885" w14:textId="0707CF5B" w:rsidR="00A17960" w:rsidRDefault="00AD66CD">
      <w:r>
        <w:rPr>
          <w:rFonts w:hint="eastAsia"/>
        </w:rPr>
        <w:t>我：</w:t>
      </w:r>
      <w:r>
        <w:t>"</w:t>
      </w:r>
      <w:r w:rsidR="00A263AD">
        <w:t>(</w:t>
      </w:r>
      <w:r>
        <w:rPr>
          <w:rFonts w:hint="eastAsia"/>
        </w:rPr>
        <w:t>智子还是这么温柔礼貌，突然被夸赞了</w:t>
      </w:r>
      <w:r w:rsidR="00844F54">
        <w:rPr>
          <w:rFonts w:hint="eastAsia"/>
        </w:rPr>
        <w:t>，</w:t>
      </w:r>
      <w:r>
        <w:rPr>
          <w:rFonts w:hint="eastAsia"/>
        </w:rPr>
        <w:t>有点不知所措</w:t>
      </w:r>
      <w:r w:rsidR="00A263AD">
        <w:rPr>
          <w:rFonts w:hint="eastAsia"/>
        </w:rPr>
        <w:t>。</w:t>
      </w:r>
      <w:r w:rsidR="00A263AD">
        <w:rPr>
          <w:rFonts w:hint="eastAsia"/>
        </w:rPr>
        <w:t>)</w:t>
      </w:r>
      <w:r>
        <w:rPr>
          <w:rFonts w:hint="eastAsia"/>
        </w:rPr>
        <w:t>我应该说……</w:t>
      </w:r>
      <w:r>
        <w:t>"</w:t>
      </w:r>
    </w:p>
    <w:p w14:paraId="7ABCDFA2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3ADC4855" w14:textId="77777777" w:rsidR="00A17960" w:rsidRDefault="00AD66CD">
      <w:pPr>
        <w:rPr>
          <w:color w:val="000000" w:themeColor="text1"/>
          <w:lang w:eastAsia="ja-JP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1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eastAsia="MS Mincho" w:hint="eastAsia"/>
          <w:color w:val="000000" w:themeColor="text1"/>
          <w:lang w:eastAsia="ja-JP"/>
        </w:rPr>
        <w:t>はい、上手です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  <w:lang w:eastAsia="ja-JP"/>
        </w:rPr>
        <w:t>"</w:t>
      </w:r>
    </w:p>
    <w:p w14:paraId="2FCFAFBC" w14:textId="77777777" w:rsidR="00A17960" w:rsidRDefault="00AD66CD">
      <w:pPr>
        <w:rPr>
          <w:color w:val="000000" w:themeColor="text1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2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ascii="MS Mincho" w:eastAsia="MS Mincho" w:hAnsi="MS Mincho" w:hint="eastAsia"/>
          <w:color w:val="000000" w:themeColor="text1"/>
          <w:lang w:eastAsia="ja-JP"/>
        </w:rPr>
        <w:t>いえいえ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</w:rPr>
        <w:t>"</w:t>
      </w:r>
    </w:p>
    <w:p w14:paraId="4D958461" w14:textId="77777777" w:rsidR="00A17960" w:rsidRDefault="00A17960"/>
    <w:p w14:paraId="7C046935" w14:textId="77777777" w:rsidR="00A17960" w:rsidRPr="00380DEE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2.</w:t>
      </w:r>
    </w:p>
    <w:p w14:paraId="50450CA4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5C7D0B99" w14:textId="77777777" w:rsidR="007D72A5" w:rsidRDefault="007D72A5" w:rsidP="007D72A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11kx</w:t>
      </w:r>
      <w:r>
        <w:rPr>
          <w:rFonts w:hint="eastAsia"/>
          <w:highlight w:val="yellow"/>
        </w:rPr>
        <w:t>}</w:t>
      </w:r>
    </w:p>
    <w:p w14:paraId="0402C91F" w14:textId="77777777" w:rsidR="00A17960" w:rsidRDefault="00AD66CD"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いえいえ。</w:t>
      </w:r>
      <w:r>
        <w:rPr>
          <w:rFonts w:hint="eastAsia"/>
          <w:lang w:eastAsia="ja-JP"/>
        </w:rPr>
        <w:t>（哪里哪里</w:t>
      </w:r>
      <w:r w:rsidR="00727192">
        <w:rPr>
          <w:rFonts w:hint="eastAsia"/>
          <w:lang w:eastAsia="ja-JP"/>
        </w:rPr>
        <w:t>。</w:t>
      </w:r>
      <w:r>
        <w:rPr>
          <w:rFonts w:hint="eastAsia"/>
        </w:rPr>
        <w:t>）</w:t>
      </w:r>
      <w:r>
        <w:t>"</w:t>
      </w:r>
    </w:p>
    <w:p w14:paraId="79EA600F" w14:textId="77777777" w:rsidR="00A17960" w:rsidRDefault="00A17960">
      <w:pPr>
        <w:rPr>
          <w:color w:val="FF0000"/>
        </w:rPr>
      </w:pPr>
    </w:p>
    <w:p w14:paraId="2F740953" w14:textId="77777777" w:rsidR="00A17960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1.</w:t>
      </w:r>
    </w:p>
    <w:p w14:paraId="63FFD5FF" w14:textId="77777777" w:rsidR="007D72A5" w:rsidRDefault="007D72A5" w:rsidP="007D72A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11kx</w:t>
      </w:r>
      <w:r>
        <w:rPr>
          <w:rFonts w:hint="eastAsia"/>
          <w:highlight w:val="yellow"/>
        </w:rPr>
        <w:t>}</w:t>
      </w:r>
    </w:p>
    <w:p w14:paraId="119681F5" w14:textId="77777777" w:rsidR="00A17960" w:rsidRDefault="00AD66C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asciiTheme="majorEastAsia" w:eastAsiaTheme="majorEastAsia" w:hAnsiTheme="majorEastAsia" w:cs="微软雅黑" w:hint="eastAsia"/>
        </w:rPr>
        <w:t>一般受到夸赞会表示一下谦虚……</w:t>
      </w:r>
      <w:r>
        <w:t>"</w:t>
      </w:r>
    </w:p>
    <w:p w14:paraId="56044E72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いえいえ。</w:t>
      </w:r>
      <w:r>
        <w:rPr>
          <w:rFonts w:hint="eastAsia"/>
          <w:lang w:eastAsia="ja-JP"/>
        </w:rPr>
        <w:t>（哪里哪里</w:t>
      </w:r>
      <w:r w:rsidR="00727192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）</w:t>
      </w:r>
      <w:r>
        <w:rPr>
          <w:lang w:eastAsia="ja-JP"/>
        </w:rPr>
        <w:t>"</w:t>
      </w:r>
    </w:p>
    <w:p w14:paraId="7E425F53" w14:textId="77777777" w:rsidR="00A17960" w:rsidRDefault="00A17960">
      <w:pPr>
        <w:rPr>
          <w:rFonts w:eastAsia="MS Mincho"/>
          <w:lang w:eastAsia="ja-JP"/>
        </w:rPr>
      </w:pPr>
    </w:p>
    <w:p w14:paraId="3D34DC03" w14:textId="77777777" w:rsidR="00A17960" w:rsidRDefault="00A17960">
      <w:pPr>
        <w:rPr>
          <w:rFonts w:eastAsia="MS Mincho"/>
          <w:lang w:eastAsia="ja-JP"/>
        </w:rPr>
      </w:pPr>
    </w:p>
    <w:p w14:paraId="2FE9242D" w14:textId="705B2686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ZZ</w:t>
      </w:r>
      <w:r>
        <w:rPr>
          <w:highlight w:val="yellow"/>
          <w:lang w:eastAsia="ja-JP"/>
        </w:rPr>
        <w:t>1</w:t>
      </w:r>
      <w:r w:rsidR="008A091B">
        <w:rPr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}</w:t>
      </w:r>
    </w:p>
    <w:p w14:paraId="26A147C9" w14:textId="0618A273" w:rsidR="00F35F04" w:rsidRDefault="00F35F04" w:rsidP="00F35F04">
      <w:pPr>
        <w:tabs>
          <w:tab w:val="left" w:pos="4796"/>
        </w:tabs>
      </w:pPr>
      <w:ins w:id="64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65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74</w:t>
      </w:r>
      <w:ins w:id="651" w:author="郭 侃亮" w:date="2022-02-23T17:25:00Z">
        <w:r>
          <w:rPr>
            <w:rFonts w:hint="eastAsia"/>
            <w:highlight w:val="cyan"/>
          </w:rPr>
          <w:t>}</w:t>
        </w:r>
      </w:ins>
    </w:p>
    <w:p w14:paraId="1E1D97F5" w14:textId="77777777" w:rsidR="00A17960" w:rsidRDefault="00AD66CD">
      <w:pPr>
        <w:rPr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これから、いろいろ教えてくださいね。</w:t>
      </w:r>
      <w:r>
        <w:rPr>
          <w:rFonts w:ascii="MS Mincho" w:hAnsi="MS Mincho" w:hint="eastAsia"/>
        </w:rPr>
        <w:t>^</w:t>
      </w:r>
      <w:r>
        <w:rPr>
          <w:rFonts w:ascii="MS Mincho" w:hAnsi="MS Mincho"/>
        </w:rPr>
        <w:t>^</w:t>
      </w:r>
      <w:r>
        <w:rPr>
          <w:rFonts w:ascii="MS Mincho" w:hAnsi="MS Mincho" w:hint="eastAsia"/>
        </w:rPr>
        <w:t>（今后还请多多指教哦。</w:t>
      </w:r>
      <w:r>
        <w:rPr>
          <w:rFonts w:ascii="MS Mincho" w:hAnsi="MS Mincho" w:hint="eastAsia"/>
          <w:lang w:eastAsia="ja-JP"/>
        </w:rPr>
        <w:t>）</w:t>
      </w:r>
      <w:r>
        <w:rPr>
          <w:lang w:eastAsia="ja-JP"/>
        </w:rPr>
        <w:t>"</w:t>
      </w:r>
    </w:p>
    <w:p w14:paraId="7D8DE2CF" w14:textId="79BB6802" w:rsidR="007D72A5" w:rsidRDefault="007D72A5" w:rsidP="007D72A5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WH</w:t>
      </w:r>
      <w:r>
        <w:rPr>
          <w:highlight w:val="yellow"/>
          <w:lang w:eastAsia="ja-JP"/>
        </w:rPr>
        <w:t>11gx</w:t>
      </w:r>
      <w:r>
        <w:rPr>
          <w:rFonts w:hint="eastAsia"/>
          <w:highlight w:val="yellow"/>
          <w:lang w:eastAsia="ja-JP"/>
        </w:rPr>
        <w:t>}</w:t>
      </w:r>
    </w:p>
    <w:p w14:paraId="705B6206" w14:textId="2BD1EE73" w:rsidR="00A17960" w:rsidRDefault="00AD66CD"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こちらこそ、よろしくお願いします。</w:t>
      </w:r>
      <w:r>
        <w:rPr>
          <w:rFonts w:hint="eastAsia"/>
        </w:rPr>
        <w:t>（也请你多多关照。）</w:t>
      </w:r>
      <w:r>
        <w:t>"</w:t>
      </w:r>
    </w:p>
    <w:p w14:paraId="7CCC8014" w14:textId="734E40FD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ZZ</w:t>
      </w:r>
      <w:r>
        <w:rPr>
          <w:highlight w:val="yellow"/>
          <w:lang w:eastAsia="ja-JP"/>
        </w:rPr>
        <w:t>1</w:t>
      </w:r>
      <w:r w:rsidR="008A091B">
        <w:rPr>
          <w:highlight w:val="yellow"/>
          <w:lang w:eastAsia="ja-JP"/>
        </w:rPr>
        <w:t>3</w:t>
      </w:r>
      <w:r w:rsidR="00A263AD">
        <w:rPr>
          <w:rFonts w:hint="eastAsia"/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154328C6" w14:textId="0227D189" w:rsidR="00F35F04" w:rsidRDefault="00F35F04" w:rsidP="00F35F04">
      <w:pPr>
        <w:tabs>
          <w:tab w:val="left" w:pos="4796"/>
        </w:tabs>
        <w:rPr>
          <w:lang w:eastAsia="ja-JP"/>
        </w:rPr>
      </w:pPr>
      <w:ins w:id="652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653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</w:rPr>
        <w:t>75</w:t>
      </w:r>
      <w:ins w:id="654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4C5A81DD" w14:textId="1AE2F527" w:rsidR="00A17960" w:rsidRDefault="00AD66CD">
      <w:r>
        <w:rPr>
          <w:rFonts w:ascii="宋体" w:eastAsia="宋体" w:hAnsi="宋体" w:hint="eastAsia"/>
          <w:lang w:eastAsia="ja-JP"/>
        </w:rPr>
        <w:t>智子：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明日、よかったら、一緒に</w:t>
      </w:r>
      <w:ins w:id="655" w:author="郭 侃亮" w:date="2022-02-08T17:30:00Z">
        <w:r w:rsidR="008E0CF0">
          <w:rPr>
            <w:rFonts w:ascii="MS Mincho" w:eastAsia="MS Mincho" w:hAnsi="MS Mincho" w:hint="eastAsia"/>
            <w:lang w:eastAsia="ja-JP"/>
          </w:rPr>
          <w:t>お</w:t>
        </w:r>
      </w:ins>
      <w:r>
        <w:rPr>
          <w:rFonts w:ascii="MS Mincho" w:eastAsia="MS Mincho" w:hAnsi="MS Mincho" w:hint="eastAsia"/>
          <w:lang w:eastAsia="ja-JP"/>
        </w:rPr>
        <w:t>昼ご飯はどうですか。</w:t>
      </w:r>
      <w:r>
        <w:rPr>
          <w:rFonts w:ascii="MS Mincho" w:hAnsi="MS Mincho" w:hint="eastAsia"/>
        </w:rPr>
        <w:t>（</w:t>
      </w:r>
      <w:r w:rsidR="00727192">
        <w:rPr>
          <w:rFonts w:ascii="MS Mincho" w:hAnsi="MS Mincho" w:hint="eastAsia"/>
        </w:rPr>
        <w:t>方便的话，</w:t>
      </w:r>
      <w:r>
        <w:rPr>
          <w:rFonts w:ascii="MS Mincho" w:hAnsi="MS Mincho" w:hint="eastAsia"/>
        </w:rPr>
        <w:t>明天能一起吃午饭吗</w:t>
      </w:r>
      <w:r w:rsidR="00727192">
        <w:rPr>
          <w:rFonts w:ascii="MS Mincho" w:hAnsi="MS Mincho" w:hint="eastAsia"/>
        </w:rPr>
        <w:t>？</w:t>
      </w:r>
      <w:r>
        <w:rPr>
          <w:rFonts w:ascii="MS Mincho" w:hAnsi="MS Mincho" w:hint="eastAsia"/>
        </w:rPr>
        <w:t>）</w:t>
      </w:r>
      <w:r>
        <w:t>"</w:t>
      </w:r>
    </w:p>
    <w:p w14:paraId="72365198" w14:textId="77777777" w:rsidR="007D72A5" w:rsidRDefault="007D72A5" w:rsidP="007D72A5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WH</w:t>
      </w:r>
      <w:r>
        <w:rPr>
          <w:highlight w:val="yellow"/>
          <w:lang w:eastAsia="ja-JP"/>
        </w:rPr>
        <w:t>11gx</w:t>
      </w:r>
      <w:r>
        <w:rPr>
          <w:rFonts w:hint="eastAsia"/>
          <w:highlight w:val="yellow"/>
          <w:lang w:eastAsia="ja-JP"/>
        </w:rPr>
        <w:t>}</w:t>
      </w:r>
    </w:p>
    <w:p w14:paraId="4734EC34" w14:textId="77777777" w:rsidR="00A17960" w:rsidRDefault="00AD66CD"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はい、もちろん。楽しみにしています。</w:t>
      </w:r>
      <w:r>
        <w:rPr>
          <w:rFonts w:hint="eastAsia"/>
          <w:lang w:eastAsia="ja-JP"/>
        </w:rPr>
        <w:t>（好的，当然</w:t>
      </w:r>
      <w:r w:rsidR="00727192">
        <w:rPr>
          <w:rFonts w:hint="eastAsia"/>
          <w:lang w:eastAsia="ja-JP"/>
        </w:rPr>
        <w:t>可以</w:t>
      </w:r>
      <w:r>
        <w:rPr>
          <w:rFonts w:hint="eastAsia"/>
          <w:lang w:eastAsia="ja-JP"/>
        </w:rPr>
        <w:t>。</w:t>
      </w:r>
      <w:r w:rsidR="00727192">
        <w:rPr>
          <w:rFonts w:hint="eastAsia"/>
        </w:rPr>
        <w:t>我</w:t>
      </w:r>
      <w:r>
        <w:rPr>
          <w:rFonts w:hint="eastAsia"/>
        </w:rPr>
        <w:t>非常期待。）</w:t>
      </w:r>
      <w:r>
        <w:t>"</w:t>
      </w:r>
    </w:p>
    <w:p w14:paraId="54565677" w14:textId="5B1C7F41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ZZ</w:t>
      </w:r>
      <w:r>
        <w:rPr>
          <w:highlight w:val="yellow"/>
        </w:rPr>
        <w:t>1</w:t>
      </w:r>
      <w:r w:rsidR="008A091B">
        <w:rPr>
          <w:highlight w:val="yellow"/>
        </w:rPr>
        <w:t>1</w:t>
      </w:r>
      <w:r w:rsidR="0006167D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4F38E7B6" w14:textId="11F71410" w:rsidR="00F35F04" w:rsidRDefault="00F35F04" w:rsidP="00F35F04">
      <w:pPr>
        <w:tabs>
          <w:tab w:val="left" w:pos="4796"/>
        </w:tabs>
        <w:rPr>
          <w:lang w:eastAsia="ja-JP"/>
        </w:rPr>
      </w:pPr>
      <w:ins w:id="656" w:author="郭 侃亮" w:date="2022-02-23T17:25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</w:ins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ins w:id="657" w:author="郭 侃亮" w:date="2022-02-23T17:25:00Z">
        <w:r>
          <w:rPr>
            <w:highlight w:val="cyan"/>
            <w:lang w:eastAsia="ja-JP"/>
          </w:rPr>
          <w:t xml:space="preserve"> </w:t>
        </w:r>
      </w:ins>
      <w:r>
        <w:rPr>
          <w:highlight w:val="cyan"/>
          <w:lang w:eastAsia="ja-JP"/>
        </w:rPr>
        <w:t>20</w:t>
      </w:r>
      <w:r>
        <w:rPr>
          <w:highlight w:val="cyan"/>
        </w:rPr>
        <w:t>76</w:t>
      </w:r>
      <w:ins w:id="658" w:author="郭 侃亮" w:date="2022-02-23T17:25:00Z">
        <w:r>
          <w:rPr>
            <w:rFonts w:hint="eastAsia"/>
            <w:highlight w:val="cyan"/>
            <w:lang w:eastAsia="ja-JP"/>
          </w:rPr>
          <w:t>}</w:t>
        </w:r>
      </w:ins>
    </w:p>
    <w:p w14:paraId="0F3FE954" w14:textId="77777777" w:rsidR="00A17960" w:rsidRDefault="00AD66CD">
      <w:pPr>
        <w:rPr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じゃあ、お休みなさい。</w:t>
      </w:r>
      <w:r>
        <w:rPr>
          <w:rFonts w:ascii="MS Mincho" w:hAnsi="MS Mincho" w:hint="eastAsia"/>
          <w:lang w:eastAsia="ja-JP"/>
        </w:rPr>
        <w:t>（那么晚安咯。）</w:t>
      </w:r>
      <w:r>
        <w:rPr>
          <w:lang w:eastAsia="ja-JP"/>
        </w:rPr>
        <w:t>"</w:t>
      </w:r>
    </w:p>
    <w:p w14:paraId="21E6E3AE" w14:textId="77777777" w:rsidR="00A17960" w:rsidRDefault="00A17960">
      <w:pPr>
        <w:rPr>
          <w:lang w:eastAsia="ja-JP"/>
        </w:rPr>
      </w:pPr>
    </w:p>
    <w:p w14:paraId="31B94B7A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2C9142D1" w14:textId="77777777" w:rsidR="00A17960" w:rsidRDefault="00AD66CD">
      <w:pPr>
        <w:rPr>
          <w:color w:val="000000" w:themeColor="text1"/>
          <w:lang w:eastAsia="ja-JP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1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eastAsia="MS Mincho" w:hint="eastAsia"/>
          <w:color w:val="000000" w:themeColor="text1"/>
          <w:lang w:eastAsia="ja-JP"/>
        </w:rPr>
        <w:t>こんにちは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  <w:lang w:eastAsia="ja-JP"/>
        </w:rPr>
        <w:t>"</w:t>
      </w:r>
    </w:p>
    <w:p w14:paraId="5BBD07F1" w14:textId="77777777" w:rsidR="00A17960" w:rsidRDefault="00AD66CD">
      <w:pPr>
        <w:rPr>
          <w:color w:val="000000" w:themeColor="text1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2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ascii="MS Mincho" w:eastAsia="MS Mincho" w:hAnsi="MS Mincho" w:hint="eastAsia"/>
          <w:color w:val="000000" w:themeColor="text1"/>
          <w:lang w:eastAsia="ja-JP"/>
        </w:rPr>
        <w:t>お休みなさい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</w:rPr>
        <w:t>"</w:t>
      </w:r>
    </w:p>
    <w:p w14:paraId="7DE69558" w14:textId="77777777" w:rsidR="00A17960" w:rsidRDefault="00A17960"/>
    <w:p w14:paraId="11FC4749" w14:textId="77777777" w:rsidR="00A17960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2.</w:t>
      </w:r>
    </w:p>
    <w:p w14:paraId="164767CE" w14:textId="77777777" w:rsidR="00A17960" w:rsidRPr="00380DEE" w:rsidRDefault="00AD66CD">
      <w:pPr>
        <w:rPr>
          <w:rFonts w:eastAsia="MS Mincho"/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7ECEA29D" w14:textId="77777777" w:rsidR="007D72A5" w:rsidRDefault="007D72A5" w:rsidP="007D72A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11wx</w:t>
      </w:r>
      <w:r>
        <w:rPr>
          <w:rFonts w:hint="eastAsia"/>
          <w:highlight w:val="yellow"/>
        </w:rPr>
        <w:t>}</w:t>
      </w:r>
    </w:p>
    <w:p w14:paraId="4C660AB9" w14:textId="77777777" w:rsidR="00A17960" w:rsidRDefault="00AD66CD"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color w:val="000000" w:themeColor="text1"/>
          <w:lang w:eastAsia="ja-JP"/>
        </w:rPr>
        <w:t>お休みなさい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lang w:eastAsia="ja-JP"/>
        </w:rPr>
        <w:t>（晚安</w:t>
      </w:r>
      <w:r w:rsidR="00727192">
        <w:rPr>
          <w:rFonts w:hint="eastAsia"/>
          <w:lang w:eastAsia="ja-JP"/>
        </w:rPr>
        <w:t>。</w:t>
      </w:r>
      <w:r>
        <w:rPr>
          <w:rFonts w:hint="eastAsia"/>
        </w:rPr>
        <w:t>）</w:t>
      </w:r>
      <w:r>
        <w:t>"</w:t>
      </w:r>
    </w:p>
    <w:p w14:paraId="01B64097" w14:textId="77777777" w:rsidR="00A17960" w:rsidRDefault="00A17960"/>
    <w:p w14:paraId="47D88B1D" w14:textId="77777777" w:rsidR="00A17960" w:rsidRDefault="00AD66CD">
      <w:pPr>
        <w:rPr>
          <w:color w:val="000000" w:themeColor="text1"/>
        </w:rPr>
      </w:pPr>
      <w:r>
        <w:lastRenderedPageBreak/>
        <w:t>#</w:t>
      </w:r>
      <w:r>
        <w:rPr>
          <w:rFonts w:hint="eastAsia"/>
        </w:rPr>
        <w:t>选择</w:t>
      </w:r>
      <w:r>
        <w:rPr>
          <w:color w:val="000000" w:themeColor="text1"/>
        </w:rPr>
        <w:t>1.</w:t>
      </w:r>
    </w:p>
    <w:p w14:paraId="246124AC" w14:textId="0DC17FB1" w:rsidR="007D72A5" w:rsidRDefault="007D72A5" w:rsidP="007D72A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11kx</w:t>
      </w:r>
      <w:r>
        <w:rPr>
          <w:rFonts w:hint="eastAsia"/>
          <w:highlight w:val="yellow"/>
        </w:rPr>
        <w:t>}</w:t>
      </w:r>
    </w:p>
    <w:p w14:paraId="595DC275" w14:textId="5698247E" w:rsidR="00A17960" w:rsidRDefault="00AD66C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asciiTheme="majorEastAsia" w:eastAsiaTheme="majorEastAsia" w:hAnsiTheme="majorEastAsia" w:cs="微软雅黑" w:hint="eastAsia"/>
        </w:rPr>
        <w:t>现在是晚上</w:t>
      </w:r>
      <w:r w:rsidR="00727192">
        <w:rPr>
          <w:rFonts w:asciiTheme="majorEastAsia" w:eastAsiaTheme="majorEastAsia" w:hAnsiTheme="majorEastAsia" w:cs="微软雅黑" w:hint="eastAsia"/>
        </w:rPr>
        <w:t>该</w:t>
      </w:r>
      <w:r>
        <w:rPr>
          <w:rFonts w:asciiTheme="majorEastAsia" w:eastAsiaTheme="majorEastAsia" w:hAnsiTheme="majorEastAsia" w:cs="微软雅黑" w:hint="eastAsia"/>
        </w:rPr>
        <w:t>休息的时</w:t>
      </w:r>
      <w:r w:rsidR="00727192">
        <w:rPr>
          <w:rFonts w:asciiTheme="majorEastAsia" w:eastAsiaTheme="majorEastAsia" w:hAnsiTheme="majorEastAsia" w:cs="微软雅黑" w:hint="eastAsia"/>
        </w:rPr>
        <w:t>间</w:t>
      </w:r>
      <w:r>
        <w:rPr>
          <w:rFonts w:asciiTheme="majorEastAsia" w:eastAsiaTheme="majorEastAsia" w:hAnsiTheme="majorEastAsia" w:cs="微软雅黑" w:hint="eastAsia"/>
        </w:rPr>
        <w:t>了……</w:t>
      </w:r>
      <w:r>
        <w:t>"</w:t>
      </w:r>
    </w:p>
    <w:p w14:paraId="7CF9FB0F" w14:textId="77777777" w:rsidR="00A17960" w:rsidRDefault="00AD66CD">
      <w:pPr>
        <w:rPr>
          <w:rFonts w:eastAsia="MS Mincho"/>
        </w:rPr>
      </w:pPr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color w:val="000000" w:themeColor="text1"/>
          <w:lang w:eastAsia="ja-JP"/>
        </w:rPr>
        <w:t>お休みなさい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lang w:eastAsia="ja-JP"/>
        </w:rPr>
        <w:t>（晚安</w:t>
      </w:r>
      <w:r w:rsidR="00727192">
        <w:rPr>
          <w:rFonts w:hint="eastAsia"/>
          <w:lang w:eastAsia="ja-JP"/>
        </w:rPr>
        <w:t>。</w:t>
      </w:r>
      <w:r>
        <w:rPr>
          <w:rFonts w:hint="eastAsia"/>
        </w:rPr>
        <w:t>）</w:t>
      </w:r>
      <w:r>
        <w:t>"</w:t>
      </w:r>
    </w:p>
    <w:p w14:paraId="281D1D24" w14:textId="77777777" w:rsidR="00A17960" w:rsidRDefault="00A17960"/>
    <w:p w14:paraId="7FF3BC73" w14:textId="2C867042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</w:t>
      </w:r>
      <w:r w:rsidR="004D40CB">
        <w:rPr>
          <w:highlight w:val="yellow"/>
        </w:rPr>
        <w:t>1jy</w:t>
      </w:r>
      <w:r>
        <w:rPr>
          <w:rFonts w:hint="eastAsia"/>
          <w:highlight w:val="yellow"/>
        </w:rPr>
        <w:t>}</w:t>
      </w:r>
    </w:p>
    <w:p w14:paraId="449187D4" w14:textId="3AD7A08B" w:rsidR="00A17960" w:rsidRDefault="00AD66CD"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hint="eastAsia"/>
        </w:rPr>
        <w:t>……</w:t>
      </w:r>
      <w:r>
        <w:t>"</w:t>
      </w:r>
    </w:p>
    <w:p w14:paraId="1E14BA31" w14:textId="77777777" w:rsidR="00A17960" w:rsidRDefault="00AD66CD"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hint="eastAsia"/>
        </w:rPr>
        <w:t>没想到智子会主动给我打电话……还约我一起吃午饭。</w:t>
      </w:r>
      <w:r>
        <w:t>"</w:t>
      </w:r>
    </w:p>
    <w:p w14:paraId="1C37AC0A" w14:textId="77777777" w:rsidR="00A17960" w:rsidRDefault="00AD66CD"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hint="eastAsia"/>
        </w:rPr>
        <w:t>当年因为不会说日语，只能在一旁看着刘洋和智子聊天。</w:t>
      </w:r>
      <w:r>
        <w:t>"</w:t>
      </w:r>
    </w:p>
    <w:p w14:paraId="1ECFC4FD" w14:textId="77777777" w:rsidR="00A17960" w:rsidRDefault="00AD66CD"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hint="eastAsia"/>
        </w:rPr>
        <w:t>看来历史真的可以改写……</w:t>
      </w:r>
      <w:r>
        <w:t>"</w:t>
      </w:r>
    </w:p>
    <w:p w14:paraId="23C4F115" w14:textId="4C0BF5AA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1</w:t>
      </w:r>
      <w:r w:rsidR="007D68E5">
        <w:rPr>
          <w:highlight w:val="yellow"/>
        </w:rPr>
        <w:t>1</w:t>
      </w:r>
      <w:r w:rsidR="006806A1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2BEB1BEE" w14:textId="59FDFA83" w:rsidR="00F35F04" w:rsidRDefault="00F35F04" w:rsidP="00F35F04">
      <w:pPr>
        <w:tabs>
          <w:tab w:val="left" w:pos="4796"/>
        </w:tabs>
      </w:pPr>
      <w:ins w:id="659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660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77</w:t>
      </w:r>
      <w:ins w:id="661" w:author="郭 侃亮" w:date="2022-02-23T17:25:00Z">
        <w:r>
          <w:rPr>
            <w:rFonts w:hint="eastAsia"/>
            <w:highlight w:val="cyan"/>
          </w:rPr>
          <w:t>}</w:t>
        </w:r>
      </w:ins>
    </w:p>
    <w:p w14:paraId="55617DEE" w14:textId="77777777" w:rsidR="00A17960" w:rsidRDefault="00AD66CD">
      <w:r>
        <w:rPr>
          <w:rFonts w:hint="eastAsia"/>
        </w:rPr>
        <w:t>刘洋：</w:t>
      </w:r>
      <w:r>
        <w:t>"</w:t>
      </w:r>
      <w:r>
        <w:rPr>
          <w:rFonts w:hint="eastAsia"/>
        </w:rPr>
        <w:t>刚刚在和日本留学生打电话吗？</w:t>
      </w:r>
      <w:r>
        <w:t>"</w:t>
      </w:r>
    </w:p>
    <w:p w14:paraId="1829025C" w14:textId="7D36B8AD" w:rsidR="00A17960" w:rsidRDefault="00AD66CD">
      <w:r>
        <w:rPr>
          <w:rFonts w:hint="eastAsia"/>
        </w:rPr>
        <w:t>正在</w:t>
      </w:r>
      <w:r w:rsidR="00346AF7">
        <w:rPr>
          <w:rFonts w:hint="eastAsia"/>
        </w:rPr>
        <w:t>我</w:t>
      </w:r>
      <w:r>
        <w:rPr>
          <w:rFonts w:hint="eastAsia"/>
        </w:rPr>
        <w:t>神游之际，室友刘洋回到了寝室。</w:t>
      </w:r>
    </w:p>
    <w:p w14:paraId="784C304D" w14:textId="7692698A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</w:t>
      </w:r>
      <w:r w:rsidR="004D40CB">
        <w:rPr>
          <w:highlight w:val="yellow"/>
        </w:rPr>
        <w:t>1jy</w:t>
      </w:r>
      <w:r>
        <w:rPr>
          <w:rFonts w:hint="eastAsia"/>
          <w:highlight w:val="yellow"/>
        </w:rPr>
        <w:t>}</w:t>
      </w:r>
    </w:p>
    <w:p w14:paraId="1DE5F29C" w14:textId="77777777" w:rsidR="00A17960" w:rsidRDefault="00AD66CD"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hint="eastAsia"/>
        </w:rPr>
        <w:t>我……那个……</w:t>
      </w:r>
      <w:r>
        <w:t>"</w:t>
      </w:r>
    </w:p>
    <w:p w14:paraId="19990F3C" w14:textId="2A34E1E0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1</w:t>
      </w:r>
      <w:r w:rsidR="007D68E5">
        <w:rPr>
          <w:highlight w:val="yellow"/>
        </w:rPr>
        <w:t>2</w:t>
      </w:r>
      <w:r w:rsidR="006806A1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3D8B7207" w14:textId="569191E5" w:rsidR="00F35F04" w:rsidRDefault="00F35F04" w:rsidP="00F35F04">
      <w:pPr>
        <w:tabs>
          <w:tab w:val="left" w:pos="4796"/>
        </w:tabs>
      </w:pPr>
      <w:ins w:id="662" w:author="郭 侃亮" w:date="2022-02-23T17:25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</w:ins>
      <w:r>
        <w:rPr>
          <w:rFonts w:hint="eastAsia"/>
          <w:highlight w:val="cyan"/>
        </w:rPr>
        <w:t>v</w:t>
      </w:r>
      <w:r>
        <w:rPr>
          <w:highlight w:val="cyan"/>
        </w:rPr>
        <w:t>ioce</w:t>
      </w:r>
      <w:ins w:id="663" w:author="郭 侃亮" w:date="2022-02-23T17:25:00Z">
        <w:r>
          <w:rPr>
            <w:highlight w:val="cyan"/>
          </w:rPr>
          <w:t xml:space="preserve"> </w:t>
        </w:r>
      </w:ins>
      <w:r>
        <w:rPr>
          <w:highlight w:val="cyan"/>
        </w:rPr>
        <w:t>20</w:t>
      </w:r>
      <w:r>
        <w:rPr>
          <w:highlight w:val="cyan"/>
        </w:rPr>
        <w:t>78</w:t>
      </w:r>
      <w:ins w:id="664" w:author="郭 侃亮" w:date="2022-02-23T17:25:00Z">
        <w:r>
          <w:rPr>
            <w:rFonts w:hint="eastAsia"/>
            <w:highlight w:val="cyan"/>
          </w:rPr>
          <w:t>}</w:t>
        </w:r>
      </w:ins>
    </w:p>
    <w:p w14:paraId="1FEA2BFE" w14:textId="3EDE8212" w:rsidR="00A17960" w:rsidRDefault="00AD66CD">
      <w:r>
        <w:rPr>
          <w:rFonts w:hint="eastAsia"/>
        </w:rPr>
        <w:t>刘洋：</w:t>
      </w:r>
      <w:r>
        <w:t>"</w:t>
      </w:r>
      <w:r>
        <w:rPr>
          <w:rFonts w:hint="eastAsia"/>
        </w:rPr>
        <w:t>嗨，紧张</w:t>
      </w:r>
      <w:r w:rsidR="00346AF7">
        <w:rPr>
          <w:rFonts w:hint="eastAsia"/>
        </w:rPr>
        <w:t>什么呀</w:t>
      </w:r>
      <w:r>
        <w:rPr>
          <w:rFonts w:hint="eastAsia"/>
        </w:rPr>
        <w:t>。日语说得很不错啊。</w:t>
      </w:r>
      <w:r>
        <w:t>"</w:t>
      </w:r>
    </w:p>
    <w:p w14:paraId="75A675C7" w14:textId="64EEEAF0" w:rsidR="00A17960" w:rsidRDefault="00AD66CD">
      <w:r>
        <w:rPr>
          <w:rFonts w:hint="eastAsia"/>
        </w:rPr>
        <w:t>刘洋反而安慰</w:t>
      </w:r>
      <w:r w:rsidR="00346AF7">
        <w:rPr>
          <w:rFonts w:hint="eastAsia"/>
        </w:rPr>
        <w:t>起</w:t>
      </w:r>
      <w:r>
        <w:rPr>
          <w:rFonts w:hint="eastAsia"/>
        </w:rPr>
        <w:t>我</w:t>
      </w:r>
      <w:r w:rsidR="00346AF7">
        <w:rPr>
          <w:rFonts w:hint="eastAsia"/>
        </w:rPr>
        <w:t>来</w:t>
      </w:r>
      <w:r>
        <w:rPr>
          <w:rFonts w:hint="eastAsia"/>
        </w:rPr>
        <w:t>。</w:t>
      </w:r>
    </w:p>
    <w:p w14:paraId="0E015094" w14:textId="0F02BD4C" w:rsidR="00A17960" w:rsidRDefault="00AD66CD">
      <w:r>
        <w:rPr>
          <w:rFonts w:hint="eastAsia"/>
        </w:rPr>
        <w:t>刘洋的坦然让我感到了一丝愧疚。原本应该是刘洋接</w:t>
      </w:r>
      <w:r w:rsidR="00D81F52">
        <w:rPr>
          <w:rFonts w:hint="eastAsia"/>
        </w:rPr>
        <w:t>到</w:t>
      </w:r>
      <w:r>
        <w:rPr>
          <w:rFonts w:hint="eastAsia"/>
        </w:rPr>
        <w:t>这个电话，现在却被</w:t>
      </w:r>
      <w:r w:rsidR="00346AF7">
        <w:rPr>
          <w:rFonts w:hint="eastAsia"/>
        </w:rPr>
        <w:t>我</w:t>
      </w:r>
      <w:r>
        <w:rPr>
          <w:rFonts w:hint="eastAsia"/>
        </w:rPr>
        <w:t>……</w:t>
      </w:r>
    </w:p>
    <w:p w14:paraId="637CE5DA" w14:textId="7724D390" w:rsidR="00A17960" w:rsidRDefault="00AD66CD">
      <w:r>
        <w:rPr>
          <w:rFonts w:hint="eastAsia"/>
        </w:rPr>
        <w:t>不知道这</w:t>
      </w:r>
      <w:r w:rsidR="00346AF7">
        <w:rPr>
          <w:rFonts w:hint="eastAsia"/>
        </w:rPr>
        <w:t>场</w:t>
      </w:r>
      <w:r>
        <w:rPr>
          <w:rFonts w:hint="eastAsia"/>
        </w:rPr>
        <w:t>神奇的穿越之旅会持续到什么时候。</w:t>
      </w:r>
    </w:p>
    <w:p w14:paraId="498ABCDA" w14:textId="77777777" w:rsidR="00A17960" w:rsidRDefault="00AD66CD">
      <w:r>
        <w:rPr>
          <w:rFonts w:hint="eastAsia"/>
        </w:rPr>
        <w:t>或许睡一觉梦就会醒吧……</w:t>
      </w:r>
    </w:p>
    <w:p w14:paraId="6A7BDD2C" w14:textId="424BD9EC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</w:t>
      </w:r>
      <w:r w:rsidR="004D40CB">
        <w:rPr>
          <w:highlight w:val="yellow"/>
        </w:rPr>
        <w:t>3rz</w:t>
      </w:r>
      <w:r>
        <w:rPr>
          <w:rFonts w:hint="eastAsia"/>
          <w:highlight w:val="yellow"/>
        </w:rPr>
        <w:t>}</w:t>
      </w:r>
    </w:p>
    <w:p w14:paraId="2CE0C2FE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对了，田老师说过睡前要复习一下今天的内容，看一下今天的笔记吧。</w:t>
      </w:r>
      <w:r>
        <w:t>"</w:t>
      </w:r>
    </w:p>
    <w:p w14:paraId="45A5543A" w14:textId="77777777" w:rsidR="00A17960" w:rsidRDefault="00AD66CD">
      <w:pPr>
        <w:rPr>
          <w:rFonts w:eastAsia="MS Mincho"/>
        </w:rPr>
      </w:pPr>
      <w:r>
        <w:rPr>
          <w:rFonts w:hint="eastAsia"/>
        </w:rPr>
        <w:t xml:space="preserve"> </w:t>
      </w: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打开复习回顾界面，添加第一课的内容。并设定倒计时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分钟，无法退出界面。</w:t>
      </w:r>
      <w:r>
        <w:rPr>
          <w:rFonts w:hint="eastAsia"/>
          <w:highlight w:val="yellow"/>
        </w:rPr>
        <w:t>}</w:t>
      </w:r>
    </w:p>
    <w:p w14:paraId="63FB2D1C" w14:textId="77777777" w:rsidR="004D40CB" w:rsidRDefault="004D40C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13rz</w:t>
      </w:r>
      <w:r>
        <w:rPr>
          <w:rFonts w:hint="eastAsia"/>
          <w:highlight w:val="yellow"/>
        </w:rPr>
        <w:t>}</w:t>
      </w:r>
    </w:p>
    <w:p w14:paraId="729D199F" w14:textId="5AD53C0A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复习</w:t>
      </w:r>
      <w:r w:rsidR="00346AF7">
        <w:rPr>
          <w:rFonts w:hint="eastAsia"/>
        </w:rPr>
        <w:t>了</w:t>
      </w:r>
      <w:r>
        <w:rPr>
          <w:rFonts w:hint="eastAsia"/>
        </w:rPr>
        <w:t>一下</w:t>
      </w:r>
      <w:r w:rsidR="00346AF7">
        <w:rPr>
          <w:rFonts w:hint="eastAsia"/>
        </w:rPr>
        <w:t>，</w:t>
      </w:r>
      <w:r>
        <w:rPr>
          <w:rFonts w:hint="eastAsia"/>
        </w:rPr>
        <w:t>果然思路清</w:t>
      </w:r>
      <w:r w:rsidR="003C3F0F">
        <w:rPr>
          <w:rFonts w:hint="eastAsia"/>
        </w:rPr>
        <w:t>晰</w:t>
      </w:r>
      <w:r>
        <w:rPr>
          <w:rFonts w:hint="eastAsia"/>
        </w:rPr>
        <w:t>多了。</w:t>
      </w:r>
      <w:r>
        <w:t>"</w:t>
      </w:r>
    </w:p>
    <w:p w14:paraId="0FECDFD3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好了，时间不早了，先休息吧……</w:t>
      </w:r>
      <w:r>
        <w:t>"</w:t>
      </w:r>
    </w:p>
    <w:p w14:paraId="6199970A" w14:textId="77777777" w:rsidR="00A17960" w:rsidRDefault="00A17960"/>
    <w:sectPr w:rsidR="00A1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E25B7" w14:textId="77777777" w:rsidR="00171F83" w:rsidRDefault="00171F83" w:rsidP="00DB4C6A">
      <w:r>
        <w:separator/>
      </w:r>
    </w:p>
  </w:endnote>
  <w:endnote w:type="continuationSeparator" w:id="0">
    <w:p w14:paraId="6CF65AA8" w14:textId="77777777" w:rsidR="00171F83" w:rsidRDefault="00171F83" w:rsidP="00DB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C39DA" w14:textId="77777777" w:rsidR="00171F83" w:rsidRDefault="00171F83" w:rsidP="00DB4C6A">
      <w:r>
        <w:separator/>
      </w:r>
    </w:p>
  </w:footnote>
  <w:footnote w:type="continuationSeparator" w:id="0">
    <w:p w14:paraId="7529FB97" w14:textId="77777777" w:rsidR="00171F83" w:rsidRDefault="00171F83" w:rsidP="00DB4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37BE"/>
    <w:multiLevelType w:val="singleLevel"/>
    <w:tmpl w:val="13E337BE"/>
    <w:lvl w:ilvl="0">
      <w:start w:val="1"/>
      <w:numFmt w:val="chineseCounting"/>
      <w:suff w:val="space"/>
      <w:lvlText w:val="第%1课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郭 侃亮">
    <w15:presenceInfo w15:providerId="None" w15:userId="郭 侃亮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052"/>
    <w:rsid w:val="00002450"/>
    <w:rsid w:val="00011C8E"/>
    <w:rsid w:val="0001649A"/>
    <w:rsid w:val="00023024"/>
    <w:rsid w:val="00033C33"/>
    <w:rsid w:val="00040D05"/>
    <w:rsid w:val="00042255"/>
    <w:rsid w:val="00042E05"/>
    <w:rsid w:val="000448E5"/>
    <w:rsid w:val="00045E21"/>
    <w:rsid w:val="00050DD1"/>
    <w:rsid w:val="00060A54"/>
    <w:rsid w:val="0006167D"/>
    <w:rsid w:val="00074744"/>
    <w:rsid w:val="00081518"/>
    <w:rsid w:val="00084B99"/>
    <w:rsid w:val="00087CC1"/>
    <w:rsid w:val="000B114F"/>
    <w:rsid w:val="000D2907"/>
    <w:rsid w:val="000D6115"/>
    <w:rsid w:val="000E0703"/>
    <w:rsid w:val="000E797F"/>
    <w:rsid w:val="000F2B9E"/>
    <w:rsid w:val="000F5977"/>
    <w:rsid w:val="000F779A"/>
    <w:rsid w:val="00106D54"/>
    <w:rsid w:val="00107CA8"/>
    <w:rsid w:val="00123863"/>
    <w:rsid w:val="00126EA6"/>
    <w:rsid w:val="001349AC"/>
    <w:rsid w:val="001427EF"/>
    <w:rsid w:val="0014528B"/>
    <w:rsid w:val="00154235"/>
    <w:rsid w:val="00156125"/>
    <w:rsid w:val="00161D76"/>
    <w:rsid w:val="00162AA1"/>
    <w:rsid w:val="00166E49"/>
    <w:rsid w:val="00171F83"/>
    <w:rsid w:val="0017262D"/>
    <w:rsid w:val="00181F9D"/>
    <w:rsid w:val="00187141"/>
    <w:rsid w:val="00197DE7"/>
    <w:rsid w:val="001A1255"/>
    <w:rsid w:val="001A41B4"/>
    <w:rsid w:val="001A4F26"/>
    <w:rsid w:val="001C0470"/>
    <w:rsid w:val="001C0544"/>
    <w:rsid w:val="001C757F"/>
    <w:rsid w:val="001D52ED"/>
    <w:rsid w:val="001E7309"/>
    <w:rsid w:val="001F634C"/>
    <w:rsid w:val="0020532B"/>
    <w:rsid w:val="0020736C"/>
    <w:rsid w:val="00211E27"/>
    <w:rsid w:val="00216475"/>
    <w:rsid w:val="002240F4"/>
    <w:rsid w:val="0022466C"/>
    <w:rsid w:val="00233DD4"/>
    <w:rsid w:val="00234C22"/>
    <w:rsid w:val="00236795"/>
    <w:rsid w:val="00241D41"/>
    <w:rsid w:val="00242482"/>
    <w:rsid w:val="00247FAF"/>
    <w:rsid w:val="00254546"/>
    <w:rsid w:val="002549DA"/>
    <w:rsid w:val="00266334"/>
    <w:rsid w:val="00276127"/>
    <w:rsid w:val="00287052"/>
    <w:rsid w:val="00291153"/>
    <w:rsid w:val="002A3844"/>
    <w:rsid w:val="002C3564"/>
    <w:rsid w:val="002D2FE2"/>
    <w:rsid w:val="002E10AB"/>
    <w:rsid w:val="002E32FB"/>
    <w:rsid w:val="002E4281"/>
    <w:rsid w:val="002F0BE8"/>
    <w:rsid w:val="002F1018"/>
    <w:rsid w:val="002F561B"/>
    <w:rsid w:val="003030EC"/>
    <w:rsid w:val="0031634E"/>
    <w:rsid w:val="00324B83"/>
    <w:rsid w:val="003254C0"/>
    <w:rsid w:val="003261D7"/>
    <w:rsid w:val="00331DD2"/>
    <w:rsid w:val="003321AC"/>
    <w:rsid w:val="0033415B"/>
    <w:rsid w:val="00334DFA"/>
    <w:rsid w:val="0033630F"/>
    <w:rsid w:val="00340B21"/>
    <w:rsid w:val="00346AF7"/>
    <w:rsid w:val="00347A15"/>
    <w:rsid w:val="00355FC5"/>
    <w:rsid w:val="00356CD8"/>
    <w:rsid w:val="003626D7"/>
    <w:rsid w:val="00372263"/>
    <w:rsid w:val="00373EB1"/>
    <w:rsid w:val="00377D84"/>
    <w:rsid w:val="00380DEE"/>
    <w:rsid w:val="00390B37"/>
    <w:rsid w:val="0039165A"/>
    <w:rsid w:val="0039508B"/>
    <w:rsid w:val="00397483"/>
    <w:rsid w:val="003A00B1"/>
    <w:rsid w:val="003C1F70"/>
    <w:rsid w:val="003C3F0F"/>
    <w:rsid w:val="003C6477"/>
    <w:rsid w:val="003C6773"/>
    <w:rsid w:val="003E741F"/>
    <w:rsid w:val="003F3176"/>
    <w:rsid w:val="003F4D34"/>
    <w:rsid w:val="003F533B"/>
    <w:rsid w:val="003F619E"/>
    <w:rsid w:val="004016A9"/>
    <w:rsid w:val="004176DC"/>
    <w:rsid w:val="004244D7"/>
    <w:rsid w:val="00430B65"/>
    <w:rsid w:val="0043309B"/>
    <w:rsid w:val="00433F40"/>
    <w:rsid w:val="004761E6"/>
    <w:rsid w:val="00491870"/>
    <w:rsid w:val="004924F3"/>
    <w:rsid w:val="004961B3"/>
    <w:rsid w:val="004B4A9E"/>
    <w:rsid w:val="004C68D7"/>
    <w:rsid w:val="004D0489"/>
    <w:rsid w:val="004D40CB"/>
    <w:rsid w:val="004E091F"/>
    <w:rsid w:val="004E3705"/>
    <w:rsid w:val="0050618D"/>
    <w:rsid w:val="005077EE"/>
    <w:rsid w:val="005238F3"/>
    <w:rsid w:val="00532FC1"/>
    <w:rsid w:val="00534C4D"/>
    <w:rsid w:val="00534EE7"/>
    <w:rsid w:val="00537EB8"/>
    <w:rsid w:val="0054397C"/>
    <w:rsid w:val="00545E24"/>
    <w:rsid w:val="005519E9"/>
    <w:rsid w:val="00553131"/>
    <w:rsid w:val="00557355"/>
    <w:rsid w:val="00560AA5"/>
    <w:rsid w:val="00580D47"/>
    <w:rsid w:val="00583CE0"/>
    <w:rsid w:val="005851B7"/>
    <w:rsid w:val="00585A8B"/>
    <w:rsid w:val="00590A04"/>
    <w:rsid w:val="00590B1B"/>
    <w:rsid w:val="00591014"/>
    <w:rsid w:val="005935D9"/>
    <w:rsid w:val="005959BF"/>
    <w:rsid w:val="005A253E"/>
    <w:rsid w:val="005A2627"/>
    <w:rsid w:val="005A34C2"/>
    <w:rsid w:val="005A6C79"/>
    <w:rsid w:val="005A7C91"/>
    <w:rsid w:val="005B02DD"/>
    <w:rsid w:val="005B1D94"/>
    <w:rsid w:val="005B2B95"/>
    <w:rsid w:val="005C4073"/>
    <w:rsid w:val="005D4ECF"/>
    <w:rsid w:val="005D5E55"/>
    <w:rsid w:val="005E2AAF"/>
    <w:rsid w:val="005E2EAB"/>
    <w:rsid w:val="005F068E"/>
    <w:rsid w:val="005F0ECA"/>
    <w:rsid w:val="005F3D23"/>
    <w:rsid w:val="005F72FB"/>
    <w:rsid w:val="0060082C"/>
    <w:rsid w:val="00606D6F"/>
    <w:rsid w:val="006207C8"/>
    <w:rsid w:val="006324FC"/>
    <w:rsid w:val="00656B81"/>
    <w:rsid w:val="00674A4D"/>
    <w:rsid w:val="006806A1"/>
    <w:rsid w:val="006A03E6"/>
    <w:rsid w:val="006B3603"/>
    <w:rsid w:val="006C1BD8"/>
    <w:rsid w:val="006D0C24"/>
    <w:rsid w:val="006D0D5B"/>
    <w:rsid w:val="006D2BA4"/>
    <w:rsid w:val="006D4E2A"/>
    <w:rsid w:val="006E0B6D"/>
    <w:rsid w:val="00707012"/>
    <w:rsid w:val="00711885"/>
    <w:rsid w:val="00727192"/>
    <w:rsid w:val="00732DC7"/>
    <w:rsid w:val="00735F74"/>
    <w:rsid w:val="00742316"/>
    <w:rsid w:val="007434B7"/>
    <w:rsid w:val="00746EF9"/>
    <w:rsid w:val="00750790"/>
    <w:rsid w:val="00794718"/>
    <w:rsid w:val="00794E0D"/>
    <w:rsid w:val="007956AD"/>
    <w:rsid w:val="007A18C3"/>
    <w:rsid w:val="007B0D22"/>
    <w:rsid w:val="007B1187"/>
    <w:rsid w:val="007B45DF"/>
    <w:rsid w:val="007B515B"/>
    <w:rsid w:val="007B55EE"/>
    <w:rsid w:val="007D68E5"/>
    <w:rsid w:val="007D72A5"/>
    <w:rsid w:val="007D7A40"/>
    <w:rsid w:val="007E1CC9"/>
    <w:rsid w:val="007E5FE5"/>
    <w:rsid w:val="007F5FC7"/>
    <w:rsid w:val="00817C8A"/>
    <w:rsid w:val="00823C06"/>
    <w:rsid w:val="00844F54"/>
    <w:rsid w:val="00850626"/>
    <w:rsid w:val="00854E45"/>
    <w:rsid w:val="008559C0"/>
    <w:rsid w:val="00865979"/>
    <w:rsid w:val="008678CE"/>
    <w:rsid w:val="008735F8"/>
    <w:rsid w:val="00881674"/>
    <w:rsid w:val="0088182F"/>
    <w:rsid w:val="00882404"/>
    <w:rsid w:val="008941DD"/>
    <w:rsid w:val="0089515B"/>
    <w:rsid w:val="00896800"/>
    <w:rsid w:val="008A091B"/>
    <w:rsid w:val="008A1AD4"/>
    <w:rsid w:val="008A36F9"/>
    <w:rsid w:val="008C7EB2"/>
    <w:rsid w:val="008E094D"/>
    <w:rsid w:val="008E0CF0"/>
    <w:rsid w:val="008E2D91"/>
    <w:rsid w:val="008E5989"/>
    <w:rsid w:val="00906495"/>
    <w:rsid w:val="009102E3"/>
    <w:rsid w:val="00910A29"/>
    <w:rsid w:val="00912C88"/>
    <w:rsid w:val="0091334E"/>
    <w:rsid w:val="00937FD2"/>
    <w:rsid w:val="00940EBB"/>
    <w:rsid w:val="00944258"/>
    <w:rsid w:val="009449F1"/>
    <w:rsid w:val="009454C5"/>
    <w:rsid w:val="00954497"/>
    <w:rsid w:val="009622B4"/>
    <w:rsid w:val="00964092"/>
    <w:rsid w:val="009643C7"/>
    <w:rsid w:val="00967CC3"/>
    <w:rsid w:val="00971990"/>
    <w:rsid w:val="009817F9"/>
    <w:rsid w:val="009847D2"/>
    <w:rsid w:val="009A1C70"/>
    <w:rsid w:val="009A203E"/>
    <w:rsid w:val="009A37D8"/>
    <w:rsid w:val="009C4494"/>
    <w:rsid w:val="009C56BF"/>
    <w:rsid w:val="00A00ACA"/>
    <w:rsid w:val="00A02972"/>
    <w:rsid w:val="00A03693"/>
    <w:rsid w:val="00A079DC"/>
    <w:rsid w:val="00A17960"/>
    <w:rsid w:val="00A21AD0"/>
    <w:rsid w:val="00A263AD"/>
    <w:rsid w:val="00A35A51"/>
    <w:rsid w:val="00A416D7"/>
    <w:rsid w:val="00A43866"/>
    <w:rsid w:val="00A44A1A"/>
    <w:rsid w:val="00A455E7"/>
    <w:rsid w:val="00A46599"/>
    <w:rsid w:val="00A53E62"/>
    <w:rsid w:val="00A5737A"/>
    <w:rsid w:val="00A63F2A"/>
    <w:rsid w:val="00A8756E"/>
    <w:rsid w:val="00A9789B"/>
    <w:rsid w:val="00A97B4F"/>
    <w:rsid w:val="00AA5EE8"/>
    <w:rsid w:val="00AC6DAB"/>
    <w:rsid w:val="00AD6408"/>
    <w:rsid w:val="00AD66CD"/>
    <w:rsid w:val="00AE0B21"/>
    <w:rsid w:val="00AE40E1"/>
    <w:rsid w:val="00B064E4"/>
    <w:rsid w:val="00B12397"/>
    <w:rsid w:val="00B3046C"/>
    <w:rsid w:val="00B30D94"/>
    <w:rsid w:val="00B32F9A"/>
    <w:rsid w:val="00B343D7"/>
    <w:rsid w:val="00B46C46"/>
    <w:rsid w:val="00B5556E"/>
    <w:rsid w:val="00B76497"/>
    <w:rsid w:val="00B83D8E"/>
    <w:rsid w:val="00BB6C69"/>
    <w:rsid w:val="00BC11C3"/>
    <w:rsid w:val="00BD1C88"/>
    <w:rsid w:val="00BD2613"/>
    <w:rsid w:val="00C002D6"/>
    <w:rsid w:val="00C05C69"/>
    <w:rsid w:val="00C06B51"/>
    <w:rsid w:val="00C12C9E"/>
    <w:rsid w:val="00C324EF"/>
    <w:rsid w:val="00C46526"/>
    <w:rsid w:val="00C50DB2"/>
    <w:rsid w:val="00C52589"/>
    <w:rsid w:val="00C55C59"/>
    <w:rsid w:val="00C56399"/>
    <w:rsid w:val="00C607E7"/>
    <w:rsid w:val="00C63628"/>
    <w:rsid w:val="00C66D8C"/>
    <w:rsid w:val="00C708B4"/>
    <w:rsid w:val="00C74CB0"/>
    <w:rsid w:val="00C8420B"/>
    <w:rsid w:val="00C8581F"/>
    <w:rsid w:val="00C90689"/>
    <w:rsid w:val="00C97514"/>
    <w:rsid w:val="00CA7BA4"/>
    <w:rsid w:val="00CC2745"/>
    <w:rsid w:val="00CD096D"/>
    <w:rsid w:val="00CD702F"/>
    <w:rsid w:val="00CE034D"/>
    <w:rsid w:val="00CE3DAF"/>
    <w:rsid w:val="00CE7E43"/>
    <w:rsid w:val="00CF4F6C"/>
    <w:rsid w:val="00D10893"/>
    <w:rsid w:val="00D179DE"/>
    <w:rsid w:val="00D20462"/>
    <w:rsid w:val="00D37CC2"/>
    <w:rsid w:val="00D37D52"/>
    <w:rsid w:val="00D56F24"/>
    <w:rsid w:val="00D6544D"/>
    <w:rsid w:val="00D65CB0"/>
    <w:rsid w:val="00D81F52"/>
    <w:rsid w:val="00DA4527"/>
    <w:rsid w:val="00DA59A8"/>
    <w:rsid w:val="00DB4C6A"/>
    <w:rsid w:val="00DC0303"/>
    <w:rsid w:val="00DD3C3A"/>
    <w:rsid w:val="00DE1FEB"/>
    <w:rsid w:val="00DE493E"/>
    <w:rsid w:val="00DE571C"/>
    <w:rsid w:val="00DE60D1"/>
    <w:rsid w:val="00DF280A"/>
    <w:rsid w:val="00DF52BF"/>
    <w:rsid w:val="00DF5E68"/>
    <w:rsid w:val="00E122AD"/>
    <w:rsid w:val="00E153BF"/>
    <w:rsid w:val="00E2677E"/>
    <w:rsid w:val="00E3039A"/>
    <w:rsid w:val="00E303AB"/>
    <w:rsid w:val="00E334B6"/>
    <w:rsid w:val="00E36FB1"/>
    <w:rsid w:val="00E37056"/>
    <w:rsid w:val="00E3714F"/>
    <w:rsid w:val="00E4006E"/>
    <w:rsid w:val="00E43BF6"/>
    <w:rsid w:val="00E47C2E"/>
    <w:rsid w:val="00E5044C"/>
    <w:rsid w:val="00E625ED"/>
    <w:rsid w:val="00E640E7"/>
    <w:rsid w:val="00E701F5"/>
    <w:rsid w:val="00E753D7"/>
    <w:rsid w:val="00E764EC"/>
    <w:rsid w:val="00E8581B"/>
    <w:rsid w:val="00E8611C"/>
    <w:rsid w:val="00EA09C9"/>
    <w:rsid w:val="00EA2FFF"/>
    <w:rsid w:val="00EB4449"/>
    <w:rsid w:val="00EB4A6A"/>
    <w:rsid w:val="00EC207D"/>
    <w:rsid w:val="00ED3556"/>
    <w:rsid w:val="00EE0B24"/>
    <w:rsid w:val="00EE6746"/>
    <w:rsid w:val="00EE77CD"/>
    <w:rsid w:val="00EF280D"/>
    <w:rsid w:val="00EF3113"/>
    <w:rsid w:val="00EF5056"/>
    <w:rsid w:val="00EF73CD"/>
    <w:rsid w:val="00F06DEA"/>
    <w:rsid w:val="00F07C0A"/>
    <w:rsid w:val="00F11543"/>
    <w:rsid w:val="00F12D2B"/>
    <w:rsid w:val="00F20D77"/>
    <w:rsid w:val="00F27077"/>
    <w:rsid w:val="00F278F1"/>
    <w:rsid w:val="00F35F04"/>
    <w:rsid w:val="00F37339"/>
    <w:rsid w:val="00F43EB6"/>
    <w:rsid w:val="00F5066D"/>
    <w:rsid w:val="00F54C52"/>
    <w:rsid w:val="00F570C9"/>
    <w:rsid w:val="00F776D2"/>
    <w:rsid w:val="00F82177"/>
    <w:rsid w:val="00F9411E"/>
    <w:rsid w:val="00FA7E13"/>
    <w:rsid w:val="00FB0802"/>
    <w:rsid w:val="00FB0CA6"/>
    <w:rsid w:val="00FB15B7"/>
    <w:rsid w:val="00FB560F"/>
    <w:rsid w:val="00FB6ADB"/>
    <w:rsid w:val="00FC2036"/>
    <w:rsid w:val="00FC3CE8"/>
    <w:rsid w:val="00FC4761"/>
    <w:rsid w:val="00FD713A"/>
    <w:rsid w:val="00FD7DBD"/>
    <w:rsid w:val="00FE06B5"/>
    <w:rsid w:val="00FE0E15"/>
    <w:rsid w:val="00FE223E"/>
    <w:rsid w:val="00FE40B8"/>
    <w:rsid w:val="00FF1F08"/>
    <w:rsid w:val="00FF4168"/>
    <w:rsid w:val="01427FF4"/>
    <w:rsid w:val="03532231"/>
    <w:rsid w:val="04D778DE"/>
    <w:rsid w:val="05EA6E9B"/>
    <w:rsid w:val="0ECB79CF"/>
    <w:rsid w:val="13417AF2"/>
    <w:rsid w:val="153C0EC0"/>
    <w:rsid w:val="1888423D"/>
    <w:rsid w:val="1E8858CD"/>
    <w:rsid w:val="1FCB197C"/>
    <w:rsid w:val="1FCE2F1B"/>
    <w:rsid w:val="23123560"/>
    <w:rsid w:val="305B76DB"/>
    <w:rsid w:val="3FCB13D8"/>
    <w:rsid w:val="45500C07"/>
    <w:rsid w:val="460414E4"/>
    <w:rsid w:val="4C4C2765"/>
    <w:rsid w:val="53756AD1"/>
    <w:rsid w:val="61180FAB"/>
    <w:rsid w:val="70ED4A1D"/>
    <w:rsid w:val="750F5BDA"/>
    <w:rsid w:val="75323777"/>
    <w:rsid w:val="758178D0"/>
    <w:rsid w:val="7A4259C0"/>
    <w:rsid w:val="7D8E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326A1"/>
  <w15:docId w15:val="{ED0AD916-BC4A-4791-B03D-A0A0AFE8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b">
    <w:name w:val="Table Grid"/>
    <w:basedOn w:val="a1"/>
    <w:uiPriority w:val="39"/>
    <w:qFormat/>
    <w:rPr>
      <w:rFonts w:ascii="等线" w:eastAsia="等线" w:hAnsi="等线" w:cs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qFormat/>
    <w:rPr>
      <w:sz w:val="21"/>
      <w:szCs w:val="21"/>
    </w:rPr>
  </w:style>
  <w:style w:type="character" w:customStyle="1" w:styleId="a8">
    <w:name w:val="页脚 字符"/>
    <w:basedOn w:val="a0"/>
    <w:link w:val="a7"/>
    <w:rPr>
      <w:kern w:val="2"/>
      <w:sz w:val="18"/>
      <w:szCs w:val="24"/>
    </w:rPr>
  </w:style>
  <w:style w:type="character" w:customStyle="1" w:styleId="aa">
    <w:name w:val="页眉 字符"/>
    <w:basedOn w:val="a0"/>
    <w:link w:val="a9"/>
    <w:rPr>
      <w:kern w:val="2"/>
      <w:sz w:val="18"/>
      <w:szCs w:val="24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  <w:style w:type="paragraph" w:styleId="ad">
    <w:name w:val="annotation subject"/>
    <w:basedOn w:val="a3"/>
    <w:next w:val="a3"/>
    <w:link w:val="ae"/>
    <w:semiHidden/>
    <w:unhideWhenUsed/>
    <w:rsid w:val="00AD66CD"/>
    <w:rPr>
      <w:b/>
      <w:bCs/>
    </w:rPr>
  </w:style>
  <w:style w:type="character" w:customStyle="1" w:styleId="a4">
    <w:name w:val="批注文字 字符"/>
    <w:basedOn w:val="a0"/>
    <w:link w:val="a3"/>
    <w:rsid w:val="00AD66CD"/>
    <w:rPr>
      <w:kern w:val="2"/>
      <w:sz w:val="21"/>
      <w:szCs w:val="24"/>
    </w:rPr>
  </w:style>
  <w:style w:type="character" w:customStyle="1" w:styleId="ae">
    <w:name w:val="批注主题 字符"/>
    <w:basedOn w:val="a4"/>
    <w:link w:val="ad"/>
    <w:semiHidden/>
    <w:rsid w:val="00AD66CD"/>
    <w:rPr>
      <w:b/>
      <w:bCs/>
      <w:kern w:val="2"/>
      <w:sz w:val="21"/>
      <w:szCs w:val="24"/>
    </w:rPr>
  </w:style>
  <w:style w:type="paragraph" w:styleId="af">
    <w:name w:val="Revision"/>
    <w:hidden/>
    <w:uiPriority w:val="99"/>
    <w:unhideWhenUsed/>
    <w:rsid w:val="00AD66C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3893A-43EB-4E52-9409-16A6AC2B4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35</Pages>
  <Words>3766</Words>
  <Characters>21472</Characters>
  <Application>Microsoft Office Word</Application>
  <DocSecurity>0</DocSecurity>
  <Lines>178</Lines>
  <Paragraphs>50</Paragraphs>
  <ScaleCrop>false</ScaleCrop>
  <Company/>
  <LinksUpToDate>false</LinksUpToDate>
  <CharactersWithSpaces>25188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 侃亮</cp:lastModifiedBy>
  <cp:revision>8</cp:revision>
  <dcterms:created xsi:type="dcterms:W3CDTF">2022-02-02T11:08:00Z</dcterms:created>
  <dcterms:modified xsi:type="dcterms:W3CDTF">2022-02-24T05:09:00Z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CD8ED3834AC14AB9B1D8FFB8B4600452</vt:lpwstr>
  </property>
</Properties>
</file>