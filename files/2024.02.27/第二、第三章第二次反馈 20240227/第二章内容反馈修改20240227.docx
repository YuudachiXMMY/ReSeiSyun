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B075" w14:textId="09D2E8B4" w:rsidR="002A6D12" w:rsidRPr="00994C78" w:rsidRDefault="00B574C3" w:rsidP="00994C78">
      <w:pPr>
        <w:pStyle w:val="paragraph"/>
        <w:spacing w:before="60" w:beforeAutospacing="0" w:after="60" w:afterAutospacing="0" w:line="309" w:lineRule="auto"/>
        <w:jc w:val="center"/>
        <w:rPr>
          <w:sz w:val="30"/>
          <w:szCs w:val="30"/>
        </w:rPr>
      </w:pPr>
      <w:r w:rsidRPr="00994C78">
        <w:rPr>
          <w:rFonts w:hint="eastAsia"/>
          <w:color w:val="000000"/>
          <w:sz w:val="30"/>
          <w:szCs w:val="30"/>
        </w:rPr>
        <w:t>《重启青春》第二章</w:t>
      </w:r>
    </w:p>
    <w:p w14:paraId="269903A2" w14:textId="77777777" w:rsidR="00030DBE" w:rsidRDefault="00030DBE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64483EDC" w14:textId="02A3620F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#显示第二章过渡幕间图片</w:t>
      </w:r>
    </w:p>
    <w:p w14:paraId="798D965A" w14:textId="0242FB3F" w:rsidR="00DA306B" w:rsidRPr="00DA306B" w:rsidRDefault="00522002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</w:t>
      </w:r>
      <w:proofErr w:type="spellStart"/>
      <w:r>
        <w:rPr>
          <w:highlight w:val="green"/>
        </w:rPr>
        <w:t>pz</w:t>
      </w:r>
      <w:proofErr w:type="spellEnd"/>
      <w:r>
        <w:rPr>
          <w:highlight w:val="green"/>
        </w:rPr>
        <w:t xml:space="preserve"> 02</w:t>
      </w:r>
      <w:r>
        <w:rPr>
          <w:rFonts w:hint="eastAsia"/>
          <w:highlight w:val="green"/>
        </w:rPr>
        <w:t xml:space="preserve"> }</w:t>
      </w:r>
    </w:p>
    <w:p w14:paraId="5C9DFE18" w14:textId="29B1638A" w:rsidR="00DA306B" w:rsidRPr="00DA306B" w:rsidRDefault="00DA306B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#（画面黑屏）</w:t>
      </w:r>
    </w:p>
    <w:p w14:paraId="42A06D44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（手机闹钟响起的声音）</w:t>
      </w:r>
    </w:p>
    <w:p w14:paraId="451F1FFD" w14:textId="1DD445BA" w:rsidR="00423CCC" w:rsidRPr="00423CCC" w:rsidRDefault="00423CCC" w:rsidP="00423CCC">
      <w:r>
        <w:t>#</w:t>
      </w:r>
      <w:r>
        <w:rPr>
          <w:rFonts w:hint="eastAsia"/>
          <w:highlight w:val="yellow"/>
        </w:rPr>
        <w:t>{显示立绘WH</w:t>
      </w:r>
      <w:r w:rsidR="00DF63F0">
        <w:rPr>
          <w:highlight w:val="yellow"/>
        </w:rPr>
        <w:t>12</w:t>
      </w:r>
      <w:r w:rsidR="00DF63F0">
        <w:rPr>
          <w:rFonts w:hint="eastAsia"/>
          <w:highlight w:val="yellow"/>
        </w:rPr>
        <w:t>my</w:t>
      </w:r>
      <w:r>
        <w:rPr>
          <w:rFonts w:hint="eastAsia"/>
          <w:highlight w:val="yellow"/>
        </w:rPr>
        <w:t>}</w:t>
      </w:r>
    </w:p>
    <w:p w14:paraId="1F8CA066" w14:textId="48CC8CD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5C3C02">
        <w:rPr>
          <w:rFonts w:ascii="Calibri" w:hAnsi="Calibri" w:cs="Times New Roman"/>
        </w:rPr>
        <w:t>"</w:t>
      </w:r>
    </w:p>
    <w:p w14:paraId="70F22299" w14:textId="29CCEC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5C3C02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今天是……</w:t>
      </w:r>
      <w:r w:rsidR="005C3C02">
        <w:rPr>
          <w:rFonts w:ascii="Calibri" w:hAnsi="Calibri" w:cs="Times New Roman"/>
        </w:rPr>
        <w:t>"</w:t>
      </w:r>
    </w:p>
    <w:p w14:paraId="1426349B" w14:textId="6F302BA7" w:rsidR="002A6D12" w:rsidRDefault="00DA306B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 w:rsidR="000065C0">
        <w:rPr>
          <w:rFonts w:hint="eastAsia"/>
          <w:color w:val="000000"/>
          <w:sz w:val="21"/>
          <w:szCs w:val="21"/>
        </w:rPr>
        <w:t>（画面逐渐变亮</w:t>
      </w:r>
      <w:r w:rsidR="000065C0">
        <w:rPr>
          <w:rFonts w:ascii="Calibri" w:hAnsi="Calibri" w:cs="Calibri"/>
          <w:color w:val="000000"/>
          <w:sz w:val="21"/>
          <w:szCs w:val="21"/>
        </w:rPr>
        <w:t> </w:t>
      </w:r>
      <w:r w:rsidR="000065C0">
        <w:rPr>
          <w:rFonts w:hint="eastAsia"/>
          <w:color w:val="000000"/>
          <w:sz w:val="21"/>
          <w:szCs w:val="21"/>
        </w:rPr>
        <w:t>睁眼动画）</w:t>
      </w:r>
    </w:p>
    <w:p w14:paraId="6BC4585A" w14:textId="154DB725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 w:rsidR="007D5D11">
        <w:rPr>
          <w:highlight w:val="green"/>
        </w:rPr>
        <w:t xml:space="preserve"> </w:t>
      </w:r>
      <w:proofErr w:type="spellStart"/>
      <w:r w:rsidR="007D5D11">
        <w:rPr>
          <w:highlight w:val="green"/>
        </w:rPr>
        <w:t>zao</w:t>
      </w:r>
      <w:proofErr w:type="spellEnd"/>
      <w:r>
        <w:rPr>
          <w:rFonts w:hint="eastAsia"/>
          <w:highlight w:val="green"/>
        </w:rPr>
        <w:t xml:space="preserve"> }</w:t>
      </w:r>
      <w:r w:rsidR="007D5D11">
        <w:rPr>
          <w:rFonts w:hint="eastAsia"/>
          <w:highlight w:val="green"/>
        </w:rPr>
        <w:t>（这个是新的背景）</w:t>
      </w:r>
    </w:p>
    <w:p w14:paraId="18BCDCE0" w14:textId="3CD215AF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1D5C0F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20724A8E" w14:textId="36F4E23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缓缓睁开眼，映入眼帘的是熟悉而又陌生的天花板。</w:t>
      </w:r>
      <w:r>
        <w:rPr>
          <w:rFonts w:ascii="Calibri" w:hAnsi="Calibri" w:cs="Times New Roman"/>
        </w:rPr>
        <w:t>"</w:t>
      </w:r>
    </w:p>
    <w:p w14:paraId="161168C2" w14:textId="7439625A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0201 </w:t>
      </w:r>
      <w:r>
        <w:rPr>
          <w:rFonts w:hint="eastAsia"/>
          <w:highlight w:val="cyan"/>
        </w:rPr>
        <w:t>}</w:t>
      </w:r>
    </w:p>
    <w:p w14:paraId="1DCB9FEE" w14:textId="32A3BAF1" w:rsidR="00DF63F0" w:rsidRDefault="00DF63F0" w:rsidP="00DF63F0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rz}</w:t>
      </w:r>
    </w:p>
    <w:p w14:paraId="5BA2E082" w14:textId="5D32F36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从床上坐起，环顾四周，发现自己仍置身于高中寝室。</w:t>
      </w:r>
      <w:r>
        <w:rPr>
          <w:rFonts w:ascii="Calibri" w:hAnsi="Calibri" w:cs="Times New Roman"/>
        </w:rPr>
        <w:t>"</w:t>
      </w:r>
    </w:p>
    <w:p w14:paraId="128BBA8A" w14:textId="69C27A8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原来不是做梦啊……</w:t>
      </w:r>
      <w:r w:rsidR="00593AE6">
        <w:rPr>
          <w:rFonts w:ascii="Calibri" w:hAnsi="Calibri" w:cs="Times New Roman"/>
        </w:rPr>
        <w:t>"</w:t>
      </w:r>
    </w:p>
    <w:p w14:paraId="157FF569" w14:textId="075DAB9A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原以为回到高中时代不过是昨日的黄粱一梦，没想到这样的奇迹确确实实地发生在了我身上。这样的话，</w:t>
      </w:r>
      <w:r w:rsidR="00B574C3">
        <w:rPr>
          <w:rFonts w:hint="eastAsia"/>
          <w:color w:val="000000"/>
          <w:sz w:val="21"/>
          <w:szCs w:val="21"/>
        </w:rPr>
        <w:t>今天和智子约好共进午餐的事</w:t>
      </w:r>
      <w:r>
        <w:rPr>
          <w:rFonts w:hint="eastAsia"/>
          <w:color w:val="000000"/>
          <w:sz w:val="21"/>
          <w:szCs w:val="21"/>
        </w:rPr>
        <w:t>……</w:t>
      </w:r>
      <w:r>
        <w:rPr>
          <w:rFonts w:ascii="Calibri" w:hAnsi="Calibri" w:cs="Times New Roman"/>
        </w:rPr>
        <w:t>"</w:t>
      </w:r>
    </w:p>
    <w:p w14:paraId="00E700D5" w14:textId="719F595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qx}</w:t>
      </w:r>
    </w:p>
    <w:p w14:paraId="68F6763D" w14:textId="1CF51302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早上好啊。</w:t>
      </w:r>
      <w:r w:rsidR="00593AE6">
        <w:rPr>
          <w:rFonts w:ascii="Calibri" w:hAnsi="Calibri" w:cs="Times New Roman"/>
        </w:rPr>
        <w:t>"</w:t>
      </w:r>
    </w:p>
    <w:p w14:paraId="5222EBBC" w14:textId="1FA1801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正在我恍惚之际，室友刘洋向我打了招呼，将我的思绪拉回了现实。</w:t>
      </w:r>
      <w:r>
        <w:rPr>
          <w:rFonts w:ascii="Calibri" w:hAnsi="Calibri" w:cs="Times New Roman"/>
        </w:rPr>
        <w:t>"</w:t>
      </w:r>
    </w:p>
    <w:p w14:paraId="3D1DD563" w14:textId="1469867F" w:rsidR="00C77E16" w:rsidRPr="00C77E16" w:rsidRDefault="00C77E16" w:rsidP="00C77E16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13</w:t>
      </w:r>
      <w:r>
        <w:rPr>
          <w:rFonts w:hint="eastAsia"/>
          <w:highlight w:val="yellow"/>
        </w:rPr>
        <w:t>my}</w:t>
      </w:r>
    </w:p>
    <w:p w14:paraId="20BA6284" w14:textId="0934794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……嗯，早上好。</w:t>
      </w:r>
      <w:r w:rsidR="00593AE6">
        <w:rPr>
          <w:rFonts w:ascii="Calibri" w:hAnsi="Calibri" w:cs="Times New Roman"/>
        </w:rPr>
        <w:t>"</w:t>
      </w:r>
    </w:p>
    <w:p w14:paraId="180F715A" w14:textId="43D5222D" w:rsidR="00C77E16" w:rsidRDefault="00C77E16" w:rsidP="00C77E16">
      <w:bookmarkStart w:id="0" w:name="OLE_LINK7"/>
      <w:r>
        <w:t>#</w:t>
      </w:r>
      <w:r>
        <w:rPr>
          <w:rFonts w:hint="eastAsia"/>
          <w:highlight w:val="yellow"/>
        </w:rPr>
        <w:t>{显示立绘LY</w:t>
      </w:r>
      <w:r>
        <w:rPr>
          <w:highlight w:val="yellow"/>
        </w:rPr>
        <w:t>11</w:t>
      </w:r>
      <w:r>
        <w:rPr>
          <w:rFonts w:hint="eastAsia"/>
          <w:highlight w:val="yellow"/>
        </w:rPr>
        <w:t>jy}</w:t>
      </w:r>
    </w:p>
    <w:bookmarkEnd w:id="0"/>
    <w:p w14:paraId="296225EA" w14:textId="02D5143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怎么了？你看上去好像没有什么精神。</w:t>
      </w:r>
      <w:r w:rsidR="00593AE6">
        <w:rPr>
          <w:color w:val="000000"/>
          <w:sz w:val="21"/>
          <w:szCs w:val="21"/>
        </w:rPr>
        <w:t>”</w:t>
      </w:r>
    </w:p>
    <w:p w14:paraId="6275D55E" w14:textId="3E366662" w:rsidR="003F2B72" w:rsidRPr="00C42F85" w:rsidRDefault="003F2B72" w:rsidP="00C42F85">
      <w:pPr>
        <w:pStyle w:val="paragraph"/>
        <w:spacing w:before="0" w:beforeAutospacing="0" w:after="0" w:afterAutospacing="0" w:line="309" w:lineRule="auto"/>
        <w:jc w:val="both"/>
        <w:rPr>
          <w:color w:val="000000"/>
          <w:szCs w:val="21"/>
        </w:rPr>
      </w:pPr>
      <w:r w:rsidRPr="00C42F85">
        <w:rPr>
          <w:highlight w:val="yellow"/>
        </w:rPr>
        <w:t>#{显示立绘</w:t>
      </w:r>
      <w:r w:rsidRPr="00C42F85">
        <w:rPr>
          <w:color w:val="000000"/>
          <w:sz w:val="21"/>
          <w:szCs w:val="21"/>
          <w:highlight w:val="yellow"/>
        </w:rPr>
        <w:t>WH11kx</w:t>
      </w:r>
      <w:r w:rsidRPr="00C42F85">
        <w:rPr>
          <w:highlight w:val="yellow"/>
        </w:rPr>
        <w:t>}</w:t>
      </w:r>
    </w:p>
    <w:p w14:paraId="253E9630" w14:textId="586400E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没什么，</w:t>
      </w:r>
      <w:r w:rsidR="00B574C3">
        <w:rPr>
          <w:rFonts w:hint="eastAsia"/>
          <w:color w:val="000000"/>
          <w:sz w:val="21"/>
          <w:szCs w:val="21"/>
        </w:rPr>
        <w:t>还没缓过神来</w:t>
      </w:r>
      <w:r>
        <w:rPr>
          <w:rFonts w:hint="eastAsia"/>
          <w:color w:val="000000"/>
          <w:sz w:val="21"/>
          <w:szCs w:val="21"/>
        </w:rPr>
        <w:t>。哈哈。</w:t>
      </w:r>
      <w:r w:rsidR="00593AE6">
        <w:rPr>
          <w:color w:val="000000"/>
          <w:sz w:val="21"/>
          <w:szCs w:val="21"/>
        </w:rPr>
        <w:t>”</w:t>
      </w:r>
    </w:p>
    <w:p w14:paraId="4802A048" w14:textId="2288C1EE" w:rsidR="003F2B72" w:rsidRDefault="003F2B72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highlight w:val="yellow"/>
        </w:rPr>
        <w:t>#</w:t>
      </w:r>
      <w:r w:rsidRPr="008A43B8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立绘全部消失</w:t>
      </w:r>
      <w:r w:rsidRPr="008A43B8">
        <w:rPr>
          <w:rFonts w:hint="eastAsia"/>
          <w:highlight w:val="yellow"/>
        </w:rPr>
        <w:t>}</w:t>
      </w:r>
    </w:p>
    <w:p w14:paraId="6D14835B" w14:textId="511EEEF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十年前每个相似的早晨又一下子闪回到我的眼前。</w:t>
      </w:r>
      <w:r>
        <w:rPr>
          <w:rFonts w:ascii="Calibri" w:hAnsi="Calibri" w:cs="Times New Roman"/>
        </w:rPr>
        <w:t>"</w:t>
      </w:r>
    </w:p>
    <w:p w14:paraId="77CE81D6" w14:textId="7311B8A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刘洋很习惯早睡早起的生活</w:t>
      </w:r>
      <w:r w:rsidR="00B574C3">
        <w:rPr>
          <w:rFonts w:hint="eastAsia"/>
          <w:color w:val="000000"/>
          <w:sz w:val="21"/>
          <w:szCs w:val="21"/>
        </w:rPr>
        <w:t>，从没</w:t>
      </w:r>
      <w:r>
        <w:rPr>
          <w:rFonts w:hint="eastAsia"/>
          <w:color w:val="000000"/>
          <w:sz w:val="21"/>
          <w:szCs w:val="21"/>
        </w:rPr>
        <w:t>在脸上表现出困倦。</w:t>
      </w:r>
      <w:r w:rsidR="00B574C3">
        <w:rPr>
          <w:rFonts w:hint="eastAsia"/>
          <w:color w:val="000000"/>
          <w:sz w:val="21"/>
          <w:szCs w:val="21"/>
        </w:rPr>
        <w:t>而我</w:t>
      </w:r>
      <w:r>
        <w:rPr>
          <w:rFonts w:hint="eastAsia"/>
          <w:color w:val="000000"/>
          <w:sz w:val="21"/>
          <w:szCs w:val="21"/>
        </w:rPr>
        <w:t>则是一名不折不扣的起床困难户。熟悉又怀念的记忆向我不断涌来。</w:t>
      </w:r>
      <w:r>
        <w:rPr>
          <w:rFonts w:ascii="Calibri" w:hAnsi="Calibri" w:cs="Times New Roman"/>
        </w:rPr>
        <w:t>"</w:t>
      </w:r>
    </w:p>
    <w:p w14:paraId="4857E68D" w14:textId="719D7CB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洗漱完毕，</w:t>
      </w:r>
      <w:r>
        <w:rPr>
          <w:color w:val="000000"/>
          <w:sz w:val="21"/>
          <w:szCs w:val="21"/>
        </w:rPr>
        <w:t>我收拾收拾书包</w:t>
      </w:r>
      <w:r>
        <w:rPr>
          <w:rFonts w:hint="eastAsia"/>
          <w:color w:val="000000"/>
          <w:sz w:val="21"/>
          <w:szCs w:val="21"/>
        </w:rPr>
        <w:t>，和刘洋一同出门走向教室。</w:t>
      </w:r>
      <w:r>
        <w:rPr>
          <w:rFonts w:ascii="Calibri" w:hAnsi="Calibri" w:cs="Times New Roman"/>
        </w:rPr>
        <w:t>"</w:t>
      </w:r>
    </w:p>
    <w:p w14:paraId="6F349A25" w14:textId="77777777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</w:p>
    <w:p w14:paraId="1A597CDC" w14:textId="751D93F1" w:rsidR="003055DD" w:rsidRDefault="003055DD" w:rsidP="003055DD">
      <w:pPr>
        <w:rPr>
          <w:highlight w:val="cyan"/>
        </w:rPr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 xml:space="preserve">0202 </w:t>
      </w:r>
      <w:r>
        <w:rPr>
          <w:rFonts w:hint="eastAsia"/>
          <w:highlight w:val="cyan"/>
        </w:rPr>
        <w:t>}</w:t>
      </w:r>
    </w:p>
    <w:p w14:paraId="0714DC99" w14:textId="34C88432" w:rsidR="00DA306B" w:rsidRPr="00DA306B" w:rsidRDefault="00DA306B" w:rsidP="003055D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p05 </w:t>
      </w:r>
      <w:proofErr w:type="spellStart"/>
      <w:r w:rsidRPr="00DA306B">
        <w:rPr>
          <w:highlight w:val="green"/>
        </w:rPr>
        <w:t>jiaoshijiu</w:t>
      </w:r>
      <w:proofErr w:type="spellEnd"/>
      <w:r>
        <w:rPr>
          <w:rFonts w:hint="eastAsia"/>
          <w:highlight w:val="green"/>
        </w:rPr>
        <w:t xml:space="preserve"> }</w:t>
      </w:r>
    </w:p>
    <w:p w14:paraId="4A137166" w14:textId="133BADA3" w:rsidR="00512178" w:rsidRPr="00E52A1E" w:rsidRDefault="00F76B92" w:rsidP="00E52A1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时间转眼就到了上午最后一节课。我看了一眼黑板上的课表，是体育课。</w:t>
      </w:r>
      <w:r>
        <w:rPr>
          <w:rFonts w:ascii="Calibri" w:hAnsi="Calibri" w:cs="Times New Roman"/>
        </w:rPr>
        <w:t>"</w:t>
      </w:r>
    </w:p>
    <w:p w14:paraId="3788456E" w14:textId="77777777" w:rsidR="00D0049B" w:rsidRPr="00C5200D" w:rsidRDefault="00D0049B" w:rsidP="00D0049B">
      <w:r>
        <w:t>#</w:t>
      </w:r>
      <w:r>
        <w:rPr>
          <w:rFonts w:hint="eastAsia"/>
          <w:highlight w:val="yellow"/>
        </w:rPr>
        <w:t>{显示立绘WH</w:t>
      </w:r>
      <w:r>
        <w:rPr>
          <w:highlight w:val="yellow"/>
        </w:rPr>
        <w:t>12</w:t>
      </w:r>
      <w:r>
        <w:rPr>
          <w:rFonts w:hint="eastAsia"/>
          <w:highlight w:val="yellow"/>
        </w:rPr>
        <w:t>wx}</w:t>
      </w:r>
    </w:p>
    <w:p w14:paraId="357596E3" w14:textId="2BD80D56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我看到不远处独</w:t>
      </w:r>
      <w:r w:rsidR="00C21C4F">
        <w:rPr>
          <w:rFonts w:hint="eastAsia"/>
          <w:color w:val="000000"/>
          <w:sz w:val="21"/>
          <w:szCs w:val="21"/>
        </w:rPr>
        <w:t>自</w:t>
      </w:r>
      <w:r w:rsidR="00B574C3">
        <w:rPr>
          <w:rFonts w:hint="eastAsia"/>
          <w:color w:val="000000"/>
          <w:sz w:val="21"/>
          <w:szCs w:val="21"/>
        </w:rPr>
        <w:t>坐</w:t>
      </w:r>
      <w:r w:rsidR="00C21C4F">
        <w:rPr>
          <w:rFonts w:hint="eastAsia"/>
          <w:color w:val="000000"/>
          <w:sz w:val="21"/>
          <w:szCs w:val="21"/>
        </w:rPr>
        <w:t>着</w:t>
      </w:r>
      <w:r w:rsidR="00B574C3">
        <w:rPr>
          <w:rFonts w:hint="eastAsia"/>
          <w:color w:val="000000"/>
          <w:sz w:val="21"/>
          <w:szCs w:val="21"/>
        </w:rPr>
        <w:t>的智子。看</w:t>
      </w:r>
      <w:r w:rsidR="00C21C4F">
        <w:rPr>
          <w:rFonts w:hint="eastAsia"/>
          <w:color w:val="000000"/>
          <w:sz w:val="21"/>
          <w:szCs w:val="21"/>
        </w:rPr>
        <w:t>到</w:t>
      </w:r>
      <w:r w:rsidR="00B574C3">
        <w:rPr>
          <w:rFonts w:hint="eastAsia"/>
          <w:color w:val="000000"/>
          <w:sz w:val="21"/>
          <w:szCs w:val="21"/>
        </w:rPr>
        <w:t>班里</w:t>
      </w:r>
      <w:r w:rsidR="00146168">
        <w:rPr>
          <w:rFonts w:hint="eastAsia"/>
          <w:color w:val="000000"/>
          <w:sz w:val="21"/>
          <w:szCs w:val="21"/>
        </w:rPr>
        <w:t>的</w:t>
      </w:r>
      <w:r w:rsidR="00B574C3">
        <w:rPr>
          <w:rFonts w:hint="eastAsia"/>
          <w:color w:val="000000"/>
          <w:sz w:val="21"/>
          <w:szCs w:val="21"/>
        </w:rPr>
        <w:t>同学接二连三地离开教室，智子会很不安吧</w:t>
      </w:r>
      <w:r>
        <w:rPr>
          <w:rFonts w:ascii="Calibri" w:hAnsi="Calibri" w:cs="Times New Roman"/>
        </w:rPr>
        <w:t>"</w:t>
      </w:r>
    </w:p>
    <w:p w14:paraId="5AB90C94" w14:textId="77777777" w:rsidR="00D0049B" w:rsidRDefault="00D0049B" w:rsidP="00D0049B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ys}</w:t>
      </w:r>
    </w:p>
    <w:p w14:paraId="7B2A48AB" w14:textId="596B56E6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智子不认识去操场的路，</w:t>
      </w:r>
      <w:r w:rsidR="00B574C3">
        <w:rPr>
          <w:rFonts w:hint="eastAsia"/>
          <w:color w:val="000000"/>
          <w:sz w:val="21"/>
          <w:szCs w:val="21"/>
        </w:rPr>
        <w:t>要不要和</w:t>
      </w:r>
      <w:r>
        <w:rPr>
          <w:rFonts w:hint="eastAsia"/>
          <w:color w:val="000000"/>
          <w:sz w:val="21"/>
          <w:szCs w:val="21"/>
        </w:rPr>
        <w:t>她</w:t>
      </w:r>
      <w:r w:rsidR="00B574C3">
        <w:rPr>
          <w:rFonts w:hint="eastAsia"/>
          <w:color w:val="000000"/>
          <w:sz w:val="21"/>
          <w:szCs w:val="21"/>
        </w:rPr>
        <w:t>打个招呼？</w:t>
      </w:r>
      <w:r w:rsidR="00593AE6">
        <w:rPr>
          <w:color w:val="000000"/>
          <w:sz w:val="21"/>
          <w:szCs w:val="21"/>
        </w:rPr>
        <w:t>”</w:t>
      </w:r>
    </w:p>
    <w:p w14:paraId="07D19565" w14:textId="65AC9443" w:rsidR="00D0049B" w:rsidRPr="00380DEE" w:rsidRDefault="00D0049B" w:rsidP="00D0049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0E5CFA78" w14:textId="6637A432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食べましょうか</w:t>
      </w:r>
      <w:r>
        <w:rPr>
          <w:rFonts w:hint="eastAsia"/>
          <w:lang w:eastAsia="ja-JP"/>
        </w:rPr>
        <w:t>"</w:t>
      </w:r>
    </w:p>
    <w:p w14:paraId="200186FB" w14:textId="3A132E5B" w:rsidR="00D0049B" w:rsidRDefault="00D0049B" w:rsidP="00D0049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="007C4DDD"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 w:rsidR="007C4DDD"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75A41B04" w14:textId="77777777" w:rsidR="00D0049B" w:rsidRDefault="00D0049B" w:rsidP="00D0049B">
      <w:pPr>
        <w:rPr>
          <w:lang w:eastAsia="ja-JP"/>
        </w:rPr>
      </w:pPr>
    </w:p>
    <w:p w14:paraId="33AD6A1E" w14:textId="77777777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1ECCD44C" w14:textId="77777777" w:rsidR="00D0049B" w:rsidRPr="00D0049B" w:rsidRDefault="00D0049B" w:rsidP="00D0049B">
      <w:pPr>
        <w:rPr>
          <w:rFonts w:ascii="宋体" w:eastAsia="宋体" w:hAnsi="宋体"/>
          <w:shd w:val="clear" w:color="auto" w:fill="FFD966" w:themeFill="accent4" w:themeFillTint="99"/>
          <w:lang w:eastAsia="ja-JP"/>
        </w:rPr>
      </w:pP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  <w:lang w:eastAsia="ja-JP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  <w:lang w:eastAsia="ja-JP"/>
        </w:rPr>
        <w:t>10</w:t>
      </w:r>
    </w:p>
    <w:p w14:paraId="0617FC7D" w14:textId="3F629DA1" w:rsidR="00D0049B" w:rsidRDefault="007C4DDD" w:rsidP="00D0049B">
      <w:pPr>
        <w:rPr>
          <w:color w:val="000000"/>
          <w:szCs w:val="21"/>
        </w:rPr>
      </w:pPr>
      <w:r>
        <w:rPr>
          <w:rFonts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Cs w:val="21"/>
          <w:lang w:eastAsia="ja-JP"/>
        </w:rPr>
        <w:t>。</w:t>
      </w:r>
      <w:r>
        <w:rPr>
          <w:rFonts w:hint="eastAsia"/>
          <w:color w:val="000000"/>
          <w:szCs w:val="21"/>
        </w:rPr>
        <w:t>（</w:t>
      </w:r>
      <w:r w:rsidRPr="007C4DDD">
        <w:rPr>
          <w:rFonts w:ascii="宋体" w:eastAsia="宋体" w:hAnsi="宋体" w:hint="eastAsia"/>
          <w:color w:val="000000"/>
          <w:szCs w:val="21"/>
        </w:rPr>
        <w:t>下节是体育课，我们一起去吧。</w:t>
      </w:r>
      <w:r>
        <w:rPr>
          <w:rFonts w:hint="eastAsia"/>
          <w:color w:val="000000"/>
          <w:szCs w:val="21"/>
        </w:rPr>
        <w:t>）</w:t>
      </w:r>
    </w:p>
    <w:p w14:paraId="2AD2157D" w14:textId="77777777" w:rsidR="007C4DDD" w:rsidRPr="00D0049B" w:rsidRDefault="007C4DDD" w:rsidP="00D0049B">
      <w:pPr>
        <w:rPr>
          <w:rFonts w:ascii="宋体" w:eastAsia="宋体" w:hAnsi="宋体"/>
        </w:rPr>
      </w:pPr>
    </w:p>
    <w:p w14:paraId="4FECB72E" w14:textId="77777777" w:rsidR="00D0049B" w:rsidRPr="00D0049B" w:rsidRDefault="00D0049B" w:rsidP="00D0049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3A41F6B8" w14:textId="5A51C9F9" w:rsidR="00D0049B" w:rsidRPr="00D0049B" w:rsidRDefault="00D0049B" w:rsidP="00D0049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 w:hint="eastAsia"/>
        </w:rPr>
        <w:t>我：</w:t>
      </w:r>
      <w:r>
        <w:rPr>
          <w:rFonts w:hint="eastAsia"/>
        </w:rPr>
        <w:t>"</w:t>
      </w:r>
      <w:r w:rsidR="007C4DDD">
        <w:rPr>
          <w:rFonts w:ascii="宋体" w:eastAsia="宋体" w:hAnsi="宋体" w:hint="eastAsia"/>
        </w:rPr>
        <w:t>不对，不对。</w:t>
      </w:r>
      <w:r w:rsidR="007C4DDD">
        <w:rPr>
          <w:rFonts w:ascii="MS Mincho" w:eastAsia="MS Mincho" w:hAnsi="MS Mincho" w:hint="eastAsia"/>
          <w:color w:val="000000"/>
          <w:szCs w:val="21"/>
          <w:lang w:eastAsia="ja-JP"/>
        </w:rPr>
        <w:t>食べましょう</w:t>
      </w:r>
      <w:r w:rsidR="007C4DDD" w:rsidRPr="007C4DDD">
        <w:rPr>
          <w:rFonts w:ascii="宋体" w:eastAsia="宋体" w:hAnsi="宋体" w:hint="eastAsia"/>
          <w:color w:val="000000"/>
          <w:szCs w:val="21"/>
          <w:lang w:eastAsia="ja-JP"/>
        </w:rPr>
        <w:t>是邀请一起吃饭的意思，应该说……</w:t>
      </w:r>
      <w:r w:rsidR="007C4DDD" w:rsidRPr="007C4DDD">
        <w:rPr>
          <w:rFonts w:ascii="宋体" w:eastAsia="宋体" w:hAnsi="宋体" w:hint="eastAsia"/>
          <w:lang w:eastAsia="ja-JP"/>
        </w:rPr>
        <w:t>"</w:t>
      </w:r>
      <w:r>
        <w:rPr>
          <w:rFonts w:hint="eastAsia"/>
          <w:lang w:eastAsia="ja-JP"/>
        </w:rPr>
        <w:t>"</w:t>
      </w:r>
    </w:p>
    <w:p w14:paraId="3797F62D" w14:textId="0C15E709" w:rsidR="00D0049B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次は体育の授業ですよ。一緒に行きましょうか</w:t>
      </w:r>
      <w:r>
        <w:rPr>
          <w:rFonts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（下节是体育课，我们一起去吧。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>
        <w:rPr>
          <w:rFonts w:ascii="Calibri" w:hAnsi="Calibri" w:cs="Times New Roman"/>
          <w:lang w:eastAsia="ja-JP"/>
        </w:rPr>
        <w:t>"</w:t>
      </w:r>
    </w:p>
    <w:p w14:paraId="094D0F18" w14:textId="77777777" w:rsidR="007C4DDD" w:rsidRPr="007C4DDD" w:rsidRDefault="007C4DDD" w:rsidP="007C4DDD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  <w:lang w:eastAsia="ja-JP"/>
        </w:rPr>
      </w:pPr>
    </w:p>
    <w:p w14:paraId="7130A1B3" w14:textId="14EE1A45" w:rsidR="002A6D12" w:rsidRPr="00BA1E24" w:rsidRDefault="000065C0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助かります</w:t>
      </w:r>
      <w:r w:rsidR="00D0049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誘ってくれてありがとう。</w:t>
      </w:r>
      <w:r>
        <w:rPr>
          <w:rFonts w:hint="eastAsia"/>
          <w:color w:val="000000"/>
          <w:sz w:val="21"/>
          <w:szCs w:val="21"/>
        </w:rPr>
        <w:t>（帮大忙了，谢谢你邀请我。）</w:t>
      </w:r>
      <w:r w:rsidR="001D5C0F">
        <w:rPr>
          <w:rFonts w:ascii="Calibri" w:hAnsi="Calibri" w:cs="Times New Roman"/>
        </w:rPr>
        <w:t>"</w:t>
      </w:r>
    </w:p>
    <w:p w14:paraId="5B02FB19" w14:textId="313B9920" w:rsidR="002F229A" w:rsidRPr="002F229A" w:rsidRDefault="002F229A" w:rsidP="002F229A">
      <w:r>
        <w:t>#</w:t>
      </w:r>
      <w:r>
        <w:rPr>
          <w:rFonts w:hint="eastAsia"/>
          <w:highlight w:val="yellow"/>
        </w:rPr>
        <w:t>{显示立绘ZZ</w:t>
      </w:r>
      <w:r>
        <w:rPr>
          <w:highlight w:val="yellow"/>
        </w:rPr>
        <w:t>13</w:t>
      </w:r>
      <w:r>
        <w:rPr>
          <w:rFonts w:hint="eastAsia"/>
          <w:highlight w:val="yellow"/>
        </w:rPr>
        <w:t>xf}</w:t>
      </w:r>
    </w:p>
    <w:p w14:paraId="59DAD806" w14:textId="5D066FFC" w:rsidR="002A6D1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智子点点头并露出了安心的微笑。</w:t>
      </w:r>
      <w:r>
        <w:rPr>
          <w:rFonts w:ascii="Calibri" w:hAnsi="Calibri" w:cs="Times New Roman"/>
        </w:rPr>
        <w:t>"</w:t>
      </w:r>
    </w:p>
    <w:p w14:paraId="5A86FE47" w14:textId="0E247EAD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 w:rsidR="003F2B72">
        <w:rPr>
          <w:highlight w:val="yellow"/>
        </w:rPr>
        <w:t>jy</w:t>
      </w:r>
      <w:r>
        <w:rPr>
          <w:rFonts w:hint="eastAsia"/>
          <w:highlight w:val="yellow"/>
        </w:rPr>
        <w:t>}</w:t>
      </w:r>
    </w:p>
    <w:p w14:paraId="43C8DC18" w14:textId="3C80223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王浩，你刚才说了什么</w:t>
      </w:r>
      <w:r w:rsidR="007C34B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2EF77929" w14:textId="291C6B6C" w:rsidR="002F229A" w:rsidRPr="002F229A" w:rsidRDefault="002F229A" w:rsidP="002F229A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</w:t>
      </w:r>
      <w:r w:rsidR="003F2B72">
        <w:rPr>
          <w:highlight w:val="yellow"/>
        </w:rPr>
        <w:t>2gx</w:t>
      </w:r>
      <w:r>
        <w:rPr>
          <w:rFonts w:hint="eastAsia"/>
          <w:highlight w:val="yellow"/>
        </w:rPr>
        <w:t>}</w:t>
      </w:r>
    </w:p>
    <w:p w14:paraId="09C932DF" w14:textId="1AACCCA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B574C3" w:rsidRPr="00994C78">
        <w:rPr>
          <w:rFonts w:hint="eastAsia"/>
          <w:color w:val="000000"/>
          <w:sz w:val="21"/>
          <w:szCs w:val="21"/>
        </w:rPr>
        <w:t>他邀请智子和我们一起走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28B6EC2F" w14:textId="4251C708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 w:rsidR="003F2B72">
        <w:rPr>
          <w:highlight w:val="yellow"/>
        </w:rPr>
        <w:t>cx</w:t>
      </w:r>
      <w:r>
        <w:rPr>
          <w:rFonts w:hint="eastAsia"/>
          <w:highlight w:val="yellow"/>
        </w:rPr>
        <w:t>}</w:t>
      </w:r>
    </w:p>
    <w:p w14:paraId="06B1584D" w14:textId="7234FF75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FE0A84">
        <w:rPr>
          <w:rFonts w:hint="eastAsia"/>
          <w:color w:val="000000"/>
          <w:sz w:val="21"/>
          <w:szCs w:val="21"/>
        </w:rPr>
        <w:t>哎</w:t>
      </w:r>
      <w:r w:rsidR="00713A98">
        <w:rPr>
          <w:rFonts w:hint="eastAsia"/>
          <w:color w:val="000000"/>
          <w:sz w:val="21"/>
          <w:szCs w:val="21"/>
        </w:rPr>
        <w:t>哟</w:t>
      </w:r>
      <w:r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没看出来</w:t>
      </w:r>
      <w:r>
        <w:rPr>
          <w:rFonts w:hint="eastAsia"/>
          <w:color w:val="000000"/>
          <w:sz w:val="21"/>
          <w:szCs w:val="21"/>
        </w:rPr>
        <w:t>王浩</w:t>
      </w:r>
      <w:r w:rsidR="00713A98">
        <w:rPr>
          <w:rFonts w:hint="eastAsia"/>
          <w:color w:val="000000"/>
          <w:sz w:val="21"/>
          <w:szCs w:val="21"/>
        </w:rPr>
        <w:t>还是个暖男嘛。不像某些人……</w:t>
      </w:r>
      <w:r w:rsidR="001D5C0F">
        <w:rPr>
          <w:rFonts w:ascii="Calibri" w:hAnsi="Calibri" w:cs="Times New Roman"/>
        </w:rPr>
        <w:t>"</w:t>
      </w:r>
    </w:p>
    <w:p w14:paraId="5C9539CB" w14:textId="763919F2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周小雨朝着刘洋看了一眼，明显话里有话。刘洋却微微一笑</w:t>
      </w:r>
      <w:r w:rsidR="004D4466">
        <w:rPr>
          <w:rFonts w:hint="eastAsia"/>
          <w:color w:val="000000"/>
          <w:sz w:val="21"/>
          <w:szCs w:val="21"/>
        </w:rPr>
        <w:t>，</w:t>
      </w:r>
      <w:r w:rsidR="00713A98">
        <w:rPr>
          <w:rFonts w:hint="eastAsia"/>
          <w:color w:val="000000"/>
          <w:sz w:val="21"/>
          <w:szCs w:val="21"/>
        </w:rPr>
        <w:t>好像并没</w:t>
      </w:r>
      <w:r w:rsidR="004D4466">
        <w:rPr>
          <w:rFonts w:hint="eastAsia"/>
          <w:color w:val="000000"/>
          <w:sz w:val="21"/>
          <w:szCs w:val="21"/>
        </w:rPr>
        <w:t>有</w:t>
      </w:r>
      <w:r w:rsidR="00713A98">
        <w:rPr>
          <w:rFonts w:hint="eastAsia"/>
          <w:color w:val="000000"/>
          <w:sz w:val="21"/>
          <w:szCs w:val="21"/>
        </w:rPr>
        <w:t>察觉。</w:t>
      </w:r>
      <w:r>
        <w:rPr>
          <w:rFonts w:ascii="Calibri" w:hAnsi="Calibri" w:cs="Times New Roman"/>
        </w:rPr>
        <w:t>"</w:t>
      </w:r>
    </w:p>
    <w:p w14:paraId="5C929CDD" w14:textId="6E282B7D" w:rsidR="002F229A" w:rsidRDefault="002F229A" w:rsidP="002F229A"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11jy</w:t>
      </w:r>
      <w:r>
        <w:rPr>
          <w:rFonts w:hint="eastAsia"/>
          <w:highlight w:val="yellow"/>
        </w:rPr>
        <w:t>}</w:t>
      </w:r>
    </w:p>
    <w:p w14:paraId="4B3268D3" w14:textId="6BDD36B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袁巧巧：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不好，只剩两分钟啦，快走</w:t>
      </w:r>
      <w:r w:rsidR="00D0153E">
        <w:rPr>
          <w:rFonts w:hint="eastAsia"/>
          <w:color w:val="000000"/>
          <w:sz w:val="21"/>
          <w:szCs w:val="21"/>
        </w:rPr>
        <w:t>吧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75336BFC" w14:textId="77777777" w:rsidR="00713A98" w:rsidRDefault="00713A98">
      <w:pPr>
        <w:pStyle w:val="paragraph"/>
        <w:spacing w:before="0" w:beforeAutospacing="0" w:after="0" w:afterAutospacing="0" w:line="309" w:lineRule="auto"/>
        <w:jc w:val="both"/>
      </w:pPr>
    </w:p>
    <w:p w14:paraId="124D6599" w14:textId="41462A71" w:rsidR="00DA306B" w:rsidRPr="00DA306B" w:rsidRDefault="00DA306B" w:rsidP="00DA306B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="008D5D99" w:rsidRPr="008D5D99">
        <w:rPr>
          <w:highlight w:val="green"/>
        </w:rPr>
        <w:t xml:space="preserve">p07 </w:t>
      </w:r>
      <w:proofErr w:type="spellStart"/>
      <w:r w:rsidR="008D5D99"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 xml:space="preserve"> }</w:t>
      </w:r>
    </w:p>
    <w:p w14:paraId="67EC4A9B" w14:textId="3BD7053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前半节体育课的集体训练结束后，老师便让我们原地解散自由活动了。</w:t>
      </w:r>
      <w:r>
        <w:rPr>
          <w:rFonts w:ascii="Calibri" w:hAnsi="Calibri" w:cs="Times New Roman"/>
        </w:rPr>
        <w:t>"</w:t>
      </w:r>
    </w:p>
    <w:p w14:paraId="15140D0C" w14:textId="0AF74CC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我在操场跑道</w:t>
      </w:r>
      <w:r w:rsidR="00FE686D">
        <w:rPr>
          <w:rFonts w:hint="eastAsia"/>
          <w:color w:val="000000"/>
          <w:sz w:val="21"/>
          <w:szCs w:val="21"/>
        </w:rPr>
        <w:t>上</w:t>
      </w:r>
      <w:r>
        <w:rPr>
          <w:rFonts w:hint="eastAsia"/>
          <w:color w:val="000000"/>
          <w:sz w:val="21"/>
          <w:szCs w:val="21"/>
        </w:rPr>
        <w:t>漫无目的地逛了一会儿</w:t>
      </w:r>
      <w:r w:rsidR="00FE686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想起了昨天和智子约好一起吃午餐</w:t>
      </w:r>
      <w:r w:rsidR="00713A98">
        <w:rPr>
          <w:rFonts w:hint="eastAsia"/>
          <w:color w:val="000000"/>
          <w:sz w:val="21"/>
          <w:szCs w:val="21"/>
        </w:rPr>
        <w:t>的事情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620A14FF" w14:textId="08099BE1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WH12zm</w:t>
      </w:r>
      <w:r>
        <w:rPr>
          <w:rFonts w:hint="eastAsia"/>
          <w:highlight w:val="yellow"/>
        </w:rPr>
        <w:t>}</w:t>
      </w:r>
    </w:p>
    <w:p w14:paraId="3D45396F" w14:textId="666ABBC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要不然现在就去找她吧。</w:t>
      </w:r>
      <w:r w:rsidR="001D5C0F">
        <w:rPr>
          <w:rFonts w:ascii="Calibri" w:hAnsi="Calibri" w:cs="Times New Roman"/>
        </w:rPr>
        <w:t>"</w:t>
      </w:r>
    </w:p>
    <w:p w14:paraId="14017A07" w14:textId="27A32D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啊，在那</w:t>
      </w:r>
      <w:r w:rsidR="00463785">
        <w:rPr>
          <w:rFonts w:hint="eastAsia"/>
          <w:color w:val="000000"/>
          <w:sz w:val="21"/>
          <w:szCs w:val="21"/>
        </w:rPr>
        <w:t>儿</w:t>
      </w:r>
      <w:r>
        <w:rPr>
          <w:rFonts w:hint="eastAsia"/>
          <w:color w:val="000000"/>
          <w:sz w:val="21"/>
          <w:szCs w:val="21"/>
        </w:rPr>
        <w:t>。</w:t>
      </w:r>
      <w:r w:rsidR="001D5C0F">
        <w:rPr>
          <w:rFonts w:ascii="Calibri" w:hAnsi="Calibri" w:cs="Times New Roman"/>
        </w:rPr>
        <w:t>"</w:t>
      </w:r>
    </w:p>
    <w:p w14:paraId="5507BBF3" w14:textId="03467BB0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#</w:t>
      </w:r>
      <w:r>
        <w:rPr>
          <w:rFonts w:ascii="Calibri" w:hAnsi="Calibri" w:cs="Times New Roman"/>
        </w:rPr>
        <w:t>（</w:t>
      </w:r>
      <w:r>
        <w:rPr>
          <w:rFonts w:hint="eastAsia"/>
          <w:highlight w:val="yellow"/>
        </w:rPr>
        <w:t>立绘</w:t>
      </w:r>
      <w:r>
        <w:rPr>
          <w:highlight w:val="yellow"/>
        </w:rPr>
        <w:t>WH12zm消失</w:t>
      </w:r>
      <w:r>
        <w:rPr>
          <w:rFonts w:ascii="Calibri" w:hAnsi="Calibri" w:cs="Times New Roman"/>
        </w:rPr>
        <w:t>）</w:t>
      </w:r>
    </w:p>
    <w:p w14:paraId="6D5A244B" w14:textId="369AA0E4" w:rsidR="002F229A" w:rsidRDefault="002F229A" w:rsidP="002F229A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ZZ14xf</w:t>
      </w:r>
      <w:r>
        <w:rPr>
          <w:rFonts w:hint="eastAsia"/>
          <w:highlight w:val="yellow"/>
        </w:rPr>
        <w:t>}</w:t>
      </w:r>
    </w:p>
    <w:p w14:paraId="5BFEB571" w14:textId="5DDA1EA5" w:rsidR="002F229A" w:rsidRPr="002F229A" w:rsidRDefault="002F229A" w:rsidP="002F229A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XY12dx</w:t>
      </w:r>
      <w:r>
        <w:rPr>
          <w:rFonts w:hint="eastAsia"/>
          <w:highlight w:val="yellow"/>
        </w:rPr>
        <w:t>}</w:t>
      </w:r>
    </w:p>
    <w:p w14:paraId="2A0171AD" w14:textId="4C4ACD98" w:rsidR="002F229A" w:rsidRPr="002F229A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智子正从教学楼</w:t>
      </w:r>
      <w:r w:rsidR="00D47745">
        <w:rPr>
          <w:rFonts w:hint="eastAsia"/>
          <w:color w:val="000000"/>
          <w:sz w:val="21"/>
          <w:szCs w:val="21"/>
        </w:rPr>
        <w:t>的方向</w:t>
      </w:r>
      <w:r w:rsidR="00801071">
        <w:rPr>
          <w:rFonts w:hint="eastAsia"/>
          <w:color w:val="000000"/>
          <w:sz w:val="21"/>
          <w:szCs w:val="21"/>
        </w:rPr>
        <w:t>走</w:t>
      </w:r>
      <w:r>
        <w:rPr>
          <w:rFonts w:hint="eastAsia"/>
          <w:color w:val="000000"/>
          <w:sz w:val="21"/>
          <w:szCs w:val="21"/>
        </w:rPr>
        <w:t>过</w:t>
      </w:r>
      <w:r w:rsidR="00D47745">
        <w:rPr>
          <w:rFonts w:hint="eastAsia"/>
          <w:color w:val="000000"/>
          <w:sz w:val="21"/>
          <w:szCs w:val="21"/>
        </w:rPr>
        <w:t>来。</w:t>
      </w:r>
      <w:r>
        <w:rPr>
          <w:rFonts w:hint="eastAsia"/>
          <w:color w:val="000000"/>
          <w:sz w:val="21"/>
          <w:szCs w:val="21"/>
        </w:rPr>
        <w:t>周小雨陪在一旁，好像在向她介绍学校各处的场馆</w:t>
      </w:r>
      <w:r w:rsidR="000129B3">
        <w:rPr>
          <w:rFonts w:hint="eastAsia"/>
          <w:color w:val="000000"/>
          <w:sz w:val="21"/>
          <w:szCs w:val="21"/>
        </w:rPr>
        <w:t>设施</w:t>
      </w:r>
      <w:r>
        <w:rPr>
          <w:rFonts w:hint="eastAsia"/>
          <w:color w:val="000000"/>
          <w:sz w:val="21"/>
          <w:szCs w:val="21"/>
        </w:rPr>
        <w:t>和同学们的学习生活。</w:t>
      </w:r>
      <w:r>
        <w:rPr>
          <w:rFonts w:ascii="Calibri" w:hAnsi="Calibri" w:cs="Times New Roman"/>
        </w:rPr>
        <w:t>"</w:t>
      </w:r>
    </w:p>
    <w:p w14:paraId="26D4D260" w14:textId="5183C98E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801071">
        <w:rPr>
          <w:rFonts w:hint="eastAsia"/>
          <w:color w:val="000000"/>
          <w:sz w:val="21"/>
          <w:szCs w:val="21"/>
        </w:rPr>
        <w:t>足球场上</w:t>
      </w:r>
      <w:r>
        <w:rPr>
          <w:rFonts w:hint="eastAsia"/>
          <w:color w:val="000000"/>
          <w:sz w:val="21"/>
          <w:szCs w:val="21"/>
        </w:rPr>
        <w:t>，校足球队正在训练。刘洋</w:t>
      </w:r>
      <w:r w:rsidR="00713A98">
        <w:rPr>
          <w:rFonts w:hint="eastAsia"/>
          <w:color w:val="000000"/>
          <w:sz w:val="21"/>
          <w:szCs w:val="21"/>
        </w:rPr>
        <w:t>在场上</w:t>
      </w:r>
      <w:r>
        <w:rPr>
          <w:rFonts w:hint="eastAsia"/>
          <w:color w:val="000000"/>
          <w:sz w:val="21"/>
          <w:szCs w:val="21"/>
        </w:rPr>
        <w:t>带球过人的动作行云流水，英姿飒爽。</w:t>
      </w:r>
    </w:p>
    <w:p w14:paraId="1B14AAC8" w14:textId="47D834A9" w:rsidR="00F23003" w:rsidRDefault="00F23003" w:rsidP="00F2300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周小雨陪着智子有说有笑</w:t>
      </w:r>
      <w:r w:rsidR="00801071">
        <w:rPr>
          <w:rFonts w:hint="eastAsia"/>
          <w:color w:val="000000"/>
          <w:sz w:val="21"/>
          <w:szCs w:val="21"/>
        </w:rPr>
        <w:t>地</w:t>
      </w:r>
      <w:r>
        <w:rPr>
          <w:rFonts w:hint="eastAsia"/>
          <w:color w:val="000000"/>
          <w:sz w:val="21"/>
          <w:szCs w:val="21"/>
        </w:rPr>
        <w:t>一起向</w:t>
      </w:r>
      <w:r w:rsidR="00801071">
        <w:rPr>
          <w:rFonts w:hint="eastAsia"/>
          <w:color w:val="000000"/>
          <w:sz w:val="21"/>
          <w:szCs w:val="21"/>
        </w:rPr>
        <w:t>足</w:t>
      </w:r>
      <w:r>
        <w:rPr>
          <w:rFonts w:hint="eastAsia"/>
          <w:color w:val="000000"/>
          <w:sz w:val="21"/>
          <w:szCs w:val="21"/>
        </w:rPr>
        <w:t>球场走去。</w:t>
      </w:r>
      <w:r>
        <w:rPr>
          <w:rFonts w:ascii="Calibri" w:hAnsi="Calibri" w:cs="Times New Roman"/>
        </w:rPr>
        <w:t>"</w:t>
      </w:r>
    </w:p>
    <w:p w14:paraId="7DA4DF30" w14:textId="61DD428D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ZZ13</w:t>
      </w:r>
      <w:r>
        <w:rPr>
          <w:rFonts w:hint="eastAsia"/>
          <w:highlight w:val="yellow"/>
        </w:rPr>
        <w:t>gx}</w:t>
      </w:r>
    </w:p>
    <w:p w14:paraId="16D90D84" w14:textId="564D4B9B" w:rsidR="00386D4E" w:rsidRPr="00386D4E" w:rsidRDefault="00386D4E" w:rsidP="00386D4E">
      <w:commentRangeStart w:id="1"/>
      <w:r>
        <w:t>#</w:t>
      </w:r>
      <w:r>
        <w:rPr>
          <w:rFonts w:hint="eastAsia"/>
          <w:highlight w:val="yellow"/>
        </w:rPr>
        <w:t>{显示立</w:t>
      </w:r>
      <w:r w:rsidRPr="003F2B72">
        <w:rPr>
          <w:rFonts w:hint="eastAsia"/>
          <w:highlight w:val="yellow"/>
        </w:rPr>
        <w:t>绘</w:t>
      </w:r>
      <w:r w:rsidR="003F2B72" w:rsidRPr="00C42F85">
        <w:rPr>
          <w:highlight w:val="yellow"/>
        </w:rPr>
        <w:t>XY11wx</w:t>
      </w:r>
      <w:r w:rsidRPr="003F2B72">
        <w:rPr>
          <w:highlight w:val="yellow"/>
        </w:rPr>
        <w:t>}</w:t>
      </w:r>
      <w:commentRangeEnd w:id="1"/>
      <w:r w:rsidR="0091090B">
        <w:rPr>
          <w:rStyle w:val="CommentReference"/>
        </w:rPr>
        <w:commentReference w:id="1"/>
      </w:r>
    </w:p>
    <w:p w14:paraId="4D977661" w14:textId="37140A39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智子</w:t>
      </w:r>
      <w:r w:rsidR="00713A98"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小雨</w:t>
      </w:r>
      <w:r w:rsidR="00713A98">
        <w:rPr>
          <w:rFonts w:hint="eastAsia"/>
          <w:color w:val="000000"/>
          <w:sz w:val="21"/>
          <w:szCs w:val="21"/>
        </w:rPr>
        <w:t>正聚精会神地看着比赛</w:t>
      </w:r>
      <w:r>
        <w:rPr>
          <w:rFonts w:hint="eastAsia"/>
          <w:color w:val="000000"/>
          <w:sz w:val="21"/>
          <w:szCs w:val="21"/>
        </w:rPr>
        <w:t>。</w:t>
      </w:r>
      <w:r w:rsidR="00F76B92">
        <w:rPr>
          <w:rFonts w:ascii="Calibri" w:hAnsi="Calibri" w:cs="Times New Roman"/>
        </w:rPr>
        <w:t>"</w:t>
      </w:r>
    </w:p>
    <w:p w14:paraId="4DD54164" w14:textId="777EC8A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5315655D" w14:textId="35AE98EC" w:rsidR="003F2B72" w:rsidRDefault="003F2B7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 w:hint="eastAsia"/>
        </w:rPr>
        <w:t>#</w:t>
      </w:r>
      <w:r>
        <w:rPr>
          <w:rFonts w:ascii="Calibri" w:hAnsi="Calibri" w:cs="Times New Roman"/>
        </w:rPr>
        <w:t>（小雨和智子立绘消失）</w:t>
      </w:r>
    </w:p>
    <w:p w14:paraId="76CBC908" w14:textId="19C06075" w:rsidR="00386D4E" w:rsidRDefault="00386D4E" w:rsidP="00386D4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WH11zm</w:t>
      </w:r>
      <w:r>
        <w:rPr>
          <w:rFonts w:hint="eastAsia"/>
          <w:highlight w:val="yellow"/>
        </w:rPr>
        <w:t>}</w:t>
      </w:r>
    </w:p>
    <w:p w14:paraId="1208A465" w14:textId="340CB89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308E3F12" w14:textId="6A7D56D3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不对，这个场景之前也发生过……</w:t>
      </w:r>
      <w:r w:rsidR="001D5C0F">
        <w:rPr>
          <w:rFonts w:ascii="Calibri" w:hAnsi="Calibri" w:cs="Times New Roman"/>
        </w:rPr>
        <w:t>"</w:t>
      </w:r>
    </w:p>
    <w:p w14:paraId="3EC30BAD" w14:textId="77777777" w:rsidR="003055DD" w:rsidRDefault="003055DD" w:rsidP="003055DD">
      <w:pPr>
        <w:rPr>
          <w:highlight w:val="cyan"/>
        </w:rPr>
      </w:pPr>
    </w:p>
    <w:p w14:paraId="76632B25" w14:textId="4CFF52EC" w:rsidR="0091090B" w:rsidRPr="003055DD" w:rsidRDefault="0091090B" w:rsidP="0091090B">
      <w:pPr>
        <w:rPr>
          <w:ins w:id="2" w:author="Ryan" w:date="2024-02-27T11:06:00Z"/>
          <w:highlight w:val="cyan"/>
        </w:rPr>
      </w:pPr>
      <w:commentRangeStart w:id="3"/>
      <w:ins w:id="4" w:author="Ryan" w:date="2024-02-27T11:06:00Z">
        <w:r>
          <w:rPr>
            <w:highlight w:val="cyan"/>
          </w:rPr>
          <w:t>#</w:t>
        </w:r>
        <w:r>
          <w:rPr>
            <w:rFonts w:hint="eastAsia"/>
            <w:highlight w:val="cyan"/>
          </w:rPr>
          <w:t>{播放BGM</w:t>
        </w:r>
        <w:r>
          <w:rPr>
            <w:highlight w:val="cyan"/>
          </w:rPr>
          <w:t xml:space="preserve"> </w:t>
        </w:r>
        <w:r>
          <w:rPr>
            <w:rFonts w:hint="eastAsia"/>
            <w:highlight w:val="cyan"/>
          </w:rPr>
          <w:t>b</w:t>
        </w:r>
        <w:r>
          <w:rPr>
            <w:highlight w:val="cyan"/>
          </w:rPr>
          <w:t>0</w:t>
        </w:r>
      </w:ins>
      <w:ins w:id="5" w:author="Ryan" w:date="2024-02-27T11:12:00Z">
        <w:r>
          <w:rPr>
            <w:highlight w:val="cyan"/>
          </w:rPr>
          <w:t>507</w:t>
        </w:r>
      </w:ins>
      <w:ins w:id="6" w:author="Ryan" w:date="2024-02-27T11:06:00Z">
        <w:r>
          <w:rPr>
            <w:rFonts w:hint="eastAsia"/>
            <w:highlight w:val="cyan"/>
          </w:rPr>
          <w:t>}</w:t>
        </w:r>
        <w:commentRangeEnd w:id="3"/>
        <w:r>
          <w:rPr>
            <w:rStyle w:val="CommentReference"/>
          </w:rPr>
          <w:commentReference w:id="3"/>
        </w:r>
      </w:ins>
    </w:p>
    <w:p w14:paraId="6F21E529" w14:textId="6AA27B5A" w:rsidR="003055DD" w:rsidDel="0091090B" w:rsidRDefault="003055DD" w:rsidP="003055DD">
      <w:pPr>
        <w:rPr>
          <w:del w:id="7" w:author="Ryan" w:date="2024-02-27T11:06:00Z"/>
          <w:highlight w:val="cyan"/>
        </w:rPr>
      </w:pPr>
      <w:del w:id="8" w:author="Ryan" w:date="2024-02-27T11:06:00Z">
        <w:r w:rsidDel="0091090B">
          <w:rPr>
            <w:highlight w:val="cyan"/>
          </w:rPr>
          <w:delText>#</w:delText>
        </w:r>
        <w:r w:rsidDel="0091090B">
          <w:rPr>
            <w:rFonts w:hint="eastAsia"/>
            <w:highlight w:val="cyan"/>
          </w:rPr>
          <w:delText>{播放BGM</w:delText>
        </w:r>
        <w:r w:rsidDel="0091090B">
          <w:rPr>
            <w:highlight w:val="cyan"/>
          </w:rPr>
          <w:delText xml:space="preserve"> </w:delText>
        </w:r>
        <w:r w:rsidDel="0091090B">
          <w:rPr>
            <w:rFonts w:hint="eastAsia"/>
            <w:highlight w:val="cyan"/>
          </w:rPr>
          <w:delText>b</w:delText>
        </w:r>
        <w:r w:rsidDel="0091090B">
          <w:rPr>
            <w:highlight w:val="cyan"/>
          </w:rPr>
          <w:delText xml:space="preserve">0203 </w:delText>
        </w:r>
        <w:r w:rsidDel="0091090B">
          <w:rPr>
            <w:rFonts w:hint="eastAsia"/>
            <w:highlight w:val="cyan"/>
          </w:rPr>
          <w:delText>}</w:delText>
        </w:r>
      </w:del>
    </w:p>
    <w:p w14:paraId="073BA08C" w14:textId="77777777" w:rsidR="004A2D5D" w:rsidRPr="00C42F85" w:rsidRDefault="004A2D5D" w:rsidP="004A2D5D">
      <w:pPr>
        <w:rPr>
          <w:highlight w:val="green"/>
        </w:rPr>
      </w:pPr>
      <w:r w:rsidRPr="00C42F85">
        <w:rPr>
          <w:highlight w:val="green"/>
        </w:rPr>
        <w:t>#渐暗</w:t>
      </w:r>
    </w:p>
    <w:p w14:paraId="5875B21B" w14:textId="363EA18E" w:rsidR="004A2D5D" w:rsidRPr="00DA306B" w:rsidRDefault="004A2D5D" w:rsidP="004A2D5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r>
        <w:rPr>
          <w:highlight w:val="green"/>
        </w:rPr>
        <w:t>jiu</w:t>
      </w:r>
      <w:proofErr w:type="spellEnd"/>
      <w:r>
        <w:rPr>
          <w:rFonts w:hint="eastAsia"/>
          <w:highlight w:val="green"/>
        </w:rPr>
        <w:t xml:space="preserve"> }</w:t>
      </w:r>
    </w:p>
    <w:p w14:paraId="38666960" w14:textId="77777777" w:rsidR="004A2D5D" w:rsidRPr="00C42F85" w:rsidRDefault="004A2D5D" w:rsidP="004A2D5D">
      <w:pPr>
        <w:rPr>
          <w:highlight w:val="green"/>
        </w:rPr>
      </w:pPr>
      <w:r w:rsidRPr="00C42F85">
        <w:rPr>
          <w:highlight w:val="green"/>
        </w:rPr>
        <w:t>#渐明</w:t>
      </w:r>
    </w:p>
    <w:p w14:paraId="169EB472" w14:textId="002A673D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智子和小雨正聚精会神地看着比赛。</w:t>
      </w:r>
      <w:r>
        <w:rPr>
          <w:rFonts w:ascii="Calibri" w:hAnsi="Calibri" w:cs="Times New Roman"/>
        </w:rPr>
        <w:t>"</w:t>
      </w:r>
    </w:p>
    <w:p w14:paraId="617D2B51" w14:textId="66C160F1" w:rsidR="00713A98" w:rsidRDefault="00F76B92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我停下脚步，心里不禁打起了退堂鼓。</w:t>
      </w:r>
      <w:r>
        <w:rPr>
          <w:rFonts w:ascii="Calibri" w:hAnsi="Calibri" w:cs="Times New Roman"/>
        </w:rPr>
        <w:t>"</w:t>
      </w:r>
    </w:p>
    <w:p w14:paraId="19F39B38" w14:textId="149571DD" w:rsidR="00713A98" w:rsidRDefault="00713A98" w:rsidP="00713A98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……要不还是别去打扰她们两个了。我也不懂足球，省得自讨没趣。</w:t>
      </w:r>
      <w:r w:rsidR="001D5C0F">
        <w:rPr>
          <w:rFonts w:ascii="Calibri" w:hAnsi="Calibri" w:cs="Times New Roman"/>
        </w:rPr>
        <w:t>"</w:t>
      </w:r>
    </w:p>
    <w:p w14:paraId="7D85B1A2" w14:textId="519B04E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就在我打算转身离开的时候，突然听到了一声惊叫。</w:t>
      </w:r>
      <w:r>
        <w:rPr>
          <w:rFonts w:ascii="Calibri" w:hAnsi="Calibri" w:cs="Times New Roman"/>
          <w:lang w:eastAsia="ja-JP"/>
        </w:rPr>
        <w:t>"</w:t>
      </w:r>
    </w:p>
    <w:p w14:paraId="6B9D9B67" w14:textId="3D154D65" w:rsidR="0087072F" w:rsidRDefault="0087072F" w:rsidP="0087072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ZZ14jy</w:t>
      </w:r>
      <w:r>
        <w:rPr>
          <w:rFonts w:hint="eastAsia"/>
          <w:highlight w:val="yellow"/>
          <w:lang w:eastAsia="ja-JP"/>
        </w:rPr>
        <w:t>}</w:t>
      </w:r>
    </w:p>
    <w:p w14:paraId="0CFC872B" w14:textId="23B0FB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1D5C0F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あぶない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！</w:t>
      </w:r>
      <w:r w:rsidR="001D5C0F">
        <w:rPr>
          <w:rFonts w:ascii="Calibri" w:hAnsi="Calibri" w:cs="Times New Roman"/>
          <w:lang w:eastAsia="ja-JP"/>
        </w:rPr>
        <w:t>"</w:t>
      </w:r>
    </w:p>
    <w:p w14:paraId="4EDA4514" w14:textId="2E80234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我猛地回头，发现一个足球失控飞出场外，直直地向智子的脸上飞</w:t>
      </w:r>
      <w:r w:rsidR="00514024">
        <w:rPr>
          <w:rFonts w:hint="eastAsia"/>
          <w:color w:val="000000"/>
          <w:sz w:val="21"/>
          <w:szCs w:val="21"/>
        </w:rPr>
        <w:t>去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42166CDD" w14:textId="04D7180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智子想要侧身躲闪却已来不及</w:t>
      </w:r>
      <w:r w:rsidR="00514024">
        <w:rPr>
          <w:rFonts w:hint="eastAsia"/>
          <w:color w:val="000000"/>
          <w:sz w:val="21"/>
          <w:szCs w:val="21"/>
        </w:rPr>
        <w:t>，害怕地闭上了眼睛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062D7319" w14:textId="0FAD8760" w:rsidR="003F2B72" w:rsidRDefault="003F2B72" w:rsidP="00C42F85">
      <w:r>
        <w:t>#</w:t>
      </w:r>
      <w:r>
        <w:rPr>
          <w:rFonts w:hint="eastAsia"/>
          <w:highlight w:val="yellow"/>
        </w:rPr>
        <w:t>{显示立</w:t>
      </w:r>
      <w:r w:rsidRPr="00C42F85">
        <w:rPr>
          <w:rFonts w:hint="eastAsia"/>
          <w:highlight w:val="yellow"/>
        </w:rPr>
        <w:t>绘</w:t>
      </w:r>
      <w:r w:rsidRPr="00C42F85">
        <w:rPr>
          <w:highlight w:val="yellow"/>
        </w:rPr>
        <w:t>XY13dy }</w:t>
      </w:r>
    </w:p>
    <w:p w14:paraId="194BB68E" w14:textId="4AC21405" w:rsidR="0087072F" w:rsidRPr="0087072F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情急之下，周小雨伸出左手挡在智子面前，足球重重地打在了她的手腕上。</w:t>
      </w:r>
      <w:r>
        <w:rPr>
          <w:rFonts w:ascii="Calibri" w:hAnsi="Calibri" w:cs="Times New Roman"/>
        </w:rPr>
        <w:t>"</w:t>
      </w:r>
    </w:p>
    <w:p w14:paraId="528405F4" w14:textId="5C3FDE9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</w:t>
      </w:r>
      <w:r w:rsidR="00713A98">
        <w:rPr>
          <w:rFonts w:hint="eastAsia"/>
          <w:color w:val="000000"/>
          <w:sz w:val="21"/>
          <w:szCs w:val="21"/>
        </w:rPr>
        <w:t>啊</w:t>
      </w:r>
      <w:r>
        <w:rPr>
          <w:rFonts w:hint="eastAsia"/>
          <w:color w:val="000000"/>
          <w:sz w:val="21"/>
          <w:szCs w:val="21"/>
        </w:rPr>
        <w:t>！</w:t>
      </w:r>
      <w:r w:rsidR="001D5C0F">
        <w:rPr>
          <w:rFonts w:ascii="Calibri" w:hAnsi="Calibri" w:cs="Times New Roman"/>
        </w:rPr>
        <w:t>"</w:t>
      </w:r>
    </w:p>
    <w:p w14:paraId="68A43002" w14:textId="4705AC9F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ZZ14</w:t>
      </w:r>
      <w:r>
        <w:rPr>
          <w:rFonts w:hint="eastAsia"/>
          <w:highlight w:val="yellow"/>
        </w:rPr>
        <w:t>ys}</w:t>
      </w:r>
    </w:p>
    <w:p w14:paraId="5B8004E2" w14:textId="77777777" w:rsidR="00A81DCB" w:rsidRDefault="00F2300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一旁的智子脸上写满了自责，又因为语言不通，</w:t>
      </w:r>
      <w:r w:rsidR="00AC4350">
        <w:rPr>
          <w:rFonts w:hint="eastAsia"/>
          <w:color w:val="000000"/>
          <w:sz w:val="21"/>
          <w:szCs w:val="21"/>
        </w:rPr>
        <w:t>而</w:t>
      </w:r>
      <w:r w:rsidR="00F76B92">
        <w:rPr>
          <w:rFonts w:hint="eastAsia"/>
          <w:color w:val="000000"/>
          <w:sz w:val="21"/>
          <w:szCs w:val="21"/>
        </w:rPr>
        <w:t>不知所措</w:t>
      </w:r>
      <w:r w:rsidR="00AC4350">
        <w:rPr>
          <w:rFonts w:hint="eastAsia"/>
          <w:color w:val="000000"/>
          <w:sz w:val="21"/>
          <w:szCs w:val="21"/>
        </w:rPr>
        <w:t>，</w:t>
      </w:r>
      <w:r w:rsidR="00F76B92" w:rsidRPr="009E3C55">
        <w:rPr>
          <w:rFonts w:hint="eastAsia"/>
          <w:color w:val="000000"/>
          <w:sz w:val="21"/>
          <w:szCs w:val="21"/>
        </w:rPr>
        <w:t>不住</w:t>
      </w:r>
      <w:r w:rsidR="00713A98" w:rsidRPr="00BA1E24">
        <w:rPr>
          <w:rFonts w:hint="eastAsia"/>
          <w:color w:val="000000"/>
          <w:sz w:val="21"/>
          <w:szCs w:val="21"/>
        </w:rPr>
        <w:t>地</w:t>
      </w:r>
      <w:r w:rsidR="00F76B92" w:rsidRPr="009E3C55">
        <w:rPr>
          <w:rFonts w:hint="eastAsia"/>
          <w:color w:val="000000"/>
          <w:sz w:val="21"/>
          <w:szCs w:val="21"/>
        </w:rPr>
        <w:t>说着</w:t>
      </w:r>
      <w:r w:rsidR="00A81DCB">
        <w:rPr>
          <w:rFonts w:hint="eastAsia"/>
          <w:color w:val="000000"/>
          <w:sz w:val="21"/>
          <w:szCs w:val="21"/>
        </w:rPr>
        <w:t>……</w:t>
      </w:r>
      <w:r w:rsidR="00A81DCB">
        <w:rPr>
          <w:rFonts w:ascii="Calibri" w:hAnsi="Calibri" w:cs="Times New Roman"/>
        </w:rPr>
        <w:t>"</w:t>
      </w:r>
    </w:p>
    <w:p w14:paraId="2DE53616" w14:textId="14876172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>
        <w:rPr>
          <w:rFonts w:ascii="Calibri" w:hAnsi="Calibri" w:cs="Times New Roman"/>
          <w:lang w:eastAsia="ja-JP"/>
        </w:rPr>
        <w:t>"</w:t>
      </w:r>
      <w:r w:rsidR="00F76B92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すみません、すみません……</w:t>
      </w:r>
      <w:r w:rsidR="00F76B92">
        <w:rPr>
          <w:rFonts w:hint="eastAsia"/>
          <w:color w:val="000000"/>
          <w:sz w:val="21"/>
          <w:szCs w:val="21"/>
          <w:lang w:eastAsia="ja-JP"/>
        </w:rPr>
        <w:t>（对不起，对不起……）</w:t>
      </w:r>
      <w:r w:rsidR="00F76B92">
        <w:rPr>
          <w:rFonts w:ascii="Calibri" w:hAnsi="Calibri" w:cs="Times New Roman"/>
          <w:lang w:eastAsia="ja-JP"/>
        </w:rPr>
        <w:t>"</w:t>
      </w:r>
    </w:p>
    <w:p w14:paraId="4D58B8AB" w14:textId="6C7BC1D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足球队的队员们也赶过来查看情况。</w:t>
      </w:r>
    </w:p>
    <w:p w14:paraId="319D3EB8" w14:textId="7F7DD5C4" w:rsid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5896FB95" w14:textId="77777777" w:rsidR="00A81DC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刘洋一脸紧张地看着周小雨被打中</w:t>
      </w:r>
      <w:r w:rsidR="00640BEF">
        <w:rPr>
          <w:rFonts w:hint="eastAsia"/>
          <w:color w:val="000000"/>
          <w:sz w:val="21"/>
          <w:szCs w:val="21"/>
        </w:rPr>
        <w:t>的</w:t>
      </w:r>
      <w:r>
        <w:rPr>
          <w:rFonts w:hint="eastAsia"/>
          <w:color w:val="000000"/>
          <w:sz w:val="21"/>
          <w:szCs w:val="21"/>
        </w:rPr>
        <w:t>手腕</w:t>
      </w:r>
      <w:r w:rsidR="00A81DCB">
        <w:rPr>
          <w:rFonts w:ascii="Calibri" w:hAnsi="Calibri" w:cs="Times New Roman"/>
        </w:rPr>
        <w:t>"</w:t>
      </w:r>
    </w:p>
    <w:p w14:paraId="5FB14752" w14:textId="41A950D8" w:rsidR="002A6D12" w:rsidRDefault="00A81DC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>
        <w:rPr>
          <w:rFonts w:ascii="Calibri" w:hAnsi="Calibri" w:cs="Times New Roman"/>
        </w:rPr>
        <w:t>"</w:t>
      </w:r>
      <w:r w:rsidR="00F76B92">
        <w:rPr>
          <w:rFonts w:hint="eastAsia"/>
          <w:color w:val="000000"/>
          <w:sz w:val="21"/>
          <w:szCs w:val="21"/>
        </w:rPr>
        <w:t>小雨，你还好吗？都怪我……</w:t>
      </w:r>
      <w:r w:rsidR="00F76B92">
        <w:rPr>
          <w:rFonts w:ascii="Calibri" w:hAnsi="Calibri" w:cs="Times New Roman"/>
        </w:rPr>
        <w:t>"</w:t>
      </w:r>
    </w:p>
    <w:p w14:paraId="1FC990AA" w14:textId="77777777" w:rsidR="000C028F" w:rsidRDefault="000C028F" w:rsidP="000C028F">
      <w:r>
        <w:t>#</w:t>
      </w:r>
      <w:r>
        <w:rPr>
          <w:rFonts w:hint="eastAsia"/>
          <w:highlight w:val="yellow"/>
        </w:rPr>
        <w:t>{显示立</w:t>
      </w:r>
      <w:r w:rsidRPr="008A43B8">
        <w:rPr>
          <w:rFonts w:hint="eastAsia"/>
          <w:highlight w:val="yellow"/>
        </w:rPr>
        <w:t>绘</w:t>
      </w:r>
      <w:r w:rsidRPr="008A43B8">
        <w:rPr>
          <w:highlight w:val="yellow"/>
        </w:rPr>
        <w:t>XY13dy</w:t>
      </w:r>
      <w:r w:rsidRPr="008A43B8">
        <w:rPr>
          <w:rFonts w:hint="eastAsia"/>
          <w:highlight w:val="yellow"/>
        </w:rPr>
        <w:t xml:space="preserve"> }</w:t>
      </w:r>
    </w:p>
    <w:p w14:paraId="2B0BC88D" w14:textId="631B549B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还</w:t>
      </w:r>
      <w:r w:rsidR="00640BEF">
        <w:rPr>
          <w:rFonts w:hint="eastAsia"/>
          <w:color w:val="000000"/>
          <w:sz w:val="21"/>
          <w:szCs w:val="21"/>
        </w:rPr>
        <w:t>好</w:t>
      </w:r>
      <w:r w:rsidR="00713A98">
        <w:rPr>
          <w:rFonts w:hint="eastAsia"/>
          <w:color w:val="000000"/>
          <w:sz w:val="21"/>
          <w:szCs w:val="21"/>
        </w:rPr>
        <w:t>……</w:t>
      </w:r>
      <w:r w:rsidR="001D5C0F">
        <w:rPr>
          <w:rFonts w:ascii="Calibri" w:hAnsi="Calibri" w:cs="Times New Roman"/>
        </w:rPr>
        <w:t>"</w:t>
      </w:r>
    </w:p>
    <w:p w14:paraId="7E19889C" w14:textId="1F6B9285" w:rsidR="002A6D1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713A98">
        <w:rPr>
          <w:rFonts w:hint="eastAsia"/>
          <w:color w:val="000000"/>
          <w:sz w:val="21"/>
          <w:szCs w:val="21"/>
        </w:rPr>
        <w:t>疼痛让周小雨</w:t>
      </w:r>
      <w:r w:rsidR="00422E41">
        <w:rPr>
          <w:rFonts w:hint="eastAsia"/>
          <w:color w:val="000000"/>
          <w:sz w:val="21"/>
          <w:szCs w:val="21"/>
        </w:rPr>
        <w:t>的</w:t>
      </w:r>
      <w:r w:rsidR="00713A98">
        <w:rPr>
          <w:rFonts w:hint="eastAsia"/>
          <w:color w:val="000000"/>
          <w:sz w:val="21"/>
          <w:szCs w:val="21"/>
        </w:rPr>
        <w:t>声音有些颤抖。刘洋</w:t>
      </w:r>
      <w:r w:rsidR="00422E41">
        <w:rPr>
          <w:rFonts w:hint="eastAsia"/>
          <w:color w:val="000000"/>
          <w:sz w:val="21"/>
          <w:szCs w:val="21"/>
        </w:rPr>
        <w:t>想要</w:t>
      </w:r>
      <w:r w:rsidR="00713A98">
        <w:rPr>
          <w:rFonts w:hint="eastAsia"/>
          <w:color w:val="000000"/>
          <w:sz w:val="21"/>
          <w:szCs w:val="21"/>
        </w:rPr>
        <w:t>伸手扶小雨，</w:t>
      </w:r>
      <w:r>
        <w:rPr>
          <w:rFonts w:hint="eastAsia"/>
          <w:color w:val="000000"/>
          <w:sz w:val="21"/>
          <w:szCs w:val="21"/>
        </w:rPr>
        <w:t>看到</w:t>
      </w:r>
      <w:r w:rsidR="00422E41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她</w:t>
      </w:r>
      <w:r w:rsidR="005A4873">
        <w:rPr>
          <w:rFonts w:hint="eastAsia"/>
          <w:color w:val="000000"/>
          <w:sz w:val="21"/>
          <w:szCs w:val="21"/>
        </w:rPr>
        <w:t>手腕上</w:t>
      </w:r>
      <w:r w:rsidR="00422E41">
        <w:rPr>
          <w:rFonts w:hint="eastAsia"/>
          <w:color w:val="000000"/>
          <w:sz w:val="21"/>
          <w:szCs w:val="21"/>
        </w:rPr>
        <w:t>的</w:t>
      </w:r>
      <w:r w:rsidR="005A4873">
        <w:rPr>
          <w:rFonts w:hint="eastAsia"/>
          <w:color w:val="000000"/>
          <w:sz w:val="21"/>
          <w:szCs w:val="21"/>
        </w:rPr>
        <w:t>黑色球印，显然伤</w:t>
      </w:r>
      <w:r w:rsidR="00422E41">
        <w:rPr>
          <w:rFonts w:hint="eastAsia"/>
          <w:color w:val="000000"/>
          <w:sz w:val="21"/>
          <w:szCs w:val="21"/>
        </w:rPr>
        <w:t>得</w:t>
      </w:r>
      <w:r w:rsidR="005A4873">
        <w:rPr>
          <w:rFonts w:hint="eastAsia"/>
          <w:color w:val="000000"/>
          <w:sz w:val="21"/>
          <w:szCs w:val="21"/>
        </w:rPr>
        <w:t>不轻。</w:t>
      </w:r>
      <w:r>
        <w:rPr>
          <w:rFonts w:ascii="Calibri" w:hAnsi="Calibri" w:cs="Times New Roman"/>
        </w:rPr>
        <w:t>"</w:t>
      </w:r>
    </w:p>
    <w:p w14:paraId="349ABC23" w14:textId="7CE0A9C4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疼得厉害</w:t>
      </w:r>
      <w:r w:rsidR="00422E41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？要不要去医务室</w:t>
      </w:r>
      <w:r w:rsidR="00422E41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0201B920" w14:textId="51DDBFE9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周小雨看似平静，但泪水</w:t>
      </w:r>
      <w:r w:rsidR="005C462F">
        <w:rPr>
          <w:rFonts w:hint="eastAsia"/>
          <w:color w:val="000000"/>
          <w:sz w:val="21"/>
          <w:szCs w:val="21"/>
        </w:rPr>
        <w:t>却</w:t>
      </w:r>
      <w:r>
        <w:rPr>
          <w:rFonts w:hint="eastAsia"/>
          <w:color w:val="000000"/>
          <w:sz w:val="21"/>
          <w:szCs w:val="21"/>
        </w:rPr>
        <w:t>在眼眶里打转。</w:t>
      </w:r>
      <w:r>
        <w:rPr>
          <w:rFonts w:ascii="Calibri" w:hAnsi="Calibri" w:cs="Times New Roman"/>
        </w:rPr>
        <w:t>"</w:t>
      </w:r>
    </w:p>
    <w:p w14:paraId="0CDEA83C" w14:textId="77777777" w:rsidR="004A2D5D" w:rsidRPr="002D49F5" w:rsidRDefault="004A2D5D" w:rsidP="004A2D5D">
      <w:pPr>
        <w:rPr>
          <w:highlight w:val="green"/>
        </w:rPr>
      </w:pPr>
      <w:r w:rsidRPr="002D49F5">
        <w:rPr>
          <w:rFonts w:hint="eastAsia"/>
          <w:highlight w:val="green"/>
        </w:rPr>
        <w:t>#渐暗</w:t>
      </w:r>
    </w:p>
    <w:p w14:paraId="54E8CC27" w14:textId="567870F6" w:rsidR="004A2D5D" w:rsidRPr="00DA306B" w:rsidRDefault="004A2D5D" w:rsidP="004A2D5D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8D5D99">
        <w:rPr>
          <w:highlight w:val="green"/>
        </w:rPr>
        <w:t xml:space="preserve">p07 </w:t>
      </w:r>
      <w:proofErr w:type="spellStart"/>
      <w:r w:rsidRPr="008D5D99">
        <w:rPr>
          <w:highlight w:val="green"/>
        </w:rPr>
        <w:t>caochang</w:t>
      </w:r>
      <w:proofErr w:type="spellEnd"/>
      <w:r>
        <w:rPr>
          <w:rFonts w:hint="eastAsia"/>
          <w:highlight w:val="green"/>
        </w:rPr>
        <w:t>}</w:t>
      </w:r>
    </w:p>
    <w:p w14:paraId="01ECE384" w14:textId="77777777" w:rsidR="004A2D5D" w:rsidRPr="002D49F5" w:rsidRDefault="004A2D5D" w:rsidP="004A2D5D">
      <w:pPr>
        <w:rPr>
          <w:highlight w:val="green"/>
        </w:rPr>
      </w:pPr>
      <w:r w:rsidRPr="002D49F5">
        <w:rPr>
          <w:rFonts w:hint="eastAsia"/>
          <w:highlight w:val="green"/>
        </w:rPr>
        <w:t>#渐明</w:t>
      </w:r>
    </w:p>
    <w:p w14:paraId="23A42687" w14:textId="160CE867" w:rsidR="00535386" w:rsidRDefault="00535386">
      <w:pPr>
        <w:pStyle w:val="paragraph"/>
        <w:spacing w:before="0" w:beforeAutospacing="0" w:after="0" w:afterAutospacing="0" w:line="309" w:lineRule="auto"/>
        <w:jc w:val="both"/>
      </w:pPr>
    </w:p>
    <w:p w14:paraId="7E704F62" w14:textId="1D1197A0" w:rsidR="003055DD" w:rsidRPr="003055DD" w:rsidRDefault="003055DD" w:rsidP="003055DD">
      <w:pPr>
        <w:rPr>
          <w:highlight w:val="cyan"/>
        </w:rPr>
      </w:pPr>
      <w:commentRangeStart w:id="9"/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ins w:id="10" w:author="Ryan" w:date="2024-02-27T11:12:00Z">
        <w:r w:rsidR="0091090B">
          <w:rPr>
            <w:highlight w:val="cyan"/>
          </w:rPr>
          <w:t>0507</w:t>
        </w:r>
      </w:ins>
      <w:del w:id="11" w:author="Ryan" w:date="2024-02-27T11:12:00Z">
        <w:r w:rsidDel="0091090B">
          <w:rPr>
            <w:highlight w:val="cyan"/>
          </w:rPr>
          <w:delText>020</w:delText>
        </w:r>
        <w:r w:rsidR="00EC4F44" w:rsidDel="0091090B">
          <w:rPr>
            <w:highlight w:val="cyan"/>
          </w:rPr>
          <w:delText>4</w:delText>
        </w:r>
      </w:del>
      <w:r>
        <w:rPr>
          <w:rFonts w:hint="eastAsia"/>
          <w:highlight w:val="cyan"/>
        </w:rPr>
        <w:t>}</w:t>
      </w:r>
      <w:commentRangeEnd w:id="9"/>
      <w:r w:rsidR="0091090B">
        <w:rPr>
          <w:rStyle w:val="CommentReference"/>
        </w:rPr>
        <w:commentReference w:id="9"/>
      </w:r>
    </w:p>
    <w:p w14:paraId="696BB8A9" w14:textId="100E98F7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既然是回到了过去，那是不是</w:t>
      </w:r>
      <w:r w:rsidR="00BD234A">
        <w:rPr>
          <w:rFonts w:hint="eastAsia"/>
          <w:color w:val="000000"/>
          <w:sz w:val="21"/>
          <w:szCs w:val="21"/>
        </w:rPr>
        <w:t>马上就</w:t>
      </w:r>
      <w:r>
        <w:rPr>
          <w:rFonts w:hint="eastAsia"/>
          <w:color w:val="000000"/>
          <w:sz w:val="21"/>
          <w:szCs w:val="21"/>
        </w:rPr>
        <w:t>会……</w:t>
      </w:r>
      <w:r>
        <w:rPr>
          <w:rFonts w:ascii="Calibri" w:hAnsi="Calibri" w:cs="Times New Roman"/>
        </w:rPr>
        <w:t>"</w:t>
      </w:r>
    </w:p>
    <w:p w14:paraId="1249D5D1" w14:textId="5D14B4FE" w:rsidR="00904E23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只见场上的刘洋</w:t>
      </w:r>
      <w:r w:rsidR="00904E23">
        <w:rPr>
          <w:rFonts w:hint="eastAsia"/>
          <w:color w:val="000000"/>
          <w:sz w:val="21"/>
          <w:szCs w:val="21"/>
        </w:rPr>
        <w:t>正在和场外看球的智子和小雨打招呼，</w:t>
      </w:r>
      <w:r>
        <w:rPr>
          <w:rFonts w:hint="eastAsia"/>
          <w:color w:val="000000"/>
          <w:sz w:val="21"/>
          <w:szCs w:val="21"/>
        </w:rPr>
        <w:t>没注意到对手趁此机会发起</w:t>
      </w:r>
      <w:r w:rsidR="003E5B39">
        <w:rPr>
          <w:rFonts w:hint="eastAsia"/>
          <w:color w:val="000000"/>
          <w:sz w:val="21"/>
          <w:szCs w:val="21"/>
        </w:rPr>
        <w:t>了</w:t>
      </w:r>
      <w:r w:rsidR="003055DD">
        <w:rPr>
          <w:rFonts w:hint="eastAsia"/>
          <w:color w:val="000000"/>
          <w:sz w:val="21"/>
          <w:szCs w:val="21"/>
        </w:rPr>
        <w:t>进攻。</w:t>
      </w:r>
      <w:r>
        <w:rPr>
          <w:rFonts w:ascii="Calibri" w:hAnsi="Calibri" w:cs="Times New Roman"/>
        </w:rPr>
        <w:t>"</w:t>
      </w:r>
    </w:p>
    <w:p w14:paraId="3A327C42" w14:textId="79405244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正如</w:t>
      </w:r>
      <w:r w:rsidR="003C390B">
        <w:rPr>
          <w:rFonts w:hint="eastAsia"/>
          <w:color w:val="000000"/>
          <w:sz w:val="21"/>
          <w:szCs w:val="21"/>
        </w:rPr>
        <w:t>预想的那样</w:t>
      </w:r>
      <w:r w:rsidR="00904E23">
        <w:rPr>
          <w:rFonts w:hint="eastAsia"/>
          <w:color w:val="000000"/>
          <w:sz w:val="21"/>
          <w:szCs w:val="21"/>
        </w:rPr>
        <w:t>，足球向场外飞过来……</w:t>
      </w:r>
      <w:r>
        <w:rPr>
          <w:rFonts w:ascii="Calibri" w:hAnsi="Calibri" w:cs="Times New Roman"/>
        </w:rPr>
        <w:t>"</w:t>
      </w:r>
    </w:p>
    <w:p w14:paraId="2140C377" w14:textId="7C6CD27E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WH13jy</w:t>
      </w:r>
      <w:r>
        <w:rPr>
          <w:rFonts w:hint="eastAsia"/>
          <w:highlight w:val="yellow"/>
        </w:rPr>
        <w:t>}</w:t>
      </w:r>
    </w:p>
    <w:p w14:paraId="3DD5C65F" w14:textId="6DDBB878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快躲开！</w:t>
      </w:r>
      <w:r w:rsidR="001D5C0F">
        <w:rPr>
          <w:rFonts w:ascii="Calibri" w:hAnsi="Calibri" w:cs="Times New Roman"/>
        </w:rPr>
        <w:t>"</w:t>
      </w:r>
    </w:p>
    <w:p w14:paraId="4D27EE8C" w14:textId="33A0F00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我一边喊着一边向智子所在的地方冲了过去。我从未如此拼尽全力地奔跑过。</w:t>
      </w:r>
      <w:r>
        <w:rPr>
          <w:rFonts w:ascii="Calibri" w:hAnsi="Calibri" w:cs="Times New Roman"/>
        </w:rPr>
        <w:t>"</w:t>
      </w:r>
    </w:p>
    <w:p w14:paraId="1151978E" w14:textId="0D19F163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1C920B5B" w14:textId="40259ADB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</w:t>
      </w:r>
      <w:r w:rsidR="00904E23">
        <w:rPr>
          <w:rFonts w:hint="eastAsia"/>
          <w:color w:val="000000"/>
          <w:sz w:val="21"/>
          <w:szCs w:val="21"/>
        </w:rPr>
        <w:t>听到我的声音</w:t>
      </w:r>
      <w:r w:rsidR="00472A56">
        <w:rPr>
          <w:rFonts w:hint="eastAsia"/>
          <w:color w:val="000000"/>
          <w:sz w:val="21"/>
          <w:szCs w:val="21"/>
        </w:rPr>
        <w:t>愣</w:t>
      </w:r>
      <w:r w:rsidR="00904E23">
        <w:rPr>
          <w:rFonts w:hint="eastAsia"/>
          <w:color w:val="000000"/>
          <w:sz w:val="21"/>
          <w:szCs w:val="21"/>
        </w:rPr>
        <w:t>在原地</w:t>
      </w:r>
      <w:r>
        <w:rPr>
          <w:rFonts w:hint="eastAsia"/>
          <w:color w:val="000000"/>
          <w:sz w:val="21"/>
          <w:szCs w:val="21"/>
        </w:rPr>
        <w:t>，</w:t>
      </w:r>
      <w:r w:rsidR="00904E23">
        <w:rPr>
          <w:rFonts w:hint="eastAsia"/>
          <w:color w:val="000000"/>
          <w:sz w:val="21"/>
          <w:szCs w:val="21"/>
        </w:rPr>
        <w:t>有点不知所措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29CA765B" w14:textId="3515A60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小心！</w:t>
      </w:r>
      <w:r w:rsidR="001D5C0F">
        <w:rPr>
          <w:rFonts w:ascii="Calibri" w:hAnsi="Calibri" w:cs="Times New Roman"/>
        </w:rPr>
        <w:t>"</w:t>
      </w:r>
    </w:p>
    <w:p w14:paraId="572B41CC" w14:textId="7DB29A9F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周小雨一惊，</w:t>
      </w:r>
      <w:r w:rsidR="00864B32">
        <w:rPr>
          <w:rFonts w:hint="eastAsia"/>
          <w:color w:val="000000"/>
          <w:sz w:val="21"/>
          <w:szCs w:val="21"/>
        </w:rPr>
        <w:t>急忙</w:t>
      </w:r>
      <w:r w:rsidR="00E9108C">
        <w:rPr>
          <w:rFonts w:hint="eastAsia"/>
          <w:color w:val="000000"/>
          <w:sz w:val="21"/>
          <w:szCs w:val="21"/>
        </w:rPr>
        <w:t>拉</w:t>
      </w:r>
      <w:r>
        <w:rPr>
          <w:rFonts w:hint="eastAsia"/>
          <w:color w:val="000000"/>
          <w:sz w:val="21"/>
          <w:szCs w:val="21"/>
        </w:rPr>
        <w:t>着智子往旁边躲了一步。</w:t>
      </w:r>
      <w:r>
        <w:rPr>
          <w:rFonts w:ascii="Calibri" w:hAnsi="Calibri" w:cs="Times New Roman"/>
        </w:rPr>
        <w:t>"</w:t>
      </w:r>
    </w:p>
    <w:p w14:paraId="0F8D42A7" w14:textId="178B9532" w:rsidR="00904E23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（声效扑球撞击声）</w:t>
      </w:r>
    </w:p>
    <w:p w14:paraId="12BF7DFC" w14:textId="42E003C2" w:rsidR="000C028F" w:rsidRDefault="000C028F">
      <w:pPr>
        <w:pStyle w:val="paragraph"/>
        <w:spacing w:before="0" w:beforeAutospacing="0" w:after="0" w:afterAutospacing="0" w:line="309" w:lineRule="auto"/>
        <w:jc w:val="both"/>
      </w:pPr>
      <w:r w:rsidRPr="00C42F85">
        <w:rPr>
          <w:color w:val="000000"/>
          <w:sz w:val="21"/>
          <w:szCs w:val="21"/>
          <w:highlight w:val="yellow"/>
        </w:rPr>
        <w:t>#（小雨智子立绘消失）</w:t>
      </w:r>
    </w:p>
    <w:p w14:paraId="4A702816" w14:textId="4C3D37C2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球啪的一声打在我的手掌上，我飞扑倒地……</w:t>
      </w:r>
      <w:r>
        <w:rPr>
          <w:rFonts w:ascii="Calibri" w:hAnsi="Calibri" w:cs="Times New Roman"/>
        </w:rPr>
        <w:t>"</w:t>
      </w:r>
    </w:p>
    <w:p w14:paraId="4B4F4CBF" w14:textId="1857C960" w:rsidR="0087072F" w:rsidRPr="0087072F" w:rsidRDefault="0087072F" w:rsidP="0087072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 w:rsidR="000C028F">
        <w:rPr>
          <w:highlight w:val="yellow"/>
        </w:rPr>
        <w:t>gx</w:t>
      </w:r>
      <w:r>
        <w:rPr>
          <w:rFonts w:hint="eastAsia"/>
          <w:highlight w:val="yellow"/>
        </w:rPr>
        <w:t>}</w:t>
      </w:r>
    </w:p>
    <w:p w14:paraId="4BBEBE2A" w14:textId="374E20DB" w:rsidR="002A6D12" w:rsidRDefault="00904E2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你们俩没事吧？</w:t>
      </w:r>
      <w:r w:rsidR="001D5C0F">
        <w:rPr>
          <w:rFonts w:ascii="Calibri" w:hAnsi="Calibri" w:cs="Times New Roman"/>
        </w:rPr>
        <w:t>"</w:t>
      </w:r>
    </w:p>
    <w:p w14:paraId="214BDF3F" w14:textId="4C67F6D9" w:rsidR="00904E23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904E23">
        <w:rPr>
          <w:rFonts w:hint="eastAsia"/>
          <w:color w:val="000000"/>
          <w:sz w:val="21"/>
          <w:szCs w:val="21"/>
        </w:rPr>
        <w:t>我起身拍了</w:t>
      </w:r>
      <w:r w:rsidR="00EA08B2">
        <w:rPr>
          <w:rFonts w:hint="eastAsia"/>
          <w:color w:val="000000"/>
          <w:sz w:val="21"/>
          <w:szCs w:val="21"/>
        </w:rPr>
        <w:t>拍</w:t>
      </w:r>
      <w:r w:rsidR="00904E23">
        <w:rPr>
          <w:rFonts w:hint="eastAsia"/>
          <w:color w:val="000000"/>
          <w:sz w:val="21"/>
          <w:szCs w:val="21"/>
        </w:rPr>
        <w:t>身上的尘土。</w:t>
      </w:r>
      <w:r>
        <w:rPr>
          <w:rFonts w:ascii="Calibri" w:hAnsi="Calibri" w:cs="Times New Roman"/>
        </w:rPr>
        <w:t>"</w:t>
      </w:r>
    </w:p>
    <w:p w14:paraId="68B64ACF" w14:textId="31EDC241" w:rsidR="0087072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6F9239DB" w14:textId="47E2C88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王浩！</w:t>
      </w:r>
      <w:r w:rsidR="00EA08B2">
        <w:rPr>
          <w:rFonts w:hint="eastAsia"/>
          <w:color w:val="000000"/>
          <w:sz w:val="21"/>
          <w:szCs w:val="21"/>
        </w:rPr>
        <w:t>你没事吧</w:t>
      </w:r>
      <w:r w:rsidR="007C1E8F"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4262F1D4" w14:textId="7AD52670" w:rsidR="000B1FFF" w:rsidRDefault="000B1FFF" w:rsidP="000B1FFF">
      <w:r>
        <w:t>#</w:t>
      </w:r>
      <w:r>
        <w:rPr>
          <w:rFonts w:hint="eastAsia"/>
          <w:highlight w:val="yellow"/>
        </w:rPr>
        <w:t>{显示立</w:t>
      </w:r>
      <w:r w:rsidRPr="000C028F">
        <w:rPr>
          <w:rFonts w:hint="eastAsia"/>
          <w:highlight w:val="yellow"/>
        </w:rPr>
        <w:t>绘</w:t>
      </w:r>
      <w:r w:rsidR="000C028F" w:rsidRPr="00C42F85">
        <w:rPr>
          <w:highlight w:val="yellow"/>
        </w:rPr>
        <w:t>ZZ13ys</w:t>
      </w:r>
      <w:r w:rsidRPr="000C028F">
        <w:rPr>
          <w:highlight w:val="yellow"/>
        </w:rPr>
        <w:t>}</w:t>
      </w:r>
    </w:p>
    <w:p w14:paraId="3D9B0464" w14:textId="7F0442E5" w:rsidR="000B1FFF" w:rsidRPr="000B1FFF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智子握着小雨的手，好像也有点惊魂未定的样子。她看了看足球场，又将视线移到了我的脸上。</w:t>
      </w:r>
      <w:r>
        <w:rPr>
          <w:rFonts w:ascii="Calibri" w:hAnsi="Calibri" w:cs="Times New Roman"/>
          <w:lang w:eastAsia="ja-JP"/>
        </w:rPr>
        <w:t>"</w:t>
      </w:r>
    </w:p>
    <w:p w14:paraId="55ACB2B1" w14:textId="003E697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A08B2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王さん、大丈夫</w:t>
      </w:r>
      <w:r w:rsidR="00EA08B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ですか。ごめんなさい。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（王浩，你没事吧？</w:t>
      </w:r>
      <w:r w:rsidR="00F0703A" w:rsidRPr="00BA1E24">
        <w:rPr>
          <w:rFonts w:cs="微软雅黑" w:hint="eastAsia"/>
          <w:color w:val="000000"/>
          <w:sz w:val="21"/>
          <w:szCs w:val="21"/>
          <w:lang w:eastAsia="ja-JP"/>
        </w:rPr>
        <w:t>对</w:t>
      </w:r>
      <w:r w:rsidR="00F0703A" w:rsidRPr="00BA1E24">
        <w:rPr>
          <w:rFonts w:cs="MS Mincho" w:hint="eastAsia"/>
          <w:color w:val="000000"/>
          <w:sz w:val="21"/>
          <w:szCs w:val="21"/>
          <w:lang w:eastAsia="ja-JP"/>
        </w:rPr>
        <w:t>不起</w:t>
      </w:r>
      <w:r w:rsidR="00F0703A" w:rsidRPr="00BA1E24">
        <w:rPr>
          <w:rFonts w:hint="eastAsia"/>
          <w:color w:val="000000"/>
          <w:sz w:val="21"/>
          <w:szCs w:val="21"/>
          <w:lang w:eastAsia="ja-JP"/>
        </w:rPr>
        <w:t>！）</w:t>
      </w:r>
      <w:r w:rsidR="001D5C0F">
        <w:rPr>
          <w:rFonts w:ascii="Calibri" w:hAnsi="Calibri" w:cs="Times New Roman"/>
          <w:lang w:eastAsia="ja-JP"/>
        </w:rPr>
        <w:t>"</w:t>
      </w:r>
    </w:p>
    <w:p w14:paraId="5D5003FF" w14:textId="5EAF46F6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</w:t>
      </w:r>
      <w:r w:rsidR="00EA08B2">
        <w:rPr>
          <w:rFonts w:hint="eastAsia"/>
          <w:color w:val="000000"/>
          <w:sz w:val="21"/>
          <w:szCs w:val="21"/>
        </w:rPr>
        <w:t>惊慌失措地看着我，露出焦急而</w:t>
      </w:r>
      <w:r w:rsidR="00E3522C" w:rsidRPr="00BA1E24">
        <w:rPr>
          <w:rFonts w:hint="eastAsia"/>
          <w:color w:val="000000"/>
          <w:sz w:val="21"/>
          <w:szCs w:val="21"/>
        </w:rPr>
        <w:t>充满</w:t>
      </w:r>
      <w:r w:rsidR="00EA08B2">
        <w:rPr>
          <w:rFonts w:hint="eastAsia"/>
          <w:color w:val="000000"/>
          <w:sz w:val="21"/>
          <w:szCs w:val="21"/>
        </w:rPr>
        <w:t>歉意的表情</w:t>
      </w:r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53A4EAB2" w14:textId="5EC5EB8E" w:rsidR="00EC4F44" w:rsidRDefault="00EC4F44" w:rsidP="000B1FFF">
      <w:bookmarkStart w:id="12" w:name="OLE_LINK16"/>
      <w:r>
        <w:rPr>
          <w:highlight w:val="cyan"/>
        </w:rPr>
        <w:t>#</w:t>
      </w:r>
      <w:r>
        <w:rPr>
          <w:rFonts w:hint="eastAsia"/>
          <w:highlight w:val="cyan"/>
        </w:rPr>
        <w:t>{停止BGM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C2FD0EB" w14:textId="3D7D8752" w:rsidR="00EC4F44" w:rsidRDefault="000C028F" w:rsidP="00C42F85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rFonts w:hint="eastAsia"/>
          <w:color w:val="000000"/>
          <w:sz w:val="21"/>
          <w:szCs w:val="21"/>
          <w:highlight w:val="yellow"/>
        </w:rPr>
        <w:t>#（小雨智子立绘消失）</w:t>
      </w:r>
    </w:p>
    <w:p w14:paraId="5F7982E4" w14:textId="77777777" w:rsidR="000C028F" w:rsidRDefault="000C028F" w:rsidP="000B1FFF"/>
    <w:p w14:paraId="10BDC2A5" w14:textId="78CC99A9" w:rsidR="000B1FFF" w:rsidRPr="000B1FFF" w:rsidRDefault="000B1FFF" w:rsidP="000B1FFF">
      <w:r>
        <w:lastRenderedPageBreak/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rz}</w:t>
      </w:r>
    </w:p>
    <w:bookmarkEnd w:id="12"/>
    <w:p w14:paraId="61B6235A" w14:textId="745DD8F8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487B">
        <w:rPr>
          <w:rFonts w:hint="eastAsia"/>
          <w:color w:val="000000"/>
          <w:sz w:val="21"/>
          <w:szCs w:val="21"/>
        </w:rPr>
        <w:t>我想安慰一下智子不必担心，应该说……</w:t>
      </w:r>
      <w:r>
        <w:rPr>
          <w:rFonts w:ascii="Calibri" w:hAnsi="Calibri" w:cs="Times New Roman"/>
        </w:rPr>
        <w:t>"</w:t>
      </w:r>
    </w:p>
    <w:p w14:paraId="5116FE70" w14:textId="77777777" w:rsidR="00B5487B" w:rsidRPr="00380DEE" w:rsidRDefault="00B5487B" w:rsidP="00B5487B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7A2BE4ED" w14:textId="71E78B6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 w:rsidRPr="00B5487B">
        <w:rPr>
          <w:rFonts w:ascii="MS Mincho" w:eastAsia="MS Mincho" w:hAnsi="MS Mincho" w:hint="eastAsia"/>
          <w:color w:val="000000"/>
          <w:szCs w:val="21"/>
          <w:lang w:eastAsia="ja-JP"/>
        </w:rPr>
        <w:t>すみません。</w:t>
      </w:r>
      <w:r>
        <w:rPr>
          <w:rFonts w:hint="eastAsia"/>
          <w:lang w:eastAsia="ja-JP"/>
        </w:rPr>
        <w:t>"</w:t>
      </w:r>
    </w:p>
    <w:p w14:paraId="00FA5AED" w14:textId="2D88D187" w:rsidR="00B5487B" w:rsidRDefault="00B5487B" w:rsidP="00B5487B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大丈夫。気にしないで。</w:t>
      </w:r>
      <w:r>
        <w:rPr>
          <w:rFonts w:hint="eastAsia"/>
          <w:lang w:eastAsia="ja-JP"/>
        </w:rPr>
        <w:t>"</w:t>
      </w:r>
    </w:p>
    <w:p w14:paraId="1F7EEF45" w14:textId="77777777" w:rsidR="00B5487B" w:rsidRDefault="00B5487B" w:rsidP="00B5487B">
      <w:pPr>
        <w:rPr>
          <w:lang w:eastAsia="ja-JP"/>
        </w:rPr>
      </w:pPr>
    </w:p>
    <w:p w14:paraId="63ADF43F" w14:textId="77777777" w:rsidR="00B5487B" w:rsidRPr="00D0049B" w:rsidRDefault="00B5487B" w:rsidP="00B5487B">
      <w:pPr>
        <w:rPr>
          <w:rFonts w:ascii="宋体" w:eastAsia="宋体" w:hAnsi="宋体"/>
          <w:lang w:eastAsia="ja-JP"/>
        </w:rPr>
      </w:pPr>
      <w:r w:rsidRPr="00D0049B">
        <w:rPr>
          <w:rFonts w:ascii="宋体" w:eastAsia="宋体" w:hAnsi="宋体"/>
          <w:lang w:eastAsia="ja-JP"/>
        </w:rPr>
        <w:t>#</w:t>
      </w:r>
      <w:r w:rsidRPr="00D0049B">
        <w:rPr>
          <w:rFonts w:ascii="宋体" w:eastAsia="宋体" w:hAnsi="宋体" w:hint="eastAsia"/>
          <w:lang w:eastAsia="ja-JP"/>
        </w:rPr>
        <w:t>选择</w:t>
      </w:r>
      <w:r w:rsidRPr="00D0049B">
        <w:rPr>
          <w:rFonts w:ascii="宋体" w:eastAsia="宋体" w:hAnsi="宋体"/>
          <w:lang w:eastAsia="ja-JP"/>
        </w:rPr>
        <w:t>1.</w:t>
      </w:r>
    </w:p>
    <w:p w14:paraId="515186AC" w14:textId="7B2B05FE" w:rsidR="00B5487B" w:rsidRP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  <w:lang w:eastAsia="ja-JP"/>
        </w:rPr>
        <w:t>我：</w:t>
      </w:r>
      <w:r>
        <w:rPr>
          <w:rFonts w:ascii="Calibri" w:hAnsi="Calibri" w:cs="Times New Roman"/>
          <w:lang w:eastAsia="ja-JP"/>
        </w:rPr>
        <w:t>"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不对，すみません是道歉的意思。</w:t>
      </w:r>
      <w:r w:rsidRPr="00B5487B">
        <w:rPr>
          <w:rFonts w:ascii="宋体" w:eastAsia="宋体" w:hAnsi="宋体" w:hint="eastAsia"/>
          <w:color w:val="000000"/>
          <w:szCs w:val="21"/>
        </w:rPr>
        <w:t>应该说……</w:t>
      </w:r>
      <w:r w:rsidRPr="00B5487B">
        <w:rPr>
          <w:rFonts w:ascii="宋体" w:eastAsia="宋体" w:hAnsi="宋体" w:cs="Times New Roman"/>
        </w:rPr>
        <w:t>"</w:t>
      </w:r>
    </w:p>
    <w:p w14:paraId="176885B8" w14:textId="72917565" w:rsidR="00B5487B" w:rsidRDefault="00B5487B" w:rsidP="00B5487B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Pr="00B5487B">
        <w:rPr>
          <w:rFonts w:ascii="宋体" w:eastAsia="宋体" w:hAnsi="宋体" w:hint="eastAsia"/>
          <w:color w:val="000000"/>
          <w:szCs w:val="21"/>
        </w:rPr>
        <w:t>）</w:t>
      </w:r>
      <w:r>
        <w:rPr>
          <w:rFonts w:ascii="Calibri" w:hAnsi="Calibri" w:cs="Times New Roman"/>
        </w:rPr>
        <w:t>"</w:t>
      </w:r>
    </w:p>
    <w:p w14:paraId="7EACAF10" w14:textId="77777777" w:rsidR="00B5487B" w:rsidRPr="00D0049B" w:rsidRDefault="00B5487B" w:rsidP="00B5487B">
      <w:pPr>
        <w:rPr>
          <w:rFonts w:ascii="宋体" w:eastAsia="宋体" w:hAnsi="宋体"/>
        </w:rPr>
      </w:pPr>
    </w:p>
    <w:p w14:paraId="41C502E8" w14:textId="77777777" w:rsidR="00B5487B" w:rsidRPr="00D0049B" w:rsidRDefault="00B5487B" w:rsidP="00B5487B">
      <w:pPr>
        <w:rPr>
          <w:rFonts w:ascii="宋体" w:eastAsia="宋体" w:hAnsi="宋体"/>
        </w:rPr>
      </w:pPr>
      <w:r w:rsidRPr="00D0049B">
        <w:rPr>
          <w:rFonts w:ascii="宋体" w:eastAsia="宋体" w:hAnsi="宋体"/>
        </w:rPr>
        <w:t>#</w:t>
      </w:r>
      <w:r w:rsidRPr="00D0049B">
        <w:rPr>
          <w:rFonts w:ascii="宋体" w:eastAsia="宋体" w:hAnsi="宋体" w:hint="eastAsia"/>
        </w:rPr>
        <w:t>选择</w:t>
      </w:r>
      <w:r w:rsidRPr="00D0049B">
        <w:rPr>
          <w:rFonts w:ascii="宋体" w:eastAsia="宋体" w:hAnsi="宋体"/>
        </w:rPr>
        <w:t>2.</w:t>
      </w:r>
    </w:p>
    <w:p w14:paraId="1FA17E74" w14:textId="5698B0A6" w:rsidR="00B5487B" w:rsidRPr="00B5487B" w:rsidRDefault="00B5487B" w:rsidP="00B5487B">
      <w:pPr>
        <w:rPr>
          <w:rFonts w:ascii="宋体" w:eastAsia="宋体" w:hAnsi="宋体"/>
          <w:shd w:val="clear" w:color="auto" w:fill="FFD966" w:themeFill="accent4" w:themeFillTint="99"/>
        </w:rPr>
      </w:pPr>
      <w:r w:rsidRPr="00D0049B">
        <w:rPr>
          <w:rFonts w:ascii="宋体" w:eastAsia="宋体" w:hAnsi="宋体"/>
          <w:shd w:val="clear" w:color="auto" w:fill="FFD966" w:themeFill="accent4" w:themeFillTint="99"/>
        </w:rPr>
        <w:t>#</w:t>
      </w:r>
      <w:r w:rsidRPr="00D0049B">
        <w:rPr>
          <w:rFonts w:ascii="宋体" w:eastAsia="宋体" w:hAnsi="宋体" w:hint="eastAsia"/>
          <w:shd w:val="clear" w:color="auto" w:fill="FFD966" w:themeFill="accent4" w:themeFillTint="99"/>
        </w:rPr>
        <w:t>好感度参数 +</w:t>
      </w:r>
      <w:r w:rsidRPr="00D0049B">
        <w:rPr>
          <w:rFonts w:ascii="宋体" w:eastAsia="宋体" w:hAnsi="宋体"/>
          <w:shd w:val="clear" w:color="auto" w:fill="FFD966" w:themeFill="accent4" w:themeFillTint="99"/>
        </w:rPr>
        <w:t>10</w:t>
      </w:r>
    </w:p>
    <w:p w14:paraId="0AF1F2DB" w14:textId="708FF0EE" w:rsidR="000B1FFF" w:rsidRDefault="00EA08B2" w:rsidP="000B1FFF">
      <w:pPr>
        <w:rPr>
          <w:rFonts w:ascii="Calibri" w:hAnsi="Calibri" w:cs="Times New Roman"/>
        </w:rPr>
      </w:pPr>
      <w:r w:rsidRPr="00BA1E24">
        <w:rPr>
          <w:rFonts w:ascii="宋体" w:eastAsia="宋体" w:hAnsi="宋体" w:hint="eastAsia"/>
          <w:color w:val="000000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MS Mincho" w:eastAsia="MS Mincho" w:hAnsi="MS Mincho" w:hint="eastAsia"/>
          <w:color w:val="000000"/>
          <w:szCs w:val="21"/>
        </w:rPr>
        <w:t>大丈夫。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気にしないで。</w:t>
      </w:r>
      <w:r w:rsidR="00B5487B" w:rsidRPr="00B5487B">
        <w:rPr>
          <w:rFonts w:ascii="宋体" w:eastAsia="宋体" w:hAnsi="宋体" w:hint="eastAsia"/>
          <w:color w:val="000000"/>
          <w:szCs w:val="21"/>
          <w:lang w:eastAsia="ja-JP"/>
        </w:rPr>
        <w:t>（没事，别介意。</w:t>
      </w:r>
      <w:r w:rsidR="00B5487B" w:rsidRPr="00B5487B">
        <w:rPr>
          <w:rFonts w:ascii="宋体" w:eastAsia="宋体" w:hAnsi="宋体" w:hint="eastAsia"/>
          <w:color w:val="000000"/>
          <w:szCs w:val="21"/>
        </w:rPr>
        <w:t>）</w:t>
      </w:r>
      <w:r w:rsidR="001D5C0F">
        <w:rPr>
          <w:rFonts w:ascii="Calibri" w:hAnsi="Calibri" w:cs="Times New Roman"/>
        </w:rPr>
        <w:t>"</w:t>
      </w:r>
    </w:p>
    <w:p w14:paraId="192C7F81" w14:textId="0DCB2891" w:rsidR="00B5487B" w:rsidRDefault="00EC4F44" w:rsidP="000B1FFF"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0202</w:t>
      </w:r>
      <w:r>
        <w:rPr>
          <w:rFonts w:hint="eastAsia"/>
          <w:highlight w:val="cyan"/>
        </w:rPr>
        <w:t>}</w:t>
      </w:r>
    </w:p>
    <w:p w14:paraId="32C0EE9F" w14:textId="3ABDA9EB" w:rsidR="00EA08B2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LY11jy</w:t>
      </w:r>
      <w:r>
        <w:rPr>
          <w:rFonts w:hint="eastAsia"/>
          <w:highlight w:val="yellow"/>
        </w:rPr>
        <w:t>}</w:t>
      </w:r>
    </w:p>
    <w:p w14:paraId="23772C1B" w14:textId="05277A4E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这时</w:t>
      </w:r>
      <w:r w:rsidR="00EA08B2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刘洋也从足球场上跑过来，在我们三人面前停住了脚步。</w:t>
      </w:r>
      <w:r>
        <w:rPr>
          <w:rFonts w:ascii="Calibri" w:hAnsi="Calibri" w:cs="Times New Roman"/>
        </w:rPr>
        <w:t>"</w:t>
      </w:r>
    </w:p>
    <w:p w14:paraId="2DE3DDAE" w14:textId="7AD9B80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你们没事吧？都怪我分了神，没注意到球被踢飞了。不好意思啊！</w:t>
      </w:r>
      <w:r w:rsidR="001D5C0F">
        <w:rPr>
          <w:rFonts w:ascii="Calibri" w:hAnsi="Calibri" w:cs="Times New Roman"/>
        </w:rPr>
        <w:t>"</w:t>
      </w:r>
    </w:p>
    <w:p w14:paraId="15C14478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</w:p>
    <w:p w14:paraId="13BD196D" w14:textId="17F46487" w:rsidR="000C028F" w:rsidRPr="000C028F" w:rsidRDefault="000C028F">
      <w:pPr>
        <w:pStyle w:val="paragraph"/>
        <w:spacing w:before="0" w:beforeAutospacing="0" w:after="0" w:afterAutospacing="0" w:line="309" w:lineRule="auto"/>
        <w:jc w:val="both"/>
      </w:pPr>
      <w:r w:rsidRPr="008A43B8">
        <w:rPr>
          <w:rFonts w:hint="eastAsia"/>
          <w:color w:val="000000"/>
          <w:sz w:val="21"/>
          <w:szCs w:val="21"/>
          <w:highlight w:val="yellow"/>
        </w:rPr>
        <w:t>#（小雨</w:t>
      </w:r>
      <w:r>
        <w:rPr>
          <w:rFonts w:hint="eastAsia"/>
          <w:color w:val="000000"/>
          <w:sz w:val="21"/>
          <w:szCs w:val="21"/>
          <w:highlight w:val="yellow"/>
        </w:rPr>
        <w:t>出来之前王浩和智子立绘消失</w:t>
      </w:r>
      <w:r w:rsidR="00C51863">
        <w:rPr>
          <w:rFonts w:hint="eastAsia"/>
          <w:color w:val="000000"/>
          <w:sz w:val="21"/>
          <w:szCs w:val="21"/>
          <w:highlight w:val="yellow"/>
        </w:rPr>
        <w:t>，然后保持画面上有两个人说话</w:t>
      </w:r>
      <w:r w:rsidRPr="008A43B8">
        <w:rPr>
          <w:rFonts w:hint="eastAsia"/>
          <w:color w:val="000000"/>
          <w:sz w:val="21"/>
          <w:szCs w:val="21"/>
          <w:highlight w:val="yellow"/>
        </w:rPr>
        <w:t>）</w:t>
      </w:r>
    </w:p>
    <w:p w14:paraId="73EB44DD" w14:textId="679FADE2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</w:t>
      </w:r>
      <w:r w:rsidR="00C51863">
        <w:rPr>
          <w:highlight w:val="yellow"/>
        </w:rPr>
        <w:t>3wx</w:t>
      </w:r>
      <w:r>
        <w:rPr>
          <w:rFonts w:hint="eastAsia"/>
          <w:highlight w:val="yellow"/>
        </w:rPr>
        <w:t>}</w:t>
      </w:r>
    </w:p>
    <w:p w14:paraId="5F9E5A01" w14:textId="0FB6D3E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我和智子没事，</w:t>
      </w:r>
      <w:r w:rsidR="00EA08B2">
        <w:rPr>
          <w:rFonts w:hint="eastAsia"/>
          <w:color w:val="000000"/>
          <w:sz w:val="21"/>
          <w:szCs w:val="21"/>
        </w:rPr>
        <w:t>多亏了</w:t>
      </w:r>
      <w:r>
        <w:rPr>
          <w:rFonts w:hint="eastAsia"/>
          <w:color w:val="000000"/>
          <w:sz w:val="21"/>
          <w:szCs w:val="21"/>
        </w:rPr>
        <w:t>王浩。</w:t>
      </w:r>
    </w:p>
    <w:p w14:paraId="51DB2CC1" w14:textId="02CAE230" w:rsid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LY11gx</w:t>
      </w:r>
      <w:r>
        <w:rPr>
          <w:rFonts w:hint="eastAsia"/>
          <w:highlight w:val="yellow"/>
        </w:rPr>
        <w:t>}</w:t>
      </w:r>
    </w:p>
    <w:p w14:paraId="58EFB918" w14:textId="598360D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谢谢你啊王浩，幸亏</w:t>
      </w:r>
      <w:r w:rsidR="00852941">
        <w:rPr>
          <w:rFonts w:hint="eastAsia"/>
          <w:color w:val="000000"/>
          <w:sz w:val="21"/>
          <w:szCs w:val="21"/>
        </w:rPr>
        <w:t>有</w:t>
      </w:r>
      <w:r>
        <w:rPr>
          <w:rFonts w:hint="eastAsia"/>
          <w:color w:val="000000"/>
          <w:sz w:val="21"/>
          <w:szCs w:val="21"/>
        </w:rPr>
        <w:t>你在。</w:t>
      </w:r>
      <w:r w:rsidR="001D5C0F">
        <w:rPr>
          <w:rFonts w:ascii="Calibri" w:hAnsi="Calibri" w:cs="Times New Roman"/>
        </w:rPr>
        <w:t>"</w:t>
      </w:r>
    </w:p>
    <w:p w14:paraId="7CF14DFB" w14:textId="00BAFCF0" w:rsidR="000B1FFF" w:rsidRPr="000B1FFF" w:rsidRDefault="000B1FFF" w:rsidP="000B1FFF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WH12my</w:t>
      </w:r>
      <w:r>
        <w:rPr>
          <w:rFonts w:hint="eastAsia"/>
          <w:highlight w:val="yellow"/>
        </w:rPr>
        <w:t>}</w:t>
      </w:r>
    </w:p>
    <w:p w14:paraId="40E48082" w14:textId="542AB91C" w:rsidR="00EA08B2" w:rsidRDefault="00EA08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没事没事，别介意。</w:t>
      </w:r>
      <w:r w:rsidR="00F76B92">
        <w:rPr>
          <w:rFonts w:ascii="Calibri" w:hAnsi="Calibri" w:cs="Times New Roman"/>
        </w:rPr>
        <w:t>"</w:t>
      </w:r>
    </w:p>
    <w:p w14:paraId="529391E1" w14:textId="29A058CC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</w:t>
      </w:r>
      <w:r>
        <w:rPr>
          <w:rFonts w:hint="eastAsia"/>
          <w:highlight w:val="yellow"/>
        </w:rPr>
        <w:t>h</w:t>
      </w:r>
      <w:r>
        <w:rPr>
          <w:highlight w:val="yellow"/>
        </w:rPr>
        <w:t>z</w:t>
      </w:r>
      <w:r>
        <w:rPr>
          <w:rFonts w:hint="eastAsia"/>
          <w:highlight w:val="yellow"/>
        </w:rPr>
        <w:t>}</w:t>
      </w:r>
    </w:p>
    <w:p w14:paraId="4B934FE0" w14:textId="7184AA78" w:rsidR="00EA08B2" w:rsidRPr="00994C78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EA08B2">
        <w:rPr>
          <w:rFonts w:hint="eastAsia"/>
          <w:color w:val="000000"/>
          <w:sz w:val="21"/>
          <w:szCs w:val="21"/>
        </w:rPr>
        <w:t>刘洋看了看小雨，又低头向智子表示歉意。</w:t>
      </w:r>
      <w:r>
        <w:rPr>
          <w:rFonts w:ascii="Calibri" w:hAnsi="Calibri" w:cs="Times New Roman"/>
        </w:rPr>
        <w:t>"</w:t>
      </w:r>
    </w:p>
    <w:p w14:paraId="1FAB6182" w14:textId="3A59DAA7" w:rsidR="00617351" w:rsidRPr="000B1FFF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2FFD402C" w14:textId="404BD58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你俩可是来对了。</w:t>
      </w:r>
      <w:r w:rsidR="00B33349">
        <w:rPr>
          <w:rFonts w:hint="eastAsia"/>
          <w:color w:val="000000"/>
          <w:sz w:val="21"/>
          <w:szCs w:val="21"/>
        </w:rPr>
        <w:t>我</w:t>
      </w:r>
      <w:r w:rsidR="00EA08B2">
        <w:rPr>
          <w:rFonts w:hint="eastAsia"/>
          <w:color w:val="000000"/>
          <w:sz w:val="21"/>
          <w:szCs w:val="21"/>
        </w:rPr>
        <w:t>刚刚和智子说了半天鸡同鸭讲。两位大神</w:t>
      </w:r>
      <w:r>
        <w:rPr>
          <w:rFonts w:hint="eastAsia"/>
          <w:color w:val="000000"/>
          <w:sz w:val="21"/>
          <w:szCs w:val="21"/>
        </w:rPr>
        <w:t>帮我翻译</w:t>
      </w:r>
      <w:r w:rsidR="00EA08B2">
        <w:rPr>
          <w:rFonts w:hint="eastAsia"/>
          <w:color w:val="000000"/>
          <w:sz w:val="21"/>
          <w:szCs w:val="21"/>
        </w:rPr>
        <w:t>一下呗</w:t>
      </w:r>
      <w:r>
        <w:rPr>
          <w:rFonts w:hint="eastAsia"/>
          <w:color w:val="000000"/>
          <w:sz w:val="21"/>
          <w:szCs w:val="21"/>
        </w:rPr>
        <w:t>？</w:t>
      </w:r>
      <w:r w:rsidR="001D5C0F">
        <w:rPr>
          <w:rFonts w:ascii="Calibri" w:hAnsi="Calibri" w:cs="Times New Roman"/>
        </w:rPr>
        <w:t>"</w:t>
      </w:r>
    </w:p>
    <w:p w14:paraId="615C3105" w14:textId="084FDF2F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LY13gx</w:t>
      </w:r>
      <w:r>
        <w:rPr>
          <w:rFonts w:hint="eastAsia"/>
          <w:highlight w:val="yellow"/>
        </w:rPr>
        <w:t>}</w:t>
      </w:r>
    </w:p>
    <w:p w14:paraId="2193B0ED" w14:textId="384B5B35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我和刘洋对视了一眼。刘洋随即点了点头。</w:t>
      </w:r>
      <w:r>
        <w:rPr>
          <w:rFonts w:ascii="Calibri" w:hAnsi="Calibri" w:cs="Times New Roman"/>
        </w:rPr>
        <w:t>"</w:t>
      </w:r>
    </w:p>
    <w:p w14:paraId="39F73EE0" w14:textId="5E814B8B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可以啊，我没问题。</w:t>
      </w:r>
      <w:r w:rsidR="001D5C0F">
        <w:rPr>
          <w:rFonts w:ascii="Calibri" w:hAnsi="Calibri" w:cs="Times New Roman"/>
        </w:rPr>
        <w:t>"</w:t>
      </w:r>
    </w:p>
    <w:p w14:paraId="57DFB86A" w14:textId="2C49E48A" w:rsidR="00431129" w:rsidRPr="00994C78" w:rsidRDefault="00431129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994C78">
        <w:rPr>
          <w:rFonts w:hint="eastAsia"/>
          <w:color w:val="000000"/>
          <w:sz w:val="21"/>
          <w:szCs w:val="21"/>
          <w:highlight w:val="yellow"/>
        </w:rPr>
        <w:t>（后文中默认王浩和刘洋会为其他小伙伴进行翻译，对话中就不以转述的形式出现。）</w:t>
      </w:r>
    </w:p>
    <w:p w14:paraId="2E51CA4A" w14:textId="6FE316C0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我想起昨晚智子邀我和她一起吃午餐的短信。</w:t>
      </w:r>
      <w:r>
        <w:rPr>
          <w:rFonts w:ascii="Calibri" w:hAnsi="Calibri" w:cs="Times New Roman"/>
        </w:rPr>
        <w:t>"</w:t>
      </w:r>
    </w:p>
    <w:p w14:paraId="69675D9A" w14:textId="73DE99A1" w:rsidR="00617351" w:rsidRDefault="00617351" w:rsidP="00617351">
      <w:r>
        <w:t>#</w:t>
      </w:r>
      <w:r>
        <w:rPr>
          <w:rFonts w:hint="eastAsia"/>
          <w:highlight w:val="yellow"/>
        </w:rPr>
        <w:t>{显示立绘</w:t>
      </w:r>
      <w:r w:rsidR="00C51863">
        <w:rPr>
          <w:highlight w:val="yellow"/>
        </w:rPr>
        <w:t>WH13gx</w:t>
      </w:r>
      <w:r>
        <w:rPr>
          <w:rFonts w:hint="eastAsia"/>
          <w:highlight w:val="yellow"/>
        </w:rPr>
        <w:t>}</w:t>
      </w:r>
    </w:p>
    <w:p w14:paraId="754D6677" w14:textId="3DF6DED0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……行呀，我也没问题。</w:t>
      </w:r>
      <w:r w:rsidR="00C36A07">
        <w:rPr>
          <w:rFonts w:hint="eastAsia"/>
          <w:color w:val="000000"/>
          <w:sz w:val="21"/>
          <w:szCs w:val="21"/>
        </w:rPr>
        <w:t>要不中午一起吃饭吧。</w:t>
      </w:r>
      <w:r w:rsidR="001D5C0F">
        <w:rPr>
          <w:rFonts w:ascii="Calibri" w:hAnsi="Calibri" w:cs="Times New Roman"/>
        </w:rPr>
        <w:t>"</w:t>
      </w:r>
    </w:p>
    <w:p w14:paraId="04F2EC99" w14:textId="77777777" w:rsidR="009F1F1D" w:rsidRDefault="009F1F1D" w:rsidP="009F1F1D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见智子一脸迷茫，我赶忙向她解释。</w:t>
      </w:r>
      <w:r>
        <w:rPr>
          <w:rFonts w:ascii="Calibri" w:hAnsi="Calibri" w:cs="Times New Roman"/>
          <w:lang w:eastAsia="ja-JP"/>
        </w:rPr>
        <w:t>"</w:t>
      </w:r>
    </w:p>
    <w:p w14:paraId="3C1125A3" w14:textId="2296C657" w:rsidR="00C36A07" w:rsidRDefault="00C36A07" w:rsidP="00C36A07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四人で一緒に昼ご飯を食べましょうか。</w:t>
      </w:r>
      <w:r w:rsidR="00F71B37" w:rsidRPr="00994C78">
        <w:rPr>
          <w:rFonts w:hint="eastAsia"/>
          <w:color w:val="000000"/>
          <w:sz w:val="21"/>
          <w:szCs w:val="21"/>
        </w:rPr>
        <w:t>（我们四个人一起吃吧。</w:t>
      </w:r>
      <w:r w:rsidR="00F71B37" w:rsidRPr="00994C78">
        <w:rPr>
          <w:rFonts w:hint="eastAsia"/>
          <w:color w:val="000000"/>
          <w:sz w:val="21"/>
          <w:szCs w:val="21"/>
          <w:lang w:eastAsia="ja-JP"/>
        </w:rPr>
        <w:t>）</w:t>
      </w:r>
    </w:p>
    <w:p w14:paraId="655B3BCA" w14:textId="396EE29C" w:rsidR="009E4A72" w:rsidRDefault="009E4A72" w:rsidP="009E4A72">
      <w:pPr>
        <w:rPr>
          <w:lang w:eastAsia="ja-JP"/>
        </w:rPr>
      </w:pPr>
      <w:r>
        <w:rPr>
          <w:lang w:eastAsia="ja-JP"/>
        </w:rPr>
        <w:lastRenderedPageBreak/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ZZ11xf</w:t>
      </w:r>
      <w:r>
        <w:rPr>
          <w:rFonts w:hint="eastAsia"/>
          <w:highlight w:val="yellow"/>
          <w:lang w:eastAsia="ja-JP"/>
        </w:rPr>
        <w:t>}</w:t>
      </w:r>
    </w:p>
    <w:p w14:paraId="64FABC6B" w14:textId="3931048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もちろんです。うれしい。</w:t>
      </w:r>
      <w:r>
        <w:rPr>
          <w:rFonts w:hint="eastAsia"/>
          <w:color w:val="000000"/>
          <w:sz w:val="21"/>
          <w:szCs w:val="21"/>
          <w:lang w:eastAsia="ja-JP"/>
        </w:rPr>
        <w:t>（当然可以啦。</w:t>
      </w:r>
      <w:r>
        <w:rPr>
          <w:rFonts w:hint="eastAsia"/>
          <w:color w:val="000000"/>
          <w:sz w:val="21"/>
          <w:szCs w:val="21"/>
        </w:rPr>
        <w:t>我很乐意。）</w:t>
      </w:r>
      <w:r w:rsidR="001D5C0F">
        <w:rPr>
          <w:rFonts w:ascii="Calibri" w:hAnsi="Calibri" w:cs="Times New Roman"/>
        </w:rPr>
        <w:t>"</w:t>
      </w:r>
    </w:p>
    <w:p w14:paraId="021B44E5" w14:textId="3A72677A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智子也说可以。</w:t>
      </w:r>
      <w:r w:rsidR="00305917">
        <w:rPr>
          <w:rFonts w:ascii="Calibri" w:hAnsi="Calibri" w:cs="Times New Roman"/>
        </w:rPr>
        <w:t>"</w:t>
      </w:r>
    </w:p>
    <w:p w14:paraId="53954EF5" w14:textId="31A3D684" w:rsidR="009E4A72" w:rsidRPr="001036CA" w:rsidRDefault="009E4A72" w:rsidP="001036CA">
      <w:pPr>
        <w:rPr>
          <w:highlight w:val="yellow"/>
        </w:rPr>
      </w:pPr>
      <w:r w:rsidRPr="001036CA">
        <w:rPr>
          <w:highlight w:val="yellow"/>
        </w:rPr>
        <w:t>#</w:t>
      </w:r>
      <w:r w:rsidRPr="001036CA">
        <w:rPr>
          <w:rFonts w:hint="eastAsia"/>
          <w:highlight w:val="yellow"/>
        </w:rPr>
        <w:t>{显示立绘</w:t>
      </w:r>
      <w:r w:rsidRPr="001036CA">
        <w:rPr>
          <w:highlight w:val="yellow"/>
        </w:rPr>
        <w:t>XY13dx</w:t>
      </w:r>
      <w:r w:rsidRPr="001036CA">
        <w:rPr>
          <w:rFonts w:hint="eastAsia"/>
          <w:highlight w:val="yellow"/>
        </w:rPr>
        <w:t>}</w:t>
      </w:r>
    </w:p>
    <w:p w14:paraId="6B2EA782" w14:textId="51F87661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那太好了！</w:t>
      </w:r>
      <w:r w:rsidR="00305917">
        <w:rPr>
          <w:rFonts w:ascii="Calibri" w:hAnsi="Calibri" w:cs="Times New Roman"/>
        </w:rPr>
        <w:t>"</w:t>
      </w:r>
    </w:p>
    <w:p w14:paraId="3276B49B" w14:textId="77777777" w:rsidR="00C36A07" w:rsidRDefault="00C36A07">
      <w:pPr>
        <w:pStyle w:val="paragraph"/>
        <w:spacing w:before="0" w:beforeAutospacing="0" w:after="0" w:afterAutospacing="0" w:line="309" w:lineRule="auto"/>
        <w:jc w:val="both"/>
      </w:pPr>
    </w:p>
    <w:p w14:paraId="13E390A1" w14:textId="35B1118C" w:rsidR="00EC4F44" w:rsidRPr="00C51863" w:rsidRDefault="00C51863">
      <w:pPr>
        <w:pStyle w:val="paragraph"/>
        <w:spacing w:before="0" w:beforeAutospacing="0" w:after="0" w:afterAutospacing="0" w:line="309" w:lineRule="auto"/>
        <w:jc w:val="both"/>
      </w:pPr>
      <w:r w:rsidRPr="00C42F85">
        <w:rPr>
          <w:highlight w:val="yellow"/>
        </w:rPr>
        <w:t>#(这后面的对话也是同一时间画面中只出现两个人物)</w:t>
      </w:r>
    </w:p>
    <w:p w14:paraId="3AB11653" w14:textId="246EE4F0" w:rsidR="00EC4F44" w:rsidRDefault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0205</w:t>
      </w:r>
      <w:r>
        <w:rPr>
          <w:rFonts w:hint="eastAsia"/>
          <w:highlight w:val="cyan"/>
        </w:rPr>
        <w:t>}</w:t>
      </w:r>
    </w:p>
    <w:p w14:paraId="7572282C" w14:textId="77777777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（食堂）</w:t>
      </w:r>
    </w:p>
    <w:p w14:paraId="3E5EAB0D" w14:textId="414877A8" w:rsidR="009D5DD3" w:rsidRPr="009D5DD3" w:rsidRDefault="009D5DD3" w:rsidP="009D5DD3">
      <w:pPr>
        <w:rPr>
          <w:highlight w:val="green"/>
        </w:rPr>
      </w:pPr>
      <w:r>
        <w:rPr>
          <w:rFonts w:hint="eastAsia"/>
          <w:highlight w:val="green"/>
        </w:rPr>
        <w:t>#{显示背景 p0</w:t>
      </w:r>
      <w:r>
        <w:rPr>
          <w:highlight w:val="green"/>
        </w:rPr>
        <w:t>8</w:t>
      </w:r>
      <w:r>
        <w:rPr>
          <w:rFonts w:hint="eastAsia"/>
          <w:highlight w:val="green"/>
        </w:rPr>
        <w:t xml:space="preserve"> </w:t>
      </w:r>
      <w:proofErr w:type="spellStart"/>
      <w:r>
        <w:rPr>
          <w:rFonts w:hint="eastAsia"/>
          <w:highlight w:val="green"/>
        </w:rPr>
        <w:t>shitang</w:t>
      </w:r>
      <w:proofErr w:type="spellEnd"/>
      <w:r>
        <w:rPr>
          <w:rFonts w:hint="eastAsia"/>
          <w:highlight w:val="green"/>
        </w:rPr>
        <w:t xml:space="preserve"> }</w:t>
      </w:r>
    </w:p>
    <w:p w14:paraId="377C28E1" w14:textId="1D447B6D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四个人</w:t>
      </w:r>
      <w:r w:rsidR="00C5709A">
        <w:rPr>
          <w:rFonts w:hint="eastAsia"/>
          <w:color w:val="000000"/>
          <w:sz w:val="21"/>
          <w:szCs w:val="21"/>
        </w:rPr>
        <w:t>同</w:t>
      </w:r>
      <w:r>
        <w:rPr>
          <w:rFonts w:hint="eastAsia"/>
          <w:color w:val="000000"/>
          <w:sz w:val="21"/>
          <w:szCs w:val="21"/>
        </w:rPr>
        <w:t>坐一</w:t>
      </w:r>
      <w:r w:rsidR="00C5709A">
        <w:rPr>
          <w:rFonts w:hint="eastAsia"/>
          <w:color w:val="000000"/>
          <w:sz w:val="21"/>
          <w:szCs w:val="21"/>
        </w:rPr>
        <w:t>张</w:t>
      </w:r>
      <w:r>
        <w:rPr>
          <w:rFonts w:hint="eastAsia"/>
          <w:color w:val="000000"/>
          <w:sz w:val="21"/>
          <w:szCs w:val="21"/>
        </w:rPr>
        <w:t>桌子，我和智子面对面，刘洋和周小雨面对面。</w:t>
      </w:r>
      <w:r>
        <w:rPr>
          <w:rFonts w:ascii="Calibri" w:hAnsi="Calibri" w:cs="Times New Roman"/>
        </w:rPr>
        <w:t>"</w:t>
      </w:r>
    </w:p>
    <w:p w14:paraId="3E06A6D2" w14:textId="4F8BAC5B" w:rsid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ZZ11gx</w:t>
      </w:r>
      <w:r>
        <w:rPr>
          <w:rFonts w:hint="eastAsia"/>
          <w:highlight w:val="yellow"/>
        </w:rPr>
        <w:t>}</w:t>
      </w:r>
    </w:p>
    <w:p w14:paraId="3139142F" w14:textId="14A4CA22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5B1C691D" w14:textId="3DB8B039" w:rsid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 w:rsidR="00C51863">
        <w:rPr>
          <w:highlight w:val="yellow"/>
          <w:lang w:eastAsia="ja-JP"/>
        </w:rPr>
        <w:t>WH13my</w:t>
      </w:r>
      <w:r>
        <w:rPr>
          <w:rFonts w:hint="eastAsia"/>
          <w:highlight w:val="yellow"/>
          <w:lang w:eastAsia="ja-JP"/>
        </w:rPr>
        <w:t>}</w:t>
      </w:r>
    </w:p>
    <w:p w14:paraId="75C81DBF" w14:textId="2D3AE24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</w:t>
      </w:r>
      <w:r w:rsidR="000761B1"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92A1DF4" w14:textId="3D2DD4C1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智子双手合十，小声地说了这样一句。我也跟着说了一句，</w:t>
      </w:r>
      <w:commentRangeStart w:id="13"/>
      <w:r>
        <w:rPr>
          <w:rFonts w:hint="eastAsia"/>
          <w:color w:val="000000"/>
          <w:sz w:val="21"/>
          <w:szCs w:val="21"/>
        </w:rPr>
        <w:t>周小雨看着我俩</w:t>
      </w:r>
      <w:ins w:id="14" w:author="Ryan" w:date="2024-02-27T11:14:00Z">
        <w:r w:rsidR="00D67E7E">
          <w:rPr>
            <w:color w:val="000000"/>
            <w:sz w:val="21"/>
            <w:szCs w:val="21"/>
          </w:rPr>
          <w:t>露出了惊讶的表情</w:t>
        </w:r>
      </w:ins>
      <w:del w:id="15" w:author="Ryan" w:date="2024-02-27T11:14:00Z">
        <w:r w:rsidDel="00D67E7E">
          <w:rPr>
            <w:rFonts w:hint="eastAsia"/>
            <w:color w:val="000000"/>
            <w:sz w:val="21"/>
            <w:szCs w:val="21"/>
          </w:rPr>
          <w:delText>笑开了花</w:delText>
        </w:r>
      </w:del>
      <w:r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  <w:commentRangeEnd w:id="13"/>
      <w:r w:rsidR="00D67E7E">
        <w:rPr>
          <w:rStyle w:val="CommentReference"/>
          <w:rFonts w:asciiTheme="minorHAnsi" w:eastAsiaTheme="minorEastAsia" w:hAnsiTheme="minorHAnsi" w:cstheme="minorBidi"/>
          <w:kern w:val="2"/>
        </w:rPr>
        <w:commentReference w:id="13"/>
      </w:r>
    </w:p>
    <w:p w14:paraId="674CB18E" w14:textId="714D4290" w:rsidR="0053207E" w:rsidRPr="0053207E" w:rsidRDefault="0053207E" w:rsidP="0053207E">
      <w:r>
        <w:t>#</w:t>
      </w:r>
      <w:r>
        <w:rPr>
          <w:rFonts w:hint="eastAsia"/>
          <w:highlight w:val="yellow"/>
        </w:rPr>
        <w:t>{显示立绘</w:t>
      </w:r>
      <w:r w:rsidR="00C51863">
        <w:rPr>
          <w:highlight w:val="yellow"/>
        </w:rPr>
        <w:t>XY11jy</w:t>
      </w:r>
      <w:r>
        <w:rPr>
          <w:rFonts w:hint="eastAsia"/>
          <w:highlight w:val="yellow"/>
        </w:rPr>
        <w:t>}</w:t>
      </w:r>
    </w:p>
    <w:p w14:paraId="00EBFC75" w14:textId="021F3550" w:rsidR="0053207E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你们在干什么？</w:t>
      </w:r>
      <w:r w:rsidR="00F76B92">
        <w:rPr>
          <w:rFonts w:ascii="Calibri" w:hAnsi="Calibri" w:cs="Times New Roman"/>
        </w:rPr>
        <w:t>"</w:t>
      </w:r>
    </w:p>
    <w:p w14:paraId="5B9BFB29" w14:textId="2FC26179" w:rsidR="0053207E" w:rsidRPr="0053207E" w:rsidRDefault="0053207E" w:rsidP="005320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LY12wx</w:t>
      </w:r>
      <w:r>
        <w:rPr>
          <w:rFonts w:hint="eastAsia"/>
          <w:highlight w:val="yellow"/>
          <w:lang w:eastAsia="ja-JP"/>
        </w:rPr>
        <w:t>}</w:t>
      </w:r>
    </w:p>
    <w:p w14:paraId="488309D4" w14:textId="302537BC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hint="eastAsia"/>
          <w:color w:val="000000"/>
          <w:sz w:val="21"/>
          <w:szCs w:val="21"/>
          <w:lang w:eastAsia="ja-JP"/>
        </w:rPr>
        <w:t>这是日本人的习惯，在吃饭前要说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いただきます</w:t>
      </w:r>
      <w:r w:rsidR="006614AE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」</w:t>
      </w:r>
      <w:r>
        <w:rPr>
          <w:rFonts w:hint="eastAsia"/>
          <w:color w:val="000000"/>
          <w:sz w:val="21"/>
          <w:szCs w:val="21"/>
          <w:lang w:eastAsia="ja-JP"/>
        </w:rPr>
        <w:t>，表示对食物</w:t>
      </w:r>
      <w:r w:rsidR="00B52939">
        <w:rPr>
          <w:rFonts w:hint="eastAsia"/>
          <w:color w:val="000000"/>
          <w:sz w:val="21"/>
          <w:szCs w:val="21"/>
          <w:lang w:eastAsia="ja-JP"/>
        </w:rPr>
        <w:t>的</w:t>
      </w:r>
      <w:r>
        <w:rPr>
          <w:rFonts w:hint="eastAsia"/>
          <w:color w:val="000000"/>
          <w:sz w:val="21"/>
          <w:szCs w:val="21"/>
          <w:lang w:eastAsia="ja-JP"/>
        </w:rPr>
        <w:t>敬意。</w:t>
      </w:r>
      <w:r w:rsidR="007769E6">
        <w:rPr>
          <w:rFonts w:ascii="Calibri" w:hAnsi="Calibri" w:cs="Times New Roman"/>
        </w:rPr>
        <w:t>"</w:t>
      </w:r>
    </w:p>
    <w:p w14:paraId="6EC73D55" w14:textId="6CFF576E" w:rsidR="0053207E" w:rsidRPr="003419BF" w:rsidRDefault="0053207E" w:rsidP="0053207E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XY11zm</w:t>
      </w:r>
      <w:r>
        <w:rPr>
          <w:rFonts w:hint="eastAsia"/>
          <w:highlight w:val="yellow"/>
        </w:rPr>
        <w:t>}</w:t>
      </w:r>
    </w:p>
    <w:p w14:paraId="4F642452" w14:textId="47083BF3" w:rsidR="00431129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C36A07">
        <w:rPr>
          <w:rFonts w:hint="eastAsia"/>
          <w:color w:val="000000"/>
          <w:sz w:val="21"/>
          <w:szCs w:val="21"/>
        </w:rPr>
        <w:t>哦，</w:t>
      </w:r>
      <w:r w:rsidR="00431129">
        <w:rPr>
          <w:rFonts w:hint="eastAsia"/>
          <w:color w:val="000000"/>
          <w:sz w:val="21"/>
          <w:szCs w:val="21"/>
        </w:rPr>
        <w:t>为什么要对食物表示敬意呢？</w:t>
      </w:r>
      <w:r w:rsidR="007769E6">
        <w:rPr>
          <w:rFonts w:ascii="Calibri" w:hAnsi="Calibri" w:cs="Times New Roman"/>
        </w:rPr>
        <w:t>"</w:t>
      </w:r>
    </w:p>
    <w:p w14:paraId="540A4D79" w14:textId="53FD3344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57198E67" w14:textId="71ABCB9A" w:rsidR="00431129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994C78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実は「いただきます」には意味が二つあります。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（其实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‘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我开始吃了</w:t>
      </w:r>
      <w:r w:rsidR="00D13A1B">
        <w:rPr>
          <w:rFonts w:cs="Times New Roman" w:hint="eastAsia"/>
          <w:color w:val="1A1A1A"/>
          <w:spacing w:val="15"/>
          <w:sz w:val="21"/>
          <w:szCs w:val="21"/>
        </w:rPr>
        <w:t>’</w:t>
      </w:r>
      <w:r w:rsidRPr="00994C78">
        <w:rPr>
          <w:rFonts w:cs="Times New Roman" w:hint="eastAsia"/>
          <w:color w:val="1A1A1A"/>
          <w:spacing w:val="15"/>
          <w:sz w:val="21"/>
          <w:szCs w:val="21"/>
        </w:rPr>
        <w:t>这句话里有两层含义</w:t>
      </w:r>
      <w:r w:rsidR="00F0703A">
        <w:rPr>
          <w:rFonts w:cs="Times New Roman" w:hint="eastAsia"/>
          <w:color w:val="1A1A1A"/>
          <w:spacing w:val="15"/>
          <w:sz w:val="21"/>
          <w:szCs w:val="21"/>
        </w:rPr>
        <w:t>。</w:t>
      </w:r>
      <w:r w:rsidRPr="00994C78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3AF1D951" w14:textId="7B0ACE6D" w:rsidR="00F71B37" w:rsidRPr="00F15F8A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一つは食事を作ってくれる人や飼育、栽培をしている人に感謝の気持ち</w:t>
      </w:r>
      <w:r w:rsidR="00BF3071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を</w:t>
      </w:r>
      <w:r w:rsidRPr="00F71B37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伝えること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第一层含义是</w:t>
      </w:r>
      <w:r w:rsidR="000C6FFD" w:rsidRPr="00BA1E24">
        <w:rPr>
          <w:rFonts w:cs="Yu Mincho" w:hint="eastAsia"/>
          <w:color w:val="1A1A1A"/>
          <w:spacing w:val="15"/>
          <w:sz w:val="21"/>
          <w:szCs w:val="21"/>
        </w:rPr>
        <w:t>向</w:t>
      </w:r>
      <w:r>
        <w:rPr>
          <w:rFonts w:cs="Times New Roman" w:hint="eastAsia"/>
          <w:color w:val="1A1A1A"/>
          <w:spacing w:val="15"/>
          <w:sz w:val="21"/>
          <w:szCs w:val="21"/>
        </w:rPr>
        <w:t>给我们做菜</w:t>
      </w:r>
      <w:r w:rsidR="000C6FFD">
        <w:rPr>
          <w:rFonts w:cs="Times New Roman" w:hint="eastAsia"/>
          <w:color w:val="1A1A1A"/>
          <w:spacing w:val="15"/>
          <w:sz w:val="21"/>
          <w:szCs w:val="21"/>
        </w:rPr>
        <w:t>和饲养动物、</w:t>
      </w:r>
      <w:r>
        <w:rPr>
          <w:rFonts w:cs="Times New Roman" w:hint="eastAsia"/>
          <w:color w:val="1A1A1A"/>
          <w:spacing w:val="15"/>
          <w:sz w:val="21"/>
          <w:szCs w:val="21"/>
        </w:rPr>
        <w:t>栽培作物的人们表达感谢。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）</w:t>
      </w:r>
      <w:r w:rsidR="007769E6">
        <w:rPr>
          <w:rFonts w:ascii="Calibri" w:hAnsi="Calibri" w:cs="Times New Roman"/>
          <w:lang w:eastAsia="ja-JP"/>
        </w:rPr>
        <w:t>"</w:t>
      </w:r>
    </w:p>
    <w:p w14:paraId="4C170BAB" w14:textId="69673059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WH12wx</w:t>
      </w:r>
      <w:r>
        <w:rPr>
          <w:rFonts w:hint="eastAsia"/>
          <w:highlight w:val="yellow"/>
          <w:lang w:eastAsia="ja-JP"/>
        </w:rPr>
        <w:t>}</w:t>
      </w:r>
    </w:p>
    <w:p w14:paraId="788CB954" w14:textId="18DD73CF" w:rsidR="00F71B37" w:rsidRPr="00994C78" w:rsidRDefault="00F71B37" w:rsidP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もう一つは</w:t>
      </w:r>
      <w:r w:rsidRPr="00994C78"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「尊い命をいただく」という意味だね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994C78">
        <w:rPr>
          <w:rFonts w:hint="eastAsia"/>
          <w:color w:val="000000"/>
          <w:sz w:val="21"/>
          <w:szCs w:val="21"/>
        </w:rPr>
        <w:t>（另一层含义是</w:t>
      </w:r>
      <w:r w:rsidR="00CF2DDF">
        <w:rPr>
          <w:rFonts w:hint="eastAsia"/>
          <w:color w:val="000000"/>
          <w:sz w:val="21"/>
          <w:szCs w:val="21"/>
        </w:rPr>
        <w:t>向</w:t>
      </w:r>
      <w:r w:rsidRPr="00994C78">
        <w:rPr>
          <w:rFonts w:hint="eastAsia"/>
          <w:color w:val="000000"/>
          <w:sz w:val="21"/>
          <w:szCs w:val="21"/>
        </w:rPr>
        <w:t>我们索取的</w:t>
      </w:r>
      <w:r w:rsidR="00CF2DDF">
        <w:rPr>
          <w:rFonts w:hint="eastAsia"/>
          <w:color w:val="000000"/>
          <w:sz w:val="21"/>
          <w:szCs w:val="21"/>
        </w:rPr>
        <w:t>尊贵</w:t>
      </w:r>
      <w:r w:rsidRPr="00994C78">
        <w:rPr>
          <w:rFonts w:hint="eastAsia"/>
          <w:color w:val="000000"/>
          <w:sz w:val="21"/>
          <w:szCs w:val="21"/>
        </w:rPr>
        <w:t>生命表示感谢</w:t>
      </w:r>
      <w:r w:rsidR="00304159">
        <w:rPr>
          <w:rFonts w:hint="eastAsia"/>
          <w:color w:val="000000"/>
          <w:sz w:val="21"/>
          <w:szCs w:val="21"/>
        </w:rPr>
        <w:t>，</w:t>
      </w:r>
      <w:r w:rsidRPr="00994C78">
        <w:rPr>
          <w:rFonts w:hint="eastAsia"/>
          <w:color w:val="000000"/>
          <w:sz w:val="21"/>
          <w:szCs w:val="21"/>
        </w:rPr>
        <w:t>对吧</w:t>
      </w:r>
      <w:r w:rsidR="00304159">
        <w:rPr>
          <w:rFonts w:hint="eastAsia"/>
          <w:color w:val="000000"/>
          <w:sz w:val="21"/>
          <w:szCs w:val="21"/>
        </w:rPr>
        <w:t>？</w:t>
      </w:r>
      <w:r w:rsidRPr="00994C78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17E94120" w14:textId="31D5F23D" w:rsidR="003419BF" w:rsidRDefault="003419BF" w:rsidP="003419BF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p w14:paraId="25E50B60" w14:textId="02B089CB" w:rsidR="006614AE" w:rsidRPr="00994C78" w:rsidRDefault="00F71B3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そうそう、</w:t>
      </w:r>
      <w:r w:rsidR="006614AE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日本の文化もよく知っているね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是的，你</w:t>
      </w:r>
      <w:r w:rsidR="006614AE"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很了解日本文化啊</w:t>
      </w:r>
      <w:r>
        <w:rPr>
          <w:rFonts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9C3F4EC" w14:textId="7777777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</w:p>
    <w:p w14:paraId="7FADEEAF" w14:textId="7ACEB117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eastAsiaTheme="minorEastAsia"/>
          <w:color w:val="000000"/>
          <w:sz w:val="21"/>
          <w:szCs w:val="21"/>
        </w:rPr>
      </w:pPr>
      <w:r w:rsidRPr="00994C78">
        <w:rPr>
          <w:rFonts w:eastAsiaTheme="minorEastAsia" w:hint="eastAsia"/>
          <w:color w:val="000000"/>
          <w:sz w:val="21"/>
          <w:szCs w:val="21"/>
          <w:highlight w:val="yellow"/>
        </w:rPr>
        <w:t>（出现选项）</w:t>
      </w:r>
    </w:p>
    <w:p w14:paraId="15B86D15" w14:textId="7D2B99BD" w:rsidR="00D90CAE" w:rsidRP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WH11my</w:t>
      </w:r>
      <w:r>
        <w:rPr>
          <w:rFonts w:hint="eastAsia"/>
          <w:highlight w:val="yellow"/>
        </w:rPr>
        <w:t>}</w:t>
      </w:r>
    </w:p>
    <w:p w14:paraId="582F1505" w14:textId="49A2F00F" w:rsidR="006614AE" w:rsidRPr="00F15F8A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lastRenderedPageBreak/>
        <w:t>我</w:t>
      </w:r>
      <w:r w:rsidRPr="00F71B37">
        <w:rPr>
          <w:rFonts w:hint="eastAsia"/>
          <w:color w:val="000000"/>
          <w:sz w:val="21"/>
          <w:szCs w:val="21"/>
          <w:lang w:eastAsia="ja-JP"/>
        </w:rPr>
        <w:t>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Mincho" w:eastAsia="MS Mincho" w:hAnsi="MS Mincho" w:cs="Times New Roman" w:hint="eastAsia"/>
          <w:color w:val="1A1A1A"/>
          <w:spacing w:val="15"/>
          <w:sz w:val="21"/>
          <w:szCs w:val="21"/>
          <w:lang w:eastAsia="ja-JP"/>
        </w:rPr>
        <w:t>いえいえ、まだまだです</w:t>
      </w:r>
      <w:r w:rsidRPr="00F15F8A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F15F8A">
        <w:rPr>
          <w:rFonts w:hint="eastAsia"/>
          <w:color w:val="000000"/>
          <w:sz w:val="21"/>
          <w:szCs w:val="21"/>
          <w:lang w:eastAsia="ja-JP"/>
        </w:rPr>
        <w:t>（</w:t>
      </w:r>
      <w:r w:rsidR="00D00264">
        <w:rPr>
          <w:rFonts w:hint="eastAsia"/>
          <w:color w:val="000000"/>
          <w:sz w:val="21"/>
          <w:szCs w:val="21"/>
          <w:lang w:eastAsia="ja-JP"/>
        </w:rPr>
        <w:t>哪里</w:t>
      </w:r>
      <w:r>
        <w:rPr>
          <w:rFonts w:hint="eastAsia"/>
          <w:color w:val="000000"/>
          <w:sz w:val="21"/>
          <w:szCs w:val="21"/>
          <w:lang w:eastAsia="ja-JP"/>
        </w:rPr>
        <w:t>，略知一二而已</w:t>
      </w:r>
      <w:r w:rsidRPr="00F15F8A">
        <w:rPr>
          <w:rFonts w:hint="eastAsia"/>
          <w:color w:val="000000"/>
          <w:sz w:val="21"/>
          <w:szCs w:val="21"/>
          <w:lang w:eastAsia="ja-JP"/>
        </w:rPr>
        <w:t>。）</w:t>
      </w:r>
      <w:r w:rsidR="007769E6">
        <w:rPr>
          <w:rFonts w:ascii="Calibri" w:hAnsi="Calibri" w:cs="Times New Roman"/>
          <w:lang w:eastAsia="ja-JP"/>
        </w:rPr>
        <w:t>"</w:t>
      </w:r>
    </w:p>
    <w:p w14:paraId="6ABC2773" w14:textId="7B3A4B7C" w:rsidR="002A6D12" w:rsidRDefault="002A6D1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lang w:eastAsia="ja-JP"/>
        </w:rPr>
      </w:pPr>
    </w:p>
    <w:p w14:paraId="064898E7" w14:textId="5C2F310C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看</w:t>
      </w:r>
      <w:r w:rsidR="000137E3">
        <w:rPr>
          <w:rFonts w:hint="eastAsia"/>
          <w:color w:val="000000"/>
          <w:sz w:val="21"/>
          <w:szCs w:val="21"/>
        </w:rPr>
        <w:t>到</w:t>
      </w:r>
      <w:r w:rsidR="00F71B37">
        <w:rPr>
          <w:rFonts w:hint="eastAsia"/>
          <w:color w:val="000000"/>
          <w:sz w:val="21"/>
          <w:szCs w:val="21"/>
        </w:rPr>
        <w:t>小雨听得有些云里雾里，刘洋便岔开了话题。</w:t>
      </w:r>
      <w:r>
        <w:rPr>
          <w:rFonts w:ascii="Calibri" w:hAnsi="Calibri" w:cs="Times New Roman"/>
        </w:rPr>
        <w:t>"</w:t>
      </w:r>
    </w:p>
    <w:p w14:paraId="0CB5F056" w14:textId="35F12422" w:rsidR="00D90CAE" w:rsidRDefault="00D90CAE" w:rsidP="00D90CAE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LY12gx</w:t>
      </w:r>
      <w:r>
        <w:rPr>
          <w:rFonts w:hint="eastAsia"/>
          <w:highlight w:val="yellow"/>
        </w:rPr>
        <w:t>}</w:t>
      </w:r>
    </w:p>
    <w:p w14:paraId="2A1E8AE5" w14:textId="6422933D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F71B37">
        <w:rPr>
          <w:rFonts w:hint="eastAsia"/>
          <w:color w:val="000000"/>
          <w:sz w:val="21"/>
          <w:szCs w:val="21"/>
        </w:rPr>
        <w:t>对了，大家</w:t>
      </w:r>
      <w:r>
        <w:rPr>
          <w:rFonts w:hint="eastAsia"/>
          <w:color w:val="000000"/>
          <w:sz w:val="21"/>
          <w:szCs w:val="21"/>
        </w:rPr>
        <w:t>想过将来</w:t>
      </w:r>
      <w:r w:rsidR="004075FC">
        <w:rPr>
          <w:rFonts w:hint="eastAsia"/>
          <w:color w:val="000000"/>
          <w:sz w:val="21"/>
          <w:szCs w:val="21"/>
        </w:rPr>
        <w:t>要做什么</w:t>
      </w:r>
      <w:r w:rsidR="006614AE">
        <w:rPr>
          <w:rFonts w:hint="eastAsia"/>
          <w:color w:val="000000"/>
          <w:sz w:val="21"/>
          <w:szCs w:val="21"/>
        </w:rPr>
        <w:t>吗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11A07BB8" w14:textId="7D5E417D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wx}</w:t>
      </w:r>
    </w:p>
    <w:p w14:paraId="70C336C6" w14:textId="1D778080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我想做的事可多了。</w:t>
      </w:r>
      <w:r w:rsidR="007769E6">
        <w:rPr>
          <w:rFonts w:ascii="Calibri" w:hAnsi="Calibri" w:cs="Times New Roman"/>
        </w:rPr>
        <w:t>"</w:t>
      </w:r>
    </w:p>
    <w:p w14:paraId="405216B4" w14:textId="0C897336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哈哈哈，</w:t>
      </w:r>
      <w:r w:rsidR="006614AE">
        <w:rPr>
          <w:rFonts w:hint="eastAsia"/>
          <w:color w:val="000000"/>
          <w:sz w:val="21"/>
          <w:szCs w:val="21"/>
        </w:rPr>
        <w:t>你不是想做钢琴演奏家吗</w:t>
      </w:r>
      <w:r w:rsidR="00B52DB3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2E8C7BB0" w14:textId="6BD7FC04" w:rsidR="00CA1623" w:rsidRPr="00CA1623" w:rsidRDefault="00CA1623" w:rsidP="00CA1623">
      <w:pPr>
        <w:rPr>
          <w:lang w:eastAsia="ja-JP"/>
        </w:rPr>
      </w:pPr>
      <w:bookmarkStart w:id="16" w:name="OLE_LINK20"/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ZZ14xf</w:t>
      </w:r>
      <w:r>
        <w:rPr>
          <w:rFonts w:hint="eastAsia"/>
          <w:highlight w:val="yellow"/>
          <w:lang w:eastAsia="ja-JP"/>
        </w:rPr>
        <w:t>}</w:t>
      </w:r>
    </w:p>
    <w:bookmarkEnd w:id="16"/>
    <w:p w14:paraId="5EED2B2D" w14:textId="564BA1D6" w:rsidR="006614AE" w:rsidRDefault="006614AE" w:rsidP="006614AE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F15F8A">
        <w:rPr>
          <w:rFonts w:hint="eastAsia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すごい</w:t>
      </w:r>
      <w:r w:rsidRPr="00F15F8A">
        <w:rPr>
          <w:rFonts w:ascii="MS PMincho" w:eastAsia="MS PMincho" w:hAnsi="MS PMincho" w:cs="Times New Roman" w:hint="eastAsia"/>
          <w:color w:val="1A1A1A"/>
          <w:spacing w:val="15"/>
          <w:sz w:val="21"/>
          <w:szCs w:val="21"/>
          <w:lang w:eastAsia="ja-JP"/>
        </w:rPr>
        <w:t>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（</w:t>
      </w:r>
      <w:r>
        <w:rPr>
          <w:rFonts w:cs="Times New Roman" w:hint="eastAsia"/>
          <w:color w:val="1A1A1A"/>
          <w:spacing w:val="15"/>
          <w:sz w:val="21"/>
          <w:szCs w:val="21"/>
        </w:rPr>
        <w:t>太厉害了。</w:t>
      </w:r>
      <w:r w:rsidRPr="00F15F8A">
        <w:rPr>
          <w:rFonts w:cs="Times New Roman" w:hint="eastAsia"/>
          <w:color w:val="1A1A1A"/>
          <w:spacing w:val="15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0035D153" w14:textId="0F6FC07F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XY13zm</w:t>
      </w:r>
      <w:r>
        <w:rPr>
          <w:rFonts w:hint="eastAsia"/>
          <w:highlight w:val="yellow"/>
        </w:rPr>
        <w:t>}</w:t>
      </w:r>
    </w:p>
    <w:p w14:paraId="11C76E01" w14:textId="1015A7C0" w:rsidR="006614AE" w:rsidRDefault="006614AE" w:rsidP="006614AE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别听他瞎说，我还没想好呢。有很多要考虑的</w:t>
      </w:r>
      <w:r w:rsidR="00B52DB3">
        <w:rPr>
          <w:rFonts w:hint="eastAsia"/>
          <w:color w:val="000000"/>
          <w:sz w:val="21"/>
          <w:szCs w:val="21"/>
        </w:rPr>
        <w:t>事</w:t>
      </w:r>
      <w:r>
        <w:rPr>
          <w:rFonts w:hint="eastAsia"/>
          <w:color w:val="000000"/>
          <w:sz w:val="21"/>
          <w:szCs w:val="21"/>
        </w:rPr>
        <w:t>……</w:t>
      </w:r>
      <w:r w:rsidR="007769E6">
        <w:rPr>
          <w:rFonts w:ascii="Calibri" w:hAnsi="Calibri" w:cs="Times New Roman"/>
        </w:rPr>
        <w:t>"</w:t>
      </w:r>
    </w:p>
    <w:p w14:paraId="42A45BE8" w14:textId="64C1ACE6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LY12hz</w:t>
      </w:r>
      <w:r>
        <w:rPr>
          <w:rFonts w:hint="eastAsia"/>
          <w:highlight w:val="yellow"/>
        </w:rPr>
        <w:t>}</w:t>
      </w:r>
    </w:p>
    <w:p w14:paraId="6670F787" w14:textId="5905841E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刘洋：</w:t>
      </w:r>
      <w:r w:rsidR="001D5C0F"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6614AE">
        <w:rPr>
          <w:rFonts w:hint="eastAsia"/>
          <w:color w:val="000000"/>
          <w:sz w:val="21"/>
          <w:szCs w:val="21"/>
        </w:rPr>
        <w:t>好多想的，有梦想就努力去实现呗</w:t>
      </w:r>
      <w:r w:rsidR="00B52DB3">
        <w:rPr>
          <w:rFonts w:hint="eastAsia"/>
          <w:color w:val="000000"/>
          <w:sz w:val="21"/>
          <w:szCs w:val="21"/>
        </w:rPr>
        <w:t>！</w:t>
      </w:r>
      <w:r w:rsidR="007769E6">
        <w:rPr>
          <w:rFonts w:ascii="Calibri" w:hAnsi="Calibri" w:cs="Times New Roman"/>
        </w:rPr>
        <w:t>"</w:t>
      </w:r>
    </w:p>
    <w:p w14:paraId="16D4D667" w14:textId="43AA60AB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6614AE">
        <w:rPr>
          <w:rFonts w:hint="eastAsia"/>
          <w:color w:val="000000"/>
          <w:sz w:val="21"/>
          <w:szCs w:val="21"/>
        </w:rPr>
        <w:t>听到刘洋的话，周小雨张了张嘴想说</w:t>
      </w:r>
      <w:r w:rsidR="003D42F2">
        <w:rPr>
          <w:rFonts w:hint="eastAsia"/>
          <w:color w:val="000000"/>
          <w:sz w:val="21"/>
          <w:szCs w:val="21"/>
        </w:rPr>
        <w:t>些什么</w:t>
      </w:r>
      <w:r w:rsidR="006614AE">
        <w:rPr>
          <w:rFonts w:hint="eastAsia"/>
          <w:color w:val="000000"/>
          <w:sz w:val="21"/>
          <w:szCs w:val="21"/>
        </w:rPr>
        <w:t>，又沉默了。</w:t>
      </w:r>
      <w:r>
        <w:rPr>
          <w:rFonts w:ascii="Calibri" w:hAnsi="Calibri" w:cs="Times New Roman"/>
        </w:rPr>
        <w:t>"</w:t>
      </w:r>
    </w:p>
    <w:p w14:paraId="728B91BE" w14:textId="153AA7F5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WH11rz</w:t>
      </w:r>
      <w:r>
        <w:rPr>
          <w:rFonts w:hint="eastAsia"/>
          <w:highlight w:val="yellow"/>
        </w:rPr>
        <w:t>}</w:t>
      </w:r>
    </w:p>
    <w:p w14:paraId="18F31CA8" w14:textId="385F5D30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周小雨欲言又止，</w:t>
      </w:r>
      <w:r>
        <w:rPr>
          <w:rFonts w:hint="eastAsia"/>
          <w:color w:val="000000"/>
          <w:sz w:val="21"/>
          <w:szCs w:val="21"/>
        </w:rPr>
        <w:t>气氛</w:t>
      </w:r>
      <w:r w:rsidR="00E62E9D">
        <w:rPr>
          <w:rFonts w:hint="eastAsia"/>
          <w:color w:val="000000"/>
          <w:sz w:val="21"/>
          <w:szCs w:val="21"/>
        </w:rPr>
        <w:t>有些尴尬</w:t>
      </w:r>
      <w:r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于是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把话题抛给了智子。</w:t>
      </w:r>
      <w:r>
        <w:rPr>
          <w:rFonts w:ascii="Calibri" w:hAnsi="Calibri" w:cs="Times New Roman"/>
          <w:lang w:eastAsia="ja-JP"/>
        </w:rPr>
        <w:t>"</w:t>
      </w:r>
    </w:p>
    <w:p w14:paraId="446C49F8" w14:textId="3D86B94E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智子ちゃん、いや、高橋さんはどうですか。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智子，哦不</w:t>
      </w:r>
      <w:r w:rsidR="00582AC1">
        <w:rPr>
          <w:rFonts w:hint="eastAsia"/>
          <w:color w:val="000000"/>
          <w:sz w:val="21"/>
          <w:szCs w:val="21"/>
        </w:rPr>
        <w:t>对</w:t>
      </w:r>
      <w:r w:rsidR="001E0C0D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高桥</w:t>
      </w:r>
      <w:r w:rsidR="001E0C0D">
        <w:rPr>
          <w:rFonts w:hint="eastAsia"/>
          <w:color w:val="000000"/>
          <w:sz w:val="21"/>
          <w:szCs w:val="21"/>
        </w:rPr>
        <w:t>你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482B1B5" w14:textId="78B6ED07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095E8364" w14:textId="2767A563" w:rsidR="002A6D12" w:rsidRDefault="000065C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夢ですか。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私はアナウンサーになりたいです。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梦想啊</w:t>
      </w:r>
      <w:r w:rsidR="00F0703A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我想成为</w:t>
      </w:r>
      <w:r w:rsidR="005C3C02">
        <w:rPr>
          <w:rFonts w:hint="eastAsia"/>
          <w:color w:val="000000"/>
          <w:sz w:val="21"/>
          <w:szCs w:val="21"/>
        </w:rPr>
        <w:t>一个</w:t>
      </w:r>
      <w:r w:rsidR="00CF2465">
        <w:rPr>
          <w:rFonts w:hint="eastAsia"/>
          <w:color w:val="000000"/>
          <w:sz w:val="21"/>
          <w:szCs w:val="21"/>
        </w:rPr>
        <w:t>电视台主持人</w:t>
      </w:r>
      <w:r w:rsidR="00E62E9D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6832755B" w14:textId="7675DA86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dx}</w:t>
      </w:r>
    </w:p>
    <w:p w14:paraId="1496B5A2" w14:textId="605DBAFB" w:rsidR="00E62E9D" w:rsidRDefault="00E62E9D" w:rsidP="00E62E9D">
      <w:pPr>
        <w:pStyle w:val="paragraph"/>
        <w:spacing w:before="0" w:beforeAutospacing="0" w:after="0" w:afterAutospacing="0" w:line="309" w:lineRule="auto"/>
        <w:jc w:val="both"/>
      </w:pPr>
      <w:r w:rsidRPr="009B5C80">
        <w:rPr>
          <w:rFonts w:hint="eastAsia"/>
          <w:color w:val="000000"/>
          <w:sz w:val="21"/>
          <w:szCs w:val="21"/>
        </w:rPr>
        <w:t>周小雨</w:t>
      </w:r>
      <w:r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516F0C">
        <w:rPr>
          <w:rFonts w:hint="eastAsia"/>
          <w:color w:val="000000"/>
          <w:sz w:val="21"/>
          <w:szCs w:val="21"/>
        </w:rPr>
        <w:t>好</w:t>
      </w:r>
      <w:r>
        <w:rPr>
          <w:rFonts w:hint="eastAsia"/>
          <w:color w:val="000000"/>
          <w:sz w:val="21"/>
          <w:szCs w:val="21"/>
        </w:rPr>
        <w:t>棒啊。</w:t>
      </w:r>
      <w:r w:rsidR="007769E6">
        <w:rPr>
          <w:rFonts w:ascii="Calibri" w:hAnsi="Calibri" w:cs="Times New Roman"/>
        </w:rPr>
        <w:t>"</w:t>
      </w:r>
    </w:p>
    <w:p w14:paraId="09E35412" w14:textId="7C972B4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E62E9D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>
        <w:rPr>
          <w:rFonts w:hint="eastAsia"/>
          <w:color w:val="000000"/>
          <w:sz w:val="21"/>
          <w:szCs w:val="21"/>
        </w:rPr>
        <w:t>想起周小雨说智子在日本电视台录制节目</w:t>
      </w:r>
      <w:r w:rsidR="00E62E9D">
        <w:rPr>
          <w:rFonts w:hint="eastAsia"/>
          <w:color w:val="000000"/>
          <w:sz w:val="21"/>
          <w:szCs w:val="21"/>
        </w:rPr>
        <w:t>的事情</w:t>
      </w:r>
      <w:r w:rsidR="00EF43FE">
        <w:rPr>
          <w:rFonts w:hint="eastAsia"/>
          <w:color w:val="000000"/>
          <w:sz w:val="21"/>
          <w:szCs w:val="21"/>
        </w:rPr>
        <w:t>。</w:t>
      </w:r>
      <w:r w:rsidR="00E62E9D">
        <w:rPr>
          <w:rFonts w:hint="eastAsia"/>
          <w:color w:val="000000"/>
          <w:sz w:val="21"/>
          <w:szCs w:val="21"/>
        </w:rPr>
        <w:t>虽然穿越到高中时代</w:t>
      </w:r>
      <w:r w:rsidR="00155E32">
        <w:rPr>
          <w:rFonts w:hint="eastAsia"/>
          <w:color w:val="000000"/>
          <w:sz w:val="21"/>
          <w:szCs w:val="21"/>
        </w:rPr>
        <w:t>，</w:t>
      </w:r>
      <w:r w:rsidR="00E62E9D">
        <w:rPr>
          <w:rFonts w:hint="eastAsia"/>
          <w:color w:val="000000"/>
          <w:sz w:val="21"/>
          <w:szCs w:val="21"/>
        </w:rPr>
        <w:t>看到智子在眼前</w:t>
      </w:r>
      <w:r w:rsidR="00155E32">
        <w:rPr>
          <w:rFonts w:hint="eastAsia"/>
          <w:color w:val="000000"/>
          <w:sz w:val="21"/>
          <w:szCs w:val="21"/>
        </w:rPr>
        <w:t>让我</w:t>
      </w:r>
      <w:r w:rsidR="00E62E9D">
        <w:rPr>
          <w:rFonts w:hint="eastAsia"/>
          <w:color w:val="000000"/>
          <w:sz w:val="21"/>
          <w:szCs w:val="21"/>
        </w:rPr>
        <w:t>非常高兴。但不知道现在的她怎么样了……</w:t>
      </w:r>
      <w:r>
        <w:rPr>
          <w:rFonts w:ascii="Calibri" w:hAnsi="Calibri" w:cs="Times New Roman"/>
        </w:rPr>
        <w:t>"</w:t>
      </w:r>
    </w:p>
    <w:p w14:paraId="077776F1" w14:textId="5BC03CD0" w:rsid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ZZ11xf</w:t>
      </w:r>
      <w:r>
        <w:rPr>
          <w:rFonts w:hint="eastAsia"/>
          <w:highlight w:val="yellow"/>
        </w:rPr>
        <w:t>}</w:t>
      </w:r>
    </w:p>
    <w:p w14:paraId="7CEE7143" w14:textId="4E6448C4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智子冲我微笑</w:t>
      </w:r>
      <w:r w:rsidR="00D36DED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一下，又看向旁边的刘洋。</w:t>
      </w:r>
      <w:r>
        <w:rPr>
          <w:rFonts w:ascii="Calibri" w:hAnsi="Calibri" w:cs="Times New Roman"/>
          <w:lang w:eastAsia="ja-JP"/>
        </w:rPr>
        <w:t>"</w:t>
      </w:r>
    </w:p>
    <w:p w14:paraId="41E176BD" w14:textId="5C2789FE" w:rsid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27C01A9" w14:textId="78485859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劉さんと王さんは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どうですか。</w:t>
      </w:r>
      <w:r>
        <w:rPr>
          <w:rFonts w:hint="eastAsia"/>
          <w:color w:val="000000"/>
          <w:sz w:val="21"/>
          <w:szCs w:val="21"/>
        </w:rPr>
        <w:t>（</w:t>
      </w:r>
      <w:r w:rsidR="00E62E9D">
        <w:rPr>
          <w:rFonts w:hint="eastAsia"/>
          <w:color w:val="000000"/>
          <w:sz w:val="21"/>
          <w:szCs w:val="21"/>
        </w:rPr>
        <w:t>刘洋</w:t>
      </w:r>
      <w:r w:rsidR="00CE6759">
        <w:rPr>
          <w:rFonts w:hint="eastAsia"/>
          <w:color w:val="000000"/>
          <w:sz w:val="21"/>
          <w:szCs w:val="21"/>
        </w:rPr>
        <w:t>、</w:t>
      </w:r>
      <w:r w:rsidR="00E62E9D">
        <w:rPr>
          <w:rFonts w:hint="eastAsia"/>
          <w:color w:val="000000"/>
          <w:sz w:val="21"/>
          <w:szCs w:val="21"/>
        </w:rPr>
        <w:t>王</w:t>
      </w:r>
      <w:r w:rsidR="00CA1623">
        <w:rPr>
          <w:rFonts w:hint="eastAsia"/>
          <w:color w:val="000000"/>
          <w:sz w:val="21"/>
          <w:szCs w:val="21"/>
        </w:rPr>
        <w:t>浩</w:t>
      </w:r>
      <w:r w:rsidR="00CE6759">
        <w:rPr>
          <w:rFonts w:hint="eastAsia"/>
          <w:color w:val="000000"/>
          <w:sz w:val="21"/>
          <w:szCs w:val="21"/>
        </w:rPr>
        <w:t>，你们</w:t>
      </w:r>
      <w:r w:rsidR="00E62E9D">
        <w:rPr>
          <w:rFonts w:hint="eastAsia"/>
          <w:color w:val="000000"/>
          <w:sz w:val="21"/>
          <w:szCs w:val="21"/>
        </w:rPr>
        <w:t>的梦想是什么呢？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DB53A9F" w14:textId="620B2221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LY11rz</w:t>
      </w:r>
      <w:r>
        <w:rPr>
          <w:rFonts w:hint="eastAsia"/>
          <w:highlight w:val="yellow"/>
          <w:lang w:eastAsia="ja-JP"/>
        </w:rPr>
        <w:t>}</w:t>
      </w:r>
    </w:p>
    <w:p w14:paraId="4BCA37FF" w14:textId="0A7243AC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刘洋：</w:t>
      </w:r>
      <w:r w:rsidR="001D5C0F">
        <w:rPr>
          <w:rFonts w:ascii="Calibri" w:hAnsi="Calibri" w:cs="Times New Roman"/>
          <w:lang w:eastAsia="ja-JP"/>
        </w:rPr>
        <w:t>"</w:t>
      </w:r>
      <w:r w:rsidR="00E62E9D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外交官になりたいかな。日本に留学するとか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E62E9D">
        <w:rPr>
          <w:rFonts w:hint="eastAsia"/>
          <w:color w:val="000000"/>
          <w:sz w:val="21"/>
          <w:szCs w:val="21"/>
          <w:lang w:eastAsia="ja-JP"/>
        </w:rPr>
        <w:t>（我以后想做一个外交官吧，可能会去日本留学。</w:t>
      </w:r>
      <w:r w:rsidR="00E62E9D"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286BA75C" w14:textId="47FBA090" w:rsidR="00CA1623" w:rsidRPr="00CA1623" w:rsidRDefault="00CA1623" w:rsidP="00CA1623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</w:t>
      </w:r>
      <w:r>
        <w:rPr>
          <w:rFonts w:hint="eastAsia"/>
          <w:highlight w:val="yellow"/>
        </w:rPr>
        <w:t>d</w:t>
      </w:r>
      <w:r>
        <w:rPr>
          <w:highlight w:val="yellow"/>
        </w:rPr>
        <w:t>y</w:t>
      </w:r>
      <w:r>
        <w:rPr>
          <w:rFonts w:hint="eastAsia"/>
          <w:highlight w:val="yellow"/>
        </w:rPr>
        <w:t>}</w:t>
      </w:r>
    </w:p>
    <w:p w14:paraId="7CE1E6F3" w14:textId="57925430" w:rsidR="00E62E9D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或许是我的错觉，听到刘洋的话，小雨的脸上露出了些许担忧的表情。</w:t>
      </w:r>
      <w:r>
        <w:rPr>
          <w:rFonts w:ascii="Calibri" w:hAnsi="Calibri" w:cs="Times New Roman"/>
          <w:lang w:eastAsia="ja-JP"/>
        </w:rPr>
        <w:t>"</w:t>
      </w:r>
    </w:p>
    <w:p w14:paraId="3D42D836" w14:textId="56A6B04F" w:rsidR="00CA1623" w:rsidRPr="00CA1623" w:rsidRDefault="00CA1623" w:rsidP="00CA16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4A08F1FC" w14:textId="1B4B9293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そうなんですか。さすがですね。</w:t>
      </w:r>
      <w:r>
        <w:rPr>
          <w:rFonts w:hint="eastAsia"/>
          <w:color w:val="000000"/>
          <w:sz w:val="21"/>
          <w:szCs w:val="21"/>
          <w:lang w:eastAsia="ja-JP"/>
        </w:rPr>
        <w:t>（这样啊，真是了不起）</w:t>
      </w:r>
      <w:r w:rsidR="007769E6">
        <w:rPr>
          <w:rFonts w:ascii="Calibri" w:hAnsi="Calibri" w:cs="Times New Roman"/>
          <w:lang w:eastAsia="ja-JP"/>
        </w:rPr>
        <w:t>"</w:t>
      </w:r>
    </w:p>
    <w:p w14:paraId="5438230B" w14:textId="5C9AE258" w:rsidR="002A6D12" w:rsidRDefault="00F76B9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lastRenderedPageBreak/>
        <w:t>"</w:t>
      </w:r>
      <w:r>
        <w:rPr>
          <w:rFonts w:hint="eastAsia"/>
          <w:color w:val="000000"/>
          <w:sz w:val="21"/>
          <w:szCs w:val="21"/>
        </w:rPr>
        <w:t>智子</w:t>
      </w:r>
      <w:r w:rsidR="00724E3C">
        <w:rPr>
          <w:rFonts w:hint="eastAsia"/>
          <w:color w:val="000000"/>
          <w:sz w:val="21"/>
          <w:szCs w:val="21"/>
        </w:rPr>
        <w:t>又</w:t>
      </w:r>
      <w:r>
        <w:rPr>
          <w:rFonts w:hint="eastAsia"/>
          <w:color w:val="000000"/>
          <w:sz w:val="21"/>
          <w:szCs w:val="21"/>
        </w:rPr>
        <w:t>笑着望向我。</w:t>
      </w:r>
      <w:r>
        <w:rPr>
          <w:rFonts w:ascii="Calibri" w:hAnsi="Calibri" w:cs="Times New Roman"/>
        </w:rPr>
        <w:t>"</w:t>
      </w:r>
    </w:p>
    <w:p w14:paraId="669CD381" w14:textId="76BF5389" w:rsidR="00CA1623" w:rsidRPr="00CA1623" w:rsidRDefault="00CA1623" w:rsidP="00CA1623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ZZ11x</w:t>
      </w:r>
      <w:r>
        <w:rPr>
          <w:rFonts w:hint="eastAsia"/>
          <w:highlight w:val="yellow"/>
        </w:rPr>
        <w:t>f}</w:t>
      </w:r>
    </w:p>
    <w:p w14:paraId="08A53650" w14:textId="7677C0D5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王さんはどうですか</w:t>
      </w:r>
      <w:r w:rsidR="00F0703A" w:rsidRPr="00B5463B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（王浩，你呢？）</w:t>
      </w:r>
      <w:r w:rsidR="007769E6">
        <w:rPr>
          <w:rFonts w:ascii="Calibri" w:hAnsi="Calibri" w:cs="Times New Roman"/>
        </w:rPr>
        <w:t>"</w:t>
      </w:r>
    </w:p>
    <w:p w14:paraId="463D9820" w14:textId="1E9BD16A" w:rsidR="00EC4F44" w:rsidRPr="00EC4F44" w:rsidRDefault="009C699A" w:rsidP="00EC4F44"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WH1</w:t>
      </w:r>
      <w:r w:rsidR="00C51863">
        <w:rPr>
          <w:highlight w:val="yellow"/>
        </w:rPr>
        <w:t>3ng</w:t>
      </w:r>
      <w:r>
        <w:rPr>
          <w:rFonts w:hint="eastAsia"/>
          <w:highlight w:val="yellow"/>
        </w:rPr>
        <w:t>}</w:t>
      </w:r>
    </w:p>
    <w:p w14:paraId="45216252" w14:textId="7D050FD7" w:rsidR="002A6D12" w:rsidRDefault="00F76B92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原来只剩我</w:t>
      </w:r>
      <w:r w:rsidR="00724E3C">
        <w:rPr>
          <w:rFonts w:hint="eastAsia"/>
          <w:color w:val="000000"/>
          <w:sz w:val="21"/>
          <w:szCs w:val="21"/>
        </w:rPr>
        <w:t>还</w:t>
      </w:r>
      <w:r>
        <w:rPr>
          <w:rFonts w:hint="eastAsia"/>
          <w:color w:val="000000"/>
          <w:sz w:val="21"/>
          <w:szCs w:val="21"/>
        </w:rPr>
        <w:t>没有说</w:t>
      </w:r>
      <w:r w:rsidR="00724E3C">
        <w:rPr>
          <w:rFonts w:hint="eastAsia"/>
          <w:color w:val="000000"/>
          <w:sz w:val="21"/>
          <w:szCs w:val="21"/>
        </w:rPr>
        <w:t>自己的</w:t>
      </w:r>
      <w:r>
        <w:rPr>
          <w:rFonts w:hint="eastAsia"/>
          <w:color w:val="000000"/>
          <w:sz w:val="21"/>
          <w:szCs w:val="21"/>
        </w:rPr>
        <w:t>梦想了，我一下</w:t>
      </w:r>
      <w:r w:rsidR="00724E3C">
        <w:rPr>
          <w:rFonts w:hint="eastAsia"/>
          <w:color w:val="000000"/>
          <w:sz w:val="21"/>
          <w:szCs w:val="21"/>
        </w:rPr>
        <w:t>有点</w:t>
      </w:r>
      <w:r>
        <w:rPr>
          <w:rFonts w:hint="eastAsia"/>
          <w:color w:val="000000"/>
          <w:sz w:val="21"/>
          <w:szCs w:val="21"/>
        </w:rPr>
        <w:t>不知所措。</w:t>
      </w:r>
      <w:r>
        <w:rPr>
          <w:rFonts w:ascii="Calibri" w:hAnsi="Calibri" w:cs="Times New Roman"/>
          <w:lang w:eastAsia="ja-JP"/>
        </w:rPr>
        <w:t>"</w:t>
      </w:r>
    </w:p>
    <w:p w14:paraId="2CC5B3AA" w14:textId="304F0F24" w:rsidR="002A6D12" w:rsidRDefault="000065C0">
      <w:pPr>
        <w:pStyle w:val="paragraph"/>
        <w:spacing w:before="0" w:beforeAutospacing="0" w:after="0" w:afterAutospacing="0" w:line="309" w:lineRule="auto"/>
        <w:jc w:val="both"/>
        <w:rPr>
          <w:rFonts w:eastAsia="Yu Mincho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lang w:eastAsia="ja-JP"/>
        </w:rPr>
        <w:t>我：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私、私は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無職</w:t>
      </w:r>
      <w:r w:rsidR="00724E3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になる</w:t>
      </w:r>
      <w:r w:rsidR="00B10D40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  <w:lang w:eastAsia="ja-JP"/>
        </w:rPr>
        <w:t>（我</w:t>
      </w:r>
      <w:r w:rsidR="00724E3C">
        <w:rPr>
          <w:rFonts w:hint="eastAsia"/>
          <w:color w:val="000000"/>
          <w:sz w:val="21"/>
          <w:szCs w:val="21"/>
          <w:lang w:eastAsia="ja-JP"/>
        </w:rPr>
        <w:t>……</w:t>
      </w:r>
      <w:r w:rsidR="00B10D40">
        <w:rPr>
          <w:rFonts w:hint="eastAsia"/>
          <w:color w:val="000000"/>
          <w:sz w:val="21"/>
          <w:szCs w:val="21"/>
          <w:lang w:eastAsia="ja-JP"/>
        </w:rPr>
        <w:t>我可能要在家啃老了。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7357BFBE" w14:textId="4F6E003B" w:rsidR="00B10D40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10D40">
        <w:rPr>
          <w:rFonts w:hint="eastAsia"/>
          <w:color w:val="000000"/>
          <w:sz w:val="21"/>
          <w:szCs w:val="21"/>
        </w:rPr>
        <w:t>说起</w:t>
      </w:r>
      <w:r w:rsidR="0063691F">
        <w:rPr>
          <w:rFonts w:hint="eastAsia"/>
          <w:color w:val="000000"/>
          <w:sz w:val="21"/>
          <w:szCs w:val="21"/>
        </w:rPr>
        <w:t>将来</w:t>
      </w:r>
      <w:r w:rsidR="00B10D40">
        <w:rPr>
          <w:rFonts w:hint="eastAsia"/>
          <w:color w:val="000000"/>
          <w:sz w:val="21"/>
          <w:szCs w:val="21"/>
        </w:rPr>
        <w:t>的事情，想到刚刚辞职的经历，</w:t>
      </w:r>
      <w:r w:rsidR="00724E3C">
        <w:rPr>
          <w:rFonts w:hint="eastAsia"/>
          <w:color w:val="000000"/>
          <w:sz w:val="21"/>
          <w:szCs w:val="21"/>
        </w:rPr>
        <w:t>我</w:t>
      </w:r>
      <w:r w:rsidR="00B10D40">
        <w:rPr>
          <w:rFonts w:hint="eastAsia"/>
          <w:color w:val="000000"/>
          <w:sz w:val="21"/>
          <w:szCs w:val="21"/>
        </w:rPr>
        <w:t>不由</w:t>
      </w:r>
      <w:r w:rsidR="00A24368">
        <w:rPr>
          <w:rFonts w:hint="eastAsia"/>
          <w:color w:val="000000"/>
          <w:sz w:val="21"/>
          <w:szCs w:val="21"/>
        </w:rPr>
        <w:t>得</w:t>
      </w:r>
      <w:r w:rsidR="00724E3C">
        <w:rPr>
          <w:rFonts w:hint="eastAsia"/>
          <w:color w:val="000000"/>
          <w:sz w:val="21"/>
          <w:szCs w:val="21"/>
        </w:rPr>
        <w:t>感到前途渺茫，</w:t>
      </w:r>
      <w:r w:rsidR="00B10D40">
        <w:rPr>
          <w:rFonts w:hint="eastAsia"/>
          <w:color w:val="000000"/>
          <w:sz w:val="21"/>
          <w:szCs w:val="21"/>
        </w:rPr>
        <w:t>感伤了起来</w:t>
      </w:r>
      <w:r w:rsidR="00724E3C">
        <w:rPr>
          <w:rFonts w:hint="eastAsia"/>
          <w:color w:val="000000"/>
          <w:sz w:val="21"/>
          <w:szCs w:val="21"/>
        </w:rPr>
        <w:t>，</w:t>
      </w:r>
      <w:r w:rsidR="00B10D40">
        <w:rPr>
          <w:rFonts w:hint="eastAsia"/>
          <w:color w:val="000000"/>
          <w:sz w:val="21"/>
          <w:szCs w:val="21"/>
        </w:rPr>
        <w:t>不敢看智子的眼睛。</w:t>
      </w:r>
      <w:r>
        <w:rPr>
          <w:rFonts w:ascii="Calibri" w:hAnsi="Calibri" w:cs="Times New Roman"/>
        </w:rPr>
        <w:t>"</w:t>
      </w:r>
    </w:p>
    <w:p w14:paraId="1E46018D" w14:textId="77777777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</w:p>
    <w:p w14:paraId="2991EC6B" w14:textId="3057402E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（王浩还有其他人的立绘消失，画面中只留下智子）</w:t>
      </w:r>
    </w:p>
    <w:p w14:paraId="30AB26E2" w14:textId="7A0443D6" w:rsidR="009C699A" w:rsidRPr="009C699A" w:rsidRDefault="009C699A" w:rsidP="009C699A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ZZ13wx</w:t>
      </w:r>
      <w:r>
        <w:rPr>
          <w:rFonts w:hint="eastAsia"/>
          <w:highlight w:val="yellow"/>
          <w:lang w:eastAsia="ja-JP"/>
        </w:rPr>
        <w:t>}</w:t>
      </w:r>
    </w:p>
    <w:p w14:paraId="6F97668A" w14:textId="4A0BBB17" w:rsidR="00B10D40" w:rsidRDefault="00B10D40" w:rsidP="00B10D40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そんなことないですよ。</w:t>
      </w:r>
      <w:r w:rsidR="0053467B"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王さんは優しいから、きっとうまくいきますよ。</w:t>
      </w:r>
      <w:r>
        <w:rPr>
          <w:rFonts w:hint="eastAsia"/>
          <w:color w:val="000000"/>
          <w:sz w:val="21"/>
          <w:szCs w:val="21"/>
        </w:rPr>
        <w:t>（</w:t>
      </w:r>
      <w:r w:rsidR="009F5D4C">
        <w:rPr>
          <w:rFonts w:hint="eastAsia"/>
          <w:color w:val="000000"/>
          <w:sz w:val="21"/>
          <w:szCs w:val="21"/>
        </w:rPr>
        <w:t>怎么会</w:t>
      </w:r>
      <w:r w:rsidR="0053467B">
        <w:rPr>
          <w:rFonts w:hint="eastAsia"/>
          <w:color w:val="000000"/>
          <w:sz w:val="21"/>
          <w:szCs w:val="21"/>
        </w:rPr>
        <w:t>，你这么善良，一定会很顺利的。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435BBD71" w14:textId="5ABD9437" w:rsidR="0053467B" w:rsidRDefault="00F76B9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53467B" w:rsidRPr="00994C78">
        <w:rPr>
          <w:rFonts w:hint="eastAsia"/>
          <w:color w:val="000000"/>
          <w:sz w:val="21"/>
          <w:szCs w:val="21"/>
        </w:rPr>
        <w:t>得到智子的</w:t>
      </w:r>
      <w:r w:rsidR="0053467B">
        <w:rPr>
          <w:rFonts w:hint="eastAsia"/>
          <w:color w:val="000000"/>
          <w:sz w:val="21"/>
          <w:szCs w:val="21"/>
        </w:rPr>
        <w:t>宽慰，</w:t>
      </w:r>
      <w:r w:rsidR="00D3467D"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心里好受</w:t>
      </w:r>
      <w:r w:rsidR="00D3467D">
        <w:rPr>
          <w:rFonts w:hint="eastAsia"/>
          <w:color w:val="000000"/>
          <w:sz w:val="21"/>
          <w:szCs w:val="21"/>
        </w:rPr>
        <w:t>了</w:t>
      </w:r>
      <w:r w:rsidR="0053467B">
        <w:rPr>
          <w:rFonts w:hint="eastAsia"/>
          <w:color w:val="000000"/>
          <w:sz w:val="21"/>
          <w:szCs w:val="21"/>
        </w:rPr>
        <w:t>一些</w:t>
      </w:r>
      <w:r w:rsidR="00D3467D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但是在</w:t>
      </w:r>
      <w:r w:rsidR="00B5487B">
        <w:rPr>
          <w:rFonts w:hint="eastAsia"/>
          <w:color w:val="000000"/>
          <w:sz w:val="21"/>
          <w:szCs w:val="21"/>
        </w:rPr>
        <w:t>成人的世界里</w:t>
      </w:r>
      <w:r w:rsidR="0053467B">
        <w:rPr>
          <w:rFonts w:hint="eastAsia"/>
          <w:color w:val="000000"/>
          <w:sz w:val="21"/>
          <w:szCs w:val="21"/>
        </w:rPr>
        <w:t>善良或许反而是最大的弱点吧</w:t>
      </w:r>
      <w:r>
        <w:rPr>
          <w:rFonts w:ascii="Calibri" w:hAnsi="Calibri" w:cs="Times New Roman"/>
        </w:rPr>
        <w:t>"</w:t>
      </w:r>
    </w:p>
    <w:p w14:paraId="4953A651" w14:textId="21257464" w:rsidR="00C51863" w:rsidRPr="00994C78" w:rsidRDefault="00C51863">
      <w:pPr>
        <w:pStyle w:val="paragraph"/>
        <w:spacing w:before="0" w:beforeAutospacing="0" w:after="0" w:afterAutospacing="0" w:line="309" w:lineRule="auto"/>
        <w:jc w:val="both"/>
        <w:rPr>
          <w:rFonts w:eastAsia="Yu Mincho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（所有画面上的人物消失）</w:t>
      </w:r>
    </w:p>
    <w:p w14:paraId="7EB633B8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53467B">
        <w:rPr>
          <w:rFonts w:hint="eastAsia"/>
          <w:color w:val="000000"/>
          <w:sz w:val="21"/>
          <w:szCs w:val="21"/>
        </w:rPr>
        <w:t>再次</w:t>
      </w:r>
      <w:r>
        <w:rPr>
          <w:rFonts w:hint="eastAsia"/>
          <w:color w:val="000000"/>
          <w:sz w:val="21"/>
          <w:szCs w:val="21"/>
        </w:rPr>
        <w:t>思考</w:t>
      </w:r>
      <w:r w:rsidR="0053467B">
        <w:rPr>
          <w:rFonts w:hint="eastAsia"/>
          <w:color w:val="000000"/>
          <w:sz w:val="21"/>
          <w:szCs w:val="21"/>
        </w:rPr>
        <w:t>起</w:t>
      </w:r>
      <w:r>
        <w:rPr>
          <w:rFonts w:hint="eastAsia"/>
          <w:color w:val="000000"/>
          <w:sz w:val="21"/>
          <w:szCs w:val="21"/>
        </w:rPr>
        <w:t>自己的梦想。</w:t>
      </w:r>
      <w:r w:rsidR="0053467B">
        <w:rPr>
          <w:rFonts w:hint="eastAsia"/>
          <w:color w:val="000000"/>
          <w:sz w:val="21"/>
          <w:szCs w:val="21"/>
        </w:rPr>
        <w:t>高中时代</w:t>
      </w:r>
      <w:r>
        <w:rPr>
          <w:rFonts w:hint="eastAsia"/>
          <w:color w:val="000000"/>
          <w:sz w:val="21"/>
          <w:szCs w:val="21"/>
        </w:rPr>
        <w:t>的我，只觉得顺其自然</w:t>
      </w:r>
      <w:r w:rsidR="00E96DBE">
        <w:rPr>
          <w:rFonts w:hint="eastAsia"/>
          <w:color w:val="000000"/>
          <w:sz w:val="21"/>
          <w:szCs w:val="21"/>
        </w:rPr>
        <w:t>就好</w:t>
      </w:r>
      <w:r>
        <w:rPr>
          <w:rFonts w:hint="eastAsia"/>
          <w:color w:val="000000"/>
          <w:sz w:val="21"/>
          <w:szCs w:val="21"/>
        </w:rPr>
        <w:t>，船到桥头自然直。</w:t>
      </w:r>
    </w:p>
    <w:p w14:paraId="0A8CE48B" w14:textId="3B77DB10" w:rsid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如果不影响音频编号的话</w:t>
      </w:r>
      <w:r>
        <w:rPr>
          <w:color w:val="000000"/>
          <w:sz w:val="21"/>
          <w:szCs w:val="21"/>
        </w:rPr>
        <w:t>这里分开）</w:t>
      </w:r>
    </w:p>
    <w:p w14:paraId="5A286171" w14:textId="77777777" w:rsidR="00C51863" w:rsidRDefault="00F76B92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可是后来</w:t>
      </w:r>
      <w:r w:rsidR="0053467B">
        <w:rPr>
          <w:rFonts w:hint="eastAsia"/>
          <w:color w:val="000000"/>
          <w:sz w:val="21"/>
          <w:szCs w:val="21"/>
        </w:rPr>
        <w:t>的生活却仿佛是踩着西瓜皮过日子，自己的人生永远在别人的指挥之下。</w:t>
      </w:r>
    </w:p>
    <w:p w14:paraId="5946CA65" w14:textId="731D3E4C" w:rsidR="00C51863" w:rsidRPr="00C51863" w:rsidRDefault="00C5186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#</w:t>
      </w:r>
      <w:r>
        <w:rPr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如果不影响音频编号的话</w:t>
      </w:r>
      <w:r>
        <w:rPr>
          <w:color w:val="000000"/>
          <w:sz w:val="21"/>
          <w:szCs w:val="21"/>
        </w:rPr>
        <w:t>这里分开）</w:t>
      </w:r>
    </w:p>
    <w:p w14:paraId="017422E9" w14:textId="5A2F07B0" w:rsidR="002A6D12" w:rsidRDefault="0053467B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如果再给</w:t>
      </w:r>
      <w:r w:rsidR="00E96DBE">
        <w:rPr>
          <w:rFonts w:hint="eastAsia"/>
          <w:color w:val="000000"/>
          <w:sz w:val="21"/>
          <w:szCs w:val="21"/>
        </w:rPr>
        <w:t>我</w:t>
      </w:r>
      <w:r>
        <w:rPr>
          <w:rFonts w:hint="eastAsia"/>
          <w:color w:val="000000"/>
          <w:sz w:val="21"/>
          <w:szCs w:val="21"/>
        </w:rPr>
        <w:t>一次机会的话，</w:t>
      </w:r>
      <w:r w:rsidR="00F76B92">
        <w:rPr>
          <w:rFonts w:hint="eastAsia"/>
          <w:color w:val="000000"/>
          <w:sz w:val="21"/>
          <w:szCs w:val="21"/>
        </w:rPr>
        <w:t>我又该</w:t>
      </w:r>
      <w:r>
        <w:rPr>
          <w:rFonts w:hint="eastAsia"/>
          <w:color w:val="000000"/>
          <w:sz w:val="21"/>
          <w:szCs w:val="21"/>
        </w:rPr>
        <w:t>如何</w:t>
      </w:r>
      <w:r w:rsidR="00F76B92">
        <w:rPr>
          <w:rFonts w:hint="eastAsia"/>
          <w:color w:val="000000"/>
          <w:sz w:val="21"/>
          <w:szCs w:val="21"/>
        </w:rPr>
        <w:t>选择呢</w:t>
      </w:r>
      <w:r>
        <w:rPr>
          <w:rFonts w:hint="eastAsia"/>
          <w:color w:val="000000"/>
          <w:sz w:val="21"/>
          <w:szCs w:val="21"/>
        </w:rPr>
        <w:t>……</w:t>
      </w:r>
      <w:r w:rsidR="00F76B92">
        <w:rPr>
          <w:rFonts w:ascii="Calibri" w:hAnsi="Calibri" w:cs="Times New Roman"/>
        </w:rPr>
        <w:t>"</w:t>
      </w:r>
    </w:p>
    <w:p w14:paraId="10F1FC3C" w14:textId="77777777" w:rsidR="00C51863" w:rsidRDefault="00C51863" w:rsidP="00C42F85"/>
    <w:p w14:paraId="43EBD4E8" w14:textId="6A7E78ED" w:rsidR="00C51863" w:rsidRDefault="00C51863" w:rsidP="00C42F85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ZZ13gx</w:t>
      </w:r>
      <w:r>
        <w:rPr>
          <w:rFonts w:hint="eastAsia"/>
          <w:highlight w:val="yellow"/>
          <w:lang w:eastAsia="ja-JP"/>
        </w:rPr>
        <w:t>}</w:t>
      </w:r>
    </w:p>
    <w:p w14:paraId="13C61AE1" w14:textId="5C471BAD" w:rsidR="00450F93" w:rsidRDefault="00450F93" w:rsidP="00450F9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  <w:lang w:eastAsia="ja-JP"/>
        </w:rPr>
        <w:t>智子：</w:t>
      </w:r>
      <w:r w:rsidR="001D5C0F">
        <w:rPr>
          <w:rFonts w:ascii="Calibri" w:hAnsi="Calibri" w:cs="Times New Roman"/>
          <w:lang w:eastAsia="ja-JP"/>
        </w:rPr>
        <w:t>"</w:t>
      </w:r>
      <w:r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ご馳走さまでした</w:t>
      </w:r>
      <w:r w:rsidR="00F0703A" w:rsidRPr="00BA1E24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hint="eastAsia"/>
          <w:color w:val="000000"/>
          <w:sz w:val="21"/>
          <w:szCs w:val="21"/>
        </w:rPr>
        <w:t>（感谢款待</w:t>
      </w:r>
      <w:r w:rsidR="00F0703A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）</w:t>
      </w:r>
      <w:r w:rsidR="007769E6">
        <w:rPr>
          <w:rFonts w:ascii="Calibri" w:hAnsi="Calibri" w:cs="Times New Roman"/>
        </w:rPr>
        <w:t>"</w:t>
      </w:r>
    </w:p>
    <w:p w14:paraId="5F6BFC2A" w14:textId="6F7BBEFC" w:rsidR="002A6D12" w:rsidRPr="00994C78" w:rsidRDefault="00F76B92">
      <w:pPr>
        <w:rPr>
          <w:rFonts w:ascii="宋体" w:eastAsia="宋体" w:hAnsi="宋体"/>
        </w:rPr>
      </w:pPr>
      <w:r>
        <w:rPr>
          <w:rFonts w:ascii="Calibri" w:hAnsi="Calibri" w:cs="Times New Roman"/>
        </w:rPr>
        <w:t>"</w:t>
      </w:r>
      <w:r w:rsidR="00450F93">
        <w:rPr>
          <w:rFonts w:ascii="宋体" w:eastAsia="宋体" w:hAnsi="宋体" w:hint="eastAsia"/>
        </w:rPr>
        <w:t>智子吃完饭后，很有礼貌地说了一句</w:t>
      </w:r>
      <w:r w:rsidR="00D13A1B">
        <w:rPr>
          <w:rFonts w:ascii="宋体" w:eastAsia="宋体" w:hAnsi="宋体" w:hint="eastAsia"/>
        </w:rPr>
        <w:t>‘</w:t>
      </w:r>
      <w:r w:rsidR="00450F93">
        <w:rPr>
          <w:rFonts w:ascii="宋体" w:eastAsia="宋体" w:hAnsi="宋体" w:hint="eastAsia"/>
        </w:rPr>
        <w:t>感谢款待</w:t>
      </w:r>
      <w:r w:rsidR="00D13A1B">
        <w:rPr>
          <w:rFonts w:ascii="宋体" w:eastAsia="宋体" w:hAnsi="宋体" w:hint="eastAsia"/>
        </w:rPr>
        <w:t>’</w:t>
      </w:r>
      <w:r w:rsidR="00450F93">
        <w:rPr>
          <w:rFonts w:ascii="宋体" w:eastAsia="宋体" w:hAnsi="宋体" w:hint="eastAsia"/>
        </w:rPr>
        <w:t>，便又认真地听我们说话。不知不觉</w:t>
      </w:r>
      <w:r w:rsidR="00E96DBE">
        <w:rPr>
          <w:rFonts w:ascii="宋体" w:eastAsia="宋体" w:hAnsi="宋体" w:hint="eastAsia"/>
        </w:rPr>
        <w:t>中</w:t>
      </w:r>
      <w:r w:rsidR="00450F93">
        <w:rPr>
          <w:rFonts w:ascii="宋体" w:eastAsia="宋体" w:hAnsi="宋体" w:hint="eastAsia"/>
        </w:rPr>
        <w:t>，</w:t>
      </w:r>
      <w:r w:rsidR="00E96DBE">
        <w:rPr>
          <w:rFonts w:ascii="宋体" w:eastAsia="宋体" w:hAnsi="宋体" w:hint="eastAsia"/>
        </w:rPr>
        <w:t>我们</w:t>
      </w:r>
      <w:r w:rsidR="00450F93">
        <w:rPr>
          <w:rFonts w:ascii="宋体" w:eastAsia="宋体" w:hAnsi="宋体" w:hint="eastAsia"/>
        </w:rPr>
        <w:t>四个人度过了愉快的午休时间……</w:t>
      </w:r>
      <w:r>
        <w:rPr>
          <w:rFonts w:ascii="Calibri" w:hAnsi="Calibri" w:cs="Times New Roman"/>
        </w:rPr>
        <w:t>"</w:t>
      </w:r>
    </w:p>
    <w:p w14:paraId="46A1D678" w14:textId="55AB5647" w:rsidR="0053467B" w:rsidRDefault="0053467B"/>
    <w:p w14:paraId="2919D2B6" w14:textId="02878CD8" w:rsidR="0053467B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4A07D75F" w14:textId="77777777" w:rsidR="00281097" w:rsidRDefault="00281097" w:rsidP="005C3C02"/>
    <w:p w14:paraId="579961AA" w14:textId="31B378F1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jiaoxue07</w:t>
      </w:r>
      <w:r>
        <w:rPr>
          <w:rFonts w:hint="eastAsia"/>
          <w:highlight w:val="green"/>
        </w:rPr>
        <w:t>}</w:t>
      </w:r>
    </w:p>
    <w:p w14:paraId="790884E6" w14:textId="5E2845BA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0B2F5CBB" w14:textId="5046B7B4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各位同学，今天我们将继续进行第二课的学习。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3051CDE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大家还记得上节课介绍的万叶假名吗？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452B8DE" w14:textId="71935A75" w:rsidR="001279C6" w:rsidRDefault="001279C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66314D8F" w14:textId="7670895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万叶假名就是借用一部分汉字的读音来记录日语中原</w:t>
      </w:r>
      <w:r w:rsidR="00D76920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的发音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5A92DC42" w14:textId="693419FF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12wx</w:t>
      </w:r>
      <w:r>
        <w:rPr>
          <w:rFonts w:hint="eastAsia"/>
          <w:highlight w:val="yellow"/>
        </w:rPr>
        <w:t>}</w:t>
      </w:r>
    </w:p>
    <w:p w14:paraId="0C7949C8" w14:textId="5652C4D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后来又演化成了平假名和片假名</w:t>
      </w:r>
      <w:r w:rsidR="00E96DBE">
        <w:rPr>
          <w:rFonts w:ascii="Calibri" w:eastAsia="宋体" w:hAnsi="Calibri" w:cs="Times New Roman" w:hint="eastAsia"/>
          <w:szCs w:val="24"/>
        </w:rPr>
        <w:t>。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37990C4" w14:textId="3EB7FB0C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jiaoxue0</w:t>
      </w:r>
      <w:r>
        <w:rPr>
          <w:highlight w:val="green"/>
        </w:rPr>
        <w:t>8</w:t>
      </w:r>
      <w:r>
        <w:rPr>
          <w:rFonts w:hint="eastAsia"/>
          <w:highlight w:val="green"/>
        </w:rPr>
        <w:t>}</w:t>
      </w:r>
    </w:p>
    <w:p w14:paraId="4917E31A" w14:textId="0DE407D2" w:rsidR="00256D86" w:rsidRPr="005C3C02" w:rsidRDefault="00256D86" w:rsidP="005C3C02">
      <w:pPr>
        <w:rPr>
          <w:rFonts w:ascii="Calibri" w:eastAsia="宋体" w:hAnsi="Calibri" w:cs="Times New Roman"/>
        </w:rPr>
      </w:pPr>
      <w:r>
        <w:lastRenderedPageBreak/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2410478A" w14:textId="78790135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没错，大家上课听得很</w:t>
      </w:r>
      <w:r w:rsidR="00E96DBE">
        <w:rPr>
          <w:rFonts w:ascii="Calibri" w:eastAsia="宋体" w:hAnsi="Calibri" w:cs="Times New Roman" w:hint="eastAsia"/>
          <w:szCs w:val="24"/>
        </w:rPr>
        <w:t>认真</w:t>
      </w:r>
      <w:r w:rsidRPr="005C3C02">
        <w:rPr>
          <w:rFonts w:ascii="Calibri" w:eastAsia="宋体" w:hAnsi="Calibri" w:cs="Times New Roman" w:hint="eastAsia"/>
          <w:szCs w:val="24"/>
        </w:rPr>
        <w:t>。今天我们也有三个学习任务。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F95305B" w14:textId="5530416B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一是了解平假名和片假名的由来，二是学习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的假名，三是学习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的相关单词</w:t>
      </w:r>
      <w:r w:rsidR="00D76920"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。</w:t>
      </w:r>
      <w:r w:rsidR="00D76920" w:rsidRPr="005C3C02">
        <w:rPr>
          <w:rFonts w:ascii="Calibri" w:eastAsia="宋体" w:hAnsi="Calibri" w:cs="Times New Roman"/>
          <w:szCs w:val="24"/>
        </w:rPr>
        <w:t>"</w:t>
      </w:r>
    </w:p>
    <w:p w14:paraId="396CE7E1" w14:textId="41206EA2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上节课说到汉字传到日本之后开始为日本人所用。但实际上，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</w:t>
      </w:r>
      <w:r w:rsidR="001A7426">
        <w:rPr>
          <w:rFonts w:ascii="宋体" w:eastAsia="宋体" w:hAnsi="宋体" w:cs="Tahoma" w:hint="eastAsia"/>
          <w:color w:val="000000"/>
          <w:shd w:val="clear" w:color="auto" w:fill="FFFFFF"/>
        </w:rPr>
        <w:t>在当时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被视为权威和尊严的代表，一般只有男性才可以使用。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5B7AD41" w14:textId="0C414E1B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QQ11sq</w:t>
      </w:r>
      <w:r>
        <w:rPr>
          <w:rFonts w:hint="eastAsia"/>
          <w:highlight w:val="yellow"/>
        </w:rPr>
        <w:t>}</w:t>
      </w:r>
    </w:p>
    <w:p w14:paraId="22086DE5" w14:textId="000CCA40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那女性怎么办呢？难道就无法使用文字了吗？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0BA3AA2" w14:textId="7C4709E5" w:rsidR="007D4F81" w:rsidRPr="007D4F81" w:rsidRDefault="007D4F81" w:rsidP="005C3C02">
      <w:pPr>
        <w:rPr>
          <w:highlight w:val="green"/>
          <w:lang w:eastAsia="ja-JP"/>
        </w:rPr>
      </w:pPr>
      <w:r>
        <w:rPr>
          <w:rFonts w:hint="eastAsia"/>
          <w:highlight w:val="green"/>
          <w:lang w:eastAsia="ja-JP"/>
        </w:rPr>
        <w:t xml:space="preserve">#{显示背景 </w:t>
      </w:r>
      <w:r w:rsidRPr="007D4F81">
        <w:rPr>
          <w:highlight w:val="green"/>
          <w:lang w:eastAsia="ja-JP"/>
        </w:rPr>
        <w:t>p jiaoxue0</w:t>
      </w:r>
      <w:r>
        <w:rPr>
          <w:highlight w:val="green"/>
          <w:lang w:eastAsia="ja-JP"/>
        </w:rPr>
        <w:t>9</w:t>
      </w:r>
      <w:r>
        <w:rPr>
          <w:rFonts w:hint="eastAsia"/>
          <w:highlight w:val="green"/>
          <w:lang w:eastAsia="ja-JP"/>
        </w:rPr>
        <w:t>}</w:t>
      </w:r>
    </w:p>
    <w:p w14:paraId="73E7C8C0" w14:textId="3326C0AB" w:rsidR="00256D86" w:rsidRDefault="00256D86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386CA4C9" w14:textId="1F6F5D38" w:rsidR="005C3C02" w:rsidRPr="005C3C02" w:rsidRDefault="005C3C02" w:rsidP="005C3C02">
      <w:pPr>
        <w:rPr>
          <w:rFonts w:ascii="宋体" w:eastAsia="宋体" w:hAnsi="宋体" w:cs="Tahoma"/>
          <w:color w:val="000000"/>
          <w:shd w:val="clear" w:color="auto" w:fill="FFFFFF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这便是平假名</w:t>
      </w:r>
      <w:r w:rsidRPr="005C3C02">
        <w:rPr>
          <w:rFonts w:ascii="MS Mincho" w:eastAsia="MS Mincho" w:hAnsi="MS Mincho" w:cs="Times New Roman" w:hint="eastAsia"/>
          <w:szCs w:val="24"/>
          <w:lang w:eastAsia="ja-JP"/>
        </w:rPr>
        <w:t>「ひらがな」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的由来。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平假名大约诞生于公元九世纪，最初被宫廷中的女性所使用。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AFA8E82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由于汉字笔画较多，因此宫中的女官们将汉字的草书简化成便于书写的形式，慢慢地演变成了平假名。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443E803" w14:textId="1106324D" w:rsidR="00256D86" w:rsidRDefault="00256D86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L</w:t>
      </w:r>
      <w:r>
        <w:rPr>
          <w:rFonts w:hint="eastAsia"/>
          <w:highlight w:val="yellow"/>
        </w:rPr>
        <w:t>Y</w:t>
      </w:r>
      <w:r>
        <w:rPr>
          <w:highlight w:val="yellow"/>
        </w:rPr>
        <w:t>12gx</w:t>
      </w:r>
      <w:r>
        <w:rPr>
          <w:rFonts w:hint="eastAsia"/>
          <w:highlight w:val="yellow"/>
        </w:rPr>
        <w:t>}</w:t>
      </w:r>
    </w:p>
    <w:p w14:paraId="3939E2C0" w14:textId="19E7FF90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刘洋：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原来如此。难怪之前听说过平假名也被称为女手。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E3BECC0" w14:textId="297B2777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10</w:t>
      </w:r>
      <w:r>
        <w:rPr>
          <w:rFonts w:hint="eastAsia"/>
          <w:highlight w:val="green"/>
        </w:rPr>
        <w:t>}</w:t>
      </w:r>
    </w:p>
    <w:p w14:paraId="4A54AC6F" w14:textId="4C5399B1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7CBCAB33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没错。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紫式部所写的《源氏物语》，以及清少纳言所写的《枕草子》中都使用了平假名。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D00C05B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田老师</w:t>
      </w:r>
      <w:r w:rsidRPr="005C3C02">
        <w:rPr>
          <w:rFonts w:ascii="Calibri" w:eastAsia="宋体" w:hAnsi="Calibri" w:cs="Times New Roman" w:hint="eastAsia"/>
        </w:rPr>
        <w:t>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不过，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7668AF2" w14:textId="35EBF17A" w:rsidR="009E7DAB" w:rsidRPr="005C3C02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</w:t>
      </w:r>
      <w:r w:rsidR="00C51863">
        <w:rPr>
          <w:highlight w:val="yellow"/>
        </w:rPr>
        <w:t>1jy</w:t>
      </w:r>
      <w:r>
        <w:rPr>
          <w:rFonts w:hint="eastAsia"/>
          <w:highlight w:val="yellow"/>
        </w:rPr>
        <w:t>}</w:t>
      </w:r>
    </w:p>
    <w:p w14:paraId="50E05493" w14:textId="0E57E0F9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那现在日语中的平假名有什么作用呢？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2FAD696" w14:textId="6F9D072D" w:rsidR="009E7DAB" w:rsidRPr="005C3C02" w:rsidRDefault="009E7DAB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9196C6F" w14:textId="2D09EF8A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现在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日语中</w:t>
      </w:r>
      <w:r w:rsidR="00922BDA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的平假名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除了用于书写和语单词、标注汉字读音以外，还常常用于单词的词尾部分，如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「分</w:t>
      </w:r>
      <w:r w:rsidR="00636987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か</w:t>
      </w:r>
      <w:r w:rsidRPr="005C3C02">
        <w:rPr>
          <w:rFonts w:ascii="MS Mincho" w:eastAsia="MS Mincho" w:hAnsi="MS Mincho" w:cs="Tahoma" w:hint="eastAsia"/>
          <w:color w:val="000000"/>
          <w:shd w:val="clear" w:color="auto" w:fill="FFFFFF"/>
          <w:lang w:eastAsia="ja-JP"/>
        </w:rPr>
        <w:t>る、美味しい」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等。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5BB9D38" w14:textId="765E3240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{显示立绘ZH</w:t>
      </w:r>
      <w:r>
        <w:rPr>
          <w:highlight w:val="yellow"/>
        </w:rPr>
        <w:t>12wn</w:t>
      </w:r>
      <w:r>
        <w:rPr>
          <w:rFonts w:hint="eastAsia"/>
          <w:highlight w:val="yellow"/>
        </w:rPr>
        <w:t>}</w:t>
      </w:r>
    </w:p>
    <w:p w14:paraId="6F61C0C7" w14:textId="762933F8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郑辉：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原来是这样呀。那片假名有什么用呢？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575C6B6" w14:textId="478CFD84" w:rsidR="007D4F81" w:rsidRPr="007D4F81" w:rsidRDefault="007D4F81" w:rsidP="005C3C02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11</w:t>
      </w:r>
      <w:r>
        <w:rPr>
          <w:rFonts w:hint="eastAsia"/>
          <w:highlight w:val="green"/>
        </w:rPr>
        <w:t>}</w:t>
      </w:r>
    </w:p>
    <w:p w14:paraId="1140AB42" w14:textId="74A5BDF8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wx}</w:t>
      </w:r>
    </w:p>
    <w:p w14:paraId="142D860F" w14:textId="5F59D54E" w:rsidR="005C3C02" w:rsidRPr="005C3C02" w:rsidRDefault="005C3C02" w:rsidP="005C3C02">
      <w:pPr>
        <w:jc w:val="left"/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这个问题问</w:t>
      </w:r>
      <w:r w:rsidR="00785167">
        <w:rPr>
          <w:rFonts w:ascii="Calibri" w:eastAsia="宋体" w:hAnsi="Calibri" w:cs="Times New Roman" w:hint="eastAsia"/>
          <w:szCs w:val="24"/>
        </w:rPr>
        <w:t>得</w:t>
      </w:r>
      <w:r w:rsidRPr="005C3C02">
        <w:rPr>
          <w:rFonts w:ascii="Calibri" w:eastAsia="宋体" w:hAnsi="Calibri" w:cs="Times New Roman" w:hint="eastAsia"/>
          <w:szCs w:val="24"/>
        </w:rPr>
        <w:t>很好，其实片假名和平假名原本</w:t>
      </w:r>
      <w:r w:rsidR="00785167">
        <w:rPr>
          <w:rFonts w:ascii="Calibri" w:eastAsia="宋体" w:hAnsi="Calibri" w:cs="Times New Roman" w:hint="eastAsia"/>
          <w:szCs w:val="24"/>
        </w:rPr>
        <w:t>有</w:t>
      </w:r>
      <w:r w:rsidRPr="005C3C02">
        <w:rPr>
          <w:rFonts w:ascii="Calibri" w:eastAsia="宋体" w:hAnsi="Calibri" w:cs="Times New Roman" w:hint="eastAsia"/>
          <w:szCs w:val="24"/>
        </w:rPr>
        <w:t>完全不同的用途。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片假名比平假名出现的时间还要早，大约诞生于公元八世纪</w:t>
      </w:r>
      <w:r w:rsidR="00211573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当时日本的僧人在念佛经的时候，为了标注汉字的读音，便用汉字的偏旁部首做一些标记。这些标记慢慢变成了一种假名文字。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D3B712A" w14:textId="55B94DBF" w:rsid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{显示立绘QQ</w:t>
      </w:r>
      <w:r>
        <w:rPr>
          <w:highlight w:val="yellow"/>
        </w:rPr>
        <w:t>13xf</w:t>
      </w:r>
      <w:r>
        <w:rPr>
          <w:rFonts w:hint="eastAsia"/>
          <w:highlight w:val="yellow"/>
        </w:rPr>
        <w:t>}</w:t>
      </w:r>
    </w:p>
    <w:p w14:paraId="317CB95A" w14:textId="4A3013BE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袁巧巧：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原来不论平假名还是片假名，都和汉字密切相关</w:t>
      </w:r>
      <w:r w:rsidR="00094F1E">
        <w:rPr>
          <w:rFonts w:ascii="Calibri" w:eastAsia="宋体" w:hAnsi="Calibri" w:cs="Times New Roman" w:hint="eastAsia"/>
          <w:szCs w:val="24"/>
        </w:rPr>
        <w:t>啊</w:t>
      </w:r>
      <w:r w:rsidRPr="005C3C02">
        <w:rPr>
          <w:rFonts w:ascii="Calibri" w:eastAsia="宋体" w:hAnsi="Calibri" w:cs="Times New Roman" w:hint="eastAsia"/>
          <w:szCs w:val="24"/>
        </w:rPr>
        <w:t>！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FE63C9C" w14:textId="1358DFD6" w:rsidR="007D4F81" w:rsidRPr="007D4F81" w:rsidRDefault="007D4F81" w:rsidP="009E7DAB">
      <w:pPr>
        <w:rPr>
          <w:highlight w:val="green"/>
        </w:rPr>
      </w:pPr>
      <w:r>
        <w:rPr>
          <w:rFonts w:hint="eastAsia"/>
          <w:highlight w:val="green"/>
        </w:rPr>
        <w:t xml:space="preserve">#{显示背景 </w:t>
      </w:r>
      <w:r w:rsidRPr="007D4F81">
        <w:rPr>
          <w:highlight w:val="green"/>
        </w:rPr>
        <w:t>p jiaoxue</w:t>
      </w:r>
      <w:r>
        <w:rPr>
          <w:highlight w:val="green"/>
        </w:rPr>
        <w:t>12</w:t>
      </w:r>
      <w:r>
        <w:rPr>
          <w:rFonts w:hint="eastAsia"/>
          <w:highlight w:val="green"/>
        </w:rPr>
        <w:t>}</w:t>
      </w:r>
    </w:p>
    <w:p w14:paraId="30E5E792" w14:textId="6FE4999E" w:rsidR="009E7DAB" w:rsidRPr="009E7DAB" w:rsidRDefault="009E7DAB" w:rsidP="009E7DAB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18DF8B9D" w14:textId="524EDE2F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是的，不过现在的片假名主要用于表示外来语。例如外国的人名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 w:rsidR="00686641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9B4828E" w14:textId="24805EBB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</w:t>
      </w:r>
      <w:r>
        <w:rPr>
          <w:rFonts w:hint="eastAsia"/>
          <w:highlight w:val="yellow"/>
        </w:rPr>
        <w:t>Y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52FBB850" w14:textId="378D0573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imes New Roman" w:hint="eastAsia"/>
          <w:szCs w:val="24"/>
        </w:rPr>
        <w:t>周小雨：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那</w:t>
      </w:r>
      <w:r w:rsidR="00F92D7F">
        <w:rPr>
          <w:rFonts w:ascii="Calibri" w:eastAsia="宋体" w:hAnsi="Calibri" w:cs="Times New Roman" w:hint="eastAsia"/>
          <w:szCs w:val="24"/>
        </w:rPr>
        <w:t>么</w:t>
      </w:r>
      <w:r w:rsidR="00FD19FD">
        <w:rPr>
          <w:rFonts w:ascii="Calibri" w:eastAsia="宋体" w:hAnsi="Calibri" w:cs="Times New Roman" w:hint="eastAsia"/>
          <w:szCs w:val="24"/>
        </w:rPr>
        <w:t>平假名、片假名、汉字</w:t>
      </w:r>
      <w:r w:rsidR="00F92D7F">
        <w:rPr>
          <w:rFonts w:ascii="Calibri" w:eastAsia="宋体" w:hAnsi="Calibri" w:cs="Times New Roman" w:hint="eastAsia"/>
          <w:szCs w:val="24"/>
        </w:rPr>
        <w:t>到底应该怎么用呢</w:t>
      </w:r>
      <w:r w:rsidRPr="005C3C02">
        <w:rPr>
          <w:rFonts w:ascii="Calibri" w:eastAsia="宋体" w:hAnsi="Calibri" w:cs="Times New Roman" w:hint="eastAsia"/>
          <w:szCs w:val="24"/>
        </w:rPr>
        <w:t>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7801EDF" w14:textId="43417519" w:rsidR="009E7DAB" w:rsidRPr="009E7DAB" w:rsidRDefault="009E7DAB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1w</w:t>
      </w:r>
      <w:r>
        <w:rPr>
          <w:rFonts w:hint="eastAsia"/>
          <w:highlight w:val="yellow"/>
        </w:rPr>
        <w:t>x}</w:t>
      </w:r>
    </w:p>
    <w:p w14:paraId="1DDAAA55" w14:textId="4C2D2F10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="00F92D7F">
        <w:rPr>
          <w:rFonts w:ascii="Calibri" w:eastAsia="宋体" w:hAnsi="Calibri" w:cs="Times New Roman" w:hint="eastAsia"/>
          <w:szCs w:val="24"/>
        </w:rPr>
        <w:t>问得好。其实这</w:t>
      </w:r>
      <w:r w:rsidRPr="005C3C02">
        <w:rPr>
          <w:rFonts w:ascii="Calibri" w:eastAsia="宋体" w:hAnsi="Calibri" w:cs="Times New Roman" w:hint="eastAsia"/>
          <w:szCs w:val="24"/>
        </w:rPr>
        <w:t>三种文字都是日语中的正式文</w:t>
      </w:r>
      <w:r w:rsidR="00FD19FD">
        <w:rPr>
          <w:rFonts w:ascii="Calibri" w:eastAsia="宋体" w:hAnsi="Calibri" w:cs="Times New Roman" w:hint="eastAsia"/>
          <w:szCs w:val="24"/>
        </w:rPr>
        <w:t>字</w:t>
      </w:r>
      <w:r w:rsidR="00F92D7F">
        <w:rPr>
          <w:rFonts w:ascii="Calibri" w:eastAsia="宋体" w:hAnsi="Calibri" w:cs="Times New Roman" w:hint="eastAsia"/>
          <w:szCs w:val="24"/>
        </w:rPr>
        <w:t>，常见的文章中也会</w:t>
      </w:r>
      <w:r w:rsidR="00FD19FD">
        <w:rPr>
          <w:rFonts w:ascii="Calibri" w:eastAsia="宋体" w:hAnsi="Calibri" w:cs="Times New Roman" w:hint="eastAsia"/>
          <w:szCs w:val="24"/>
        </w:rPr>
        <w:t>混用</w:t>
      </w:r>
      <w:r w:rsidR="00F92D7F">
        <w:rPr>
          <w:rFonts w:ascii="Calibri" w:eastAsia="宋体" w:hAnsi="Calibri" w:cs="Times New Roman" w:hint="eastAsia"/>
          <w:szCs w:val="24"/>
        </w:rPr>
        <w:t>。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t>日文</w:t>
      </w:r>
      <w:r w:rsidR="00F92D7F">
        <w:rPr>
          <w:rFonts w:ascii="Calibri" w:eastAsia="宋体" w:hAnsi="Calibri" w:cs="Times New Roman" w:hint="eastAsia"/>
          <w:szCs w:val="24"/>
          <w:lang w:eastAsia="ja-JP"/>
        </w:rPr>
        <w:lastRenderedPageBreak/>
        <w:t>也被称为</w:t>
      </w:r>
      <w:r w:rsidR="00F92D7F">
        <w:rPr>
          <w:rFonts w:ascii="Calibri" w:eastAsia="Yu Mincho" w:hAnsi="Calibri" w:cs="Times New Roman" w:hint="eastAsia"/>
          <w:szCs w:val="24"/>
          <w:lang w:eastAsia="ja-JP"/>
        </w:rPr>
        <w:t>「漢字仮名交じり文」</w:t>
      </w:r>
      <w:r w:rsidR="00F92D7F">
        <w:rPr>
          <w:rFonts w:ascii="Calibri" w:hAnsi="Calibri" w:cs="Times New Roman" w:hint="eastAsia"/>
          <w:szCs w:val="24"/>
          <w:lang w:eastAsia="ja-JP"/>
        </w:rPr>
        <w:t>，</w:t>
      </w:r>
      <w:r w:rsidR="00F92D7F" w:rsidRPr="007D4F81">
        <w:rPr>
          <w:rFonts w:ascii="Calibri" w:eastAsia="宋体" w:hAnsi="Calibri" w:cs="Times New Roman" w:hint="eastAsia"/>
          <w:szCs w:val="24"/>
          <w:lang w:eastAsia="ja-JP"/>
        </w:rPr>
        <w:t>译为</w:t>
      </w:r>
      <w:r w:rsidRPr="007D4F81">
        <w:rPr>
          <w:rFonts w:ascii="Calibri" w:eastAsia="宋体" w:hAnsi="Calibri" w:cs="Times New Roman" w:hint="eastAsia"/>
          <w:szCs w:val="24"/>
          <w:lang w:eastAsia="ja-JP"/>
        </w:rPr>
        <w:t>汉字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  <w:lang w:eastAsia="ja-JP"/>
        </w:rPr>
        <w:t>假名混合文。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68C54D7A" w14:textId="77777777" w:rsidR="005C3C02" w:rsidRDefault="005C3C02" w:rsidP="005C3C02">
      <w:pPr>
        <w:rPr>
          <w:rFonts w:ascii="Calibri" w:eastAsia="MS Mincho" w:hAnsi="Calibri" w:cs="Times New Roman"/>
          <w:szCs w:val="24"/>
          <w:lang w:eastAsia="ja-JP"/>
        </w:rPr>
      </w:pPr>
    </w:p>
    <w:p w14:paraId="2016E090" w14:textId="46A72BA7" w:rsidR="004D49C3" w:rsidRPr="004D49C3" w:rsidRDefault="004D49C3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743A2FE9" w14:textId="3544268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接下来我们将继续学习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さ行～た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行</w:t>
      </w:r>
      <w:r w:rsidR="00A92C41" w:rsidRPr="005C3C02">
        <w:rPr>
          <w:rFonts w:ascii="Calibri" w:eastAsia="MS Mincho" w:hAnsi="Calibri" w:cs="Times New Roman" w:hint="eastAsia"/>
          <w:szCs w:val="24"/>
          <w:lang w:eastAsia="ja-JP"/>
        </w:rPr>
        <w:t>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十个假名的读法与写法。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74D01B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在这之前我们先来做一个小测试，看看大家是否掌握了刚才所讲的知识。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048B8D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22C0114" w14:textId="0B946D00" w:rsidR="002C7231" w:rsidRPr="002C7231" w:rsidRDefault="002C7231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50A44D2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'</w:t>
      </w:r>
      <w:r w:rsidRPr="005C3C02">
        <w:rPr>
          <w:rFonts w:ascii="Calibri" w:eastAsia="宋体" w:hAnsi="Calibri" w:cs="Times New Roman" w:hint="eastAsia"/>
          <w:szCs w:val="24"/>
        </w:rPr>
        <w:t>平假名为什么又被称为女手？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4A305524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早期平假名多为女性所用</w:t>
      </w:r>
    </w:p>
    <w:p w14:paraId="3B3F119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平假名只能由女性使用</w:t>
      </w:r>
    </w:p>
    <w:p w14:paraId="7D9344B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女性更擅长书写平假名</w:t>
      </w:r>
    </w:p>
    <w:p w14:paraId="15C11A46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63F58541" w14:textId="3F715B6E" w:rsidR="00B5487B" w:rsidRPr="00B5487B" w:rsidRDefault="00B5487B" w:rsidP="00B5487B">
      <w:pPr>
        <w:rPr>
          <w:rFonts w:ascii="Calibri" w:eastAsia="宋体" w:hAnsi="Calibri" w:cs="Times New Roman"/>
          <w:szCs w:val="24"/>
        </w:rPr>
      </w:pPr>
      <w:r>
        <w:t>#</w:t>
      </w:r>
      <w:r>
        <w:rPr>
          <w:rFonts w:hint="eastAsia"/>
        </w:rPr>
        <w:t>选择1.</w:t>
      </w:r>
      <w:r w:rsidRPr="00B5487B">
        <w:rPr>
          <w:rFonts w:ascii="Calibri" w:eastAsia="宋体" w:hAnsi="Calibri" w:cs="Times New Roman" w:hint="eastAsia"/>
          <w:szCs w:val="24"/>
        </w:rPr>
        <w:t xml:space="preserve"> </w:t>
      </w:r>
    </w:p>
    <w:p w14:paraId="5D05F424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4873E7A3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76C31CD0" w14:textId="23E7E9CC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F02457F" w14:textId="6BA8739E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2530FEF7" w14:textId="77777777" w:rsidR="00B5487B" w:rsidRDefault="00B5487B" w:rsidP="00B5487B"/>
    <w:p w14:paraId="63B21DCC" w14:textId="77777777" w:rsidR="00B5487B" w:rsidRDefault="00B5487B" w:rsidP="00B5487B">
      <w:r>
        <w:rPr>
          <w:rFonts w:hint="eastAsia"/>
        </w:rPr>
        <w:t>选择 其他选项</w:t>
      </w:r>
    </w:p>
    <w:p w14:paraId="432E13AB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41CAAA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D3DDD7" w14:textId="06A5DB0F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="0019077E" w:rsidRPr="005C3C02">
        <w:rPr>
          <w:rFonts w:ascii="宋体" w:eastAsia="宋体" w:hAnsi="宋体" w:cs="Tahoma" w:hint="eastAsia"/>
          <w:color w:val="000000"/>
          <w:shd w:val="clear" w:color="auto" w:fill="FFFFFF"/>
        </w:rPr>
        <w:t>实际上平假名不仅限于女性使用，《古今和歌集》等男性书写的作品中也使用了平假名。</w:t>
      </w:r>
      <w:r>
        <w:t>"</w:t>
      </w:r>
    </w:p>
    <w:p w14:paraId="6C1104E4" w14:textId="77777777" w:rsidR="00B5487B" w:rsidRDefault="00B5487B" w:rsidP="005C3C02">
      <w:pPr>
        <w:rPr>
          <w:rFonts w:ascii="Calibri" w:eastAsia="宋体" w:hAnsi="Calibri" w:cs="Times New Roman"/>
          <w:szCs w:val="24"/>
        </w:rPr>
      </w:pPr>
    </w:p>
    <w:p w14:paraId="2C199C9D" w14:textId="7C65E80D" w:rsidR="005C3C02" w:rsidRPr="005C3C02" w:rsidRDefault="005C3C02" w:rsidP="005C3C02">
      <w:pPr>
        <w:rPr>
          <w:rFonts w:ascii="Calibri" w:eastAsia="宋体" w:hAnsi="Calibri" w:cs="Times New Roman"/>
        </w:rPr>
      </w:pPr>
      <w:bookmarkStart w:id="17" w:name="_Hlk152255710"/>
      <w:r w:rsidRPr="005C3C02">
        <w:rPr>
          <w:rFonts w:ascii="Calibri" w:eastAsia="宋体" w:hAnsi="Calibri" w:cs="Times New Roman" w:hint="eastAsia"/>
          <w:szCs w:val="24"/>
        </w:rPr>
        <w:t>'</w:t>
      </w:r>
      <w:r w:rsidR="000B1668">
        <w:rPr>
          <w:rFonts w:ascii="Calibri" w:eastAsia="宋体" w:hAnsi="Calibri" w:cs="Times New Roman" w:hint="eastAsia"/>
          <w:szCs w:val="24"/>
        </w:rPr>
        <w:t>平</w:t>
      </w:r>
      <w:r w:rsidRPr="005C3C02">
        <w:rPr>
          <w:rFonts w:ascii="Calibri" w:eastAsia="宋体" w:hAnsi="Calibri" w:cs="Times New Roman" w:hint="eastAsia"/>
          <w:szCs w:val="24"/>
        </w:rPr>
        <w:t>假名的起源是？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6D99FAD0" w14:textId="763E3692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1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宋体" w:eastAsia="宋体" w:hAnsi="宋体" w:cs="Tahoma" w:hint="eastAsia"/>
          <w:color w:val="000000"/>
          <w:shd w:val="clear" w:color="auto" w:fill="FFFFFF"/>
        </w:rPr>
        <w:t>汉字的偏旁部首</w:t>
      </w:r>
    </w:p>
    <w:p w14:paraId="4737FE37" w14:textId="4AB3FEAE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="00B5487B" w:rsidRPr="005C3C02">
        <w:rPr>
          <w:rFonts w:ascii="Calibri" w:eastAsia="宋体" w:hAnsi="Calibri" w:cs="Times New Roman" w:hint="eastAsia"/>
          <w:szCs w:val="24"/>
        </w:rPr>
        <w:t>汉字的草书</w:t>
      </w:r>
    </w:p>
    <w:bookmarkEnd w:id="17"/>
    <w:p w14:paraId="4A20592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汉字的楷书</w:t>
      </w:r>
    </w:p>
    <w:p w14:paraId="5609DAFA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105BD189" w14:textId="7ACD62D9" w:rsidR="00B5487B" w:rsidRDefault="00B5487B" w:rsidP="00B5487B">
      <w:r>
        <w:t>#</w:t>
      </w:r>
      <w:r>
        <w:rPr>
          <w:rFonts w:hint="eastAsia"/>
        </w:rPr>
        <w:t>选择</w:t>
      </w:r>
      <w:r>
        <w:t>2</w:t>
      </w:r>
      <w:r>
        <w:rPr>
          <w:rFonts w:hint="eastAsia"/>
        </w:rPr>
        <w:t>.</w:t>
      </w:r>
    </w:p>
    <w:p w14:paraId="2D822A32" w14:textId="77777777" w:rsidR="00B5487B" w:rsidRDefault="00B5487B" w:rsidP="00B5487B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75998731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3E4B305" w14:textId="270BB8F5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DE46A80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5ED6622D" w14:textId="77777777" w:rsidR="00B5487B" w:rsidRDefault="00B5487B" w:rsidP="00B5487B"/>
    <w:p w14:paraId="61814298" w14:textId="77777777" w:rsidR="00B5487B" w:rsidRDefault="00B5487B" w:rsidP="00B5487B">
      <w:r>
        <w:rPr>
          <w:rFonts w:hint="eastAsia"/>
        </w:rPr>
        <w:t>选择 其他选项</w:t>
      </w:r>
    </w:p>
    <w:p w14:paraId="36E4B0CA" w14:textId="77777777" w:rsidR="00B5487B" w:rsidRDefault="00B5487B" w:rsidP="00B5487B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0DEF7D0" w14:textId="77777777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E5EFA9D" w14:textId="77777777" w:rsidR="00B5487B" w:rsidRDefault="00B5487B" w:rsidP="00B5487B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宫中的女官们将汉字的草书简化成便于书写的形式，慢慢地演变成了平假名。</w:t>
      </w:r>
      <w:r>
        <w:t>"</w:t>
      </w:r>
    </w:p>
    <w:p w14:paraId="6DEBF67B" w14:textId="77777777" w:rsidR="00B5487B" w:rsidRPr="005C3C02" w:rsidRDefault="00B5487B" w:rsidP="005C3C02">
      <w:pPr>
        <w:rPr>
          <w:rFonts w:ascii="Calibri" w:eastAsia="宋体" w:hAnsi="Calibri" w:cs="Times New Roman"/>
          <w:szCs w:val="24"/>
        </w:rPr>
      </w:pPr>
    </w:p>
    <w:p w14:paraId="53229B8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lastRenderedPageBreak/>
        <w:t>'</w:t>
      </w:r>
      <w:r w:rsidRPr="005C3C02">
        <w:rPr>
          <w:rFonts w:ascii="Calibri" w:eastAsia="宋体" w:hAnsi="Calibri" w:cs="Times New Roman" w:hint="eastAsia"/>
          <w:szCs w:val="24"/>
        </w:rPr>
        <w:t>以下哪个不是片假名的功能？</w:t>
      </w:r>
      <w:r w:rsidRPr="005C3C02">
        <w:rPr>
          <w:rFonts w:ascii="Calibri" w:eastAsia="宋体" w:hAnsi="Calibri" w:cs="Times New Roman" w:hint="eastAsia"/>
          <w:szCs w:val="24"/>
        </w:rPr>
        <w:t>'</w:t>
      </w:r>
    </w:p>
    <w:p w14:paraId="71B5B421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/>
          <w:szCs w:val="24"/>
        </w:rPr>
        <w:t>1.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</w:p>
    <w:p w14:paraId="62CC3C43" w14:textId="150AED6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2</w:t>
      </w:r>
      <w:r w:rsidRPr="005C3C02">
        <w:rPr>
          <w:rFonts w:ascii="Calibri" w:eastAsia="宋体" w:hAnsi="Calibri" w:cs="Times New Roman"/>
          <w:szCs w:val="24"/>
        </w:rPr>
        <w:t>.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 w:rsidR="00FA4F08"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</w:p>
    <w:p w14:paraId="5030D44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3.</w:t>
      </w:r>
      <w:r w:rsidRPr="005C3C02">
        <w:rPr>
          <w:rFonts w:ascii="Calibri" w:eastAsia="宋体" w:hAnsi="Calibri" w:cs="Times New Roman" w:hint="eastAsia"/>
          <w:szCs w:val="24"/>
        </w:rPr>
        <w:t>作为助词使用</w:t>
      </w:r>
    </w:p>
    <w:p w14:paraId="7C4D280B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</w:p>
    <w:p w14:paraId="58A599B5" w14:textId="26A0C6C2" w:rsidR="0019077E" w:rsidRDefault="0019077E" w:rsidP="0019077E">
      <w:r>
        <w:t>#</w:t>
      </w:r>
      <w:r>
        <w:rPr>
          <w:rFonts w:hint="eastAsia"/>
        </w:rPr>
        <w:t>选择</w:t>
      </w:r>
      <w:r>
        <w:t>3</w:t>
      </w:r>
    </w:p>
    <w:p w14:paraId="640692C9" w14:textId="77777777" w:rsidR="0019077E" w:rsidRDefault="0019077E" w:rsidP="0019077E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3A27A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6327410" w14:textId="6AFC61C8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10FE419" w14:textId="759B105D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49AE5000" w14:textId="77777777" w:rsidR="0019077E" w:rsidRDefault="0019077E" w:rsidP="0019077E"/>
    <w:p w14:paraId="3F3FDD54" w14:textId="77777777" w:rsidR="0019077E" w:rsidRDefault="0019077E" w:rsidP="0019077E">
      <w:r>
        <w:rPr>
          <w:rFonts w:hint="eastAsia"/>
        </w:rPr>
        <w:t>选择 其他选项</w:t>
      </w:r>
    </w:p>
    <w:p w14:paraId="101AA46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4A9A2FC" w14:textId="1F37DBD2" w:rsidR="000B1696" w:rsidRDefault="000B1696" w:rsidP="000B1696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6920CDF1" w14:textId="1A7669B6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现在的片假名主要用于表示外来语。例如外国的人名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地名、专有词汇，或是其他需要强调的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26BF7D39" w14:textId="77777777" w:rsidR="00EC4F44" w:rsidRDefault="00EC4F44" w:rsidP="00EC4F44">
      <w:pPr>
        <w:pStyle w:val="paragraph"/>
        <w:spacing w:before="0" w:beforeAutospacing="0" w:after="0" w:afterAutospacing="0" w:line="309" w:lineRule="auto"/>
        <w:jc w:val="both"/>
        <w:rPr>
          <w:highlight w:val="cyan"/>
        </w:rPr>
      </w:pPr>
    </w:p>
    <w:p w14:paraId="3706364B" w14:textId="2076889E" w:rsidR="005C3C02" w:rsidRP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045D9E50" w14:textId="77777777" w:rsidR="005C3C02" w:rsidRPr="005C3C02" w:rsidRDefault="005C3C02" w:rsidP="005C3C02">
      <w:pPr>
        <w:rPr>
          <w:rFonts w:ascii="宋体" w:eastAsia="宋体" w:hAnsi="宋体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5C3C02">
        <w:rPr>
          <w:rFonts w:ascii="宋体" w:eastAsia="宋体" w:hAnsi="宋体" w:cs="Tahoma" w:hint="eastAsia"/>
          <w:b/>
          <w:bCs/>
          <w:color w:val="000000"/>
          <w:szCs w:val="24"/>
          <w:highlight w:val="green"/>
          <w:shd w:val="clear" w:color="auto" w:fill="FFFFFF"/>
        </w:rPr>
        <w:t>#第二课 假名部分</w:t>
      </w:r>
    </w:p>
    <w:p w14:paraId="168F05FB" w14:textId="240CF3C1" w:rsidR="005C3C02" w:rsidRPr="00D64732" w:rsidRDefault="00D64732" w:rsidP="005C3C0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1g</w:t>
      </w:r>
      <w:r>
        <w:rPr>
          <w:rFonts w:hint="eastAsia"/>
          <w:highlight w:val="yellow"/>
          <w:lang w:eastAsia="ja-JP"/>
        </w:rPr>
        <w:t>x}</w:t>
      </w:r>
    </w:p>
    <w:p w14:paraId="07E53A64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接下来我们来学习本课的第二项内容，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「さ行～た行」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的十个假名。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FFDB763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请智子同学为我们读一下吧。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3713F7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56A6A464" w14:textId="5671C9F5" w:rsidR="00D64732" w:rsidRPr="00D64732" w:rsidRDefault="00D64732" w:rsidP="005C3C0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</w:t>
      </w:r>
      <w:r>
        <w:rPr>
          <w:rFonts w:hint="eastAsia"/>
          <w:highlight w:val="yellow"/>
          <w:lang w:eastAsia="ja-JP"/>
        </w:rPr>
        <w:t>g</w:t>
      </w:r>
      <w:r>
        <w:rPr>
          <w:highlight w:val="yellow"/>
          <w:lang w:eastAsia="ja-JP"/>
        </w:rPr>
        <w:t>x</w:t>
      </w:r>
      <w:r>
        <w:rPr>
          <w:rFonts w:hint="eastAsia"/>
          <w:highlight w:val="yellow"/>
          <w:lang w:eastAsia="ja-JP"/>
        </w:rPr>
        <w:t>}</w:t>
      </w:r>
    </w:p>
    <w:p w14:paraId="6A9D4EE3" w14:textId="1FF0096F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15EFD6" w14:textId="4264FA64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2FE84850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8F4E0A" w14:textId="567093BA" w:rsidR="00D64732" w:rsidRPr="00D64732" w:rsidRDefault="00D64732" w:rsidP="00D64732">
      <w:pPr>
        <w:rPr>
          <w:rFonts w:ascii="Calibri" w:eastAsia="宋体" w:hAnsi="Calibri" w:cs="Times New Roman"/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{显示立绘TJ</w:t>
      </w:r>
      <w:r>
        <w:rPr>
          <w:highlight w:val="yellow"/>
          <w:lang w:eastAsia="ja-JP"/>
        </w:rPr>
        <w:t>1wx</w:t>
      </w:r>
      <w:r>
        <w:rPr>
          <w:rFonts w:hint="eastAsia"/>
          <w:highlight w:val="yellow"/>
          <w:lang w:eastAsia="ja-JP"/>
        </w:rPr>
        <w:t>}</w:t>
      </w:r>
    </w:p>
    <w:p w14:paraId="7D2AE379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（请再读一遍。）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02D54D11" w14:textId="3086F4AE" w:rsidR="000971DE" w:rsidRDefault="000971DE" w:rsidP="000971DE">
      <w:pPr>
        <w:rPr>
          <w:highlight w:val="cyan"/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sata</w:t>
      </w:r>
      <w:r w:rsidR="00704322">
        <w:rPr>
          <w:highlight w:val="cyan"/>
          <w:lang w:eastAsia="ja-JP"/>
        </w:rPr>
        <w:t>10</w:t>
      </w:r>
      <w:r>
        <w:rPr>
          <w:rFonts w:hint="eastAsia"/>
          <w:highlight w:val="cyan"/>
          <w:lang w:eastAsia="ja-JP"/>
        </w:rPr>
        <w:t xml:space="preserve"> }</w:t>
      </w:r>
    </w:p>
    <w:p w14:paraId="7165A4EC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さ、し、す、せ、そ、た、ち、つ、て、と。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21CC6A" w14:textId="77777777" w:rsidR="00D64732" w:rsidRP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1g</w:t>
      </w:r>
      <w:r>
        <w:rPr>
          <w:rFonts w:hint="eastAsia"/>
          <w:highlight w:val="yellow"/>
        </w:rPr>
        <w:t>x}</w:t>
      </w:r>
    </w:p>
    <w:p w14:paraId="6374D743" w14:textId="77777777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47303F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4E5A48CE" w14:textId="0936051A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87CBCAF" w14:textId="7777777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1B6C511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CD81415" w14:textId="13334C86" w:rsidR="000971DE" w:rsidRDefault="000971DE" w:rsidP="000971DE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 w:rsidR="00704322">
        <w:rPr>
          <w:highlight w:val="cyan"/>
          <w:lang w:eastAsia="ja-JP"/>
        </w:rPr>
        <w:t>su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257056FF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1C6347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BD7FCDF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1C1BD23" w14:textId="4667979E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す</w:t>
      </w:r>
    </w:p>
    <w:p w14:paraId="0396A984" w14:textId="77777777" w:rsidR="0019077E" w:rsidRDefault="0019077E" w:rsidP="0019077E">
      <w:r>
        <w:lastRenderedPageBreak/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45F1EE4A" w14:textId="0AF2269B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D4F75B4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1C637F04" w14:textId="77777777" w:rsidR="0019077E" w:rsidRDefault="0019077E" w:rsidP="0019077E"/>
    <w:p w14:paraId="300C836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6B1A2D81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50B05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088D00B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BD903AB" w14:textId="2486933E" w:rsidR="0019077E" w:rsidRDefault="0019077E" w:rsidP="0019077E">
      <w:r w:rsidRPr="0019077E">
        <w:rPr>
          <w:rFonts w:hint="eastAsia"/>
          <w:highlight w:val="green"/>
        </w:rPr>
        <w:t>#循环到第一题的位置</w:t>
      </w:r>
    </w:p>
    <w:p w14:paraId="7320215A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1D4EC3FF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73D8B4D" w14:textId="3078D70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EA5A13" w14:textId="4F59A257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780CB49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86169EB" w14:textId="7AC9A9F2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chi</w:t>
      </w:r>
      <w:r>
        <w:rPr>
          <w:rFonts w:hint="eastAsia"/>
          <w:highlight w:val="cyan"/>
        </w:rPr>
        <w:t>}</w:t>
      </w:r>
    </w:p>
    <w:p w14:paraId="1A795DA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D09895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E66349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つ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B5F12D8" w14:textId="55B56320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ち</w:t>
      </w:r>
    </w:p>
    <w:p w14:paraId="7F0CBF1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36F37FC" w14:textId="06BBC6DD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33FA54D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5949039" w14:textId="77777777" w:rsidR="0019077E" w:rsidRDefault="0019077E" w:rsidP="0019077E"/>
    <w:p w14:paraId="4F6D9A52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AC61DC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D71E51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756D7B5D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42295DA" w14:textId="63D970ED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二</w:t>
      </w:r>
      <w:r w:rsidRPr="0019077E">
        <w:rPr>
          <w:rFonts w:hint="eastAsia"/>
          <w:highlight w:val="green"/>
        </w:rPr>
        <w:t>题的位置</w:t>
      </w:r>
    </w:p>
    <w:p w14:paraId="165FF385" w14:textId="77777777" w:rsidR="0019077E" w:rsidRPr="00CF3476" w:rsidRDefault="0019077E" w:rsidP="005C3C02">
      <w:pPr>
        <w:rPr>
          <w:rFonts w:ascii="Calibri" w:hAnsi="Calibri" w:cs="Times New Roman"/>
          <w:szCs w:val="24"/>
        </w:rPr>
      </w:pPr>
    </w:p>
    <w:p w14:paraId="01E50E37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2E83174B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CB5B547" w14:textId="1FE3578B" w:rsidR="000971DE" w:rsidRDefault="000971DE" w:rsidP="000971D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6E7BC67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589A7EB" w14:textId="0B5D2C9D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te</w:t>
      </w:r>
      <w:proofErr w:type="spellEnd"/>
      <w:r>
        <w:rPr>
          <w:rFonts w:hint="eastAsia"/>
          <w:highlight w:val="cyan"/>
        </w:rPr>
        <w:t>}</w:t>
      </w:r>
    </w:p>
    <w:p w14:paraId="1D792F4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そ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D186A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CC6EFED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4F3EB1E5" w14:textId="7EC5EE1C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て</w:t>
      </w:r>
    </w:p>
    <w:p w14:paraId="0EF6945C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582EA357" w14:textId="6E88157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6A42D2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39228FD" w14:textId="77777777" w:rsidR="0019077E" w:rsidRDefault="0019077E" w:rsidP="0019077E"/>
    <w:p w14:paraId="093B3C51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4085B110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E69125" w14:textId="77777777" w:rsidR="0019077E" w:rsidRDefault="0019077E" w:rsidP="0019077E">
      <w:r>
        <w:rPr>
          <w:highlight w:val="cyan"/>
        </w:rPr>
        <w:lastRenderedPageBreak/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F5B2C9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07CA1870" w14:textId="434F9705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三</w:t>
      </w:r>
      <w:r w:rsidRPr="0019077E">
        <w:rPr>
          <w:rFonts w:hint="eastAsia"/>
          <w:highlight w:val="green"/>
        </w:rPr>
        <w:t>题的位置</w:t>
      </w:r>
    </w:p>
    <w:p w14:paraId="7237EC96" w14:textId="77777777" w:rsid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F415DB1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214F4BC9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30A7B7BC" w14:textId="7970FFD3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disiti</w:t>
      </w:r>
      <w:proofErr w:type="spellEnd"/>
      <w:r>
        <w:rPr>
          <w:rFonts w:hint="eastAsia"/>
          <w:highlight w:val="cyan"/>
        </w:rPr>
        <w:t>}</w:t>
      </w:r>
    </w:p>
    <w:p w14:paraId="36EF37AE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lang w:eastAsia="ja-JP"/>
        </w:rPr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第四题。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854041" w14:textId="3BBB3F10" w:rsidR="00FB1C69" w:rsidRDefault="00FB1C69" w:rsidP="00FB1C69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ta</w:t>
      </w:r>
      <w:r>
        <w:rPr>
          <w:rFonts w:hint="eastAsia"/>
          <w:highlight w:val="cyan"/>
        </w:rPr>
        <w:t>}</w:t>
      </w:r>
    </w:p>
    <w:p w14:paraId="1237ED3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と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694637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5B8E28A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し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2E1C25D3" w14:textId="0D3503A4" w:rsidR="0019077E" w:rsidRP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た</w:t>
      </w:r>
    </w:p>
    <w:p w14:paraId="08E3DB09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D25576C" w14:textId="63149832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1C1511E8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F5CC3ED" w14:textId="77777777" w:rsidR="0019077E" w:rsidRDefault="0019077E" w:rsidP="0019077E"/>
    <w:p w14:paraId="54D54259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45F35D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3A2177C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C6BAC5E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69C04E17" w14:textId="3874A653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四</w:t>
      </w:r>
      <w:r w:rsidRPr="0019077E">
        <w:rPr>
          <w:rFonts w:hint="eastAsia"/>
          <w:highlight w:val="green"/>
        </w:rPr>
        <w:t>题的位置</w:t>
      </w:r>
    </w:p>
    <w:p w14:paraId="448AB096" w14:textId="77777777" w:rsidR="0019077E" w:rsidRPr="0019077E" w:rsidRDefault="0019077E" w:rsidP="005C3C02">
      <w:pPr>
        <w:rPr>
          <w:rFonts w:ascii="Calibri" w:eastAsia="宋体" w:hAnsi="Calibri" w:cs="Times New Roman"/>
          <w:szCs w:val="24"/>
        </w:rPr>
      </w:pPr>
    </w:p>
    <w:p w14:paraId="39C10CBD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7F132C59" w14:textId="7F5AD1AB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diwuti</w:t>
      </w:r>
      <w:proofErr w:type="spellEnd"/>
      <w:r>
        <w:rPr>
          <w:rFonts w:hint="eastAsia"/>
          <w:highlight w:val="cyan"/>
        </w:rPr>
        <w:t>}</w:t>
      </w:r>
    </w:p>
    <w:p w14:paraId="20D789D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第五题。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96F2CEB" w14:textId="54F9599B" w:rsidR="00FB1C69" w:rsidRDefault="00FB1C69" w:rsidP="00FB1C69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{播放SE</w:t>
      </w:r>
      <w:r>
        <w:rPr>
          <w:highlight w:val="cyan"/>
          <w:lang w:eastAsia="ja-JP"/>
        </w:rPr>
        <w:t xml:space="preserve"> </w:t>
      </w:r>
      <w:proofErr w:type="spellStart"/>
      <w:r>
        <w:rPr>
          <w:highlight w:val="cyan"/>
          <w:lang w:eastAsia="ja-JP"/>
        </w:rPr>
        <w:t>sa</w:t>
      </w:r>
      <w:proofErr w:type="spellEnd"/>
      <w:r>
        <w:rPr>
          <w:rFonts w:hint="eastAsia"/>
          <w:highlight w:val="cyan"/>
          <w:lang w:eastAsia="ja-JP"/>
        </w:rPr>
        <w:t>}</w:t>
      </w:r>
    </w:p>
    <w:p w14:paraId="07D008C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か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2ED5D9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72C0C2B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う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257E809" w14:textId="77777777" w:rsidR="00CF3476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さ</w:t>
      </w:r>
    </w:p>
    <w:p w14:paraId="595C32B4" w14:textId="416CB491" w:rsidR="0019077E" w:rsidRPr="00CF3476" w:rsidRDefault="0019077E" w:rsidP="0019077E">
      <w:pPr>
        <w:rPr>
          <w:rFonts w:eastAsia="MS Mincho"/>
        </w:rPr>
      </w:pPr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14B80AE6" w14:textId="622896E4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 w:rsidR="004D7ACB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6B630423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0A29B64" w14:textId="77777777" w:rsidR="0019077E" w:rsidRDefault="0019077E" w:rsidP="0019077E"/>
    <w:p w14:paraId="09301BBB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15A48497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37F5C69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80913E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F4CF34E" w14:textId="77E851F0" w:rsidR="0019077E" w:rsidRDefault="0019077E" w:rsidP="0019077E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五</w:t>
      </w:r>
      <w:r w:rsidRPr="0019077E">
        <w:rPr>
          <w:rFonts w:hint="eastAsia"/>
          <w:highlight w:val="green"/>
        </w:rPr>
        <w:t>题的位置</w:t>
      </w:r>
    </w:p>
    <w:p w14:paraId="15D12AC0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081B666C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700627A8" w14:textId="77777777" w:rsidR="0019077E" w:rsidRP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6FDBD52A" w14:textId="77777777" w:rsidR="005C3C02" w:rsidRPr="005C3C02" w:rsidRDefault="005C3C02" w:rsidP="005C3C02">
      <w:pPr>
        <w:rPr>
          <w:rFonts w:ascii="Calibri" w:eastAsia="宋体" w:hAnsi="Calibri" w:cs="Times New Roman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这十个假名大家都已经掌握了，接下来我们来看一下它们可以组成哪些单词。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5F8D9CB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lang w:eastAsia="ja-JP"/>
        </w:rPr>
        <w:lastRenderedPageBreak/>
        <w:t>田老师：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5C3C02">
        <w:rPr>
          <w:rFonts w:ascii="宋体" w:eastAsia="宋体" w:hAnsi="宋体" w:cs="Times New Roman" w:hint="eastAsia"/>
          <w:szCs w:val="24"/>
        </w:rPr>
        <w:t>（智子，能请你读一下这些单词吗？）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3B522094" w14:textId="3E59359D" w:rsidR="00D64732" w:rsidRPr="00D64732" w:rsidRDefault="00D64732" w:rsidP="00D64732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</w:t>
      </w:r>
      <w:r>
        <w:rPr>
          <w:highlight w:val="yellow"/>
          <w:lang w:eastAsia="ja-JP"/>
        </w:rPr>
        <w:t>ZZ11wx</w:t>
      </w:r>
      <w:r>
        <w:rPr>
          <w:rFonts w:hint="eastAsia"/>
          <w:highlight w:val="yellow"/>
          <w:lang w:eastAsia="ja-JP"/>
        </w:rPr>
        <w:t>}</w:t>
      </w:r>
    </w:p>
    <w:p w14:paraId="56C257C5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</w:t>
      </w:r>
      <w:r w:rsidRPr="005C3C02">
        <w:rPr>
          <w:rFonts w:ascii="Calibri" w:eastAsia="宋体" w:hAnsi="Calibri" w:cs="Times New Roman" w:hint="eastAsia"/>
          <w:lang w:eastAsia="ja-JP"/>
        </w:rPr>
        <w:t>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5C3C02">
        <w:rPr>
          <w:rFonts w:ascii="宋体" w:eastAsia="宋体" w:hAnsi="宋体" w:cs="Times New Roman" w:hint="eastAsia"/>
          <w:szCs w:val="24"/>
          <w:lang w:eastAsia="ja-JP"/>
        </w:rPr>
        <w:t>（好的，我读了。）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78AE165A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99C693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07D39D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2F201B2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宋体" w:eastAsia="宋体" w:hAnsi="宋体" w:cs="Tahoma" w:hint="eastAsia"/>
          <w:szCs w:val="24"/>
          <w:shd w:val="clear" w:color="auto" w:fill="FFFFFF"/>
          <w:lang w:eastAsia="ja-JP"/>
        </w:rPr>
        <w:t>高桥智子：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宋体" w:eastAsia="宋体" w:hAnsi="宋体" w:cs="宋体" w:hint="eastAsia"/>
          <w:szCs w:val="21"/>
          <w:lang w:eastAsia="ja-JP"/>
        </w:rPr>
        <w:t>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BDCC20" w14:textId="0CD7CD08" w:rsidR="005C3C02" w:rsidRPr="005C3C02" w:rsidRDefault="005C3C02" w:rsidP="005C3C02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大家可以跟读练习一下哦。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54CF397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既然大家都学会了，那么我们来做一个小测试吧。请大家根据听到的读音选择正确的单词。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130D1ADE" w14:textId="77777777" w:rsidR="0019077E" w:rsidRDefault="0019077E" w:rsidP="005C3C02">
      <w:pPr>
        <w:rPr>
          <w:highlight w:val="green"/>
        </w:rPr>
      </w:pPr>
    </w:p>
    <w:p w14:paraId="5A2A8F58" w14:textId="77777777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diyiti</w:t>
      </w:r>
      <w:proofErr w:type="spellEnd"/>
      <w:r>
        <w:rPr>
          <w:rFonts w:hint="eastAsia"/>
          <w:highlight w:val="cyan"/>
        </w:rPr>
        <w:t>}</w:t>
      </w:r>
    </w:p>
    <w:p w14:paraId="2429CD6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第一题。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2DB51681" w14:textId="53309896" w:rsidR="00FB1C69" w:rsidRDefault="00FB1C69" w:rsidP="00FB1C69">
      <w:commentRangeStart w:id="18"/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021sushi</w:t>
      </w:r>
      <w:r w:rsidRPr="00FB1C69">
        <w:rPr>
          <w:rFonts w:hint="eastAsia"/>
          <w:highlight w:val="cyan"/>
        </w:rPr>
        <w:t>}</w:t>
      </w:r>
    </w:p>
    <w:p w14:paraId="72B9073C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1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Calibri" w:eastAsia="宋体" w:hAnsi="Calibri" w:cs="Times New Roman" w:hint="eastAsia"/>
          <w:szCs w:val="24"/>
        </w:rPr>
        <w:t>寿司</w:t>
      </w:r>
      <w:r w:rsidRPr="005C3C02">
        <w:rPr>
          <w:rFonts w:ascii="MS Mincho" w:eastAsia="MS Mincho" w:hAnsi="MS Mincho" w:cs="宋体" w:hint="eastAsia"/>
          <w:szCs w:val="21"/>
        </w:rPr>
        <w:t>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すし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3F57727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2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唄（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うた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18CE5DC0" w14:textId="77777777" w:rsid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"</w:t>
      </w:r>
      <w:r w:rsidRPr="005C3C02">
        <w:rPr>
          <w:rFonts w:ascii="Calibri" w:eastAsia="宋体" w:hAnsi="Calibri" w:cs="Times New Roman"/>
          <w:szCs w:val="24"/>
        </w:rPr>
        <w:t>3</w:t>
      </w:r>
      <w:r w:rsidRPr="005C3C02">
        <w:rPr>
          <w:rFonts w:ascii="Calibri" w:eastAsia="宋体" w:hAnsi="Calibri" w:cs="Times New Roman" w:hint="eastAsia"/>
          <w:szCs w:val="24"/>
        </w:rPr>
        <w:t>.</w:t>
      </w:r>
      <w:r w:rsidRPr="005C3C02">
        <w:rPr>
          <w:rFonts w:ascii="MS Mincho" w:eastAsia="MS Mincho" w:hAnsi="MS Mincho" w:cs="宋体" w:hint="eastAsia"/>
          <w:szCs w:val="21"/>
        </w:rPr>
        <w:t>月（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つき</w:t>
      </w:r>
      <w:r w:rsidRPr="005C3C02">
        <w:rPr>
          <w:rFonts w:ascii="MS Mincho" w:eastAsia="MS Mincho" w:hAnsi="MS Mincho" w:cs="宋体" w:hint="eastAsia"/>
          <w:szCs w:val="21"/>
        </w:rPr>
        <w:t>）</w:t>
      </w:r>
      <w:r w:rsidRPr="005C3C02">
        <w:rPr>
          <w:rFonts w:ascii="Calibri" w:eastAsia="宋体" w:hAnsi="Calibri" w:cs="Times New Roman" w:hint="eastAsia"/>
          <w:szCs w:val="24"/>
        </w:rPr>
        <w:t>"</w:t>
      </w:r>
    </w:p>
    <w:p w14:paraId="6DBE2618" w14:textId="64AEE299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</w:p>
    <w:p w14:paraId="49F0E236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22FF18" w14:textId="68AF6A30" w:rsidR="0019077E" w:rsidRDefault="0019077E" w:rsidP="0019077E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 w:rsidR="00FB1C69">
        <w:rPr>
          <w:highlight w:val="cyan"/>
        </w:rPr>
        <w:t xml:space="preserve">SE </w:t>
      </w:r>
      <w:proofErr w:type="spellStart"/>
      <w:r w:rsidR="00FB1C69"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0EA10E85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6ACC7" w14:textId="77777777" w:rsidR="0019077E" w:rsidRDefault="0019077E" w:rsidP="0019077E"/>
    <w:p w14:paraId="220F2B6E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3B01EC55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3D45CC2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14F75D30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70BEC4B0" w14:textId="6B48B262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0C7775F4" w14:textId="77777777" w:rsidR="0019077E" w:rsidRPr="00EC4F44" w:rsidRDefault="0019077E" w:rsidP="005C3C02">
      <w:pPr>
        <w:rPr>
          <w:rFonts w:ascii="Calibri" w:hAnsi="Calibri" w:cs="Times New Roman"/>
          <w:szCs w:val="24"/>
        </w:rPr>
      </w:pPr>
    </w:p>
    <w:p w14:paraId="6C6D1F7A" w14:textId="7D87FAA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dierti</w:t>
      </w:r>
      <w:proofErr w:type="spellEnd"/>
      <w:r>
        <w:rPr>
          <w:rFonts w:hint="eastAsia"/>
          <w:highlight w:val="cyan"/>
        </w:rPr>
        <w:t>}</w:t>
      </w:r>
    </w:p>
    <w:p w14:paraId="3FEF5C87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第二题。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4B2E5FA3" w14:textId="1EF7ABF5" w:rsidR="00FB1C69" w:rsidRDefault="00FB1C69" w:rsidP="005C3C02">
      <w:pPr>
        <w:rPr>
          <w:lang w:eastAsia="ja-JP"/>
        </w:rPr>
      </w:pPr>
      <w:r w:rsidRPr="00FB1C69">
        <w:rPr>
          <w:highlight w:val="cyan"/>
          <w:lang w:eastAsia="ja-JP"/>
        </w:rPr>
        <w:t>#</w:t>
      </w:r>
      <w:r w:rsidRPr="00FB1C69">
        <w:rPr>
          <w:rFonts w:hint="eastAsia"/>
          <w:highlight w:val="cyan"/>
          <w:lang w:eastAsia="ja-JP"/>
        </w:rPr>
        <w:t>{播放se</w:t>
      </w:r>
      <w:r w:rsidRPr="00FB1C69">
        <w:rPr>
          <w:highlight w:val="cyan"/>
          <w:lang w:eastAsia="ja-JP"/>
        </w:rPr>
        <w:t xml:space="preserve"> 02</w:t>
      </w:r>
      <w:r>
        <w:rPr>
          <w:highlight w:val="cyan"/>
          <w:lang w:eastAsia="ja-JP"/>
        </w:rPr>
        <w:t>2</w:t>
      </w:r>
      <w:r w:rsidRPr="00FB1C69">
        <w:rPr>
          <w:highlight w:val="cyan"/>
          <w:lang w:eastAsia="ja-JP"/>
        </w:rPr>
        <w:t>su</w:t>
      </w:r>
      <w:r>
        <w:rPr>
          <w:highlight w:val="cyan"/>
          <w:lang w:eastAsia="ja-JP"/>
        </w:rPr>
        <w:t>ki</w:t>
      </w:r>
      <w:r w:rsidRPr="00FB1C69">
        <w:rPr>
          <w:rFonts w:hint="eastAsia"/>
          <w:highlight w:val="cyan"/>
          <w:lang w:eastAsia="ja-JP"/>
        </w:rPr>
        <w:t>}</w:t>
      </w:r>
    </w:p>
    <w:p w14:paraId="5CBD6F59" w14:textId="7D6C9F76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6A658E09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5506CDE7" w14:textId="77777777" w:rsid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寿司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（すし）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7F28BC64" w14:textId="5B9A443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</w:p>
    <w:p w14:paraId="4AB1CD2F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396A1000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579260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53B569C8" w14:textId="77777777" w:rsidR="0019077E" w:rsidRDefault="0019077E" w:rsidP="0019077E"/>
    <w:p w14:paraId="71A80C2C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56E7F11D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B19CC9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47C980C9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185E7C02" w14:textId="77777777" w:rsidR="0019077E" w:rsidRDefault="0019077E" w:rsidP="0019077E">
      <w:r w:rsidRPr="0019077E">
        <w:rPr>
          <w:rFonts w:hint="eastAsia"/>
          <w:highlight w:val="green"/>
        </w:rPr>
        <w:lastRenderedPageBreak/>
        <w:t>#循环到</w:t>
      </w:r>
      <w:r>
        <w:rPr>
          <w:rFonts w:hint="eastAsia"/>
          <w:highlight w:val="green"/>
        </w:rPr>
        <w:t>本题上方</w:t>
      </w:r>
    </w:p>
    <w:p w14:paraId="1074B602" w14:textId="77777777" w:rsidR="0019077E" w:rsidRDefault="0019077E" w:rsidP="005C3C02">
      <w:pPr>
        <w:rPr>
          <w:rFonts w:ascii="Calibri" w:eastAsia="Yu Mincho" w:hAnsi="Calibri" w:cs="Times New Roman"/>
          <w:szCs w:val="24"/>
        </w:rPr>
      </w:pPr>
    </w:p>
    <w:p w14:paraId="3B8E3B20" w14:textId="016D4E15" w:rsidR="0019077E" w:rsidRDefault="0019077E" w:rsidP="0019077E"/>
    <w:p w14:paraId="64A706FF" w14:textId="4B09F222" w:rsidR="00704322" w:rsidRDefault="00704322" w:rsidP="00704322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disanti</w:t>
      </w:r>
      <w:proofErr w:type="spellEnd"/>
      <w:r>
        <w:rPr>
          <w:rFonts w:hint="eastAsia"/>
          <w:highlight w:val="cyan"/>
        </w:rPr>
        <w:t>}</w:t>
      </w:r>
    </w:p>
    <w:p w14:paraId="01160092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第三题。</w:t>
      </w:r>
      <w:r w:rsidRPr="005C3C02">
        <w:rPr>
          <w:rFonts w:ascii="Calibri" w:eastAsia="宋体" w:hAnsi="Calibri" w:cs="Times New Roman"/>
          <w:szCs w:val="24"/>
          <w:lang w:eastAsia="ja-JP"/>
        </w:rPr>
        <w:t>"</w:t>
      </w:r>
    </w:p>
    <w:p w14:paraId="13C1D882" w14:textId="15C65ADD" w:rsidR="00FB1C69" w:rsidRDefault="00FB1C69" w:rsidP="005C3C02">
      <w:r w:rsidRPr="00FB1C69">
        <w:rPr>
          <w:highlight w:val="cyan"/>
        </w:rPr>
        <w:t>#</w:t>
      </w:r>
      <w:r w:rsidRPr="00FB1C69">
        <w:rPr>
          <w:rFonts w:hint="eastAsia"/>
          <w:highlight w:val="cyan"/>
        </w:rPr>
        <w:t>{播放se</w:t>
      </w:r>
      <w:r w:rsidRPr="00FB1C69">
        <w:rPr>
          <w:highlight w:val="cyan"/>
        </w:rPr>
        <w:t xml:space="preserve"> 02</w:t>
      </w:r>
      <w:r>
        <w:rPr>
          <w:highlight w:val="cyan"/>
        </w:rPr>
        <w:t>3uta</w:t>
      </w:r>
      <w:r w:rsidRPr="00FB1C69">
        <w:rPr>
          <w:rFonts w:hint="eastAsia"/>
          <w:highlight w:val="cyan"/>
        </w:rPr>
        <w:t>}</w:t>
      </w:r>
    </w:p>
    <w:p w14:paraId="442098DC" w14:textId="4F553AE9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1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月（つき）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1951620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2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好き（すき）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3F7EA5A3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  <w:lang w:eastAsia="ja-JP"/>
        </w:rPr>
      </w:pP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  <w:r w:rsidRPr="005C3C02">
        <w:rPr>
          <w:rFonts w:ascii="Calibri" w:eastAsia="宋体" w:hAnsi="Calibri" w:cs="Times New Roman"/>
          <w:szCs w:val="24"/>
          <w:lang w:eastAsia="ja-JP"/>
        </w:rPr>
        <w:t>3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.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唄（うた）</w:t>
      </w:r>
      <w:r w:rsidRPr="005C3C02">
        <w:rPr>
          <w:rFonts w:ascii="Calibri" w:eastAsia="宋体" w:hAnsi="Calibri" w:cs="Times New Roman" w:hint="eastAsia"/>
          <w:szCs w:val="24"/>
          <w:lang w:eastAsia="ja-JP"/>
        </w:rPr>
        <w:t>"</w:t>
      </w:r>
    </w:p>
    <w:p w14:paraId="088DA427" w14:textId="5AF47FC8" w:rsidR="0019077E" w:rsidRDefault="0019077E" w:rsidP="0019077E">
      <w:pPr>
        <w:rPr>
          <w:rFonts w:eastAsia="MS Mincho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3</w:t>
      </w:r>
      <w:r w:rsidRPr="0019077E">
        <w:rPr>
          <w:rFonts w:ascii="Calibri" w:eastAsia="宋体" w:hAnsi="Calibri" w:cs="Times New Roman"/>
          <w:szCs w:val="24"/>
          <w:lang w:eastAsia="ja-JP"/>
        </w:rPr>
        <w:t>.</w:t>
      </w:r>
      <w:r w:rsidRPr="0019077E">
        <w:rPr>
          <w:rFonts w:ascii="Calibri" w:eastAsia="宋体" w:hAnsi="Calibri" w:cs="Times New Roman" w:hint="eastAsia"/>
          <w:szCs w:val="24"/>
          <w:lang w:eastAsia="ja-JP"/>
        </w:rPr>
        <w:t>唄</w:t>
      </w:r>
      <w:r w:rsidRPr="005C3C02">
        <w:rPr>
          <w:rFonts w:ascii="MS Mincho" w:eastAsia="MS Mincho" w:hAnsi="MS Mincho" w:cs="宋体" w:hint="eastAsia"/>
          <w:szCs w:val="21"/>
          <w:lang w:eastAsia="ja-JP"/>
        </w:rPr>
        <w:t>（うた）</w:t>
      </w:r>
    </w:p>
    <w:p w14:paraId="598B2F0E" w14:textId="77777777" w:rsidR="0019077E" w:rsidRDefault="0019077E" w:rsidP="0019077E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4A4E8DE3" w14:textId="77777777" w:rsidR="00FB1C69" w:rsidRDefault="00FB1C69" w:rsidP="00FB1C69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proofErr w:type="spellStart"/>
      <w:r>
        <w:rPr>
          <w:highlight w:val="cyan"/>
        </w:rPr>
        <w:t>zhengque</w:t>
      </w:r>
      <w:proofErr w:type="spellEnd"/>
      <w:r>
        <w:rPr>
          <w:rFonts w:hint="eastAsia"/>
          <w:highlight w:val="cyan"/>
        </w:rPr>
        <w:t>}</w:t>
      </w:r>
    </w:p>
    <w:p w14:paraId="4CFD334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28A5CD71" w14:textId="77777777" w:rsidR="0019077E" w:rsidRDefault="0019077E" w:rsidP="0019077E"/>
    <w:p w14:paraId="7BC731ED" w14:textId="77777777" w:rsidR="0019077E" w:rsidRDefault="0019077E" w:rsidP="0019077E">
      <w:r>
        <w:t>#</w:t>
      </w:r>
      <w:r>
        <w:rPr>
          <w:rFonts w:hint="eastAsia"/>
        </w:rPr>
        <w:t>选择 其他选项</w:t>
      </w:r>
    </w:p>
    <w:p w14:paraId="23D3550C" w14:textId="77777777" w:rsidR="0019077E" w:rsidRDefault="0019077E" w:rsidP="0019077E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D728240" w14:textId="77777777" w:rsidR="0019077E" w:rsidRDefault="0019077E" w:rsidP="0019077E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cuowu</w:t>
      </w:r>
      <w:proofErr w:type="spellEnd"/>
      <w:r>
        <w:rPr>
          <w:rFonts w:hint="eastAsia"/>
          <w:highlight w:val="cyan"/>
        </w:rPr>
        <w:t>}</w:t>
      </w:r>
    </w:p>
    <w:p w14:paraId="2CFBC9BC" w14:textId="77777777" w:rsidR="0019077E" w:rsidRDefault="0019077E" w:rsidP="0019077E">
      <w:r>
        <w:rPr>
          <w:rFonts w:ascii="宋体" w:eastAsia="宋体" w:hAnsi="宋体" w:cs="Tahoma" w:hint="eastAsia"/>
          <w:shd w:val="clear" w:color="auto" w:fill="FFFFFF"/>
        </w:rPr>
        <w:t>田老师：</w:t>
      </w:r>
      <w:r>
        <w:t>"</w:t>
      </w:r>
      <w:r>
        <w:rPr>
          <w:rFonts w:eastAsia="宋体" w:hint="eastAsia"/>
          <w:u w:val="dotted"/>
        </w:rPr>
        <w:t>好像不太对哦，再听一遍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。</w:t>
      </w:r>
      <w:r>
        <w:t>"</w:t>
      </w:r>
    </w:p>
    <w:p w14:paraId="52770E22" w14:textId="77777777" w:rsidR="0019077E" w:rsidRDefault="0019077E" w:rsidP="0019077E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commentRangeEnd w:id="18"/>
    <w:p w14:paraId="78A53A26" w14:textId="77777777" w:rsidR="005C3C02" w:rsidRPr="005C3C02" w:rsidRDefault="00441485" w:rsidP="005C3C02">
      <w:pPr>
        <w:rPr>
          <w:rFonts w:ascii="Calibri" w:eastAsia="宋体" w:hAnsi="Calibri" w:cs="Times New Roman"/>
          <w:szCs w:val="24"/>
        </w:rPr>
      </w:pPr>
      <w:r>
        <w:rPr>
          <w:rStyle w:val="CommentReference"/>
        </w:rPr>
        <w:commentReference w:id="18"/>
      </w:r>
    </w:p>
    <w:p w14:paraId="7E63D10A" w14:textId="3E2B221B" w:rsidR="00EC4F44" w:rsidRDefault="00EC4F44" w:rsidP="00EC4F44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0206</w:t>
      </w:r>
      <w:r>
        <w:rPr>
          <w:rFonts w:hint="eastAsia"/>
          <w:highlight w:val="cyan"/>
        </w:rPr>
        <w:t>}</w:t>
      </w:r>
    </w:p>
    <w:p w14:paraId="75B4BF22" w14:textId="45A9EC33" w:rsidR="005C3C02" w:rsidRPr="00D64732" w:rsidRDefault="00D64732" w:rsidP="005C3C0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{显示立绘TJ</w:t>
      </w:r>
      <w:r>
        <w:rPr>
          <w:highlight w:val="yellow"/>
        </w:rPr>
        <w:t>1</w:t>
      </w:r>
      <w:r>
        <w:rPr>
          <w:rFonts w:hint="eastAsia"/>
          <w:highlight w:val="yellow"/>
        </w:rPr>
        <w:t>g</w:t>
      </w:r>
      <w:r>
        <w:rPr>
          <w:highlight w:val="yellow"/>
        </w:rPr>
        <w:t>x</w:t>
      </w:r>
      <w:r>
        <w:rPr>
          <w:rFonts w:hint="eastAsia"/>
          <w:highlight w:val="yellow"/>
        </w:rPr>
        <w:t>}</w:t>
      </w:r>
    </w:p>
    <w:p w14:paraId="32157AF5" w14:textId="78967F2D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今天的内容就是这些，同学们都掌握了吗？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7D1AC95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希望大家在睡前用</w:t>
      </w:r>
      <w:r w:rsidRPr="005C3C02">
        <w:rPr>
          <w:rFonts w:ascii="Calibri" w:eastAsia="宋体" w:hAnsi="Calibri" w:cs="Times New Roman" w:hint="eastAsia"/>
          <w:szCs w:val="24"/>
        </w:rPr>
        <w:t>5</w:t>
      </w:r>
      <w:r w:rsidRPr="005C3C02">
        <w:rPr>
          <w:rFonts w:ascii="Calibri" w:eastAsia="宋体" w:hAnsi="Calibri" w:cs="Times New Roman" w:hint="eastAsia"/>
          <w:szCs w:val="24"/>
        </w:rPr>
        <w:t>分钟的时间回顾一下今天所学的内容，不要忘记了哦。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07ABF61D" w14:textId="77777777" w:rsidR="005C3C02" w:rsidRPr="005C3C02" w:rsidRDefault="005C3C02" w:rsidP="005C3C02">
      <w:pPr>
        <w:rPr>
          <w:rFonts w:ascii="Calibri" w:eastAsia="宋体" w:hAnsi="Calibri" w:cs="Times New Roman"/>
          <w:szCs w:val="24"/>
        </w:rPr>
      </w:pPr>
      <w:r w:rsidRPr="005C3C02">
        <w:rPr>
          <w:rFonts w:ascii="Calibri" w:eastAsia="宋体" w:hAnsi="Calibri" w:cs="Times New Roman" w:hint="eastAsia"/>
          <w:szCs w:val="24"/>
        </w:rPr>
        <w:t>田老师：</w:t>
      </w:r>
      <w:r w:rsidRPr="005C3C02">
        <w:rPr>
          <w:rFonts w:ascii="Calibri" w:eastAsia="宋体" w:hAnsi="Calibri" w:cs="Times New Roman"/>
          <w:szCs w:val="24"/>
        </w:rPr>
        <w:t>"</w:t>
      </w:r>
      <w:r w:rsidRPr="005C3C02">
        <w:rPr>
          <w:rFonts w:ascii="Calibri" w:eastAsia="宋体" w:hAnsi="Calibri" w:cs="Times New Roman" w:hint="eastAsia"/>
          <w:szCs w:val="24"/>
        </w:rPr>
        <w:t>本节课到此结束，明天见。</w:t>
      </w:r>
      <w:r w:rsidRPr="005C3C02">
        <w:rPr>
          <w:rFonts w:ascii="Calibri" w:eastAsia="宋体" w:hAnsi="Calibri" w:cs="Times New Roman"/>
          <w:szCs w:val="24"/>
        </w:rPr>
        <w:t>"</w:t>
      </w:r>
    </w:p>
    <w:p w14:paraId="6CE51F73" w14:textId="77777777" w:rsidR="0053467B" w:rsidRDefault="0053467B" w:rsidP="00B574C3">
      <w:pPr>
        <w:pStyle w:val="paragraph"/>
        <w:spacing w:before="0" w:beforeAutospacing="0" w:after="0" w:afterAutospacing="0" w:line="309" w:lineRule="auto"/>
        <w:jc w:val="both"/>
      </w:pPr>
    </w:p>
    <w:p w14:paraId="1FF7B3F9" w14:textId="2B872740" w:rsidR="00B574C3" w:rsidRDefault="007D4F81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#</w:t>
      </w:r>
      <w:r w:rsidR="00B574C3">
        <w:rPr>
          <w:rFonts w:hint="eastAsia"/>
          <w:color w:val="000000"/>
          <w:sz w:val="21"/>
          <w:szCs w:val="21"/>
        </w:rPr>
        <w:t>（</w:t>
      </w:r>
      <w:r>
        <w:rPr>
          <w:rFonts w:hint="eastAsia"/>
          <w:color w:val="000000"/>
          <w:sz w:val="21"/>
          <w:szCs w:val="21"/>
        </w:rPr>
        <w:t>回到寝室</w:t>
      </w:r>
      <w:r w:rsidR="00B574C3">
        <w:rPr>
          <w:rFonts w:hint="eastAsia"/>
          <w:color w:val="000000"/>
          <w:sz w:val="21"/>
          <w:szCs w:val="21"/>
        </w:rPr>
        <w:t>）</w:t>
      </w:r>
    </w:p>
    <w:p w14:paraId="176D2C0E" w14:textId="46E349A3" w:rsidR="0053467B" w:rsidRPr="007D4F81" w:rsidRDefault="007D4F81" w:rsidP="007D4F81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DA306B">
        <w:rPr>
          <w:highlight w:val="green"/>
        </w:rPr>
        <w:t xml:space="preserve"> p06 </w:t>
      </w:r>
      <w:proofErr w:type="spellStart"/>
      <w:r w:rsidRPr="00DA306B">
        <w:rPr>
          <w:highlight w:val="green"/>
        </w:rPr>
        <w:t>qinshi</w:t>
      </w:r>
      <w:proofErr w:type="spellEnd"/>
      <w:r>
        <w:rPr>
          <w:rFonts w:hint="eastAsia"/>
          <w:highlight w:val="green"/>
        </w:rPr>
        <w:t xml:space="preserve"> }</w:t>
      </w:r>
    </w:p>
    <w:p w14:paraId="7D3EBE74" w14:textId="742BF0FA" w:rsidR="00593E30" w:rsidRPr="00593E30" w:rsidRDefault="00593E30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{播放BGM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b</w:t>
      </w:r>
      <w:r>
        <w:rPr>
          <w:highlight w:val="cyan"/>
        </w:rPr>
        <w:t>0207</w:t>
      </w:r>
      <w:r>
        <w:rPr>
          <w:rFonts w:hint="eastAsia"/>
          <w:highlight w:val="cyan"/>
        </w:rPr>
        <w:t>}</w:t>
      </w:r>
    </w:p>
    <w:p w14:paraId="7CC01FAF" w14:textId="368722E2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晚自修结束后，</w:t>
      </w:r>
      <w:r w:rsidR="00B574C3">
        <w:rPr>
          <w:rFonts w:hint="eastAsia"/>
          <w:color w:val="000000"/>
          <w:sz w:val="21"/>
          <w:szCs w:val="21"/>
        </w:rPr>
        <w:t>回到宿舍</w:t>
      </w:r>
      <w:r w:rsidR="0053467B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躺在床上，</w:t>
      </w:r>
      <w:r w:rsidR="001F1E0B">
        <w:rPr>
          <w:rFonts w:hint="eastAsia"/>
          <w:color w:val="000000"/>
          <w:sz w:val="21"/>
          <w:szCs w:val="21"/>
        </w:rPr>
        <w:t>我的</w:t>
      </w:r>
      <w:r w:rsidR="00B574C3">
        <w:rPr>
          <w:rFonts w:hint="eastAsia"/>
          <w:color w:val="000000"/>
          <w:sz w:val="21"/>
          <w:szCs w:val="21"/>
        </w:rPr>
        <w:t>心情</w:t>
      </w:r>
      <w:r w:rsidR="0053467B">
        <w:rPr>
          <w:rFonts w:hint="eastAsia"/>
          <w:color w:val="000000"/>
          <w:sz w:val="21"/>
          <w:szCs w:val="21"/>
        </w:rPr>
        <w:t>有些</w:t>
      </w:r>
      <w:r w:rsidR="00B574C3">
        <w:rPr>
          <w:rFonts w:hint="eastAsia"/>
          <w:color w:val="000000"/>
          <w:sz w:val="21"/>
          <w:szCs w:val="21"/>
        </w:rPr>
        <w:t>复杂。</w:t>
      </w:r>
      <w:r>
        <w:rPr>
          <w:rFonts w:ascii="Calibri" w:hAnsi="Calibri" w:cs="Times New Roman"/>
        </w:rPr>
        <w:t>"</w:t>
      </w:r>
    </w:p>
    <w:p w14:paraId="36312951" w14:textId="7A231D98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这一次神奇的穿越，让我带着所有的记忆回到了智子身边。</w:t>
      </w:r>
      <w:r>
        <w:rPr>
          <w:rFonts w:ascii="Calibri" w:hAnsi="Calibri" w:cs="Times New Roman"/>
        </w:rPr>
        <w:t>"</w:t>
      </w:r>
    </w:p>
    <w:p w14:paraId="358DDDD5" w14:textId="379B939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r w:rsidR="00C51863">
        <w:rPr>
          <w:highlight w:val="yellow"/>
        </w:rPr>
        <w:t>3ng</w:t>
      </w:r>
      <w:r>
        <w:rPr>
          <w:rFonts w:hint="eastAsia"/>
          <w:highlight w:val="yellow"/>
        </w:rPr>
        <w:t>}</w:t>
      </w:r>
    </w:p>
    <w:p w14:paraId="18A6D856" w14:textId="57B902DF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虽然很高兴能</w:t>
      </w:r>
      <w:r w:rsidR="0053467B">
        <w:rPr>
          <w:rFonts w:hint="eastAsia"/>
          <w:color w:val="000000"/>
          <w:sz w:val="21"/>
          <w:szCs w:val="21"/>
        </w:rPr>
        <w:t>走近</w:t>
      </w:r>
      <w:r w:rsidR="00B574C3">
        <w:rPr>
          <w:rFonts w:hint="eastAsia"/>
          <w:color w:val="000000"/>
          <w:sz w:val="21"/>
          <w:szCs w:val="21"/>
        </w:rPr>
        <w:t>智子</w:t>
      </w:r>
      <w:r w:rsidR="0053467B">
        <w:rPr>
          <w:rFonts w:hint="eastAsia"/>
          <w:color w:val="000000"/>
          <w:sz w:val="21"/>
          <w:szCs w:val="21"/>
        </w:rPr>
        <w:t>，愉快地和她交流。</w:t>
      </w:r>
      <w:r w:rsidR="00B574C3">
        <w:rPr>
          <w:rFonts w:hint="eastAsia"/>
          <w:color w:val="000000"/>
          <w:sz w:val="21"/>
          <w:szCs w:val="21"/>
        </w:rPr>
        <w:t>但我总觉得自己像个小偷，偷走了本应该属于智子和刘洋的故事。</w:t>
      </w:r>
      <w:r w:rsidR="00C51863">
        <w:rPr>
          <w:rFonts w:ascii="Calibri" w:hAnsi="Calibri" w:cs="Times New Roman"/>
        </w:rPr>
        <w:t>"</w:t>
      </w:r>
    </w:p>
    <w:p w14:paraId="71D327A2" w14:textId="28D8FC84" w:rsidR="00C51863" w:rsidRPr="00C42F85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C42F85">
        <w:rPr>
          <w:color w:val="000000"/>
          <w:sz w:val="21"/>
          <w:szCs w:val="21"/>
          <w:highlight w:val="yellow"/>
        </w:rPr>
        <w:t>#（不过不影响音频编号的话换两段）</w:t>
      </w:r>
    </w:p>
    <w:p w14:paraId="170AD262" w14:textId="6FB00EA8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3F3AD2">
        <w:rPr>
          <w:rFonts w:hint="eastAsia"/>
          <w:color w:val="000000"/>
          <w:sz w:val="21"/>
          <w:szCs w:val="21"/>
        </w:rPr>
        <w:t>而且</w:t>
      </w:r>
      <w:r w:rsidR="0053467B">
        <w:rPr>
          <w:rFonts w:hint="eastAsia"/>
          <w:color w:val="000000"/>
          <w:sz w:val="21"/>
          <w:szCs w:val="21"/>
        </w:rPr>
        <w:t>，现在的自己还是那个浑浑噩噩的状态，又如何能够给她幸福呢。</w:t>
      </w:r>
      <w:r w:rsidR="00F76B92">
        <w:rPr>
          <w:rFonts w:ascii="Calibri" w:hAnsi="Calibri" w:cs="Times New Roman"/>
        </w:rPr>
        <w:t>"</w:t>
      </w:r>
    </w:p>
    <w:p w14:paraId="43CCFC47" w14:textId="05EE756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C42F85">
        <w:rPr>
          <w:color w:val="000000"/>
          <w:sz w:val="21"/>
          <w:szCs w:val="21"/>
          <w:highlight w:val="yellow"/>
        </w:rPr>
        <w:t>#（不过不影响音频编号的话换两段）</w:t>
      </w:r>
    </w:p>
    <w:p w14:paraId="2819C62F" w14:textId="76BE2806" w:rsidR="00C51863" w:rsidRPr="00C42F85" w:rsidRDefault="00C51863" w:rsidP="00C42F85">
      <w:pPr>
        <w:rPr>
          <w:rFonts w:ascii="Calibri" w:hAnsi="Calibri" w:cs="Times New Roman"/>
        </w:rPr>
      </w:pPr>
      <w:r>
        <w:t>#</w:t>
      </w:r>
      <w:r>
        <w:rPr>
          <w:rFonts w:hint="eastAsia"/>
          <w:highlight w:val="yellow"/>
        </w:rPr>
        <w:t>{显示</w:t>
      </w:r>
      <w:r w:rsidRPr="00C42F85">
        <w:rPr>
          <w:rFonts w:hint="eastAsia"/>
          <w:highlight w:val="yellow"/>
        </w:rPr>
        <w:t>立绘</w:t>
      </w:r>
      <w:r w:rsidRPr="00C42F85">
        <w:rPr>
          <w:highlight w:val="yellow"/>
        </w:rPr>
        <w:t>WH12jy}</w:t>
      </w:r>
    </w:p>
    <w:p w14:paraId="781276D9" w14:textId="41535246" w:rsidR="00C51863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53467B">
        <w:rPr>
          <w:rFonts w:hint="eastAsia"/>
          <w:color w:val="000000"/>
          <w:sz w:val="21"/>
          <w:szCs w:val="21"/>
        </w:rPr>
        <w:t>此时，</w:t>
      </w:r>
      <w:r w:rsidR="008D2FE2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忽然想起了周小雨</w:t>
      </w:r>
      <w:r w:rsidR="008D2FE2">
        <w:rPr>
          <w:rFonts w:hint="eastAsia"/>
          <w:color w:val="000000"/>
          <w:sz w:val="21"/>
          <w:szCs w:val="21"/>
        </w:rPr>
        <w:t>。</w:t>
      </w:r>
      <w:r w:rsidR="0053467B">
        <w:rPr>
          <w:rFonts w:hint="eastAsia"/>
          <w:color w:val="000000"/>
          <w:sz w:val="21"/>
          <w:szCs w:val="21"/>
        </w:rPr>
        <w:t>中午吃饭的时候她</w:t>
      </w:r>
      <w:r w:rsidR="008D2FE2">
        <w:rPr>
          <w:rFonts w:hint="eastAsia"/>
          <w:color w:val="000000"/>
          <w:sz w:val="21"/>
          <w:szCs w:val="21"/>
        </w:rPr>
        <w:t>那</w:t>
      </w:r>
      <w:r w:rsidR="0053467B">
        <w:rPr>
          <w:rFonts w:hint="eastAsia"/>
          <w:color w:val="000000"/>
          <w:sz w:val="21"/>
          <w:szCs w:val="21"/>
        </w:rPr>
        <w:t>欲言又止的样子，</w:t>
      </w:r>
      <w:r w:rsidR="008D2FE2">
        <w:rPr>
          <w:rFonts w:hint="eastAsia"/>
          <w:color w:val="000000"/>
          <w:sz w:val="21"/>
          <w:szCs w:val="21"/>
        </w:rPr>
        <w:t>好像是</w:t>
      </w:r>
      <w:r w:rsidR="0053467B">
        <w:rPr>
          <w:rFonts w:hint="eastAsia"/>
          <w:color w:val="000000"/>
          <w:sz w:val="21"/>
          <w:szCs w:val="21"/>
        </w:rPr>
        <w:t>遇到了什么烦心事</w:t>
      </w:r>
      <w:r w:rsidR="008D2FE2">
        <w:rPr>
          <w:rFonts w:hint="eastAsia"/>
          <w:color w:val="000000"/>
          <w:sz w:val="21"/>
          <w:szCs w:val="21"/>
        </w:rPr>
        <w:t>，而且似乎</w:t>
      </w:r>
      <w:r w:rsidR="004B4C56">
        <w:rPr>
          <w:rFonts w:hint="eastAsia"/>
          <w:color w:val="000000"/>
          <w:sz w:val="21"/>
          <w:szCs w:val="21"/>
        </w:rPr>
        <w:t>和刘洋有关</w:t>
      </w:r>
      <w:r w:rsidR="008D2FE2">
        <w:rPr>
          <w:rFonts w:hint="eastAsia"/>
          <w:color w:val="000000"/>
          <w:sz w:val="21"/>
          <w:szCs w:val="21"/>
        </w:rPr>
        <w:t>。</w:t>
      </w:r>
      <w:r w:rsidR="00C51863">
        <w:rPr>
          <w:rFonts w:ascii="Calibri" w:hAnsi="Calibri" w:cs="Times New Roman"/>
        </w:rPr>
        <w:t>"</w:t>
      </w:r>
    </w:p>
    <w:p w14:paraId="1A52352B" w14:textId="2E4F68D8" w:rsidR="00C51863" w:rsidRPr="00C42F85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  <w:highlight w:val="yellow"/>
        </w:rPr>
      </w:pPr>
      <w:r w:rsidRPr="008A43B8">
        <w:rPr>
          <w:color w:val="000000"/>
          <w:sz w:val="21"/>
          <w:szCs w:val="21"/>
          <w:highlight w:val="yellow"/>
        </w:rPr>
        <w:lastRenderedPageBreak/>
        <w:t>#（不过不影响音频编号的话换两段）</w:t>
      </w:r>
    </w:p>
    <w:p w14:paraId="3D025BF1" w14:textId="34881954" w:rsidR="00B574C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于是</w:t>
      </w:r>
      <w:r w:rsidR="00B574C3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忍不住</w:t>
      </w:r>
      <w:r w:rsidR="00B574C3">
        <w:rPr>
          <w:rFonts w:hint="eastAsia"/>
          <w:color w:val="000000"/>
          <w:sz w:val="21"/>
          <w:szCs w:val="21"/>
        </w:rPr>
        <w:t>拿出手机给周小雨发</w:t>
      </w:r>
      <w:r w:rsidR="004B4C56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短信。</w:t>
      </w:r>
      <w:r w:rsidR="00F76B92">
        <w:rPr>
          <w:rFonts w:ascii="Calibri" w:hAnsi="Calibri" w:cs="Times New Roman"/>
        </w:rPr>
        <w:t>"</w:t>
      </w:r>
    </w:p>
    <w:p w14:paraId="2565FE1E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</w:p>
    <w:p w14:paraId="2EFE600D" w14:textId="30B830D1" w:rsidR="00C51863" w:rsidRDefault="00C5186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 w:rsidRPr="00C42F85">
        <w:rPr>
          <w:rFonts w:ascii="Calibri" w:hAnsi="Calibri" w:cs="Times New Roman"/>
          <w:highlight w:val="yellow"/>
        </w:rPr>
        <w:t>#</w:t>
      </w:r>
      <w:r w:rsidRPr="00C42F85">
        <w:rPr>
          <w:rFonts w:ascii="Calibri" w:hAnsi="Calibri" w:cs="Times New Roman" w:hint="eastAsia"/>
          <w:highlight w:val="yellow"/>
        </w:rPr>
        <w:t>（以下这段对话里统一王浩</w:t>
      </w:r>
      <w:r w:rsidR="00D47508">
        <w:rPr>
          <w:rFonts w:ascii="Calibri" w:hAnsi="Calibri" w:cs="Times New Roman"/>
          <w:highlight w:val="yellow"/>
        </w:rPr>
        <w:t>和小雨都</w:t>
      </w:r>
      <w:r w:rsidRPr="00C42F85">
        <w:rPr>
          <w:rFonts w:ascii="Calibri" w:hAnsi="Calibri" w:cs="Times New Roman" w:hint="eastAsia"/>
          <w:highlight w:val="yellow"/>
        </w:rPr>
        <w:t>在左边</w:t>
      </w:r>
      <w:r w:rsidR="00D47508">
        <w:rPr>
          <w:rFonts w:ascii="Calibri" w:hAnsi="Calibri" w:cs="Times New Roman" w:hint="eastAsia"/>
          <w:highlight w:val="yellow"/>
        </w:rPr>
        <w:t>，画面上只显示一个人。</w:t>
      </w:r>
      <w:r>
        <w:rPr>
          <w:rFonts w:ascii="Calibri" w:hAnsi="Calibri" w:cs="Times New Roman" w:hint="eastAsia"/>
          <w:highlight w:val="yellow"/>
        </w:rPr>
        <w:t>然后</w:t>
      </w:r>
      <w:r w:rsidR="00D47508">
        <w:rPr>
          <w:rFonts w:ascii="Calibri" w:hAnsi="Calibri" w:cs="Times New Roman" w:hint="eastAsia"/>
          <w:highlight w:val="yellow"/>
        </w:rPr>
        <w:t>后面一个立绘出来以后前面一个就</w:t>
      </w:r>
      <w:r>
        <w:rPr>
          <w:rFonts w:ascii="Calibri" w:hAnsi="Calibri" w:cs="Times New Roman" w:hint="eastAsia"/>
          <w:highlight w:val="yellow"/>
        </w:rPr>
        <w:t>自动消失</w:t>
      </w:r>
      <w:r w:rsidRPr="00C42F85">
        <w:rPr>
          <w:rFonts w:ascii="Calibri" w:hAnsi="Calibri" w:cs="Times New Roman" w:hint="eastAsia"/>
          <w:highlight w:val="yellow"/>
        </w:rPr>
        <w:t>）</w:t>
      </w:r>
    </w:p>
    <w:p w14:paraId="6FB7A2E5" w14:textId="77777777" w:rsidR="00C51863" w:rsidRDefault="00C51863" w:rsidP="00B574C3">
      <w:pPr>
        <w:pStyle w:val="paragraph"/>
        <w:spacing w:before="0" w:beforeAutospacing="0" w:after="0" w:afterAutospacing="0" w:line="309" w:lineRule="auto"/>
        <w:jc w:val="both"/>
      </w:pPr>
    </w:p>
    <w:p w14:paraId="660E72D6" w14:textId="6679B92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</w:t>
      </w:r>
      <w:r w:rsidR="00C51863">
        <w:rPr>
          <w:highlight w:val="yellow"/>
        </w:rPr>
        <w:t>1wx</w:t>
      </w:r>
      <w:r>
        <w:rPr>
          <w:rFonts w:hint="eastAsia"/>
          <w:highlight w:val="yellow"/>
        </w:rPr>
        <w:t>}</w:t>
      </w:r>
    </w:p>
    <w:p w14:paraId="1E8E09FD" w14:textId="66952F51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小雨，在吗？</w:t>
      </w:r>
      <w:r w:rsidR="007769E6">
        <w:rPr>
          <w:rFonts w:ascii="Calibri" w:hAnsi="Calibri" w:cs="Times New Roman"/>
        </w:rPr>
        <w:t>"</w:t>
      </w:r>
    </w:p>
    <w:p w14:paraId="12612530" w14:textId="64AEE821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A21F5CB" w14:textId="2B9991E0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怎么了，王浩</w:t>
      </w:r>
      <w:r w:rsidR="008B226A">
        <w:rPr>
          <w:rFonts w:hint="eastAsia"/>
          <w:color w:val="000000"/>
          <w:sz w:val="21"/>
          <w:szCs w:val="21"/>
        </w:rPr>
        <w:t>？</w:t>
      </w:r>
      <w:r w:rsidR="004B4C56">
        <w:rPr>
          <w:rFonts w:hint="eastAsia"/>
          <w:color w:val="000000"/>
          <w:sz w:val="21"/>
          <w:szCs w:val="21"/>
        </w:rPr>
        <w:t>有</w:t>
      </w:r>
      <w:r w:rsidR="00BD3605">
        <w:rPr>
          <w:rFonts w:hint="eastAsia"/>
          <w:color w:val="000000"/>
          <w:sz w:val="21"/>
          <w:szCs w:val="21"/>
        </w:rPr>
        <w:t>什么</w:t>
      </w:r>
      <w:r w:rsidR="004B4C56">
        <w:rPr>
          <w:rFonts w:hint="eastAsia"/>
          <w:color w:val="000000"/>
          <w:sz w:val="21"/>
          <w:szCs w:val="21"/>
        </w:rPr>
        <w:t>事吗？</w:t>
      </w:r>
      <w:r w:rsidR="007769E6">
        <w:rPr>
          <w:rFonts w:ascii="Calibri" w:hAnsi="Calibri" w:cs="Times New Roman"/>
        </w:rPr>
        <w:t>"</w:t>
      </w:r>
    </w:p>
    <w:p w14:paraId="386365A3" w14:textId="276E66CC" w:rsidR="004B4C5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我的短信</w:t>
      </w:r>
      <w:r w:rsidR="002115C1">
        <w:rPr>
          <w:rFonts w:hint="eastAsia"/>
          <w:color w:val="000000"/>
          <w:sz w:val="21"/>
          <w:szCs w:val="21"/>
        </w:rPr>
        <w:t>也许会让周小雨</w:t>
      </w:r>
      <w:r w:rsidR="004B4C56">
        <w:rPr>
          <w:rFonts w:hint="eastAsia"/>
          <w:color w:val="000000"/>
          <w:sz w:val="21"/>
          <w:szCs w:val="21"/>
        </w:rPr>
        <w:t>感到意外。我高中的时候几乎不会主动和女生发消息。对于高中生来说，称呼好像也过于亲昵了。</w:t>
      </w:r>
      <w:r>
        <w:rPr>
          <w:rFonts w:ascii="Calibri" w:hAnsi="Calibri" w:cs="Times New Roman"/>
        </w:rPr>
        <w:t>"</w:t>
      </w:r>
    </w:p>
    <w:p w14:paraId="5BF13738" w14:textId="6B8AE8E0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13rz</w:t>
      </w:r>
      <w:r>
        <w:rPr>
          <w:rFonts w:hint="eastAsia"/>
          <w:highlight w:val="yellow"/>
        </w:rPr>
        <w:t>}</w:t>
      </w:r>
    </w:p>
    <w:p w14:paraId="13DF4025" w14:textId="7C2B989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是这样的</w:t>
      </w:r>
      <w:r w:rsidR="008B226A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中午看你有些失落，所以想来问问。</w:t>
      </w:r>
      <w:r w:rsidR="007769E6">
        <w:rPr>
          <w:rFonts w:ascii="Calibri" w:hAnsi="Calibri" w:cs="Times New Roman"/>
        </w:rPr>
        <w:t>"</w:t>
      </w:r>
    </w:p>
    <w:p w14:paraId="6FB8F189" w14:textId="4139F988" w:rsidR="00F76B92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周小雨很久没有回复</w:t>
      </w:r>
      <w:r w:rsidR="004B4C56">
        <w:rPr>
          <w:rFonts w:hint="eastAsia"/>
          <w:color w:val="000000"/>
          <w:sz w:val="21"/>
          <w:szCs w:val="21"/>
        </w:rPr>
        <w:t>，</w:t>
      </w:r>
      <w:r w:rsidR="00EE65EB">
        <w:rPr>
          <w:rFonts w:hint="eastAsia"/>
          <w:color w:val="000000"/>
          <w:sz w:val="21"/>
          <w:szCs w:val="21"/>
        </w:rPr>
        <w:t>我</w:t>
      </w:r>
      <w:r w:rsidR="004B4C56">
        <w:rPr>
          <w:rFonts w:hint="eastAsia"/>
          <w:color w:val="000000"/>
          <w:sz w:val="21"/>
          <w:szCs w:val="21"/>
        </w:rPr>
        <w:t>有些焦急</w:t>
      </w:r>
      <w:r w:rsidR="00EE65EB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又发了一条消息。</w:t>
      </w:r>
      <w:r>
        <w:rPr>
          <w:rFonts w:ascii="Calibri" w:hAnsi="Calibri" w:cs="Times New Roman"/>
        </w:rPr>
        <w:t>"</w:t>
      </w:r>
    </w:p>
    <w:p w14:paraId="7A2B11AA" w14:textId="10FD0C65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 w:rsidR="00C51863" w:rsidRPr="00C51863">
        <w:t>WH13kx</w:t>
      </w:r>
      <w:r>
        <w:rPr>
          <w:rFonts w:hint="eastAsia"/>
          <w:highlight w:val="yellow"/>
        </w:rPr>
        <w:t>}</w:t>
      </w:r>
    </w:p>
    <w:p w14:paraId="1A3846F9" w14:textId="72242554" w:rsidR="004B4C56" w:rsidRPr="004B4C56" w:rsidRDefault="004B4C56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你是不是喜欢刘洋啊？</w:t>
      </w:r>
      <w:r w:rsidR="007769E6">
        <w:rPr>
          <w:rFonts w:ascii="Calibri" w:hAnsi="Calibri" w:cs="Times New Roman"/>
        </w:rPr>
        <w:t>"</w:t>
      </w:r>
    </w:p>
    <w:p w14:paraId="72D885A8" w14:textId="31A2B746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出于成年人的直觉，以及对高中生活的八卦和好奇</w:t>
      </w:r>
      <w:r w:rsidR="004A40E9">
        <w:rPr>
          <w:rFonts w:hint="eastAsia"/>
          <w:color w:val="000000"/>
          <w:sz w:val="21"/>
          <w:szCs w:val="21"/>
        </w:rPr>
        <w:t>，</w:t>
      </w:r>
      <w:r w:rsidR="004B4C56">
        <w:rPr>
          <w:rFonts w:hint="eastAsia"/>
          <w:color w:val="000000"/>
          <w:sz w:val="21"/>
          <w:szCs w:val="21"/>
        </w:rPr>
        <w:t>我直截了当地向周小雨确认她的心情。</w:t>
      </w:r>
      <w:r>
        <w:rPr>
          <w:rFonts w:ascii="Calibri" w:hAnsi="Calibri" w:cs="Times New Roman"/>
        </w:rPr>
        <w:t>"</w:t>
      </w:r>
    </w:p>
    <w:p w14:paraId="0E3C580C" w14:textId="4A5DB845" w:rsidR="004B4C5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这次</w:t>
      </w:r>
      <w:r w:rsidR="001B510C">
        <w:rPr>
          <w:rFonts w:hint="eastAsia"/>
          <w:color w:val="000000"/>
          <w:sz w:val="21"/>
          <w:szCs w:val="21"/>
        </w:rPr>
        <w:t>她</w:t>
      </w:r>
      <w:r w:rsidR="004B4C56">
        <w:rPr>
          <w:rFonts w:hint="eastAsia"/>
          <w:color w:val="000000"/>
          <w:sz w:val="21"/>
          <w:szCs w:val="21"/>
        </w:rPr>
        <w:t>秒回</w:t>
      </w:r>
      <w:r w:rsidR="001B510C">
        <w:rPr>
          <w:rFonts w:hint="eastAsia"/>
          <w:color w:val="000000"/>
          <w:sz w:val="21"/>
          <w:szCs w:val="21"/>
        </w:rPr>
        <w:t>了</w:t>
      </w:r>
      <w:r w:rsidR="004B4C56">
        <w:rPr>
          <w:rFonts w:hint="eastAsia"/>
          <w:color w:val="000000"/>
          <w:sz w:val="21"/>
          <w:szCs w:val="21"/>
        </w:rPr>
        <w:t>。</w:t>
      </w:r>
      <w:r>
        <w:rPr>
          <w:rFonts w:ascii="Calibri" w:hAnsi="Calibri" w:cs="Times New Roman"/>
        </w:rPr>
        <w:t>"</w:t>
      </w:r>
    </w:p>
    <w:p w14:paraId="1BD0DC34" w14:textId="7777777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13jy</w:t>
      </w:r>
      <w:r>
        <w:rPr>
          <w:rFonts w:hint="eastAsia"/>
          <w:highlight w:val="yellow"/>
        </w:rPr>
        <w:t>}</w:t>
      </w:r>
    </w:p>
    <w:p w14:paraId="476523C3" w14:textId="2EC0827A" w:rsidR="004B4C56" w:rsidRDefault="004B4C56" w:rsidP="004B4C5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有……那么明显吗？</w:t>
      </w:r>
      <w:r w:rsidR="007769E6">
        <w:rPr>
          <w:rFonts w:ascii="Calibri" w:hAnsi="Calibri" w:cs="Times New Roman"/>
        </w:rPr>
        <w:t>"</w:t>
      </w:r>
    </w:p>
    <w:p w14:paraId="5382240D" w14:textId="28B68897" w:rsidR="00B574C3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4B4C56">
        <w:rPr>
          <w:rFonts w:hint="eastAsia"/>
          <w:color w:val="000000"/>
          <w:sz w:val="21"/>
          <w:szCs w:val="21"/>
        </w:rPr>
        <w:t>周小雨毫不避讳的回答，反而让我感到</w:t>
      </w:r>
      <w:r w:rsidR="00BA4A24">
        <w:rPr>
          <w:rFonts w:hint="eastAsia"/>
          <w:color w:val="000000"/>
          <w:sz w:val="21"/>
          <w:szCs w:val="21"/>
        </w:rPr>
        <w:t>有些诧异。当时只觉得他们是关系很好的朋友，完全没想到这一层。随即，</w:t>
      </w:r>
      <w:r w:rsidR="00B574C3">
        <w:rPr>
          <w:rFonts w:hint="eastAsia"/>
          <w:color w:val="000000"/>
          <w:sz w:val="21"/>
          <w:szCs w:val="21"/>
        </w:rPr>
        <w:t>对话框</w:t>
      </w:r>
      <w:r w:rsidR="00B71515">
        <w:rPr>
          <w:rFonts w:hint="eastAsia"/>
          <w:color w:val="000000"/>
          <w:sz w:val="21"/>
          <w:szCs w:val="21"/>
        </w:rPr>
        <w:t>接连</w:t>
      </w:r>
      <w:r w:rsidR="00B574C3">
        <w:rPr>
          <w:rFonts w:hint="eastAsia"/>
          <w:color w:val="000000"/>
          <w:sz w:val="21"/>
          <w:szCs w:val="21"/>
        </w:rPr>
        <w:t>跳了出来。</w:t>
      </w:r>
      <w:r>
        <w:rPr>
          <w:rFonts w:ascii="Calibri" w:hAnsi="Calibri" w:cs="Times New Roman"/>
        </w:rPr>
        <w:t>"</w:t>
      </w:r>
    </w:p>
    <w:p w14:paraId="2D91BCD1" w14:textId="4392AA6C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13wx</w:t>
      </w:r>
      <w:r>
        <w:rPr>
          <w:rFonts w:hint="eastAsia"/>
          <w:highlight w:val="yellow"/>
        </w:rPr>
        <w:t>}</w:t>
      </w:r>
    </w:p>
    <w:p w14:paraId="42ADDB2B" w14:textId="76B63D48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我和刘洋一起长大的，初中时我们</w:t>
      </w:r>
      <w:r w:rsidR="00BA4A24">
        <w:rPr>
          <w:rFonts w:hint="eastAsia"/>
          <w:color w:val="000000"/>
          <w:sz w:val="21"/>
          <w:szCs w:val="21"/>
        </w:rPr>
        <w:t>还是</w:t>
      </w:r>
      <w:r>
        <w:rPr>
          <w:rFonts w:hint="eastAsia"/>
          <w:color w:val="000000"/>
          <w:sz w:val="21"/>
          <w:szCs w:val="21"/>
        </w:rPr>
        <w:t>同桌。</w:t>
      </w:r>
      <w:r w:rsidR="007769E6">
        <w:rPr>
          <w:rFonts w:ascii="Calibri" w:hAnsi="Calibri" w:cs="Times New Roman"/>
        </w:rPr>
        <w:t>"</w:t>
      </w:r>
    </w:p>
    <w:p w14:paraId="0E435695" w14:textId="000AC4E7" w:rsidR="00BA4A24" w:rsidRDefault="00BA4A24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他可能一直</w:t>
      </w:r>
      <w:r w:rsidR="00B71515">
        <w:rPr>
          <w:rFonts w:hint="eastAsia"/>
          <w:color w:val="000000"/>
          <w:sz w:val="21"/>
          <w:szCs w:val="21"/>
        </w:rPr>
        <w:t>只</w:t>
      </w:r>
      <w:r>
        <w:rPr>
          <w:rFonts w:hint="eastAsia"/>
          <w:color w:val="000000"/>
          <w:sz w:val="21"/>
          <w:szCs w:val="21"/>
        </w:rPr>
        <w:t>是把我当成朋友吧。</w:t>
      </w:r>
      <w:r w:rsidR="007769E6">
        <w:rPr>
          <w:rFonts w:ascii="Calibri" w:hAnsi="Calibri" w:cs="Times New Roman"/>
        </w:rPr>
        <w:t>"</w:t>
      </w:r>
    </w:p>
    <w:p w14:paraId="70AF5D28" w14:textId="2AC2238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02611B09" w14:textId="75B4BFCB" w:rsidR="00BA4A24" w:rsidRPr="004B4C56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为什么这么说呢？</w:t>
      </w:r>
      <w:r w:rsidR="007769E6">
        <w:rPr>
          <w:rFonts w:ascii="Calibri" w:hAnsi="Calibri" w:cs="Times New Roman"/>
        </w:rPr>
        <w:t>"</w:t>
      </w:r>
    </w:p>
    <w:p w14:paraId="3283732E" w14:textId="503BB5B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12bx</w:t>
      </w:r>
      <w:r>
        <w:rPr>
          <w:rFonts w:hint="eastAsia"/>
          <w:highlight w:val="yellow"/>
        </w:rPr>
        <w:t>}</w:t>
      </w:r>
    </w:p>
    <w:p w14:paraId="3D355116" w14:textId="7DA2CEFC" w:rsidR="00BA4A24" w:rsidRDefault="00BA4A24" w:rsidP="00BA4A2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女</w:t>
      </w:r>
      <w:r w:rsidR="00450F93">
        <w:rPr>
          <w:rFonts w:hint="eastAsia"/>
          <w:color w:val="000000"/>
          <w:sz w:val="21"/>
          <w:szCs w:val="21"/>
        </w:rPr>
        <w:t>生</w:t>
      </w:r>
      <w:r>
        <w:rPr>
          <w:rFonts w:hint="eastAsia"/>
          <w:color w:val="000000"/>
          <w:sz w:val="21"/>
          <w:szCs w:val="21"/>
        </w:rPr>
        <w:t>的第六感吧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(*^-^)</w:t>
      </w:r>
      <w:r>
        <w:rPr>
          <w:rFonts w:hint="eastAsia"/>
          <w:color w:val="000000"/>
          <w:sz w:val="21"/>
          <w:szCs w:val="21"/>
        </w:rPr>
        <w:t>。初中的时候</w:t>
      </w:r>
      <w:r w:rsidR="00B71515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有一次我的手不小心受伤了，他主动来帮我拿书包，课间还帮我倒水，班里同学起哄说我们两个人在谈恋爱。</w:t>
      </w:r>
      <w:r w:rsidR="007769E6">
        <w:rPr>
          <w:rFonts w:ascii="Calibri" w:hAnsi="Calibri" w:cs="Times New Roman"/>
        </w:rPr>
        <w:t>"</w:t>
      </w:r>
    </w:p>
    <w:p w14:paraId="3E5123BF" w14:textId="0F7D5737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13bx</w:t>
      </w:r>
      <w:r>
        <w:rPr>
          <w:rFonts w:hint="eastAsia"/>
          <w:highlight w:val="yellow"/>
        </w:rPr>
        <w:t>}</w:t>
      </w:r>
    </w:p>
    <w:p w14:paraId="65C48008" w14:textId="7BAEA5ED" w:rsidR="00BA4A24" w:rsidRPr="00BA4A24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你猜刘洋怎么着？</w:t>
      </w:r>
      <w:r w:rsidR="007769E6">
        <w:rPr>
          <w:rFonts w:ascii="Calibri" w:hAnsi="Calibri" w:cs="Times New Roman"/>
        </w:rPr>
        <w:t>"</w:t>
      </w:r>
    </w:p>
    <w:p w14:paraId="07EA7F16" w14:textId="6A0A8BD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11rz</w:t>
      </w:r>
      <w:r>
        <w:rPr>
          <w:rFonts w:hint="eastAsia"/>
          <w:highlight w:val="yellow"/>
        </w:rPr>
        <w:t>}</w:t>
      </w:r>
    </w:p>
    <w:p w14:paraId="7CFB9152" w14:textId="45301680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我：他让你别放心上？</w:t>
      </w:r>
    </w:p>
    <w:p w14:paraId="77B812ED" w14:textId="031D665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11bx</w:t>
      </w:r>
      <w:r>
        <w:rPr>
          <w:rFonts w:hint="eastAsia"/>
          <w:highlight w:val="yellow"/>
        </w:rPr>
        <w:t>}</w:t>
      </w:r>
    </w:p>
    <w:p w14:paraId="3F6D6CCB" w14:textId="409D1B12" w:rsidR="00BA4A24" w:rsidRPr="00BA4A24" w:rsidRDefault="00BA4A24" w:rsidP="00BA4A24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他把造谣的人打了一顿。坚持说和我只是普通朋友，让造谣的人闭嘴。</w:t>
      </w:r>
      <w:r w:rsidR="007769E6">
        <w:rPr>
          <w:rFonts w:ascii="Calibri" w:hAnsi="Calibri" w:cs="Times New Roman"/>
        </w:rPr>
        <w:t>"</w:t>
      </w:r>
    </w:p>
    <w:p w14:paraId="026601B2" w14:textId="69EB9A59" w:rsidR="00B574C3" w:rsidRDefault="00BA4A24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在那之后</w:t>
      </w:r>
      <w:r w:rsidR="00FD22AD">
        <w:rPr>
          <w:rFonts w:hint="eastAsia"/>
          <w:color w:val="000000"/>
          <w:sz w:val="21"/>
          <w:szCs w:val="21"/>
        </w:rPr>
        <w:t>就</w:t>
      </w:r>
      <w:r w:rsidR="00B574C3">
        <w:rPr>
          <w:rFonts w:hint="eastAsia"/>
          <w:color w:val="000000"/>
          <w:sz w:val="21"/>
          <w:szCs w:val="21"/>
        </w:rPr>
        <w:t>没有人再开玩笑了</w:t>
      </w:r>
      <w:r w:rsidR="00FD22AD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不过我们俩的关系也变得有点古怪，好像都在避免尴尬。</w:t>
      </w:r>
      <w:r w:rsidR="007769E6">
        <w:rPr>
          <w:rFonts w:ascii="Calibri" w:hAnsi="Calibri" w:cs="Times New Roman"/>
        </w:rPr>
        <w:t>"</w:t>
      </w:r>
    </w:p>
    <w:p w14:paraId="1E5BC90E" w14:textId="164BAA0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A4A24">
        <w:rPr>
          <w:rFonts w:hint="eastAsia"/>
          <w:color w:val="000000"/>
          <w:sz w:val="21"/>
          <w:szCs w:val="21"/>
        </w:rPr>
        <w:t>所以你还是挺在乎他的咯</w:t>
      </w:r>
      <w:r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09FC86B7" w14:textId="56D13A8F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{显示立绘XY</w:t>
      </w:r>
      <w:r>
        <w:rPr>
          <w:highlight w:val="yellow"/>
        </w:rPr>
        <w:t>13</w:t>
      </w:r>
      <w:r w:rsidR="00C51863">
        <w:rPr>
          <w:highlight w:val="yellow"/>
        </w:rPr>
        <w:t>bx</w:t>
      </w:r>
      <w:r>
        <w:rPr>
          <w:rFonts w:hint="eastAsia"/>
          <w:highlight w:val="yellow"/>
        </w:rPr>
        <w:t>}</w:t>
      </w:r>
    </w:p>
    <w:p w14:paraId="423CEB31" w14:textId="20FA7F3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上高中以后，我发现</w:t>
      </w:r>
      <w:r w:rsidR="00450F93">
        <w:rPr>
          <w:rFonts w:hint="eastAsia"/>
          <w:color w:val="000000"/>
          <w:sz w:val="21"/>
          <w:szCs w:val="21"/>
        </w:rPr>
        <w:t>原来自己</w:t>
      </w:r>
      <w:r>
        <w:rPr>
          <w:rFonts w:hint="eastAsia"/>
          <w:color w:val="000000"/>
          <w:sz w:val="21"/>
          <w:szCs w:val="21"/>
        </w:rPr>
        <w:t>有点喜欢他</w:t>
      </w:r>
      <w:r w:rsidR="004D7BE7">
        <w:rPr>
          <w:rFonts w:hint="eastAsia"/>
          <w:color w:val="00000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看到他和别的女生聊天</w:t>
      </w:r>
      <w:r w:rsidR="00FD22AD"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心里</w:t>
      </w:r>
      <w:r w:rsidR="00BA4A24">
        <w:rPr>
          <w:rFonts w:hint="eastAsia"/>
          <w:color w:val="000000"/>
          <w:sz w:val="21"/>
          <w:szCs w:val="21"/>
        </w:rPr>
        <w:t>也会觉得有些不开心，想想自己也</w:t>
      </w:r>
      <w:r w:rsidR="004D7BE7">
        <w:rPr>
          <w:rFonts w:hint="eastAsia"/>
          <w:color w:val="000000"/>
          <w:sz w:val="21"/>
          <w:szCs w:val="21"/>
        </w:rPr>
        <w:t>挺</w:t>
      </w:r>
      <w:r w:rsidR="00BA4A24">
        <w:rPr>
          <w:rFonts w:hint="eastAsia"/>
          <w:color w:val="000000"/>
          <w:sz w:val="21"/>
          <w:szCs w:val="21"/>
        </w:rPr>
        <w:t>小家子气的……</w:t>
      </w:r>
      <w:r w:rsidR="007769E6">
        <w:rPr>
          <w:rFonts w:ascii="Calibri" w:hAnsi="Calibri" w:cs="Times New Roman"/>
        </w:rPr>
        <w:t>"</w:t>
      </w:r>
    </w:p>
    <w:p w14:paraId="1D3E4447" w14:textId="64AEA152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3E4055D7" w14:textId="73E7C624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我看刘洋其实一直都很关心你</w:t>
      </w:r>
      <w:r w:rsidR="004D7BE7">
        <w:rPr>
          <w:rFonts w:hint="eastAsia"/>
          <w:color w:val="000000"/>
          <w:sz w:val="21"/>
          <w:szCs w:val="21"/>
        </w:rPr>
        <w:t>啊，只是不善于表达吧。</w:t>
      </w:r>
      <w:r w:rsidR="007769E6">
        <w:rPr>
          <w:rFonts w:ascii="Calibri" w:hAnsi="Calibri" w:cs="Times New Roman"/>
        </w:rPr>
        <w:t>"</w:t>
      </w:r>
    </w:p>
    <w:p w14:paraId="4A2F729B" w14:textId="48DCF148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XY13jy</w:t>
      </w:r>
      <w:r>
        <w:rPr>
          <w:rFonts w:hint="eastAsia"/>
          <w:highlight w:val="yellow"/>
        </w:rPr>
        <w:t>}</w:t>
      </w:r>
    </w:p>
    <w:p w14:paraId="4529F531" w14:textId="33C05ECF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4D7BE7">
        <w:rPr>
          <w:rFonts w:hint="eastAsia"/>
          <w:color w:val="000000"/>
          <w:sz w:val="21"/>
          <w:szCs w:val="21"/>
        </w:rPr>
        <w:t>诶</w:t>
      </w:r>
      <w:r w:rsidR="004D7BE7" w:rsidRPr="004D7BE7">
        <w:rPr>
          <w:color w:val="000000"/>
          <w:sz w:val="21"/>
          <w:szCs w:val="21"/>
        </w:rPr>
        <w:t>(´•</w:t>
      </w:r>
      <w:r w:rsidR="00C51863">
        <w:rPr>
          <w:rFonts w:ascii="Microsoft Himalaya" w:hAnsi="Microsoft Himalaya" w:cs="Microsoft Himalaya"/>
          <w:color w:val="000000"/>
          <w:sz w:val="21"/>
          <w:szCs w:val="21"/>
        </w:rPr>
        <w:t>_</w:t>
      </w:r>
      <w:r w:rsidR="004D7BE7" w:rsidRPr="004D7BE7">
        <w:rPr>
          <w:rFonts w:hint="eastAsia"/>
          <w:color w:val="000000"/>
          <w:sz w:val="21"/>
          <w:szCs w:val="21"/>
        </w:rPr>
        <w:t>•</w:t>
      </w:r>
      <w:r w:rsidR="004D7BE7" w:rsidRPr="004D7BE7">
        <w:rPr>
          <w:color w:val="000000"/>
          <w:sz w:val="21"/>
          <w:szCs w:val="21"/>
        </w:rPr>
        <w:t>`)</w:t>
      </w:r>
      <w:r w:rsidR="004D7BE7">
        <w:rPr>
          <w:rFonts w:hint="eastAsia"/>
          <w:color w:val="000000"/>
          <w:sz w:val="21"/>
          <w:szCs w:val="21"/>
        </w:rPr>
        <w:t>，有时候觉得他挺懂我的，但有时候却</w:t>
      </w:r>
      <w:r w:rsidR="00450F93">
        <w:rPr>
          <w:rFonts w:hint="eastAsia"/>
          <w:color w:val="000000"/>
          <w:sz w:val="21"/>
          <w:szCs w:val="21"/>
        </w:rPr>
        <w:t>感觉很疏远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5C66ACE" w14:textId="51D29B86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75B03BB4" w14:textId="58C9339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男生的喜欢</w:t>
      </w:r>
      <w:r w:rsidR="004D7BE7">
        <w:rPr>
          <w:rFonts w:hint="eastAsia"/>
          <w:color w:val="000000"/>
          <w:sz w:val="21"/>
          <w:szCs w:val="21"/>
        </w:rPr>
        <w:t>，</w:t>
      </w:r>
      <w:r w:rsidR="00450F93">
        <w:rPr>
          <w:rFonts w:hint="eastAsia"/>
          <w:color w:val="000000"/>
          <w:sz w:val="21"/>
          <w:szCs w:val="21"/>
        </w:rPr>
        <w:t>有时候</w:t>
      </w:r>
      <w:r w:rsidR="00315AA3">
        <w:rPr>
          <w:rFonts w:hint="eastAsia"/>
          <w:color w:val="000000"/>
          <w:sz w:val="21"/>
          <w:szCs w:val="21"/>
        </w:rPr>
        <w:t>可能</w:t>
      </w:r>
      <w:r w:rsidR="004D7BE7">
        <w:rPr>
          <w:rFonts w:hint="eastAsia"/>
          <w:color w:val="000000"/>
          <w:sz w:val="21"/>
          <w:szCs w:val="21"/>
        </w:rPr>
        <w:t>自己也未必</w:t>
      </w:r>
      <w:r w:rsidR="00450F93">
        <w:rPr>
          <w:rFonts w:hint="eastAsia"/>
          <w:color w:val="000000"/>
          <w:sz w:val="21"/>
          <w:szCs w:val="21"/>
        </w:rPr>
        <w:t>能</w:t>
      </w:r>
      <w:r w:rsidR="004D7BE7">
        <w:rPr>
          <w:rFonts w:hint="eastAsia"/>
          <w:color w:val="000000"/>
          <w:sz w:val="21"/>
          <w:szCs w:val="21"/>
        </w:rPr>
        <w:t>察觉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08E972B" w14:textId="39CE27DD" w:rsidR="004D7BE7" w:rsidRDefault="004D7BE7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对了，中午说起梦想的事情，</w:t>
      </w:r>
      <w:r w:rsidR="00D81BAC">
        <w:rPr>
          <w:rFonts w:hint="eastAsia"/>
          <w:color w:val="000000"/>
          <w:sz w:val="21"/>
          <w:szCs w:val="21"/>
        </w:rPr>
        <w:t>你</w:t>
      </w:r>
      <w:r>
        <w:rPr>
          <w:rFonts w:hint="eastAsia"/>
          <w:color w:val="000000"/>
          <w:sz w:val="21"/>
          <w:szCs w:val="21"/>
        </w:rPr>
        <w:t>遇到</w:t>
      </w:r>
      <w:r w:rsidR="00D81BAC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什么困难吗</w:t>
      </w:r>
      <w:r w:rsidR="00D81BAC">
        <w:rPr>
          <w:rFonts w:hint="eastAsia"/>
          <w:color w:val="000000"/>
          <w:sz w:val="21"/>
          <w:szCs w:val="21"/>
        </w:rPr>
        <w:t>？</w:t>
      </w:r>
      <w:r w:rsidR="007769E6">
        <w:rPr>
          <w:rFonts w:ascii="Calibri" w:hAnsi="Calibri" w:cs="Times New Roman"/>
        </w:rPr>
        <w:t>"</w:t>
      </w:r>
    </w:p>
    <w:p w14:paraId="383EB41C" w14:textId="20B62CEE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66F2135" w14:textId="5D20E5CC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9C1D7A">
        <w:rPr>
          <w:rFonts w:hint="eastAsia"/>
          <w:color w:val="000000"/>
          <w:sz w:val="21"/>
          <w:szCs w:val="21"/>
        </w:rPr>
        <w:t>你真</w:t>
      </w:r>
      <w:r w:rsidR="004D7BE7">
        <w:rPr>
          <w:rFonts w:hint="eastAsia"/>
          <w:color w:val="000000"/>
          <w:sz w:val="21"/>
          <w:szCs w:val="21"/>
        </w:rPr>
        <w:t>细心，没想到这也被你发现了。刘洋觉得我想成为一</w:t>
      </w:r>
      <w:r w:rsidR="009C1D7A">
        <w:rPr>
          <w:rFonts w:hint="eastAsia"/>
          <w:color w:val="000000"/>
          <w:sz w:val="21"/>
          <w:szCs w:val="21"/>
        </w:rPr>
        <w:t>名</w:t>
      </w:r>
      <w:r w:rsidR="00B91214">
        <w:rPr>
          <w:rFonts w:hint="eastAsia"/>
          <w:color w:val="000000"/>
          <w:sz w:val="21"/>
          <w:szCs w:val="21"/>
        </w:rPr>
        <w:t>钢琴</w:t>
      </w:r>
      <w:r w:rsidR="004D7BE7">
        <w:rPr>
          <w:rFonts w:hint="eastAsia"/>
          <w:color w:val="000000"/>
          <w:sz w:val="21"/>
          <w:szCs w:val="21"/>
        </w:rPr>
        <w:t>家，</w:t>
      </w:r>
      <w:r w:rsidR="009C1D7A">
        <w:rPr>
          <w:rFonts w:hint="eastAsia"/>
          <w:color w:val="000000"/>
          <w:sz w:val="21"/>
          <w:szCs w:val="21"/>
        </w:rPr>
        <w:t>但</w:t>
      </w:r>
      <w:r w:rsidR="004D7BE7">
        <w:rPr>
          <w:rFonts w:hint="eastAsia"/>
          <w:color w:val="000000"/>
          <w:sz w:val="21"/>
          <w:szCs w:val="21"/>
        </w:rPr>
        <w:t>其实我并没有那么高的天赋，对自己也没什么信心。</w:t>
      </w:r>
    </w:p>
    <w:p w14:paraId="657096CA" w14:textId="4D8C3968" w:rsidR="004D7BE7" w:rsidRPr="00994C78" w:rsidRDefault="004D7BE7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我</w:t>
      </w:r>
      <w:r w:rsidR="009C1D7A">
        <w:rPr>
          <w:rFonts w:hint="eastAsia"/>
          <w:color w:val="000000"/>
          <w:sz w:val="21"/>
          <w:szCs w:val="21"/>
        </w:rPr>
        <w:t>很</w:t>
      </w:r>
      <w:r>
        <w:rPr>
          <w:rFonts w:hint="eastAsia"/>
          <w:color w:val="000000"/>
          <w:sz w:val="21"/>
          <w:szCs w:val="21"/>
        </w:rPr>
        <w:t>想大学有机会和刘洋一起去日本，</w:t>
      </w:r>
      <w:r w:rsidR="00BF0916">
        <w:rPr>
          <w:rFonts w:hint="eastAsia"/>
          <w:color w:val="000000"/>
          <w:sz w:val="21"/>
          <w:szCs w:val="21"/>
        </w:rPr>
        <w:t>但是家里的经济条件不允许。</w:t>
      </w:r>
      <w:r w:rsidR="007769E6">
        <w:rPr>
          <w:rFonts w:ascii="Calibri" w:hAnsi="Calibri" w:cs="Times New Roman"/>
        </w:rPr>
        <w:t>"</w:t>
      </w:r>
    </w:p>
    <w:p w14:paraId="2FF4A5BC" w14:textId="6A68BEE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059D847" w14:textId="19E92E0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那或许他愿意留在国内和你一起上大学呢？不问问怎么知道</w:t>
      </w:r>
      <w:r w:rsidR="004D7BE7"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132BCF49" w14:textId="1007D6F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XY13dy</w:t>
      </w:r>
      <w:r>
        <w:rPr>
          <w:rFonts w:hint="eastAsia"/>
          <w:highlight w:val="yellow"/>
        </w:rPr>
        <w:t>}</w:t>
      </w:r>
    </w:p>
    <w:p w14:paraId="01CAF676" w14:textId="18570AB3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说了</w:t>
      </w:r>
      <w:r w:rsidR="009C1D7A">
        <w:rPr>
          <w:rFonts w:hint="eastAsia"/>
          <w:color w:val="000000"/>
          <w:sz w:val="21"/>
          <w:szCs w:val="21"/>
        </w:rPr>
        <w:t>要是</w:t>
      </w:r>
      <w:r>
        <w:rPr>
          <w:rFonts w:hint="eastAsia"/>
          <w:color w:val="000000"/>
          <w:sz w:val="21"/>
          <w:szCs w:val="21"/>
        </w:rPr>
        <w:t>被拒绝</w:t>
      </w:r>
      <w:r w:rsidR="009C1D7A">
        <w:rPr>
          <w:rFonts w:hint="eastAsia"/>
          <w:color w:val="000000"/>
          <w:sz w:val="21"/>
          <w:szCs w:val="21"/>
        </w:rPr>
        <w:t>了</w:t>
      </w:r>
      <w:r>
        <w:rPr>
          <w:rFonts w:hint="eastAsia"/>
          <w:color w:val="000000"/>
          <w:sz w:val="21"/>
          <w:szCs w:val="21"/>
        </w:rPr>
        <w:t>，还要一起上课，多尴尬呀。</w:t>
      </w:r>
      <w:r w:rsidR="00BF0916">
        <w:rPr>
          <w:rFonts w:hint="eastAsia"/>
          <w:color w:val="000000"/>
          <w:sz w:val="21"/>
          <w:szCs w:val="21"/>
        </w:rPr>
        <w:t>而且，我不能那么自私</w:t>
      </w:r>
      <w:r w:rsidR="009C1D7A"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让刘洋放弃去日本的机会……</w:t>
      </w:r>
      <w:r w:rsidR="007769E6">
        <w:rPr>
          <w:rFonts w:ascii="Calibri" w:hAnsi="Calibri" w:cs="Times New Roman"/>
        </w:rPr>
        <w:t>"</w:t>
      </w:r>
    </w:p>
    <w:p w14:paraId="6DFC0D25" w14:textId="68A3A129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625DB819" w14:textId="67C97F9A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有道理。不过，</w:t>
      </w:r>
      <w:r w:rsidR="00BF0916">
        <w:rPr>
          <w:rFonts w:hint="eastAsia"/>
          <w:color w:val="000000"/>
          <w:sz w:val="21"/>
          <w:szCs w:val="21"/>
        </w:rPr>
        <w:t>我相信会有一个两全其美的方案的</w:t>
      </w:r>
      <w:r>
        <w:rPr>
          <w:rFonts w:hint="eastAsia"/>
          <w:color w:val="000000"/>
          <w:sz w:val="21"/>
          <w:szCs w:val="21"/>
        </w:rPr>
        <w:t>。</w:t>
      </w:r>
      <w:r w:rsidR="002E1814">
        <w:rPr>
          <w:rFonts w:ascii="Calibri" w:hAnsi="Calibri" w:cs="Times New Roman"/>
        </w:rPr>
        <w:t>"</w:t>
      </w:r>
    </w:p>
    <w:p w14:paraId="095D0B48" w14:textId="53111195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1F02E1">
        <w:rPr>
          <w:rFonts w:hint="eastAsia"/>
          <w:color w:val="000000"/>
          <w:sz w:val="21"/>
          <w:szCs w:val="21"/>
        </w:rPr>
        <w:t>小雨</w:t>
      </w:r>
      <w:r w:rsidR="00BF0916">
        <w:rPr>
          <w:rFonts w:hint="eastAsia"/>
          <w:color w:val="000000"/>
          <w:sz w:val="21"/>
          <w:szCs w:val="21"/>
        </w:rPr>
        <w:t>和</w:t>
      </w:r>
      <w:r w:rsidR="001F02E1">
        <w:rPr>
          <w:rFonts w:hint="eastAsia"/>
          <w:color w:val="000000"/>
          <w:sz w:val="21"/>
          <w:szCs w:val="21"/>
        </w:rPr>
        <w:t>刘洋</w:t>
      </w:r>
      <w:r w:rsidR="00BF0916">
        <w:rPr>
          <w:rFonts w:hint="eastAsia"/>
          <w:color w:val="000000"/>
          <w:sz w:val="21"/>
          <w:szCs w:val="21"/>
        </w:rPr>
        <w:t>两</w:t>
      </w:r>
      <w:r w:rsidR="001F02E1">
        <w:rPr>
          <w:rFonts w:hint="eastAsia"/>
          <w:color w:val="000000"/>
          <w:sz w:val="21"/>
          <w:szCs w:val="21"/>
        </w:rPr>
        <w:t>个</w:t>
      </w:r>
      <w:r w:rsidR="00BF0916">
        <w:rPr>
          <w:rFonts w:hint="eastAsia"/>
          <w:color w:val="000000"/>
          <w:sz w:val="21"/>
          <w:szCs w:val="21"/>
        </w:rPr>
        <w:t>人</w:t>
      </w:r>
      <w:r w:rsidR="00532D06">
        <w:rPr>
          <w:rFonts w:hint="eastAsia"/>
          <w:color w:val="000000"/>
          <w:sz w:val="21"/>
          <w:szCs w:val="21"/>
        </w:rPr>
        <w:t>最终</w:t>
      </w:r>
      <w:r w:rsidR="00BF0916">
        <w:rPr>
          <w:rFonts w:hint="eastAsia"/>
          <w:color w:val="000000"/>
          <w:sz w:val="21"/>
          <w:szCs w:val="21"/>
        </w:rPr>
        <w:t>选择在国内读大学。一个读了音乐教育，一个学了社会学。说不定当时刘洋</w:t>
      </w:r>
      <w:r w:rsidR="001F02E1">
        <w:rPr>
          <w:rFonts w:hint="eastAsia"/>
          <w:color w:val="000000"/>
          <w:sz w:val="21"/>
          <w:szCs w:val="21"/>
        </w:rPr>
        <w:t>就是</w:t>
      </w:r>
      <w:r w:rsidR="00BF0916">
        <w:rPr>
          <w:rFonts w:hint="eastAsia"/>
          <w:color w:val="000000"/>
          <w:sz w:val="21"/>
          <w:szCs w:val="21"/>
        </w:rPr>
        <w:t>为了小雨</w:t>
      </w:r>
      <w:r w:rsidR="001F02E1">
        <w:rPr>
          <w:rFonts w:hint="eastAsia"/>
          <w:color w:val="000000"/>
          <w:sz w:val="21"/>
          <w:szCs w:val="21"/>
        </w:rPr>
        <w:t>才</w:t>
      </w:r>
      <w:r w:rsidR="00BF0916">
        <w:rPr>
          <w:rFonts w:hint="eastAsia"/>
          <w:color w:val="000000"/>
          <w:sz w:val="21"/>
          <w:szCs w:val="21"/>
        </w:rPr>
        <w:t>放弃了去日本的机会。</w:t>
      </w:r>
      <w:r w:rsidR="00532D06">
        <w:rPr>
          <w:rFonts w:hint="eastAsia"/>
          <w:color w:val="000000"/>
          <w:sz w:val="21"/>
          <w:szCs w:val="21"/>
        </w:rPr>
        <w:t>站在上帝视角的我自信满满地为小雨打气。</w:t>
      </w:r>
      <w:r>
        <w:rPr>
          <w:rFonts w:ascii="Calibri" w:hAnsi="Calibri" w:cs="Times New Roman"/>
        </w:rPr>
        <w:t>"</w:t>
      </w:r>
    </w:p>
    <w:p w14:paraId="3D010A7A" w14:textId="05A4163A" w:rsidR="00BF0916" w:rsidRDefault="00BF0916" w:rsidP="00BF0916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即使在国内读</w:t>
      </w:r>
      <w:r w:rsidR="001F02E1">
        <w:rPr>
          <w:rFonts w:hint="eastAsia"/>
          <w:color w:val="000000"/>
          <w:sz w:val="21"/>
          <w:szCs w:val="21"/>
        </w:rPr>
        <w:t>本科</w:t>
      </w:r>
      <w:r>
        <w:rPr>
          <w:rFonts w:hint="eastAsia"/>
          <w:color w:val="000000"/>
          <w:sz w:val="21"/>
          <w:szCs w:val="21"/>
        </w:rPr>
        <w:t>，</w:t>
      </w:r>
      <w:r w:rsidR="001F02E1">
        <w:rPr>
          <w:rFonts w:hint="eastAsia"/>
          <w:color w:val="000000"/>
          <w:sz w:val="21"/>
          <w:szCs w:val="21"/>
        </w:rPr>
        <w:t>研究生也</w:t>
      </w:r>
      <w:r>
        <w:rPr>
          <w:rFonts w:hint="eastAsia"/>
          <w:color w:val="000000"/>
          <w:sz w:val="21"/>
          <w:szCs w:val="21"/>
        </w:rPr>
        <w:t>还有机会一起去日本嘛。</w:t>
      </w:r>
      <w:r w:rsidR="007769E6">
        <w:rPr>
          <w:rFonts w:ascii="Calibri" w:hAnsi="Calibri" w:cs="Times New Roman"/>
        </w:rPr>
        <w:t>"</w:t>
      </w:r>
    </w:p>
    <w:p w14:paraId="0C7405A5" w14:textId="02F55789" w:rsidR="00BF0916" w:rsidRPr="00994C78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我想起了小雨说的她后来去日本读研究生的事情，便补充了一句。</w:t>
      </w:r>
      <w:r>
        <w:rPr>
          <w:rFonts w:ascii="Calibri" w:hAnsi="Calibri" w:cs="Times New Roman"/>
        </w:rPr>
        <w:t>"</w:t>
      </w:r>
    </w:p>
    <w:p w14:paraId="5CEDB55B" w14:textId="2C5AF3D3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406C8FDE" w14:textId="192BD98B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</w:t>
      </w:r>
      <w:r w:rsidR="00BF0916">
        <w:rPr>
          <w:rFonts w:hint="eastAsia"/>
          <w:color w:val="000000"/>
          <w:sz w:val="21"/>
          <w:szCs w:val="21"/>
        </w:rPr>
        <w:t>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确实，你说</w:t>
      </w:r>
      <w:r w:rsidR="001F02E1">
        <w:rPr>
          <w:rFonts w:hint="eastAsia"/>
          <w:color w:val="000000"/>
          <w:sz w:val="21"/>
          <w:szCs w:val="21"/>
        </w:rPr>
        <w:t>得</w:t>
      </w:r>
      <w:r w:rsidR="00BF0916">
        <w:rPr>
          <w:rFonts w:hint="eastAsia"/>
          <w:color w:val="000000"/>
          <w:sz w:val="21"/>
          <w:szCs w:val="21"/>
        </w:rPr>
        <w:t>对。人生有很多选择。</w:t>
      </w:r>
      <w:r w:rsidR="00BF0916" w:rsidRPr="00BF0916">
        <w:rPr>
          <w:color w:val="000000"/>
          <w:sz w:val="21"/>
          <w:szCs w:val="21"/>
        </w:rPr>
        <w:t>(＾ω＾)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03963064" w14:textId="01C791E1" w:rsidR="00B574C3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小雨回复了</w:t>
      </w:r>
      <w:r w:rsidR="001F02E1">
        <w:rPr>
          <w:rFonts w:hint="eastAsia"/>
          <w:color w:val="000000"/>
          <w:sz w:val="21"/>
          <w:szCs w:val="21"/>
        </w:rPr>
        <w:t>我</w:t>
      </w:r>
      <w:r w:rsidR="00B574C3">
        <w:rPr>
          <w:rFonts w:hint="eastAsia"/>
          <w:color w:val="000000"/>
          <w:sz w:val="21"/>
          <w:szCs w:val="21"/>
        </w:rPr>
        <w:t>一个笑脸</w:t>
      </w:r>
      <w:r w:rsidR="00834C25">
        <w:rPr>
          <w:rFonts w:hint="eastAsia"/>
          <w:color w:val="000000"/>
          <w:sz w:val="21"/>
          <w:szCs w:val="21"/>
        </w:rPr>
        <w:t>。</w:t>
      </w:r>
      <w:r w:rsidR="00B574C3">
        <w:rPr>
          <w:rFonts w:hint="eastAsia"/>
          <w:color w:val="000000"/>
          <w:sz w:val="21"/>
          <w:szCs w:val="21"/>
        </w:rPr>
        <w:t>我看着自己发给小雨的话语，仿佛看到了另一个自己在说话</w:t>
      </w:r>
      <w:r w:rsidR="00834C25">
        <w:rPr>
          <w:rFonts w:hint="eastAsia"/>
          <w:color w:val="000000"/>
          <w:sz w:val="21"/>
          <w:szCs w:val="21"/>
        </w:rPr>
        <w:t>。</w:t>
      </w:r>
      <w:r w:rsidR="00BF0916">
        <w:rPr>
          <w:rFonts w:hint="eastAsia"/>
          <w:color w:val="000000"/>
          <w:sz w:val="21"/>
          <w:szCs w:val="21"/>
        </w:rPr>
        <w:t>这</w:t>
      </w:r>
      <w:r w:rsidR="00B574C3">
        <w:rPr>
          <w:rFonts w:hint="eastAsia"/>
          <w:color w:val="000000"/>
          <w:sz w:val="21"/>
          <w:szCs w:val="21"/>
        </w:rPr>
        <w:t>些话</w:t>
      </w:r>
      <w:r w:rsidR="00BF0916">
        <w:rPr>
          <w:rFonts w:hint="eastAsia"/>
          <w:color w:val="000000"/>
          <w:sz w:val="21"/>
          <w:szCs w:val="21"/>
        </w:rPr>
        <w:t>或许也是</w:t>
      </w:r>
      <w:r w:rsidR="00B574C3">
        <w:rPr>
          <w:rFonts w:hint="eastAsia"/>
          <w:color w:val="000000"/>
          <w:sz w:val="21"/>
          <w:szCs w:val="21"/>
        </w:rPr>
        <w:t>对我</w:t>
      </w:r>
      <w:r w:rsidR="00BF0916">
        <w:rPr>
          <w:rFonts w:hint="eastAsia"/>
          <w:color w:val="000000"/>
          <w:sz w:val="21"/>
          <w:szCs w:val="21"/>
        </w:rPr>
        <w:t>自己</w:t>
      </w:r>
      <w:r w:rsidR="00B574C3">
        <w:rPr>
          <w:rFonts w:hint="eastAsia"/>
          <w:color w:val="000000"/>
          <w:sz w:val="21"/>
          <w:szCs w:val="21"/>
        </w:rPr>
        <w:t>说的，</w:t>
      </w:r>
      <w:r w:rsidR="00BF0916">
        <w:rPr>
          <w:rFonts w:hint="eastAsia"/>
          <w:color w:val="000000"/>
          <w:sz w:val="21"/>
          <w:szCs w:val="21"/>
        </w:rPr>
        <w:t>人生真的有很多可能性</w:t>
      </w:r>
      <w:r w:rsidR="00B574C3">
        <w:rPr>
          <w:rFonts w:hint="eastAsia"/>
          <w:color w:val="000000"/>
          <w:sz w:val="21"/>
          <w:szCs w:val="21"/>
        </w:rPr>
        <w:t>。或许我应该更真诚地面对自己的感情。</w:t>
      </w:r>
      <w:r>
        <w:rPr>
          <w:rFonts w:ascii="Calibri" w:hAnsi="Calibri" w:cs="Times New Roman"/>
        </w:rPr>
        <w:t>"</w:t>
      </w:r>
    </w:p>
    <w:p w14:paraId="552FCCC3" w14:textId="324DD0C8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XY12bx</w:t>
      </w:r>
      <w:r>
        <w:rPr>
          <w:rFonts w:hint="eastAsia"/>
          <w:highlight w:val="yellow"/>
        </w:rPr>
        <w:t>}</w:t>
      </w:r>
    </w:p>
    <w:p w14:paraId="33CB1504" w14:textId="72FC51C6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lastRenderedPageBreak/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对了对了，明天是什么日子你记得吗？</w:t>
      </w:r>
      <w:r w:rsidR="007769E6">
        <w:rPr>
          <w:rFonts w:ascii="Calibri" w:hAnsi="Calibri" w:cs="Times New Roman"/>
        </w:rPr>
        <w:t>"</w:t>
      </w:r>
    </w:p>
    <w:p w14:paraId="743DCDEE" w14:textId="0B23173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11zm</w:t>
      </w:r>
      <w:r>
        <w:rPr>
          <w:rFonts w:hint="eastAsia"/>
          <w:highlight w:val="yellow"/>
        </w:rPr>
        <w:t>}</w:t>
      </w:r>
    </w:p>
    <w:p w14:paraId="10F20622" w14:textId="25DD692D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你是说</w:t>
      </w:r>
      <w:r>
        <w:rPr>
          <w:rFonts w:hint="eastAsia"/>
          <w:color w:val="000000"/>
          <w:sz w:val="21"/>
          <w:szCs w:val="21"/>
        </w:rPr>
        <w:t>社团招新</w:t>
      </w:r>
      <w:r w:rsidR="00BF0916">
        <w:rPr>
          <w:rFonts w:hint="eastAsia"/>
          <w:color w:val="000000"/>
          <w:sz w:val="21"/>
          <w:szCs w:val="21"/>
        </w:rPr>
        <w:t>对吧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48171E5D" w14:textId="0494907D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XY11wx</w:t>
      </w:r>
      <w:r>
        <w:rPr>
          <w:rFonts w:hint="eastAsia"/>
          <w:highlight w:val="yellow"/>
        </w:rPr>
        <w:t>}</w:t>
      </w:r>
    </w:p>
    <w:p w14:paraId="2FE20B5D" w14:textId="6847B778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你要不要带智子去逛逛？</w:t>
      </w:r>
      <w:r w:rsidR="007769E6">
        <w:rPr>
          <w:rFonts w:ascii="Calibri" w:hAnsi="Calibri" w:cs="Times New Roman"/>
        </w:rPr>
        <w:t>"</w:t>
      </w:r>
    </w:p>
    <w:p w14:paraId="5994BD19" w14:textId="10497EB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12zm</w:t>
      </w:r>
      <w:r>
        <w:rPr>
          <w:rFonts w:hint="eastAsia"/>
          <w:highlight w:val="yellow"/>
        </w:rPr>
        <w:t>}</w:t>
      </w:r>
    </w:p>
    <w:p w14:paraId="0DDAAD6E" w14:textId="60FA5D3E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7769E6">
        <w:rPr>
          <w:rFonts w:ascii="Calibri" w:hAnsi="Calibri" w:cs="Times New Roman"/>
        </w:rPr>
        <w:t>"</w:t>
      </w:r>
      <w:r>
        <w:rPr>
          <w:rFonts w:hint="eastAsia"/>
          <w:color w:val="000000"/>
          <w:sz w:val="21"/>
          <w:szCs w:val="21"/>
        </w:rPr>
        <w:t>你明天不去吗？</w:t>
      </w:r>
      <w:r w:rsidR="007769E6">
        <w:rPr>
          <w:rFonts w:ascii="Calibri" w:hAnsi="Calibri" w:cs="Times New Roman"/>
        </w:rPr>
        <w:t>"</w:t>
      </w:r>
    </w:p>
    <w:p w14:paraId="678F1AB3" w14:textId="3CE2C050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XY12wx</w:t>
      </w:r>
      <w:r>
        <w:rPr>
          <w:rFonts w:hint="eastAsia"/>
          <w:highlight w:val="yellow"/>
        </w:rPr>
        <w:t>}</w:t>
      </w:r>
    </w:p>
    <w:p w14:paraId="193C02BF" w14:textId="4AA2DB5E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帮你创造机会呀</w:t>
      </w:r>
      <w:r>
        <w:rPr>
          <w:rFonts w:hint="eastAsia"/>
          <w:color w:val="000000"/>
          <w:sz w:val="21"/>
          <w:szCs w:val="21"/>
        </w:rPr>
        <w:t>，</w:t>
      </w:r>
      <w:r w:rsidR="00BF0916">
        <w:rPr>
          <w:rFonts w:hint="eastAsia"/>
          <w:color w:val="000000"/>
          <w:sz w:val="21"/>
          <w:szCs w:val="21"/>
        </w:rPr>
        <w:t>你不想</w:t>
      </w:r>
      <w:r w:rsidR="001F3A7C">
        <w:rPr>
          <w:rFonts w:hint="eastAsia"/>
          <w:color w:val="000000"/>
          <w:sz w:val="21"/>
          <w:szCs w:val="21"/>
        </w:rPr>
        <w:t>要和</w:t>
      </w:r>
      <w:r w:rsidR="00BF0916">
        <w:rPr>
          <w:rFonts w:hint="eastAsia"/>
          <w:color w:val="000000"/>
          <w:sz w:val="21"/>
          <w:szCs w:val="21"/>
        </w:rPr>
        <w:t>智子独处的机会？</w:t>
      </w:r>
      <w:r w:rsidR="007769E6">
        <w:rPr>
          <w:rFonts w:ascii="Calibri" w:hAnsi="Calibri" w:cs="Times New Roman"/>
        </w:rPr>
        <w:t>"</w:t>
      </w:r>
    </w:p>
    <w:p w14:paraId="7E894E8D" w14:textId="1F1B1D17" w:rsidR="00BF0916" w:rsidRDefault="00F76B92" w:rsidP="00B574C3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>
        <w:rPr>
          <w:rFonts w:ascii="Calibri" w:hAnsi="Calibri" w:cs="Times New Roman"/>
        </w:rPr>
        <w:t>"</w:t>
      </w:r>
      <w:r w:rsidR="00BF0916">
        <w:rPr>
          <w:rFonts w:hint="eastAsia"/>
          <w:color w:val="000000"/>
          <w:sz w:val="21"/>
          <w:szCs w:val="21"/>
        </w:rPr>
        <w:t>周小雨</w:t>
      </w:r>
      <w:r w:rsidR="001F3A7C">
        <w:rPr>
          <w:rFonts w:hint="eastAsia"/>
          <w:color w:val="000000"/>
          <w:sz w:val="21"/>
          <w:szCs w:val="21"/>
        </w:rPr>
        <w:t>已</w:t>
      </w:r>
      <w:r w:rsidR="00BF0916">
        <w:rPr>
          <w:rFonts w:hint="eastAsia"/>
          <w:color w:val="000000"/>
          <w:sz w:val="21"/>
          <w:szCs w:val="21"/>
        </w:rPr>
        <w:t>从自己的故事里</w:t>
      </w:r>
      <w:r w:rsidR="00532D06">
        <w:rPr>
          <w:rFonts w:hint="eastAsia"/>
          <w:color w:val="000000"/>
          <w:sz w:val="21"/>
          <w:szCs w:val="21"/>
        </w:rPr>
        <w:t>抽出身来，切换了频道</w:t>
      </w:r>
      <w:r w:rsidR="001F3A7C">
        <w:rPr>
          <w:rFonts w:hint="eastAsia"/>
          <w:color w:val="000000"/>
          <w:sz w:val="21"/>
          <w:szCs w:val="21"/>
        </w:rPr>
        <w:t>，</w:t>
      </w:r>
      <w:r w:rsidR="00532D06">
        <w:rPr>
          <w:rFonts w:hint="eastAsia"/>
          <w:color w:val="000000"/>
          <w:sz w:val="21"/>
          <w:szCs w:val="21"/>
        </w:rPr>
        <w:t>开始</w:t>
      </w:r>
      <w:r w:rsidR="001F3A7C">
        <w:rPr>
          <w:rFonts w:hint="eastAsia"/>
          <w:color w:val="000000"/>
          <w:sz w:val="21"/>
          <w:szCs w:val="21"/>
        </w:rPr>
        <w:t>考虑</w:t>
      </w:r>
      <w:r w:rsidR="00532D06">
        <w:rPr>
          <w:rFonts w:hint="eastAsia"/>
          <w:color w:val="000000"/>
          <w:sz w:val="21"/>
          <w:szCs w:val="21"/>
        </w:rPr>
        <w:t>起了帮我助攻的事情。</w:t>
      </w:r>
      <w:r>
        <w:rPr>
          <w:rFonts w:ascii="Calibri" w:hAnsi="Calibri" w:cs="Times New Roman"/>
        </w:rPr>
        <w:t>"</w:t>
      </w:r>
    </w:p>
    <w:p w14:paraId="221281FF" w14:textId="6CBEAA92" w:rsidR="00532D06" w:rsidRDefault="00F76B92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当年的社团招新活动我并没有参加，或许这次</w:t>
      </w:r>
      <w:r w:rsidR="001F3A7C">
        <w:rPr>
          <w:rFonts w:hint="eastAsia"/>
          <w:color w:val="000000"/>
          <w:sz w:val="21"/>
          <w:szCs w:val="21"/>
        </w:rPr>
        <w:t>能创造一些</w:t>
      </w:r>
      <w:r w:rsidR="00532D06">
        <w:rPr>
          <w:rFonts w:hint="eastAsia"/>
          <w:color w:val="000000"/>
          <w:sz w:val="21"/>
          <w:szCs w:val="21"/>
        </w:rPr>
        <w:t>新的回忆。</w:t>
      </w:r>
      <w:r>
        <w:rPr>
          <w:rFonts w:ascii="Calibri" w:hAnsi="Calibri" w:cs="Times New Roman"/>
        </w:rPr>
        <w:t>"</w:t>
      </w:r>
    </w:p>
    <w:p w14:paraId="199C63C4" w14:textId="550D2D83" w:rsidR="00D64732" w:rsidRDefault="00D64732" w:rsidP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11wx</w:t>
      </w:r>
      <w:r>
        <w:rPr>
          <w:rFonts w:hint="eastAsia"/>
          <w:highlight w:val="yellow"/>
        </w:rPr>
        <w:t>}</w:t>
      </w:r>
    </w:p>
    <w:p w14:paraId="2E420C31" w14:textId="56448D60" w:rsidR="00B574C3" w:rsidRDefault="00B574C3" w:rsidP="00B574C3">
      <w:pPr>
        <w:pStyle w:val="paragraph"/>
        <w:spacing w:before="0" w:beforeAutospacing="0" w:after="0" w:afterAutospacing="0" w:line="309" w:lineRule="auto"/>
        <w:jc w:val="both"/>
      </w:pPr>
      <w:r>
        <w:rPr>
          <w:rFonts w:hint="eastAsia"/>
          <w:color w:val="000000"/>
          <w:sz w:val="21"/>
          <w:szCs w:val="21"/>
        </w:rPr>
        <w:t>我：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好啊，</w:t>
      </w:r>
      <w:r>
        <w:rPr>
          <w:rFonts w:hint="eastAsia"/>
          <w:color w:val="000000"/>
          <w:sz w:val="21"/>
          <w:szCs w:val="21"/>
        </w:rPr>
        <w:t>那我</w:t>
      </w:r>
      <w:r w:rsidR="00F26758">
        <w:rPr>
          <w:rFonts w:hint="eastAsia"/>
          <w:color w:val="000000"/>
          <w:sz w:val="21"/>
          <w:szCs w:val="21"/>
        </w:rPr>
        <w:t>就</w:t>
      </w:r>
      <w:r w:rsidR="00532D06">
        <w:rPr>
          <w:rFonts w:hint="eastAsia"/>
          <w:color w:val="000000"/>
          <w:sz w:val="21"/>
          <w:szCs w:val="21"/>
        </w:rPr>
        <w:t>陪</w:t>
      </w:r>
      <w:r>
        <w:rPr>
          <w:rFonts w:hint="eastAsia"/>
          <w:color w:val="000000"/>
          <w:sz w:val="21"/>
          <w:szCs w:val="21"/>
        </w:rPr>
        <w:t>智子</w:t>
      </w:r>
      <w:r w:rsidR="00532D06">
        <w:rPr>
          <w:rFonts w:hint="eastAsia"/>
          <w:color w:val="000000"/>
          <w:sz w:val="21"/>
          <w:szCs w:val="21"/>
        </w:rPr>
        <w:t>去逛逛吧</w:t>
      </w:r>
      <w:r>
        <w:rPr>
          <w:rFonts w:hint="eastAsia"/>
          <w:color w:val="000000"/>
          <w:sz w:val="21"/>
          <w:szCs w:val="21"/>
        </w:rPr>
        <w:t>。</w:t>
      </w:r>
      <w:r w:rsidR="007769E6">
        <w:rPr>
          <w:rFonts w:ascii="Calibri" w:hAnsi="Calibri" w:cs="Times New Roman"/>
        </w:rPr>
        <w:t>"</w:t>
      </w:r>
    </w:p>
    <w:p w14:paraId="5B86DF99" w14:textId="0724CD5B" w:rsidR="00D64732" w:rsidRPr="00D64732" w:rsidRDefault="00D64732" w:rsidP="00D64732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XY13wx</w:t>
      </w:r>
      <w:r>
        <w:rPr>
          <w:rFonts w:hint="eastAsia"/>
          <w:highlight w:val="yellow"/>
        </w:rPr>
        <w:t>}</w:t>
      </w:r>
    </w:p>
    <w:p w14:paraId="36DA6D1F" w14:textId="69A28AF6" w:rsidR="00B574C3" w:rsidRDefault="00B574C3" w:rsidP="00B574C3">
      <w:pPr>
        <w:pStyle w:val="paragraph"/>
        <w:spacing w:before="0" w:beforeAutospacing="0" w:after="0" w:afterAutospacing="0" w:line="309" w:lineRule="auto"/>
        <w:jc w:val="both"/>
        <w:rPr>
          <w:rFonts w:ascii="Calibri" w:hAnsi="Calibri" w:cs="Times New Roman"/>
        </w:rPr>
      </w:pPr>
      <w:r>
        <w:rPr>
          <w:rFonts w:hint="eastAsia"/>
          <w:color w:val="000000"/>
          <w:sz w:val="21"/>
          <w:szCs w:val="21"/>
        </w:rPr>
        <w:t>周小雨：</w:t>
      </w:r>
      <w:r w:rsidR="001D5C0F">
        <w:rPr>
          <w:rFonts w:ascii="Calibri" w:hAnsi="Calibri" w:cs="Times New Roman"/>
        </w:rPr>
        <w:t>"</w:t>
      </w:r>
      <w:r w:rsidR="00532D06">
        <w:rPr>
          <w:rFonts w:hint="eastAsia"/>
          <w:color w:val="000000"/>
          <w:sz w:val="21"/>
          <w:szCs w:val="21"/>
        </w:rPr>
        <w:t>好嘞，包在我身上吧。晚安</w:t>
      </w:r>
      <w:r>
        <w:rPr>
          <w:rFonts w:hint="eastAsia"/>
          <w:color w:val="000000"/>
          <w:sz w:val="21"/>
          <w:szCs w:val="21"/>
        </w:rPr>
        <w:t>。</w:t>
      </w:r>
      <w:r w:rsidR="00532D06" w:rsidRPr="00532D06">
        <w:rPr>
          <w:color w:val="000000"/>
          <w:sz w:val="21"/>
          <w:szCs w:val="21"/>
        </w:rPr>
        <w:t>(〃'▽'〃)</w:t>
      </w:r>
      <w:r w:rsidR="007769E6" w:rsidRPr="007769E6">
        <w:rPr>
          <w:rFonts w:ascii="Calibri" w:hAnsi="Calibri" w:cs="Times New Roman"/>
        </w:rPr>
        <w:t xml:space="preserve"> </w:t>
      </w:r>
      <w:r w:rsidR="007769E6">
        <w:rPr>
          <w:rFonts w:ascii="Calibri" w:hAnsi="Calibri" w:cs="Times New Roman"/>
        </w:rPr>
        <w:t>"</w:t>
      </w:r>
    </w:p>
    <w:p w14:paraId="18BE9044" w14:textId="424F2130" w:rsidR="00D47508" w:rsidRPr="00C42F85" w:rsidRDefault="00D47508" w:rsidP="00C42F85">
      <w:pPr>
        <w:rPr>
          <w:rFonts w:ascii="Calibri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12kx</w:t>
      </w:r>
      <w:r>
        <w:rPr>
          <w:rFonts w:hint="eastAsia"/>
          <w:highlight w:val="yellow"/>
        </w:rPr>
        <w:t>}</w:t>
      </w:r>
    </w:p>
    <w:p w14:paraId="20EE14E3" w14:textId="76020363" w:rsidR="00D64732" w:rsidRDefault="00F76B92" w:rsidP="00C42F85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 w:cs="Times New Roman"/>
        </w:rPr>
        <w:t>"</w:t>
      </w:r>
      <w:r w:rsidR="00B574C3">
        <w:rPr>
          <w:rFonts w:hint="eastAsia"/>
          <w:color w:val="000000"/>
          <w:sz w:val="21"/>
          <w:szCs w:val="21"/>
        </w:rPr>
        <w:t>又是一个笑脸，我仿佛看到</w:t>
      </w:r>
      <w:r w:rsidR="004526EF">
        <w:rPr>
          <w:rFonts w:hint="eastAsia"/>
          <w:color w:val="000000"/>
          <w:sz w:val="21"/>
          <w:szCs w:val="21"/>
        </w:rPr>
        <w:t>了</w:t>
      </w:r>
      <w:r w:rsidR="00B574C3">
        <w:rPr>
          <w:rFonts w:hint="eastAsia"/>
          <w:color w:val="000000"/>
          <w:sz w:val="21"/>
          <w:szCs w:val="21"/>
        </w:rPr>
        <w:t>手机那一端周小雨的</w:t>
      </w:r>
      <w:r w:rsidR="00532D06">
        <w:rPr>
          <w:rFonts w:hint="eastAsia"/>
          <w:color w:val="000000"/>
          <w:sz w:val="21"/>
          <w:szCs w:val="21"/>
        </w:rPr>
        <w:t>坏</w:t>
      </w:r>
      <w:r w:rsidR="00B574C3">
        <w:rPr>
          <w:rFonts w:hint="eastAsia"/>
          <w:color w:val="000000"/>
          <w:sz w:val="21"/>
          <w:szCs w:val="21"/>
        </w:rPr>
        <w:t>笑。</w:t>
      </w:r>
      <w:r>
        <w:rPr>
          <w:rFonts w:ascii="Calibri" w:hAnsi="Calibri" w:cs="Times New Roman"/>
        </w:rPr>
        <w:t>"</w:t>
      </w:r>
    </w:p>
    <w:p w14:paraId="19E42DBE" w14:textId="5B90C851" w:rsidR="00B574C3" w:rsidRPr="00D64732" w:rsidRDefault="00D64732">
      <w:pPr>
        <w:rPr>
          <w:rFonts w:ascii="Calibri" w:eastAsia="宋体" w:hAnsi="Calibri" w:cs="Times New Roman"/>
        </w:rPr>
      </w:pPr>
      <w:r>
        <w:t>#</w:t>
      </w:r>
      <w:r>
        <w:rPr>
          <w:rFonts w:hint="eastAsia"/>
          <w:highlight w:val="yellow"/>
        </w:rPr>
        <w:t>{显示立绘</w:t>
      </w:r>
      <w:r>
        <w:rPr>
          <w:highlight w:val="yellow"/>
        </w:rPr>
        <w:t>W</w:t>
      </w:r>
      <w:r>
        <w:rPr>
          <w:rFonts w:hint="eastAsia"/>
          <w:highlight w:val="yellow"/>
        </w:rPr>
        <w:t>H</w:t>
      </w:r>
      <w:r>
        <w:rPr>
          <w:highlight w:val="yellow"/>
        </w:rPr>
        <w:t>12rz</w:t>
      </w:r>
      <w:r>
        <w:rPr>
          <w:rFonts w:hint="eastAsia"/>
          <w:highlight w:val="yellow"/>
        </w:rPr>
        <w:t>}</w:t>
      </w:r>
    </w:p>
    <w:p w14:paraId="31D89A30" w14:textId="5D9FF050" w:rsidR="00593E30" w:rsidRPr="00593E30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对了，田老师说过睡前要复习一下今天</w:t>
      </w:r>
      <w:r w:rsidR="004526EF">
        <w:rPr>
          <w:rFonts w:ascii="宋体" w:eastAsia="宋体" w:hAnsi="宋体" w:hint="eastAsia"/>
        </w:rPr>
        <w:t>上课</w:t>
      </w:r>
      <w:r w:rsidRPr="00994C78">
        <w:rPr>
          <w:rFonts w:ascii="宋体" w:eastAsia="宋体" w:hAnsi="宋体" w:hint="eastAsia"/>
        </w:rPr>
        <w:t>的内容，看一下笔记吧。</w:t>
      </w:r>
      <w:r w:rsidR="007769E6">
        <w:rPr>
          <w:rFonts w:ascii="Calibri" w:hAnsi="Calibri" w:cs="Times New Roman"/>
        </w:rPr>
        <w:t>"</w:t>
      </w:r>
    </w:p>
    <w:p w14:paraId="3E60B420" w14:textId="124868E6" w:rsidR="009E2089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 xml:space="preserve"> #</w:t>
      </w:r>
      <w:r w:rsidRPr="00994C78">
        <w:rPr>
          <w:rFonts w:ascii="宋体" w:eastAsia="宋体" w:hAnsi="宋体"/>
          <w:highlight w:val="yellow"/>
        </w:rPr>
        <w:t>{打开复习回顾界面，添加第二课的内容。}</w:t>
      </w:r>
    </w:p>
    <w:p w14:paraId="4BD34589" w14:textId="77777777" w:rsidR="00593E30" w:rsidRDefault="00593E30" w:rsidP="009E2089">
      <w:pPr>
        <w:rPr>
          <w:rFonts w:ascii="宋体" w:eastAsia="宋体" w:hAnsi="宋体"/>
        </w:rPr>
      </w:pPr>
    </w:p>
    <w:p w14:paraId="48A05CEC" w14:textId="0B33B830" w:rsidR="00593E30" w:rsidRDefault="00593E30" w:rsidP="00593E30">
      <w:pPr>
        <w:pStyle w:val="paragraph"/>
        <w:spacing w:before="0" w:beforeAutospacing="0" w:after="0" w:afterAutospacing="0" w:line="309" w:lineRule="auto"/>
        <w:jc w:val="both"/>
      </w:pPr>
      <w:r>
        <w:rPr>
          <w:highlight w:val="cyan"/>
        </w:rPr>
        <w:t>#</w:t>
      </w:r>
      <w:r>
        <w:rPr>
          <w:rFonts w:hint="eastAsia"/>
          <w:highlight w:val="cyan"/>
        </w:rPr>
        <w:t>{停止播放BGM}</w:t>
      </w:r>
    </w:p>
    <w:p w14:paraId="68881BD3" w14:textId="77777777" w:rsidR="00593E30" w:rsidRPr="00994C78" w:rsidRDefault="00593E30" w:rsidP="009E2089">
      <w:pPr>
        <w:rPr>
          <w:rFonts w:ascii="宋体" w:eastAsia="宋体" w:hAnsi="宋体"/>
        </w:rPr>
      </w:pPr>
    </w:p>
    <w:p w14:paraId="1EEB0FE9" w14:textId="77777777" w:rsidR="009E2089" w:rsidRPr="00994C78" w:rsidRDefault="009E2089" w:rsidP="009E2089">
      <w:pPr>
        <w:rPr>
          <w:rFonts w:ascii="宋体" w:eastAsia="宋体" w:hAnsi="宋体"/>
        </w:rPr>
      </w:pPr>
      <w:r w:rsidRPr="00994C78">
        <w:rPr>
          <w:rFonts w:ascii="宋体" w:eastAsia="宋体" w:hAnsi="宋体"/>
        </w:rPr>
        <w:t>#</w:t>
      </w:r>
      <w:r w:rsidRPr="00994C78">
        <w:rPr>
          <w:rFonts w:ascii="宋体" w:eastAsia="宋体" w:hAnsi="宋体"/>
          <w:highlight w:val="yellow"/>
        </w:rPr>
        <w:t>{</w:t>
      </w:r>
      <w:r w:rsidRPr="00994C78">
        <w:rPr>
          <w:rFonts w:ascii="宋体" w:eastAsia="宋体" w:hAnsi="宋体" w:hint="eastAsia"/>
          <w:highlight w:val="yellow"/>
        </w:rPr>
        <w:t>显示立绘</w:t>
      </w:r>
      <w:r w:rsidRPr="00994C78">
        <w:rPr>
          <w:rFonts w:ascii="宋体" w:eastAsia="宋体" w:hAnsi="宋体"/>
          <w:highlight w:val="yellow"/>
        </w:rPr>
        <w:t xml:space="preserve"> WH13rz}</w:t>
      </w:r>
    </w:p>
    <w:p w14:paraId="3ACE2C3F" w14:textId="783CF3BD" w:rsidR="009E2089" w:rsidRDefault="009E2089" w:rsidP="009E2089">
      <w:pPr>
        <w:rPr>
          <w:rFonts w:ascii="Calibri" w:hAnsi="Calibri" w:cs="Times New Roman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复习了一下，果然思路清晰多了。</w:t>
      </w:r>
      <w:r w:rsidR="007769E6">
        <w:rPr>
          <w:rFonts w:ascii="Calibri" w:hAnsi="Calibri" w:cs="Times New Roman"/>
        </w:rPr>
        <w:t>"</w:t>
      </w:r>
    </w:p>
    <w:p w14:paraId="503A25D4" w14:textId="77777777" w:rsidR="007D4F81" w:rsidRDefault="007D4F81" w:rsidP="009E2089">
      <w:pPr>
        <w:rPr>
          <w:rFonts w:ascii="Calibri" w:hAnsi="Calibri" w:cs="Times New Roman"/>
        </w:rPr>
      </w:pPr>
    </w:p>
    <w:p w14:paraId="1DF7AB71" w14:textId="4950F556" w:rsidR="007D4F81" w:rsidRPr="00994C78" w:rsidRDefault="007D4F81" w:rsidP="009E2089">
      <w:pPr>
        <w:rPr>
          <w:rFonts w:ascii="宋体" w:eastAsia="宋体" w:hAnsi="宋体"/>
        </w:rPr>
      </w:pPr>
      <w:commentRangeStart w:id="19"/>
      <w:r w:rsidRPr="000B1668">
        <w:rPr>
          <w:rFonts w:ascii="Calibri" w:hAnsi="Calibri" w:cs="Times New Roman" w:hint="eastAsia"/>
          <w:highlight w:val="magenta"/>
        </w:rPr>
        <w:t>#</w:t>
      </w:r>
      <w:r w:rsidRPr="000B1668">
        <w:rPr>
          <w:rFonts w:ascii="Calibri" w:hAnsi="Calibri" w:cs="Times New Roman" w:hint="eastAsia"/>
          <w:highlight w:val="magenta"/>
        </w:rPr>
        <w:t>（打开复习回忆界面、增加第二课内容</w:t>
      </w:r>
      <w:r w:rsidR="000B1668">
        <w:rPr>
          <w:rFonts w:ascii="Calibri" w:hAnsi="Calibri" w:cs="Times New Roman" w:hint="eastAsia"/>
          <w:highlight w:val="magenta"/>
        </w:rPr>
        <w:t>，文化常识、假名</w:t>
      </w:r>
      <w:r w:rsidRPr="000B1668">
        <w:rPr>
          <w:rFonts w:ascii="Calibri" w:hAnsi="Calibri" w:cs="Times New Roman" w:hint="eastAsia"/>
          <w:highlight w:val="magenta"/>
        </w:rPr>
        <w:t>）</w:t>
      </w:r>
    </w:p>
    <w:p w14:paraId="152609FE" w14:textId="6FC2E8FF" w:rsidR="00532D06" w:rsidRPr="0019077E" w:rsidRDefault="009E2089">
      <w:pPr>
        <w:rPr>
          <w:rFonts w:ascii="宋体" w:eastAsia="宋体" w:hAnsi="宋体"/>
        </w:rPr>
      </w:pPr>
      <w:r w:rsidRPr="00994C78">
        <w:rPr>
          <w:rFonts w:ascii="宋体" w:eastAsia="宋体" w:hAnsi="宋体" w:hint="eastAsia"/>
        </w:rPr>
        <w:t>我：</w:t>
      </w:r>
      <w:r w:rsidR="001D5C0F">
        <w:rPr>
          <w:rFonts w:ascii="Calibri" w:hAnsi="Calibri" w:cs="Times New Roman"/>
        </w:rPr>
        <w:t>"</w:t>
      </w:r>
      <w:r w:rsidRPr="00994C78">
        <w:rPr>
          <w:rFonts w:ascii="宋体" w:eastAsia="宋体" w:hAnsi="宋体" w:hint="eastAsia"/>
        </w:rPr>
        <w:t>好了，时间不早了，先休息吧……</w:t>
      </w:r>
      <w:r w:rsidR="007769E6">
        <w:rPr>
          <w:rFonts w:ascii="Calibri" w:hAnsi="Calibri" w:cs="Times New Roman"/>
        </w:rPr>
        <w:t>"</w:t>
      </w:r>
      <w:commentRangeEnd w:id="19"/>
      <w:r w:rsidR="00441485">
        <w:rPr>
          <w:rStyle w:val="CommentReference"/>
        </w:rPr>
        <w:commentReference w:id="19"/>
      </w:r>
    </w:p>
    <w:sectPr w:rsidR="00532D06" w:rsidRPr="0019077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yan" w:date="2024-02-27T11:04:00Z" w:initials="R">
    <w:p w14:paraId="33FBB0A9" w14:textId="4080EAEE" w:rsidR="0091090B" w:rsidRDefault="0091090B">
      <w:pPr>
        <w:pStyle w:val="CommentText"/>
      </w:pPr>
      <w:r>
        <w:rPr>
          <w:rStyle w:val="CommentReference"/>
        </w:rPr>
        <w:annotationRef/>
      </w:r>
      <w:r>
        <w:t>这里立绘按照这个修改</w:t>
      </w:r>
    </w:p>
  </w:comment>
  <w:comment w:id="3" w:author="Ryan" w:date="2024-02-27T11:06:00Z" w:initials="R">
    <w:p w14:paraId="557B2985" w14:textId="79E3EA35" w:rsidR="0091090B" w:rsidRDefault="0091090B">
      <w:pPr>
        <w:pStyle w:val="CommentText"/>
      </w:pPr>
      <w:r>
        <w:rPr>
          <w:rStyle w:val="CommentReference"/>
        </w:rPr>
        <w:annotationRef/>
      </w:r>
      <w:r>
        <w:t>这里背景音乐有更换</w:t>
      </w:r>
    </w:p>
  </w:comment>
  <w:comment w:id="9" w:author="Ryan" w:date="2024-02-27T11:12:00Z" w:initials="R">
    <w:p w14:paraId="7A1D0BE9" w14:textId="1CC0E2DB" w:rsidR="0091090B" w:rsidRDefault="0091090B">
      <w:pPr>
        <w:pStyle w:val="CommentText"/>
      </w:pPr>
      <w:r>
        <w:rPr>
          <w:rStyle w:val="CommentReference"/>
        </w:rPr>
        <w:annotationRef/>
      </w:r>
      <w:r>
        <w:t>这里的bgm延续之前不变</w:t>
      </w:r>
    </w:p>
  </w:comment>
  <w:comment w:id="13" w:author="Ryan" w:date="2024-02-27T11:14:00Z" w:initials="R">
    <w:p w14:paraId="2247B580" w14:textId="5F2A8F48" w:rsidR="00D67E7E" w:rsidRDefault="00D67E7E">
      <w:pPr>
        <w:pStyle w:val="CommentText"/>
      </w:pPr>
      <w:r>
        <w:rPr>
          <w:rStyle w:val="CommentReference"/>
        </w:rPr>
        <w:annotationRef/>
      </w:r>
      <w:r>
        <w:t>这句话修改</w:t>
      </w:r>
    </w:p>
  </w:comment>
  <w:comment w:id="18" w:author="Ryan" w:date="2024-02-27T18:04:00Z" w:initials="R">
    <w:p w14:paraId="7AC15489" w14:textId="11F83294" w:rsidR="00441485" w:rsidRDefault="00441485">
      <w:pPr>
        <w:pStyle w:val="CommentText"/>
      </w:pPr>
      <w:r>
        <w:rPr>
          <w:rStyle w:val="CommentReference"/>
        </w:rPr>
        <w:annotationRef/>
      </w:r>
      <w:r>
        <w:t>这个地方的单词都读了两遍</w:t>
      </w:r>
    </w:p>
  </w:comment>
  <w:comment w:id="19" w:author="Ryan" w:date="2024-02-27T18:09:00Z" w:initials="R">
    <w:p w14:paraId="79B92550" w14:textId="223AABF6" w:rsidR="00441485" w:rsidRDefault="00441485">
      <w:pPr>
        <w:pStyle w:val="CommentText"/>
      </w:pPr>
      <w:r>
        <w:rPr>
          <w:rStyle w:val="CommentReference"/>
        </w:rPr>
        <w:annotationRef/>
      </w:r>
      <w:r>
        <w:t>复习部分是否能把第一课的内容保留的基础上加入第二课？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FBB0A9" w15:done="0"/>
  <w15:commentEx w15:paraId="557B2985" w15:done="0"/>
  <w15:commentEx w15:paraId="7A1D0BE9" w15:done="0"/>
  <w15:commentEx w15:paraId="2247B580" w15:done="0"/>
  <w15:commentEx w15:paraId="7AC15489" w15:done="0"/>
  <w15:commentEx w15:paraId="79B925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92705BC">
    <w16cex:extLst>
      <w16:ext w16:uri="{CE6994B0-6A32-4C9F-8C6B-6E91EDA988CE}">
        <cr:reactions xmlns:cr="http://schemas.microsoft.com/office/comments/2020/reactions">
          <cr:reaction reactionType="1">
            <cr:reactionInfo dateUtc="2024-03-12T16:11:40Z">
              <cr:user userId="bf027de8bfa4cfd9" userProvider="Windows Live" userName="海荣 吴"/>
            </cr:reactionInfo>
          </cr:reaction>
        </cr:reactions>
      </w16:ext>
    </w16cex:extLst>
  </w16cex:commentExtensible>
  <w16cex:commentExtensible w16cex:durableId="58C3427D">
    <w16cex:extLst>
      <w16:ext w16:uri="{CE6994B0-6A32-4C9F-8C6B-6E91EDA988CE}">
        <cr:reactions xmlns:cr="http://schemas.microsoft.com/office/comments/2020/reactions">
          <cr:reaction reactionType="1">
            <cr:reactionInfo dateUtc="2024-03-12T16:11:53Z">
              <cr:user userId="bf027de8bfa4cfd9" userProvider="Windows Live" userName="海荣 吴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FBB0A9" w16cid:durableId="692705BC"/>
  <w16cid:commentId w16cid:paraId="557B2985" w16cid:durableId="36B3BA1A"/>
  <w16cid:commentId w16cid:paraId="7A1D0BE9" w16cid:durableId="19FDA352"/>
  <w16cid:commentId w16cid:paraId="2247B580" w16cid:durableId="58C3427D"/>
  <w16cid:commentId w16cid:paraId="7AC15489" w16cid:durableId="4605CC67"/>
  <w16cid:commentId w16cid:paraId="79B92550" w16cid:durableId="5093D3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8EA3" w14:textId="77777777" w:rsidR="006E42D9" w:rsidRDefault="006E42D9" w:rsidP="00450F93">
      <w:r>
        <w:separator/>
      </w:r>
    </w:p>
  </w:endnote>
  <w:endnote w:type="continuationSeparator" w:id="0">
    <w:p w14:paraId="62750779" w14:textId="77777777" w:rsidR="006E42D9" w:rsidRDefault="006E42D9" w:rsidP="00450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116496"/>
      <w:docPartObj>
        <w:docPartGallery w:val="Page Numbers (Bottom of Page)"/>
        <w:docPartUnique/>
      </w:docPartObj>
    </w:sdtPr>
    <w:sdtContent>
      <w:p w14:paraId="2BEB64AA" w14:textId="093E07CD" w:rsidR="00C51863" w:rsidRDefault="00C518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1485" w:rsidRPr="00441485">
          <w:rPr>
            <w:noProof/>
            <w:lang w:val="zh-CN"/>
          </w:rPr>
          <w:t>1</w:t>
        </w:r>
        <w:r>
          <w:fldChar w:fldCharType="end"/>
        </w:r>
      </w:p>
    </w:sdtContent>
  </w:sdt>
  <w:p w14:paraId="411CA5A2" w14:textId="77777777" w:rsidR="00C51863" w:rsidRDefault="00C51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B85A5" w14:textId="77777777" w:rsidR="006E42D9" w:rsidRDefault="006E42D9" w:rsidP="00450F93">
      <w:r>
        <w:separator/>
      </w:r>
    </w:p>
  </w:footnote>
  <w:footnote w:type="continuationSeparator" w:id="0">
    <w:p w14:paraId="7F43E2C7" w14:textId="77777777" w:rsidR="006E42D9" w:rsidRDefault="006E42D9" w:rsidP="00450F9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">
    <w15:presenceInfo w15:providerId="None" w15:userId="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ZmYzUzNGNhYWQzODBlMjhiNDg2NWYyODc3NWIwMGIifQ=="/>
  </w:docVars>
  <w:rsids>
    <w:rsidRoot w:val="00C15D4E"/>
    <w:rsid w:val="00001357"/>
    <w:rsid w:val="000038D0"/>
    <w:rsid w:val="000065C0"/>
    <w:rsid w:val="00007F36"/>
    <w:rsid w:val="0001102C"/>
    <w:rsid w:val="0001154D"/>
    <w:rsid w:val="000129B3"/>
    <w:rsid w:val="00012C5C"/>
    <w:rsid w:val="000137E3"/>
    <w:rsid w:val="00020C39"/>
    <w:rsid w:val="0002697A"/>
    <w:rsid w:val="00030DBE"/>
    <w:rsid w:val="000355CC"/>
    <w:rsid w:val="00037F94"/>
    <w:rsid w:val="00051309"/>
    <w:rsid w:val="00053657"/>
    <w:rsid w:val="00055560"/>
    <w:rsid w:val="00055DA3"/>
    <w:rsid w:val="00057ACF"/>
    <w:rsid w:val="00060E8A"/>
    <w:rsid w:val="000673EB"/>
    <w:rsid w:val="00067A81"/>
    <w:rsid w:val="00072E75"/>
    <w:rsid w:val="000738AB"/>
    <w:rsid w:val="000761B1"/>
    <w:rsid w:val="00077F43"/>
    <w:rsid w:val="00087CFA"/>
    <w:rsid w:val="00094F1E"/>
    <w:rsid w:val="000954C3"/>
    <w:rsid w:val="000971DE"/>
    <w:rsid w:val="000B1668"/>
    <w:rsid w:val="000B1696"/>
    <w:rsid w:val="000B1FFF"/>
    <w:rsid w:val="000B24B0"/>
    <w:rsid w:val="000B76F9"/>
    <w:rsid w:val="000B7975"/>
    <w:rsid w:val="000C028F"/>
    <w:rsid w:val="000C0952"/>
    <w:rsid w:val="000C1081"/>
    <w:rsid w:val="000C3893"/>
    <w:rsid w:val="000C50EC"/>
    <w:rsid w:val="000C5B89"/>
    <w:rsid w:val="000C6FFD"/>
    <w:rsid w:val="000D79DD"/>
    <w:rsid w:val="000F0127"/>
    <w:rsid w:val="000F6AAD"/>
    <w:rsid w:val="0010353C"/>
    <w:rsid w:val="001036CA"/>
    <w:rsid w:val="001059BA"/>
    <w:rsid w:val="00106A85"/>
    <w:rsid w:val="00112D37"/>
    <w:rsid w:val="0012736D"/>
    <w:rsid w:val="001274A1"/>
    <w:rsid w:val="001279C6"/>
    <w:rsid w:val="00130E1C"/>
    <w:rsid w:val="001310E1"/>
    <w:rsid w:val="00133699"/>
    <w:rsid w:val="00137041"/>
    <w:rsid w:val="00141E9B"/>
    <w:rsid w:val="001449B1"/>
    <w:rsid w:val="00144D1D"/>
    <w:rsid w:val="00146168"/>
    <w:rsid w:val="001539DF"/>
    <w:rsid w:val="00155E32"/>
    <w:rsid w:val="001653EB"/>
    <w:rsid w:val="00166C5F"/>
    <w:rsid w:val="00167EBC"/>
    <w:rsid w:val="00175550"/>
    <w:rsid w:val="00175B08"/>
    <w:rsid w:val="00180311"/>
    <w:rsid w:val="00183025"/>
    <w:rsid w:val="00183E9A"/>
    <w:rsid w:val="00186DA8"/>
    <w:rsid w:val="0019077E"/>
    <w:rsid w:val="00190930"/>
    <w:rsid w:val="00193707"/>
    <w:rsid w:val="00193B10"/>
    <w:rsid w:val="00197FC0"/>
    <w:rsid w:val="001A49B2"/>
    <w:rsid w:val="001A7426"/>
    <w:rsid w:val="001B2FB2"/>
    <w:rsid w:val="001B32EA"/>
    <w:rsid w:val="001B510C"/>
    <w:rsid w:val="001B6A02"/>
    <w:rsid w:val="001C47A8"/>
    <w:rsid w:val="001C7DD5"/>
    <w:rsid w:val="001D1AF7"/>
    <w:rsid w:val="001D4A6E"/>
    <w:rsid w:val="001D4DB0"/>
    <w:rsid w:val="001D56C2"/>
    <w:rsid w:val="001D5C0F"/>
    <w:rsid w:val="001E02EC"/>
    <w:rsid w:val="001E0C0D"/>
    <w:rsid w:val="001E6A0D"/>
    <w:rsid w:val="001F02E1"/>
    <w:rsid w:val="001F1E0B"/>
    <w:rsid w:val="001F3A7C"/>
    <w:rsid w:val="001F4377"/>
    <w:rsid w:val="00202DA3"/>
    <w:rsid w:val="00202FE8"/>
    <w:rsid w:val="002046FE"/>
    <w:rsid w:val="00210AC1"/>
    <w:rsid w:val="00211214"/>
    <w:rsid w:val="00211573"/>
    <w:rsid w:val="002115C1"/>
    <w:rsid w:val="00211EEB"/>
    <w:rsid w:val="00212D08"/>
    <w:rsid w:val="00220E7F"/>
    <w:rsid w:val="002374E7"/>
    <w:rsid w:val="00240FDF"/>
    <w:rsid w:val="00241FEB"/>
    <w:rsid w:val="00242346"/>
    <w:rsid w:val="00245EE9"/>
    <w:rsid w:val="002525E0"/>
    <w:rsid w:val="0025615E"/>
    <w:rsid w:val="00256D86"/>
    <w:rsid w:val="002572CF"/>
    <w:rsid w:val="002578B9"/>
    <w:rsid w:val="00265666"/>
    <w:rsid w:val="002666B9"/>
    <w:rsid w:val="00272731"/>
    <w:rsid w:val="0027507D"/>
    <w:rsid w:val="002778C1"/>
    <w:rsid w:val="00277E03"/>
    <w:rsid w:val="00281097"/>
    <w:rsid w:val="00292576"/>
    <w:rsid w:val="00294B48"/>
    <w:rsid w:val="00296C6F"/>
    <w:rsid w:val="00296F2F"/>
    <w:rsid w:val="002974AB"/>
    <w:rsid w:val="002A4668"/>
    <w:rsid w:val="002A5347"/>
    <w:rsid w:val="002A5885"/>
    <w:rsid w:val="002A5A11"/>
    <w:rsid w:val="002A6A45"/>
    <w:rsid w:val="002A6D12"/>
    <w:rsid w:val="002A79BD"/>
    <w:rsid w:val="002B3089"/>
    <w:rsid w:val="002C10E8"/>
    <w:rsid w:val="002C7231"/>
    <w:rsid w:val="002E0DFE"/>
    <w:rsid w:val="002E1814"/>
    <w:rsid w:val="002F112F"/>
    <w:rsid w:val="002F1B56"/>
    <w:rsid w:val="002F229A"/>
    <w:rsid w:val="002F55A5"/>
    <w:rsid w:val="00304159"/>
    <w:rsid w:val="003055DD"/>
    <w:rsid w:val="00305917"/>
    <w:rsid w:val="00306329"/>
    <w:rsid w:val="00315AA3"/>
    <w:rsid w:val="00316034"/>
    <w:rsid w:val="00327101"/>
    <w:rsid w:val="00333D16"/>
    <w:rsid w:val="00334A8B"/>
    <w:rsid w:val="0033518C"/>
    <w:rsid w:val="003359CC"/>
    <w:rsid w:val="00337AAA"/>
    <w:rsid w:val="003419BF"/>
    <w:rsid w:val="00346DC9"/>
    <w:rsid w:val="003540E8"/>
    <w:rsid w:val="00363AB8"/>
    <w:rsid w:val="00365DD5"/>
    <w:rsid w:val="00373D2C"/>
    <w:rsid w:val="003740A0"/>
    <w:rsid w:val="00375262"/>
    <w:rsid w:val="00375B06"/>
    <w:rsid w:val="00376BCD"/>
    <w:rsid w:val="003770FD"/>
    <w:rsid w:val="00383930"/>
    <w:rsid w:val="00386D4E"/>
    <w:rsid w:val="00390D92"/>
    <w:rsid w:val="00390FEF"/>
    <w:rsid w:val="003940CE"/>
    <w:rsid w:val="00394327"/>
    <w:rsid w:val="003A55EF"/>
    <w:rsid w:val="003A7E38"/>
    <w:rsid w:val="003B0F05"/>
    <w:rsid w:val="003B7342"/>
    <w:rsid w:val="003B76BB"/>
    <w:rsid w:val="003C390B"/>
    <w:rsid w:val="003D237D"/>
    <w:rsid w:val="003D42F2"/>
    <w:rsid w:val="003D52BE"/>
    <w:rsid w:val="003D6496"/>
    <w:rsid w:val="003E5B39"/>
    <w:rsid w:val="003F10F5"/>
    <w:rsid w:val="003F2B72"/>
    <w:rsid w:val="003F3AD2"/>
    <w:rsid w:val="004075FC"/>
    <w:rsid w:val="00412D98"/>
    <w:rsid w:val="00413A59"/>
    <w:rsid w:val="004165FF"/>
    <w:rsid w:val="00422E41"/>
    <w:rsid w:val="00423CCC"/>
    <w:rsid w:val="00431129"/>
    <w:rsid w:val="004315B6"/>
    <w:rsid w:val="00436467"/>
    <w:rsid w:val="004412FF"/>
    <w:rsid w:val="00441485"/>
    <w:rsid w:val="00445C49"/>
    <w:rsid w:val="00450F93"/>
    <w:rsid w:val="004526EF"/>
    <w:rsid w:val="00463785"/>
    <w:rsid w:val="00465D79"/>
    <w:rsid w:val="00472A56"/>
    <w:rsid w:val="0048436E"/>
    <w:rsid w:val="00486823"/>
    <w:rsid w:val="00491FB6"/>
    <w:rsid w:val="004973E2"/>
    <w:rsid w:val="004A2D5D"/>
    <w:rsid w:val="004A40E9"/>
    <w:rsid w:val="004A4950"/>
    <w:rsid w:val="004A589F"/>
    <w:rsid w:val="004A7156"/>
    <w:rsid w:val="004B12A8"/>
    <w:rsid w:val="004B4C56"/>
    <w:rsid w:val="004B6D68"/>
    <w:rsid w:val="004C244E"/>
    <w:rsid w:val="004C4F7F"/>
    <w:rsid w:val="004D07C1"/>
    <w:rsid w:val="004D4466"/>
    <w:rsid w:val="004D49C3"/>
    <w:rsid w:val="004D7ACB"/>
    <w:rsid w:val="004D7BE7"/>
    <w:rsid w:val="004E0F63"/>
    <w:rsid w:val="004E4478"/>
    <w:rsid w:val="004E7972"/>
    <w:rsid w:val="004F7ADB"/>
    <w:rsid w:val="00501E84"/>
    <w:rsid w:val="005028D3"/>
    <w:rsid w:val="00512178"/>
    <w:rsid w:val="0051287E"/>
    <w:rsid w:val="00512BC4"/>
    <w:rsid w:val="00514024"/>
    <w:rsid w:val="00516F0C"/>
    <w:rsid w:val="00521653"/>
    <w:rsid w:val="00522002"/>
    <w:rsid w:val="005257C6"/>
    <w:rsid w:val="0052624E"/>
    <w:rsid w:val="00527EBD"/>
    <w:rsid w:val="0053094D"/>
    <w:rsid w:val="0053207E"/>
    <w:rsid w:val="0053223C"/>
    <w:rsid w:val="00532D06"/>
    <w:rsid w:val="0053467B"/>
    <w:rsid w:val="00535386"/>
    <w:rsid w:val="00542D9B"/>
    <w:rsid w:val="00543007"/>
    <w:rsid w:val="00544A1A"/>
    <w:rsid w:val="00555C14"/>
    <w:rsid w:val="005610C6"/>
    <w:rsid w:val="00561366"/>
    <w:rsid w:val="0056709F"/>
    <w:rsid w:val="00573418"/>
    <w:rsid w:val="00574735"/>
    <w:rsid w:val="005824D6"/>
    <w:rsid w:val="00582AC1"/>
    <w:rsid w:val="00585531"/>
    <w:rsid w:val="005875D5"/>
    <w:rsid w:val="0058774B"/>
    <w:rsid w:val="00590085"/>
    <w:rsid w:val="00593AE6"/>
    <w:rsid w:val="00593E30"/>
    <w:rsid w:val="005A1F83"/>
    <w:rsid w:val="005A4873"/>
    <w:rsid w:val="005A4918"/>
    <w:rsid w:val="005B3F9C"/>
    <w:rsid w:val="005B4438"/>
    <w:rsid w:val="005B6032"/>
    <w:rsid w:val="005C0435"/>
    <w:rsid w:val="005C3C02"/>
    <w:rsid w:val="005C4012"/>
    <w:rsid w:val="005C462F"/>
    <w:rsid w:val="005C785D"/>
    <w:rsid w:val="005D1EED"/>
    <w:rsid w:val="005D706C"/>
    <w:rsid w:val="005E2A7E"/>
    <w:rsid w:val="005E6C52"/>
    <w:rsid w:val="006035DD"/>
    <w:rsid w:val="00603824"/>
    <w:rsid w:val="00607B0E"/>
    <w:rsid w:val="00607F1D"/>
    <w:rsid w:val="00610FD2"/>
    <w:rsid w:val="00613D4A"/>
    <w:rsid w:val="00614E3E"/>
    <w:rsid w:val="00617351"/>
    <w:rsid w:val="00622EAF"/>
    <w:rsid w:val="006234FE"/>
    <w:rsid w:val="00623DB4"/>
    <w:rsid w:val="00624484"/>
    <w:rsid w:val="00625E31"/>
    <w:rsid w:val="00635C78"/>
    <w:rsid w:val="0063691F"/>
    <w:rsid w:val="00636987"/>
    <w:rsid w:val="00640BEF"/>
    <w:rsid w:val="00641EE2"/>
    <w:rsid w:val="006428D1"/>
    <w:rsid w:val="0064527E"/>
    <w:rsid w:val="00652941"/>
    <w:rsid w:val="0065638D"/>
    <w:rsid w:val="006614AE"/>
    <w:rsid w:val="0067383C"/>
    <w:rsid w:val="006840D4"/>
    <w:rsid w:val="00684357"/>
    <w:rsid w:val="00686641"/>
    <w:rsid w:val="00693708"/>
    <w:rsid w:val="00696300"/>
    <w:rsid w:val="006966DF"/>
    <w:rsid w:val="00697789"/>
    <w:rsid w:val="006A2416"/>
    <w:rsid w:val="006A770D"/>
    <w:rsid w:val="006C2589"/>
    <w:rsid w:val="006C28BF"/>
    <w:rsid w:val="006C5D32"/>
    <w:rsid w:val="006C6815"/>
    <w:rsid w:val="006C7292"/>
    <w:rsid w:val="006C7362"/>
    <w:rsid w:val="006D23C6"/>
    <w:rsid w:val="006D259F"/>
    <w:rsid w:val="006D53AB"/>
    <w:rsid w:val="006D5E77"/>
    <w:rsid w:val="006D6296"/>
    <w:rsid w:val="006E2BBF"/>
    <w:rsid w:val="006E42D9"/>
    <w:rsid w:val="006F0DCE"/>
    <w:rsid w:val="006F1AB7"/>
    <w:rsid w:val="006F3F9B"/>
    <w:rsid w:val="006F7E29"/>
    <w:rsid w:val="00704322"/>
    <w:rsid w:val="00707C17"/>
    <w:rsid w:val="007133E5"/>
    <w:rsid w:val="00713A98"/>
    <w:rsid w:val="007159C8"/>
    <w:rsid w:val="007160A6"/>
    <w:rsid w:val="00716E81"/>
    <w:rsid w:val="00717798"/>
    <w:rsid w:val="00724E3C"/>
    <w:rsid w:val="00740860"/>
    <w:rsid w:val="00740CAB"/>
    <w:rsid w:val="007434E6"/>
    <w:rsid w:val="00751930"/>
    <w:rsid w:val="00751B12"/>
    <w:rsid w:val="007523D3"/>
    <w:rsid w:val="0075749C"/>
    <w:rsid w:val="00762311"/>
    <w:rsid w:val="007769E6"/>
    <w:rsid w:val="00785167"/>
    <w:rsid w:val="00790019"/>
    <w:rsid w:val="007949EB"/>
    <w:rsid w:val="00794C09"/>
    <w:rsid w:val="007A0AD3"/>
    <w:rsid w:val="007A121B"/>
    <w:rsid w:val="007A1A68"/>
    <w:rsid w:val="007A4C60"/>
    <w:rsid w:val="007A6DBE"/>
    <w:rsid w:val="007B086F"/>
    <w:rsid w:val="007C1E8F"/>
    <w:rsid w:val="007C34B1"/>
    <w:rsid w:val="007C4DDD"/>
    <w:rsid w:val="007C6899"/>
    <w:rsid w:val="007D1579"/>
    <w:rsid w:val="007D4F81"/>
    <w:rsid w:val="007D5D11"/>
    <w:rsid w:val="007D7249"/>
    <w:rsid w:val="007D76C1"/>
    <w:rsid w:val="007E6471"/>
    <w:rsid w:val="007F131C"/>
    <w:rsid w:val="007F1F4C"/>
    <w:rsid w:val="00800364"/>
    <w:rsid w:val="00801071"/>
    <w:rsid w:val="008055CF"/>
    <w:rsid w:val="00806C57"/>
    <w:rsid w:val="00807BBE"/>
    <w:rsid w:val="008102FD"/>
    <w:rsid w:val="00810FCD"/>
    <w:rsid w:val="0081122C"/>
    <w:rsid w:val="00821A2E"/>
    <w:rsid w:val="00821E3C"/>
    <w:rsid w:val="00826F05"/>
    <w:rsid w:val="00834C25"/>
    <w:rsid w:val="00835BED"/>
    <w:rsid w:val="00843EEA"/>
    <w:rsid w:val="00852941"/>
    <w:rsid w:val="00852A1C"/>
    <w:rsid w:val="00855AF9"/>
    <w:rsid w:val="008614A4"/>
    <w:rsid w:val="0086401E"/>
    <w:rsid w:val="00864B32"/>
    <w:rsid w:val="00864FB0"/>
    <w:rsid w:val="0086595A"/>
    <w:rsid w:val="0087072F"/>
    <w:rsid w:val="0087292F"/>
    <w:rsid w:val="00872A65"/>
    <w:rsid w:val="008775A3"/>
    <w:rsid w:val="008778D4"/>
    <w:rsid w:val="00880C23"/>
    <w:rsid w:val="00880C49"/>
    <w:rsid w:val="00880FF3"/>
    <w:rsid w:val="008902EF"/>
    <w:rsid w:val="00890463"/>
    <w:rsid w:val="00892E95"/>
    <w:rsid w:val="0089557A"/>
    <w:rsid w:val="00896C07"/>
    <w:rsid w:val="008A56A5"/>
    <w:rsid w:val="008A5FC4"/>
    <w:rsid w:val="008A730E"/>
    <w:rsid w:val="008B226A"/>
    <w:rsid w:val="008C2BB5"/>
    <w:rsid w:val="008C3200"/>
    <w:rsid w:val="008C5A3C"/>
    <w:rsid w:val="008D2FE2"/>
    <w:rsid w:val="008D3ECB"/>
    <w:rsid w:val="008D5447"/>
    <w:rsid w:val="008D5D99"/>
    <w:rsid w:val="008D6C74"/>
    <w:rsid w:val="008E43BD"/>
    <w:rsid w:val="008E4852"/>
    <w:rsid w:val="008E732D"/>
    <w:rsid w:val="008F178C"/>
    <w:rsid w:val="008F63A2"/>
    <w:rsid w:val="00904E23"/>
    <w:rsid w:val="0091090B"/>
    <w:rsid w:val="00920AFF"/>
    <w:rsid w:val="00922BDA"/>
    <w:rsid w:val="00925AAC"/>
    <w:rsid w:val="009265DE"/>
    <w:rsid w:val="00931187"/>
    <w:rsid w:val="009347FA"/>
    <w:rsid w:val="00937F7B"/>
    <w:rsid w:val="00941A6E"/>
    <w:rsid w:val="00944A3A"/>
    <w:rsid w:val="00953F90"/>
    <w:rsid w:val="00963069"/>
    <w:rsid w:val="00965AB2"/>
    <w:rsid w:val="00965CC5"/>
    <w:rsid w:val="00972A00"/>
    <w:rsid w:val="009742EB"/>
    <w:rsid w:val="00986DC2"/>
    <w:rsid w:val="00992B77"/>
    <w:rsid w:val="00994C78"/>
    <w:rsid w:val="009A099B"/>
    <w:rsid w:val="009A332D"/>
    <w:rsid w:val="009B40D6"/>
    <w:rsid w:val="009C1D7A"/>
    <w:rsid w:val="009C3C2E"/>
    <w:rsid w:val="009C5451"/>
    <w:rsid w:val="009C67AB"/>
    <w:rsid w:val="009C699A"/>
    <w:rsid w:val="009D1321"/>
    <w:rsid w:val="009D5DD3"/>
    <w:rsid w:val="009E2089"/>
    <w:rsid w:val="009E3C55"/>
    <w:rsid w:val="009E4A72"/>
    <w:rsid w:val="009E7DAB"/>
    <w:rsid w:val="009F1F1D"/>
    <w:rsid w:val="009F511A"/>
    <w:rsid w:val="009F5D4C"/>
    <w:rsid w:val="009F6739"/>
    <w:rsid w:val="00A026A3"/>
    <w:rsid w:val="00A02B58"/>
    <w:rsid w:val="00A05CC9"/>
    <w:rsid w:val="00A22256"/>
    <w:rsid w:val="00A24368"/>
    <w:rsid w:val="00A34AC3"/>
    <w:rsid w:val="00A35ACE"/>
    <w:rsid w:val="00A35CE8"/>
    <w:rsid w:val="00A4392B"/>
    <w:rsid w:val="00A47A31"/>
    <w:rsid w:val="00A5535C"/>
    <w:rsid w:val="00A55882"/>
    <w:rsid w:val="00A66B18"/>
    <w:rsid w:val="00A71CEC"/>
    <w:rsid w:val="00A736E2"/>
    <w:rsid w:val="00A81DCB"/>
    <w:rsid w:val="00A84389"/>
    <w:rsid w:val="00A92C41"/>
    <w:rsid w:val="00A974AC"/>
    <w:rsid w:val="00AA025A"/>
    <w:rsid w:val="00AB40AD"/>
    <w:rsid w:val="00AB5DD4"/>
    <w:rsid w:val="00AB68A1"/>
    <w:rsid w:val="00AB7050"/>
    <w:rsid w:val="00AC1833"/>
    <w:rsid w:val="00AC4350"/>
    <w:rsid w:val="00AC58DB"/>
    <w:rsid w:val="00AC5B54"/>
    <w:rsid w:val="00AD1002"/>
    <w:rsid w:val="00AD3384"/>
    <w:rsid w:val="00AD3CDF"/>
    <w:rsid w:val="00AD606E"/>
    <w:rsid w:val="00AE7622"/>
    <w:rsid w:val="00AE793D"/>
    <w:rsid w:val="00AF7DF0"/>
    <w:rsid w:val="00B04E7A"/>
    <w:rsid w:val="00B0575A"/>
    <w:rsid w:val="00B10D40"/>
    <w:rsid w:val="00B14D3E"/>
    <w:rsid w:val="00B16440"/>
    <w:rsid w:val="00B16C5B"/>
    <w:rsid w:val="00B21B27"/>
    <w:rsid w:val="00B24223"/>
    <w:rsid w:val="00B32F23"/>
    <w:rsid w:val="00B33349"/>
    <w:rsid w:val="00B37D57"/>
    <w:rsid w:val="00B410E9"/>
    <w:rsid w:val="00B42AA2"/>
    <w:rsid w:val="00B43DCA"/>
    <w:rsid w:val="00B471CD"/>
    <w:rsid w:val="00B52939"/>
    <w:rsid w:val="00B52DB3"/>
    <w:rsid w:val="00B53FFF"/>
    <w:rsid w:val="00B5487B"/>
    <w:rsid w:val="00B55C3F"/>
    <w:rsid w:val="00B574C3"/>
    <w:rsid w:val="00B6374B"/>
    <w:rsid w:val="00B70A71"/>
    <w:rsid w:val="00B71515"/>
    <w:rsid w:val="00B74B15"/>
    <w:rsid w:val="00B824BA"/>
    <w:rsid w:val="00B83B4C"/>
    <w:rsid w:val="00B84CC5"/>
    <w:rsid w:val="00B90300"/>
    <w:rsid w:val="00B91214"/>
    <w:rsid w:val="00B943E5"/>
    <w:rsid w:val="00B971F9"/>
    <w:rsid w:val="00BA1E24"/>
    <w:rsid w:val="00BA204A"/>
    <w:rsid w:val="00BA3AEA"/>
    <w:rsid w:val="00BA4A24"/>
    <w:rsid w:val="00BB25E6"/>
    <w:rsid w:val="00BB497A"/>
    <w:rsid w:val="00BC35EF"/>
    <w:rsid w:val="00BC7A57"/>
    <w:rsid w:val="00BD01E9"/>
    <w:rsid w:val="00BD1944"/>
    <w:rsid w:val="00BD2093"/>
    <w:rsid w:val="00BD234A"/>
    <w:rsid w:val="00BD3605"/>
    <w:rsid w:val="00BD652C"/>
    <w:rsid w:val="00BE133B"/>
    <w:rsid w:val="00BE7AEA"/>
    <w:rsid w:val="00BF0916"/>
    <w:rsid w:val="00BF3071"/>
    <w:rsid w:val="00C10D32"/>
    <w:rsid w:val="00C15D4E"/>
    <w:rsid w:val="00C21C4F"/>
    <w:rsid w:val="00C22886"/>
    <w:rsid w:val="00C33E0E"/>
    <w:rsid w:val="00C34A48"/>
    <w:rsid w:val="00C36A07"/>
    <w:rsid w:val="00C36DA3"/>
    <w:rsid w:val="00C42F85"/>
    <w:rsid w:val="00C4467A"/>
    <w:rsid w:val="00C45B5B"/>
    <w:rsid w:val="00C45BFD"/>
    <w:rsid w:val="00C51863"/>
    <w:rsid w:val="00C5200D"/>
    <w:rsid w:val="00C5709A"/>
    <w:rsid w:val="00C62696"/>
    <w:rsid w:val="00C62EF4"/>
    <w:rsid w:val="00C76A56"/>
    <w:rsid w:val="00C77657"/>
    <w:rsid w:val="00C77E16"/>
    <w:rsid w:val="00C86DA2"/>
    <w:rsid w:val="00C912DF"/>
    <w:rsid w:val="00C964BB"/>
    <w:rsid w:val="00CA1623"/>
    <w:rsid w:val="00CA229A"/>
    <w:rsid w:val="00CA2BD0"/>
    <w:rsid w:val="00CA4EDA"/>
    <w:rsid w:val="00CB0DF4"/>
    <w:rsid w:val="00CB38CC"/>
    <w:rsid w:val="00CB3C43"/>
    <w:rsid w:val="00CC0A3F"/>
    <w:rsid w:val="00CC59C0"/>
    <w:rsid w:val="00CD1D12"/>
    <w:rsid w:val="00CD4CF7"/>
    <w:rsid w:val="00CD62A6"/>
    <w:rsid w:val="00CD6DB2"/>
    <w:rsid w:val="00CD7449"/>
    <w:rsid w:val="00CE2A18"/>
    <w:rsid w:val="00CE6759"/>
    <w:rsid w:val="00CE7EB8"/>
    <w:rsid w:val="00CF2465"/>
    <w:rsid w:val="00CF2DDF"/>
    <w:rsid w:val="00CF3141"/>
    <w:rsid w:val="00CF3476"/>
    <w:rsid w:val="00CF5B0A"/>
    <w:rsid w:val="00D00264"/>
    <w:rsid w:val="00D0049B"/>
    <w:rsid w:val="00D00C75"/>
    <w:rsid w:val="00D0153E"/>
    <w:rsid w:val="00D033C7"/>
    <w:rsid w:val="00D052C0"/>
    <w:rsid w:val="00D054D7"/>
    <w:rsid w:val="00D13A1B"/>
    <w:rsid w:val="00D164FF"/>
    <w:rsid w:val="00D21140"/>
    <w:rsid w:val="00D326D1"/>
    <w:rsid w:val="00D32F98"/>
    <w:rsid w:val="00D3383C"/>
    <w:rsid w:val="00D3467D"/>
    <w:rsid w:val="00D35384"/>
    <w:rsid w:val="00D36DED"/>
    <w:rsid w:val="00D41065"/>
    <w:rsid w:val="00D415AE"/>
    <w:rsid w:val="00D44C88"/>
    <w:rsid w:val="00D47508"/>
    <w:rsid w:val="00D47745"/>
    <w:rsid w:val="00D50B30"/>
    <w:rsid w:val="00D51361"/>
    <w:rsid w:val="00D5716B"/>
    <w:rsid w:val="00D61C8C"/>
    <w:rsid w:val="00D64732"/>
    <w:rsid w:val="00D6585C"/>
    <w:rsid w:val="00D6671F"/>
    <w:rsid w:val="00D66A23"/>
    <w:rsid w:val="00D67E7E"/>
    <w:rsid w:val="00D76920"/>
    <w:rsid w:val="00D81BAC"/>
    <w:rsid w:val="00D82183"/>
    <w:rsid w:val="00D83920"/>
    <w:rsid w:val="00D84F59"/>
    <w:rsid w:val="00D90CAE"/>
    <w:rsid w:val="00D91A7E"/>
    <w:rsid w:val="00D95C27"/>
    <w:rsid w:val="00DA2B11"/>
    <w:rsid w:val="00DA2E93"/>
    <w:rsid w:val="00DA306B"/>
    <w:rsid w:val="00DA4A1F"/>
    <w:rsid w:val="00DB146E"/>
    <w:rsid w:val="00DB1833"/>
    <w:rsid w:val="00DB2170"/>
    <w:rsid w:val="00DB433F"/>
    <w:rsid w:val="00DB4FDD"/>
    <w:rsid w:val="00DB56A1"/>
    <w:rsid w:val="00DD27B2"/>
    <w:rsid w:val="00DD449F"/>
    <w:rsid w:val="00DD6349"/>
    <w:rsid w:val="00DE4158"/>
    <w:rsid w:val="00DF63F0"/>
    <w:rsid w:val="00E00A52"/>
    <w:rsid w:val="00E00F88"/>
    <w:rsid w:val="00E035C8"/>
    <w:rsid w:val="00E04182"/>
    <w:rsid w:val="00E07C1A"/>
    <w:rsid w:val="00E2411E"/>
    <w:rsid w:val="00E26231"/>
    <w:rsid w:val="00E3522C"/>
    <w:rsid w:val="00E510AA"/>
    <w:rsid w:val="00E51A68"/>
    <w:rsid w:val="00E52A1E"/>
    <w:rsid w:val="00E53BF3"/>
    <w:rsid w:val="00E54F19"/>
    <w:rsid w:val="00E5554E"/>
    <w:rsid w:val="00E57E35"/>
    <w:rsid w:val="00E6138B"/>
    <w:rsid w:val="00E62E9D"/>
    <w:rsid w:val="00E664AE"/>
    <w:rsid w:val="00E6761A"/>
    <w:rsid w:val="00E7621C"/>
    <w:rsid w:val="00E9108C"/>
    <w:rsid w:val="00E93BBA"/>
    <w:rsid w:val="00E96750"/>
    <w:rsid w:val="00E96DBE"/>
    <w:rsid w:val="00EA08B2"/>
    <w:rsid w:val="00EA0DD2"/>
    <w:rsid w:val="00EA37D8"/>
    <w:rsid w:val="00EB616E"/>
    <w:rsid w:val="00EC0BAF"/>
    <w:rsid w:val="00EC4F44"/>
    <w:rsid w:val="00EC6336"/>
    <w:rsid w:val="00ED19BE"/>
    <w:rsid w:val="00EE3E08"/>
    <w:rsid w:val="00EE3E80"/>
    <w:rsid w:val="00EE5734"/>
    <w:rsid w:val="00EE65EB"/>
    <w:rsid w:val="00EF06D5"/>
    <w:rsid w:val="00EF1CC3"/>
    <w:rsid w:val="00EF43FE"/>
    <w:rsid w:val="00F0124B"/>
    <w:rsid w:val="00F02429"/>
    <w:rsid w:val="00F0703A"/>
    <w:rsid w:val="00F11BFD"/>
    <w:rsid w:val="00F1604C"/>
    <w:rsid w:val="00F23003"/>
    <w:rsid w:val="00F26758"/>
    <w:rsid w:val="00F27C20"/>
    <w:rsid w:val="00F325D8"/>
    <w:rsid w:val="00F375BF"/>
    <w:rsid w:val="00F45C4A"/>
    <w:rsid w:val="00F53038"/>
    <w:rsid w:val="00F57719"/>
    <w:rsid w:val="00F611CA"/>
    <w:rsid w:val="00F66111"/>
    <w:rsid w:val="00F67303"/>
    <w:rsid w:val="00F708B7"/>
    <w:rsid w:val="00F71B37"/>
    <w:rsid w:val="00F71B45"/>
    <w:rsid w:val="00F76B92"/>
    <w:rsid w:val="00F77CC4"/>
    <w:rsid w:val="00F844FC"/>
    <w:rsid w:val="00F86205"/>
    <w:rsid w:val="00F9042C"/>
    <w:rsid w:val="00F92D7F"/>
    <w:rsid w:val="00F92F10"/>
    <w:rsid w:val="00F93E46"/>
    <w:rsid w:val="00FA1198"/>
    <w:rsid w:val="00FA4034"/>
    <w:rsid w:val="00FA4D9F"/>
    <w:rsid w:val="00FA4F08"/>
    <w:rsid w:val="00FA541C"/>
    <w:rsid w:val="00FB1C69"/>
    <w:rsid w:val="00FD19FD"/>
    <w:rsid w:val="00FD22AD"/>
    <w:rsid w:val="00FD4401"/>
    <w:rsid w:val="00FE0A84"/>
    <w:rsid w:val="00FE4D75"/>
    <w:rsid w:val="00FE505D"/>
    <w:rsid w:val="00FE686D"/>
    <w:rsid w:val="00FE7392"/>
    <w:rsid w:val="00FE76FD"/>
    <w:rsid w:val="00FF39AE"/>
    <w:rsid w:val="00FF40AD"/>
    <w:rsid w:val="00FF7251"/>
    <w:rsid w:val="3E8B6203"/>
    <w:rsid w:val="3F122481"/>
    <w:rsid w:val="40D914A8"/>
    <w:rsid w:val="4F9C2091"/>
    <w:rsid w:val="546F6062"/>
    <w:rsid w:val="677A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B2578"/>
  <w15:docId w15:val="{C9E9420F-CAE7-4B37-870F-19F00D2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90B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paragraph">
    <w:name w:val="paragraph"/>
    <w:basedOn w:val="Normal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Revision">
    <w:name w:val="Revision"/>
    <w:hidden/>
    <w:uiPriority w:val="99"/>
    <w:semiHidden/>
    <w:rsid w:val="00B574C3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1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A1E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1E"/>
    <w:rPr>
      <w:b/>
      <w:bCs/>
      <w:kern w:val="2"/>
      <w:sz w:val="2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049B"/>
    <w:rPr>
      <w:kern w:val="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883ED-1DAC-479B-ABF4-D196A458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18</Pages>
  <Words>1827</Words>
  <Characters>10417</Characters>
  <Application>Microsoft Office Word</Application>
  <DocSecurity>0</DocSecurity>
  <Lines>86</Lines>
  <Paragraphs>24</Paragraphs>
  <ScaleCrop>false</ScaleCrop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侃亮</dc:creator>
  <cp:lastModifiedBy>海荣 吴</cp:lastModifiedBy>
  <cp:revision>6</cp:revision>
  <dcterms:created xsi:type="dcterms:W3CDTF">2024-02-27T02:53:00Z</dcterms:created>
  <dcterms:modified xsi:type="dcterms:W3CDTF">2024-03-12T16:12:00Z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34BD66BB36B24768998A3CD0718D4AC5</vt:lpwstr>
  </property>
</Properties>
</file>