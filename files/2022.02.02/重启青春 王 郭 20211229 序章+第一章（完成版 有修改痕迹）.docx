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0247" w14:textId="77777777" w:rsidR="00A17960" w:rsidRDefault="00AD66CD">
      <w:pPr>
        <w:jc w:val="center"/>
      </w:pPr>
      <w:r>
        <w:rPr>
          <w:rFonts w:hint="eastAsia"/>
        </w:rPr>
        <w:t>重启青春</w:t>
      </w:r>
    </w:p>
    <w:p w14:paraId="7AFB4198" w14:textId="77777777" w:rsidR="00A17960" w:rsidRDefault="00A17960"/>
    <w:p w14:paraId="14106DCA" w14:textId="77777777" w:rsidR="00A17960" w:rsidRDefault="00AD66CD">
      <w:ins w:id="0" w:author="郭 侃亮" w:date="2021-12-07T11:08:00Z">
        <w:r>
          <w:rPr>
            <w:highlight w:val="lightGray"/>
          </w:rPr>
          <w:t>#</w:t>
        </w:r>
      </w:ins>
      <w:r>
        <w:rPr>
          <w:rFonts w:hint="eastAsia"/>
          <w:highlight w:val="lightGray"/>
        </w:rPr>
        <w:t>字体全部统一使用“</w:t>
      </w:r>
      <w:r>
        <w:rPr>
          <w:highlight w:val="lightGray"/>
        </w:rPr>
        <w:t>SourceHanSansCN-Normal</w:t>
      </w:r>
      <w:r>
        <w:rPr>
          <w:rFonts w:hint="eastAsia"/>
          <w:highlight w:val="lightGray"/>
        </w:rPr>
        <w:t>”</w:t>
      </w:r>
    </w:p>
    <w:p w14:paraId="5550A4BD" w14:textId="77777777" w:rsidR="00A17960" w:rsidRDefault="00A17960"/>
    <w:p w14:paraId="11CCD602" w14:textId="77777777" w:rsidR="00A17960" w:rsidRDefault="00AD66CD">
      <w:pPr>
        <w:rPr>
          <w:ins w:id="1" w:author="郭 侃亮" w:date="2021-12-07T11:08:00Z"/>
          <w:rFonts w:ascii="宋体" w:eastAsia="宋体" w:hAnsi="宋体" w:cs="Tahoma"/>
          <w:b/>
          <w:bCs/>
          <w:color w:val="000000"/>
          <w:shd w:val="clear" w:color="auto" w:fill="FFFFFF"/>
        </w:rPr>
      </w:pPr>
      <w:ins w:id="2" w:author="郭 侃亮" w:date="2021-12-07T11:08:00Z">
        <w:r>
          <w:t>#</w:t>
        </w:r>
        <w:r>
          <w:rPr>
            <w:rFonts w:hint="eastAsia"/>
            <w:b/>
            <w:bCs/>
          </w:rPr>
          <w:t>定义</w:t>
        </w:r>
        <w:r>
          <w:rPr>
            <w:rFonts w:hint="eastAsia"/>
            <w:b/>
            <w:bCs/>
            <w:rPrChange w:id="3" w:author="郭 侃亮" w:date="2021-12-07T11:08:00Z">
              <w:rPr>
                <w:rFonts w:hint="eastAsia"/>
              </w:rPr>
            </w:rPrChange>
          </w:rPr>
          <w:t>好感度参数。</w:t>
        </w:r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</w:rPr>
          <w:t>章节结束以后会统计女主角对主人公的好感度，游戏全部结束以后好感度满分为</w:t>
        </w:r>
        <w:r>
          <w:rPr>
            <w:rFonts w:ascii="宋体" w:eastAsia="宋体" w:hAnsi="宋体" w:cs="Tahoma" w:hint="eastAsia"/>
            <w:b/>
            <w:bCs/>
            <w:color w:val="FF0000"/>
            <w:shd w:val="clear" w:color="auto" w:fill="FFFFFF"/>
          </w:rPr>
          <w:t>1</w:t>
        </w:r>
        <w:r>
          <w:rPr>
            <w:rFonts w:ascii="宋体" w:eastAsia="宋体" w:hAnsi="宋体" w:cs="Tahoma"/>
            <w:b/>
            <w:bCs/>
            <w:color w:val="FF0000"/>
            <w:shd w:val="clear" w:color="auto" w:fill="FFFFFF"/>
          </w:rPr>
          <w:t>000</w:t>
        </w:r>
        <w:r>
          <w:rPr>
            <w:rFonts w:ascii="宋体" w:eastAsia="宋体" w:hAnsi="宋体" w:cs="Tahoma" w:hint="eastAsia"/>
            <w:b/>
            <w:bCs/>
            <w:color w:val="FF0000"/>
            <w:shd w:val="clear" w:color="auto" w:fill="FFFFFF"/>
          </w:rPr>
          <w:t>分</w:t>
        </w:r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</w:rPr>
          <w:t>。</w:t>
        </w:r>
      </w:ins>
    </w:p>
    <w:p w14:paraId="7A3ABB0D" w14:textId="77777777" w:rsidR="00A17960" w:rsidRDefault="00A17960">
      <w:pPr>
        <w:rPr>
          <w:ins w:id="4" w:author="郭 侃亮" w:date="2021-12-07T11:08:00Z"/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3A26E7FF" w14:textId="77777777" w:rsidR="00A17960" w:rsidRDefault="00AD66CD">
      <w:pPr>
        <w:ind w:left="139" w:hangingChars="66" w:hanging="139"/>
        <w:rPr>
          <w:ins w:id="5" w:author="郭 侃亮" w:date="2021-12-07T11:08:00Z"/>
          <w:rFonts w:ascii="宋体" w:eastAsia="宋体" w:hAnsi="宋体" w:cs="Tahoma"/>
          <w:b/>
          <w:bCs/>
          <w:color w:val="000000"/>
          <w:shd w:val="clear" w:color="auto" w:fill="FFFFFF"/>
        </w:rPr>
        <w:pPrChange w:id="6" w:author="郭 侃亮" w:date="2021-12-07T11:09:00Z">
          <w:pPr/>
        </w:pPrChange>
      </w:pPr>
      <w:ins w:id="7" w:author="郭 侃亮" w:date="2021-12-07T11:09:00Z">
        <w:r>
          <w:rPr>
            <w:b/>
            <w:bCs/>
            <w:rPrChange w:id="8" w:author="郭 侃亮" w:date="2021-12-09T16:49:00Z">
              <w:rPr/>
            </w:rPrChange>
          </w:rPr>
          <w:t>#</w:t>
        </w:r>
      </w:ins>
      <w:ins w:id="9" w:author="郭 侃亮" w:date="2021-12-07T11:08:00Z"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  <w:rPrChange w:id="10" w:author="郭 侃亮" w:date="2021-12-09T16:49:00Z">
              <w:rPr>
                <w:rFonts w:ascii="宋体" w:eastAsia="宋体" w:hAnsi="宋体" w:cs="Tahoma" w:hint="eastAsi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序章</w:t>
        </w:r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  <w:rPrChange w:id="11" w:author="郭 侃亮" w:date="2021-12-09T16:49:00Z">
              <w:rPr>
                <w:rFonts w:ascii="宋体" w:eastAsia="宋体" w:hAnsi="宋体" w:cs="Tahom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 xml:space="preserve">    </w:t>
        </w:r>
      </w:ins>
      <w:ins w:id="12" w:author="郭 侃亮" w:date="2021-12-09T16:55:00Z"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</w:rPr>
          <w:t>100</w:t>
        </w:r>
      </w:ins>
      <w:ins w:id="13" w:author="郭 侃亮" w:date="2021-12-07T11:08:00Z"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  <w:rPrChange w:id="14" w:author="郭 侃亮" w:date="2021-12-09T16:49:00Z">
              <w:rPr>
                <w:rFonts w:ascii="宋体" w:eastAsia="宋体" w:hAnsi="宋体" w:cs="Tahoma" w:hint="eastAsi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分</w:t>
        </w:r>
      </w:ins>
    </w:p>
    <w:p w14:paraId="019EE84C" w14:textId="77777777" w:rsidR="00A17960" w:rsidRPr="00A17960" w:rsidRDefault="00AD66CD">
      <w:pPr>
        <w:ind w:left="139" w:hangingChars="66" w:hanging="139"/>
        <w:rPr>
          <w:ins w:id="15" w:author="郭 侃亮" w:date="2021-12-07T11:08:00Z"/>
          <w:rFonts w:ascii="宋体" w:eastAsia="宋体" w:hAnsi="宋体" w:cs="Tahoma"/>
          <w:color w:val="000000"/>
          <w:shd w:val="clear" w:color="auto" w:fill="FFFFFF"/>
          <w:rPrChange w:id="16" w:author="郭 侃亮" w:date="2021-12-07T11:08:00Z">
            <w:rPr>
              <w:ins w:id="17" w:author="郭 侃亮" w:date="2021-12-07T11:08:00Z"/>
              <w:rFonts w:ascii="宋体" w:eastAsia="宋体" w:hAnsi="宋体" w:cs="Tahoma"/>
              <w:b/>
              <w:bCs/>
              <w:color w:val="000000"/>
              <w:shd w:val="clear" w:color="auto" w:fill="FFFFFF"/>
            </w:rPr>
          </w:rPrChange>
        </w:rPr>
        <w:pPrChange w:id="18" w:author="Windows 用户" w:date="2022-01-12T08:25:00Z">
          <w:pPr/>
        </w:pPrChange>
      </w:pPr>
      <w:ins w:id="19" w:author="郭 侃亮" w:date="2021-12-07T11:09:00Z">
        <w:r>
          <w:t>#</w:t>
        </w:r>
        <w:r>
          <w:rPr>
            <w:rFonts w:hint="eastAsia"/>
          </w:rPr>
          <w:t>（</w:t>
        </w:r>
      </w:ins>
      <w:ins w:id="20" w:author="郭 侃亮" w:date="2021-12-07T11:08:00Z">
        <w:r>
          <w:rPr>
            <w:rFonts w:ascii="宋体" w:eastAsia="宋体" w:hAnsi="宋体" w:cs="Tahoma" w:hint="eastAsia"/>
            <w:color w:val="000000"/>
            <w:shd w:val="clear" w:color="auto" w:fill="FFFFFF"/>
            <w:rPrChange w:id="21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剧情选择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22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 xml:space="preserve">  10*</w:t>
        </w:r>
      </w:ins>
      <w:ins w:id="23" w:author="郭 侃亮" w:date="2021-12-09T16:55:00Z">
        <w:r>
          <w:rPr>
            <w:rFonts w:ascii="宋体" w:eastAsia="宋体" w:hAnsi="宋体" w:cs="Tahoma"/>
            <w:color w:val="000000"/>
            <w:shd w:val="clear" w:color="auto" w:fill="FFFFFF"/>
          </w:rPr>
          <w:t>4</w:t>
        </w:r>
      </w:ins>
      <w:ins w:id="24" w:author="郭 侃亮" w:date="2021-12-07T11:08:00Z">
        <w:r>
          <w:rPr>
            <w:rFonts w:ascii="宋体" w:eastAsia="宋体" w:hAnsi="宋体" w:cs="Tahoma"/>
            <w:color w:val="000000"/>
            <w:shd w:val="clear" w:color="auto" w:fill="FFFFFF"/>
            <w:rPrChange w:id="25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>=</w:t>
        </w:r>
      </w:ins>
      <w:ins w:id="26" w:author="郭 侃亮" w:date="2021-12-09T16:55:00Z">
        <w:r>
          <w:rPr>
            <w:rFonts w:ascii="宋体" w:eastAsia="宋体" w:hAnsi="宋体" w:cs="Tahoma"/>
            <w:color w:val="000000"/>
            <w:shd w:val="clear" w:color="auto" w:fill="FFFFFF"/>
          </w:rPr>
          <w:t>4</w:t>
        </w:r>
      </w:ins>
      <w:ins w:id="27" w:author="郭 侃亮" w:date="2021-12-07T11:08:00Z">
        <w:r>
          <w:rPr>
            <w:rFonts w:ascii="宋体" w:eastAsia="宋体" w:hAnsi="宋体" w:cs="Tahoma"/>
            <w:color w:val="000000"/>
            <w:shd w:val="clear" w:color="auto" w:fill="FFFFFF"/>
            <w:rPrChange w:id="28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>0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29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分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30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 xml:space="preserve">   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31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答题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32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>10*</w:t>
        </w:r>
      </w:ins>
      <w:ins w:id="33" w:author="郭 侃亮" w:date="2021-12-09T16:49:00Z">
        <w:r>
          <w:rPr>
            <w:rFonts w:ascii="宋体" w:eastAsia="宋体" w:hAnsi="宋体" w:cs="Tahoma"/>
            <w:color w:val="000000"/>
            <w:shd w:val="clear" w:color="auto" w:fill="FFFFFF"/>
          </w:rPr>
          <w:t>6</w:t>
        </w:r>
      </w:ins>
      <w:ins w:id="34" w:author="郭 侃亮" w:date="2021-12-07T11:08:00Z">
        <w:r>
          <w:rPr>
            <w:rFonts w:ascii="宋体" w:eastAsia="宋体" w:hAnsi="宋体" w:cs="Tahoma"/>
            <w:color w:val="000000"/>
            <w:shd w:val="clear" w:color="auto" w:fill="FFFFFF"/>
            <w:rPrChange w:id="35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>=</w:t>
        </w:r>
      </w:ins>
      <w:ins w:id="36" w:author="郭 侃亮" w:date="2021-12-09T16:49:00Z">
        <w:r>
          <w:rPr>
            <w:rFonts w:ascii="宋体" w:eastAsia="宋体" w:hAnsi="宋体" w:cs="Tahoma"/>
            <w:color w:val="000000"/>
            <w:shd w:val="clear" w:color="auto" w:fill="FFFFFF"/>
          </w:rPr>
          <w:t>6</w:t>
        </w:r>
      </w:ins>
      <w:ins w:id="37" w:author="郭 侃亮" w:date="2021-12-07T11:08:00Z">
        <w:r>
          <w:rPr>
            <w:rFonts w:ascii="宋体" w:eastAsia="宋体" w:hAnsi="宋体" w:cs="Tahoma"/>
            <w:color w:val="000000"/>
            <w:shd w:val="clear" w:color="auto" w:fill="FFFFFF"/>
            <w:rPrChange w:id="38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>0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39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分</w:t>
        </w:r>
      </w:ins>
      <w:ins w:id="40" w:author="郭 侃亮" w:date="2021-12-07T11:09:00Z"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）</w:t>
        </w:r>
      </w:ins>
    </w:p>
    <w:p w14:paraId="48426A19" w14:textId="77777777" w:rsidR="00A17960" w:rsidRDefault="00AD66CD">
      <w:pPr>
        <w:ind w:left="139" w:hangingChars="66" w:hanging="139"/>
        <w:rPr>
          <w:ins w:id="41" w:author="郭 侃亮" w:date="2021-12-07T11:08:00Z"/>
          <w:rFonts w:ascii="宋体" w:eastAsia="宋体" w:hAnsi="宋体" w:cs="Tahoma"/>
          <w:b/>
          <w:bCs/>
          <w:color w:val="000000"/>
          <w:shd w:val="clear" w:color="auto" w:fill="FFFFFF"/>
        </w:rPr>
        <w:pPrChange w:id="42" w:author="郭 侃亮" w:date="2021-12-07T11:09:00Z">
          <w:pPr/>
        </w:pPrChange>
      </w:pPr>
      <w:ins w:id="43" w:author="郭 侃亮" w:date="2021-12-07T11:09:00Z">
        <w:r>
          <w:rPr>
            <w:b/>
            <w:bCs/>
            <w:rPrChange w:id="44" w:author="郭 侃亮" w:date="2021-12-09T16:49:00Z">
              <w:rPr/>
            </w:rPrChange>
          </w:rPr>
          <w:t>#</w:t>
        </w:r>
      </w:ins>
      <w:ins w:id="45" w:author="郭 侃亮" w:date="2021-12-07T11:08:00Z"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  <w:rPrChange w:id="46" w:author="郭 侃亮" w:date="2021-12-09T16:49:00Z">
              <w:rPr>
                <w:rFonts w:ascii="宋体" w:eastAsia="宋体" w:hAnsi="宋体" w:cs="Tahoma" w:hint="eastAsi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第一章——第五章</w:t>
        </w:r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  <w:rPrChange w:id="47" w:author="郭 侃亮" w:date="2021-12-09T16:49:00Z">
              <w:rPr>
                <w:rFonts w:ascii="宋体" w:eastAsia="宋体" w:hAnsi="宋体" w:cs="Tahom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 xml:space="preserve">   </w:t>
        </w:r>
        <w:del w:id="48" w:author="Windows 用户" w:date="2022-01-12T08:25:00Z">
          <w:r w:rsidDel="00126EA6">
            <w:rPr>
              <w:rFonts w:ascii="宋体" w:eastAsia="宋体" w:hAnsi="宋体" w:cs="Tahoma"/>
              <w:b/>
              <w:bCs/>
              <w:color w:val="000000"/>
              <w:shd w:val="clear" w:color="auto" w:fill="FFFFFF"/>
              <w:rPrChange w:id="49" w:author="郭 侃亮" w:date="2021-12-09T16:49:00Z">
                <w:rPr>
                  <w:rFonts w:ascii="宋体" w:eastAsia="宋体" w:hAnsi="宋体" w:cs="Tahoma"/>
                  <w:b/>
                  <w:bCs/>
                  <w:color w:val="000000"/>
                  <w:highlight w:val="yellow"/>
                  <w:shd w:val="clear" w:color="auto" w:fill="FFFFFF"/>
                </w:rPr>
              </w:rPrChange>
            </w:rPr>
            <w:delText xml:space="preserve"> </w:delText>
          </w:r>
        </w:del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  <w:rPrChange w:id="50" w:author="郭 侃亮" w:date="2021-12-09T16:49:00Z">
              <w:rPr>
                <w:rFonts w:ascii="宋体" w:eastAsia="宋体" w:hAnsi="宋体" w:cs="Tahom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120</w:t>
        </w:r>
      </w:ins>
      <w:ins w:id="51" w:author="郭 侃亮" w:date="2021-12-09T16:48:00Z"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  <w:rPrChange w:id="52" w:author="郭 侃亮" w:date="2021-12-09T16:49:00Z">
              <w:rPr>
                <w:rFonts w:ascii="宋体" w:eastAsia="宋体" w:hAnsi="宋体" w:cs="Tahoma" w:hint="eastAsia"/>
                <w:color w:val="000000"/>
                <w:shd w:val="clear" w:color="auto" w:fill="FFFFFF"/>
              </w:rPr>
            </w:rPrChange>
          </w:rPr>
          <w:t>分</w:t>
        </w:r>
      </w:ins>
      <w:ins w:id="53" w:author="郭 侃亮" w:date="2021-12-07T11:08:00Z"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  <w:rPrChange w:id="54" w:author="郭 侃亮" w:date="2021-12-09T16:49:00Z">
              <w:rPr>
                <w:rFonts w:ascii="宋体" w:eastAsia="宋体" w:hAnsi="宋体" w:cs="Tahom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/</w:t>
        </w:r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  <w:rPrChange w:id="55" w:author="郭 侃亮" w:date="2021-12-09T16:49:00Z">
              <w:rPr>
                <w:rFonts w:ascii="宋体" w:eastAsia="宋体" w:hAnsi="宋体" w:cs="Tahoma" w:hint="eastAsi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章</w:t>
        </w:r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  <w:rPrChange w:id="56" w:author="郭 侃亮" w:date="2021-12-09T16:49:00Z">
              <w:rPr>
                <w:rFonts w:ascii="宋体" w:eastAsia="宋体" w:hAnsi="宋体" w:cs="Tahom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*5=600</w:t>
        </w:r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  <w:rPrChange w:id="57" w:author="郭 侃亮" w:date="2021-12-09T16:49:00Z">
              <w:rPr>
                <w:rFonts w:ascii="宋体" w:eastAsia="宋体" w:hAnsi="宋体" w:cs="Tahoma" w:hint="eastAsi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分</w:t>
        </w:r>
      </w:ins>
    </w:p>
    <w:p w14:paraId="36ED2DA8" w14:textId="77777777" w:rsidR="00A17960" w:rsidRPr="00A17960" w:rsidRDefault="00AD66CD">
      <w:pPr>
        <w:ind w:left="139" w:hangingChars="66" w:hanging="139"/>
        <w:rPr>
          <w:ins w:id="58" w:author="郭 侃亮" w:date="2021-12-07T11:08:00Z"/>
          <w:rFonts w:ascii="宋体" w:eastAsia="宋体" w:hAnsi="宋体" w:cs="Tahoma"/>
          <w:color w:val="000000"/>
          <w:shd w:val="clear" w:color="auto" w:fill="FFFFFF"/>
          <w:rPrChange w:id="59" w:author="郭 侃亮" w:date="2021-12-07T11:08:00Z">
            <w:rPr>
              <w:ins w:id="60" w:author="郭 侃亮" w:date="2021-12-07T11:08:00Z"/>
              <w:rFonts w:ascii="宋体" w:eastAsia="宋体" w:hAnsi="宋体" w:cs="Tahoma"/>
              <w:b/>
              <w:bCs/>
              <w:color w:val="000000"/>
              <w:shd w:val="clear" w:color="auto" w:fill="FFFFFF"/>
            </w:rPr>
          </w:rPrChange>
        </w:rPr>
        <w:pPrChange w:id="61" w:author="Windows 用户" w:date="2022-01-12T08:25:00Z">
          <w:pPr/>
        </w:pPrChange>
      </w:pPr>
      <w:ins w:id="62" w:author="郭 侃亮" w:date="2021-12-07T11:09:00Z">
        <w:r>
          <w:t>#</w:t>
        </w:r>
        <w:r>
          <w:rPr>
            <w:rFonts w:hint="eastAsia"/>
          </w:rPr>
          <w:t>（</w:t>
        </w:r>
      </w:ins>
      <w:ins w:id="63" w:author="郭 侃亮" w:date="2021-12-07T11:08:00Z">
        <w:r>
          <w:rPr>
            <w:rFonts w:ascii="宋体" w:eastAsia="宋体" w:hAnsi="宋体" w:cs="Tahoma" w:hint="eastAsia"/>
            <w:color w:val="000000"/>
            <w:shd w:val="clear" w:color="auto" w:fill="FFFFFF"/>
            <w:rPrChange w:id="64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剧情选择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65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 xml:space="preserve">  10*3=30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66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分</w:t>
        </w:r>
      </w:ins>
      <w:ins w:id="67" w:author="郭 侃亮" w:date="2021-12-07T11:09:00Z"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 xml:space="preserve"> </w:t>
        </w:r>
        <w:r>
          <w:rPr>
            <w:rFonts w:ascii="宋体" w:eastAsia="宋体" w:hAnsi="宋体" w:cs="Tahoma"/>
            <w:color w:val="000000"/>
            <w:shd w:val="clear" w:color="auto" w:fill="FFFFFF"/>
          </w:rPr>
          <w:t xml:space="preserve"> </w:t>
        </w:r>
      </w:ins>
      <w:ins w:id="68" w:author="郭 侃亮" w:date="2021-12-07T11:08:00Z">
        <w:r>
          <w:rPr>
            <w:rFonts w:ascii="宋体" w:eastAsia="宋体" w:hAnsi="宋体" w:cs="Tahoma" w:hint="eastAsia"/>
            <w:color w:val="000000"/>
            <w:shd w:val="clear" w:color="auto" w:fill="FFFFFF"/>
            <w:rPrChange w:id="69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课后对话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70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 xml:space="preserve"> 10*2=20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71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分</w:t>
        </w:r>
      </w:ins>
      <w:ins w:id="72" w:author="郭 侃亮" w:date="2021-12-07T11:09:00Z"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）</w:t>
        </w:r>
      </w:ins>
    </w:p>
    <w:p w14:paraId="43FD4C8A" w14:textId="77777777" w:rsidR="00A17960" w:rsidRPr="00A17960" w:rsidRDefault="00AD66CD">
      <w:pPr>
        <w:ind w:left="139" w:hangingChars="66" w:hanging="139"/>
        <w:rPr>
          <w:ins w:id="73" w:author="郭 侃亮" w:date="2021-12-07T11:08:00Z"/>
          <w:rFonts w:ascii="宋体" w:eastAsia="宋体" w:hAnsi="宋体" w:cs="Tahoma"/>
          <w:color w:val="000000"/>
          <w:shd w:val="clear" w:color="auto" w:fill="FFFFFF"/>
          <w:rPrChange w:id="74" w:author="郭 侃亮" w:date="2021-12-07T11:08:00Z">
            <w:rPr>
              <w:ins w:id="75" w:author="郭 侃亮" w:date="2021-12-07T11:08:00Z"/>
              <w:rFonts w:ascii="宋体" w:eastAsia="宋体" w:hAnsi="宋体" w:cs="Tahoma"/>
              <w:b/>
              <w:bCs/>
              <w:color w:val="000000"/>
              <w:shd w:val="clear" w:color="auto" w:fill="FFFFFF"/>
            </w:rPr>
          </w:rPrChange>
        </w:rPr>
        <w:pPrChange w:id="76" w:author="Windows 用户" w:date="2022-01-12T08:25:00Z">
          <w:pPr/>
        </w:pPrChange>
      </w:pPr>
      <w:ins w:id="77" w:author="郭 侃亮" w:date="2021-12-07T11:09:00Z">
        <w:r>
          <w:t>#</w:t>
        </w:r>
      </w:ins>
      <w:ins w:id="78" w:author="郭 侃亮" w:date="2021-12-09T16:48:00Z">
        <w:r>
          <w:rPr>
            <w:rFonts w:hint="eastAsia"/>
          </w:rPr>
          <w:t>（</w:t>
        </w:r>
      </w:ins>
      <w:ins w:id="79" w:author="郭 侃亮" w:date="2021-12-07T11:08:00Z">
        <w:r>
          <w:rPr>
            <w:rFonts w:ascii="宋体" w:eastAsia="宋体" w:hAnsi="宋体" w:cs="Tahoma" w:hint="eastAsia"/>
            <w:color w:val="000000"/>
            <w:shd w:val="clear" w:color="auto" w:fill="FFFFFF"/>
            <w:rPrChange w:id="80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  <w:shd w:val="clear" w:color="auto" w:fill="FFFFFF"/>
              </w:rPr>
            </w:rPrChange>
          </w:rPr>
          <w:t>课上答题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81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highlight w:val="green"/>
                <w:shd w:val="clear" w:color="auto" w:fill="FFFFFF"/>
              </w:rPr>
            </w:rPrChange>
          </w:rPr>
          <w:t xml:space="preserve"> 70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82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  <w:shd w:val="clear" w:color="auto" w:fill="FFFFFF"/>
              </w:rPr>
            </w:rPrChange>
          </w:rPr>
          <w:t>分（文化常识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83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 xml:space="preserve"> 10*3=30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84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，假名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85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 xml:space="preserve"> 5*5=25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86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，单词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87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 xml:space="preserve"> 5*3=15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88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）</w:t>
        </w:r>
      </w:ins>
    </w:p>
    <w:p w14:paraId="676E210C" w14:textId="77777777" w:rsidR="00A17960" w:rsidRDefault="00AD66CD">
      <w:pPr>
        <w:ind w:left="139" w:hangingChars="66" w:hanging="139"/>
        <w:rPr>
          <w:ins w:id="89" w:author="郭 侃亮" w:date="2021-12-07T11:08:00Z"/>
          <w:rFonts w:ascii="宋体" w:eastAsia="宋体" w:hAnsi="宋体" w:cs="Tahoma"/>
          <w:b/>
          <w:bCs/>
          <w:color w:val="000000"/>
          <w:shd w:val="clear" w:color="auto" w:fill="FFFFFF"/>
        </w:rPr>
        <w:pPrChange w:id="90" w:author="郭 侃亮" w:date="2021-12-07T11:09:00Z">
          <w:pPr/>
        </w:pPrChange>
      </w:pPr>
      <w:ins w:id="91" w:author="郭 侃亮" w:date="2021-12-07T11:09:00Z">
        <w:r>
          <w:rPr>
            <w:b/>
            <w:bCs/>
            <w:rPrChange w:id="92" w:author="郭 侃亮" w:date="2021-12-09T16:49:00Z">
              <w:rPr/>
            </w:rPrChange>
          </w:rPr>
          <w:t>#</w:t>
        </w:r>
      </w:ins>
      <w:ins w:id="93" w:author="郭 侃亮" w:date="2021-12-07T11:08:00Z"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  <w:rPrChange w:id="94" w:author="郭 侃亮" w:date="2021-12-09T16:49:00Z">
              <w:rPr>
                <w:rFonts w:ascii="宋体" w:eastAsia="宋体" w:hAnsi="宋体" w:cs="Tahoma" w:hint="eastAsi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第六章</w:t>
        </w:r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  <w:rPrChange w:id="95" w:author="郭 侃亮" w:date="2021-12-09T16:49:00Z">
              <w:rPr>
                <w:rFonts w:ascii="宋体" w:eastAsia="宋体" w:hAnsi="宋体" w:cs="Tahom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 xml:space="preserve">  2</w:t>
        </w:r>
      </w:ins>
      <w:ins w:id="96" w:author="郭 侃亮" w:date="2021-12-09T16:55:00Z"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</w:rPr>
          <w:t>0</w:t>
        </w:r>
      </w:ins>
      <w:ins w:id="97" w:author="郭 侃亮" w:date="2021-12-07T11:08:00Z"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  <w:rPrChange w:id="98" w:author="郭 侃亮" w:date="2021-12-09T16:49:00Z">
              <w:rPr>
                <w:rFonts w:ascii="宋体" w:eastAsia="宋体" w:hAnsi="宋体" w:cs="Tahom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0</w:t>
        </w:r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  <w:rPrChange w:id="99" w:author="郭 侃亮" w:date="2021-12-09T16:49:00Z">
              <w:rPr>
                <w:rFonts w:ascii="宋体" w:eastAsia="宋体" w:hAnsi="宋体" w:cs="Tahoma" w:hint="eastAsi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分</w:t>
        </w:r>
      </w:ins>
    </w:p>
    <w:p w14:paraId="06F6BE2D" w14:textId="77777777" w:rsidR="00A17960" w:rsidRPr="00A17960" w:rsidRDefault="00AD66CD">
      <w:pPr>
        <w:ind w:left="139" w:hangingChars="66" w:hanging="139"/>
        <w:rPr>
          <w:ins w:id="100" w:author="郭 侃亮" w:date="2021-12-07T11:08:00Z"/>
          <w:rFonts w:ascii="宋体" w:eastAsia="宋体" w:hAnsi="宋体" w:cs="Tahoma"/>
          <w:color w:val="000000"/>
          <w:shd w:val="clear" w:color="auto" w:fill="FFFFFF"/>
          <w:rPrChange w:id="101" w:author="郭 侃亮" w:date="2021-12-07T11:08:00Z">
            <w:rPr>
              <w:ins w:id="102" w:author="郭 侃亮" w:date="2021-12-07T11:08:00Z"/>
              <w:rFonts w:ascii="宋体" w:eastAsia="宋体" w:hAnsi="宋体" w:cs="Tahoma"/>
              <w:b/>
              <w:bCs/>
              <w:color w:val="000000"/>
              <w:shd w:val="clear" w:color="auto" w:fill="FFFFFF"/>
            </w:rPr>
          </w:rPrChange>
        </w:rPr>
        <w:pPrChange w:id="103" w:author="Windows 用户" w:date="2022-01-12T08:25:00Z">
          <w:pPr/>
        </w:pPrChange>
      </w:pPr>
      <w:ins w:id="104" w:author="郭 侃亮" w:date="2021-12-07T11:09:00Z">
        <w:r>
          <w:t>#</w:t>
        </w:r>
        <w:r>
          <w:rPr>
            <w:rFonts w:hint="eastAsia"/>
          </w:rPr>
          <w:t>（</w:t>
        </w:r>
      </w:ins>
      <w:ins w:id="105" w:author="郭 侃亮" w:date="2021-12-07T11:08:00Z">
        <w:r>
          <w:rPr>
            <w:rFonts w:ascii="宋体" w:eastAsia="宋体" w:hAnsi="宋体" w:cs="Tahoma" w:hint="eastAsia"/>
            <w:color w:val="000000"/>
            <w:shd w:val="clear" w:color="auto" w:fill="FFFFFF"/>
            <w:rPrChange w:id="106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剧情选择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107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 xml:space="preserve"> 5*10=50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108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分</w:t>
        </w:r>
      </w:ins>
      <w:ins w:id="109" w:author="郭 侃亮" w:date="2021-12-07T11:09:00Z"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 xml:space="preserve"> </w:t>
        </w:r>
      </w:ins>
      <w:ins w:id="110" w:author="郭 侃亮" w:date="2021-12-07T11:08:00Z">
        <w:r>
          <w:rPr>
            <w:rFonts w:ascii="宋体" w:eastAsia="宋体" w:hAnsi="宋体" w:cs="Tahoma" w:hint="eastAsia"/>
            <w:color w:val="000000"/>
            <w:shd w:val="clear" w:color="auto" w:fill="FFFFFF"/>
            <w:rPrChange w:id="111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答题部分</w:t>
        </w:r>
        <w:r>
          <w:rPr>
            <w:rFonts w:ascii="宋体" w:eastAsia="宋体" w:hAnsi="宋体" w:cs="Tahoma"/>
            <w:color w:val="000000"/>
            <w:shd w:val="clear" w:color="auto" w:fill="FFFFFF"/>
            <w:rPrChange w:id="112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 xml:space="preserve"> 10*</w:t>
        </w:r>
      </w:ins>
      <w:ins w:id="113" w:author="郭 侃亮" w:date="2021-12-09T16:55:00Z">
        <w:r>
          <w:rPr>
            <w:rFonts w:ascii="宋体" w:eastAsia="宋体" w:hAnsi="宋体" w:cs="Tahoma"/>
            <w:color w:val="000000"/>
            <w:shd w:val="clear" w:color="auto" w:fill="FFFFFF"/>
          </w:rPr>
          <w:t>15</w:t>
        </w:r>
      </w:ins>
      <w:ins w:id="114" w:author="郭 侃亮" w:date="2021-12-07T11:08:00Z">
        <w:r>
          <w:rPr>
            <w:rFonts w:ascii="宋体" w:eastAsia="宋体" w:hAnsi="宋体" w:cs="Tahoma"/>
            <w:color w:val="000000"/>
            <w:shd w:val="clear" w:color="auto" w:fill="FFFFFF"/>
            <w:rPrChange w:id="115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>=</w:t>
        </w:r>
      </w:ins>
      <w:ins w:id="116" w:author="郭 侃亮" w:date="2021-12-09T16:55:00Z">
        <w:r>
          <w:rPr>
            <w:rFonts w:ascii="宋体" w:eastAsia="宋体" w:hAnsi="宋体" w:cs="Tahoma"/>
            <w:color w:val="000000"/>
            <w:shd w:val="clear" w:color="auto" w:fill="FFFFFF"/>
          </w:rPr>
          <w:t>15</w:t>
        </w:r>
      </w:ins>
      <w:ins w:id="117" w:author="郭 侃亮" w:date="2021-12-07T11:08:00Z">
        <w:r>
          <w:rPr>
            <w:rFonts w:ascii="宋体" w:eastAsia="宋体" w:hAnsi="宋体" w:cs="Tahoma"/>
            <w:color w:val="000000"/>
            <w:shd w:val="clear" w:color="auto" w:fill="FFFFFF"/>
            <w:rPrChange w:id="118" w:author="郭 侃亮" w:date="2021-12-07T11:08:00Z">
              <w:rPr>
                <w:rFonts w:ascii="宋体" w:eastAsia="宋体" w:hAnsi="宋体" w:cs="Tahoma"/>
                <w:b/>
                <w:bCs/>
                <w:color w:val="000000"/>
                <w:shd w:val="clear" w:color="auto" w:fill="FFFFFF"/>
              </w:rPr>
            </w:rPrChange>
          </w:rPr>
          <w:t>0</w:t>
        </w:r>
        <w:r>
          <w:rPr>
            <w:rFonts w:ascii="宋体" w:eastAsia="宋体" w:hAnsi="宋体" w:cs="Tahoma" w:hint="eastAsia"/>
            <w:color w:val="000000"/>
            <w:shd w:val="clear" w:color="auto" w:fill="FFFFFF"/>
            <w:rPrChange w:id="119" w:author="郭 侃亮" w:date="2021-12-07T11:08:00Z">
              <w:rPr>
                <w:rFonts w:ascii="宋体" w:eastAsia="宋体" w:hAnsi="宋体" w:cs="Tahoma" w:hint="eastAsia"/>
                <w:b/>
                <w:bCs/>
                <w:color w:val="000000"/>
                <w:shd w:val="clear" w:color="auto" w:fill="FFFFFF"/>
              </w:rPr>
            </w:rPrChange>
          </w:rPr>
          <w:t>分</w:t>
        </w:r>
      </w:ins>
      <w:ins w:id="120" w:author="郭 侃亮" w:date="2021-12-07T11:09:00Z">
        <w:r>
          <w:rPr>
            <w:rFonts w:hint="eastAsia"/>
          </w:rPr>
          <w:t>）</w:t>
        </w:r>
      </w:ins>
    </w:p>
    <w:p w14:paraId="42EA7EA4" w14:textId="77777777" w:rsidR="00A17960" w:rsidRDefault="00AD66CD">
      <w:pPr>
        <w:ind w:left="139" w:hangingChars="66" w:hanging="139"/>
        <w:rPr>
          <w:ins w:id="121" w:author="郭 侃亮" w:date="2021-12-07T11:08:00Z"/>
          <w:rFonts w:ascii="宋体" w:eastAsia="宋体" w:hAnsi="宋体" w:cs="Tahoma"/>
          <w:b/>
          <w:bCs/>
          <w:color w:val="000000"/>
          <w:shd w:val="clear" w:color="auto" w:fill="FFFFFF"/>
        </w:rPr>
        <w:pPrChange w:id="122" w:author="郭 侃亮" w:date="2021-12-07T11:09:00Z">
          <w:pPr/>
        </w:pPrChange>
      </w:pPr>
      <w:ins w:id="123" w:author="郭 侃亮" w:date="2021-12-07T11:09:00Z">
        <w:r>
          <w:rPr>
            <w:b/>
            <w:bCs/>
            <w:rPrChange w:id="124" w:author="郭 侃亮" w:date="2021-12-09T16:49:00Z">
              <w:rPr/>
            </w:rPrChange>
          </w:rPr>
          <w:t>#</w:t>
        </w:r>
      </w:ins>
      <w:ins w:id="125" w:author="郭 侃亮" w:date="2021-12-07T11:08:00Z"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  <w:rPrChange w:id="126" w:author="郭 侃亮" w:date="2021-12-09T16:49:00Z">
              <w:rPr>
                <w:rFonts w:ascii="宋体" w:eastAsia="宋体" w:hAnsi="宋体" w:cs="Tahoma" w:hint="eastAsi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第七章</w:t>
        </w:r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  <w:rPrChange w:id="127" w:author="郭 侃亮" w:date="2021-12-09T16:49:00Z">
              <w:rPr>
                <w:rFonts w:ascii="宋体" w:eastAsia="宋体" w:hAnsi="宋体" w:cs="Tahom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 xml:space="preserve"> </w:t>
        </w:r>
      </w:ins>
      <w:ins w:id="128" w:author="Windows 用户" w:date="2022-01-12T08:25:00Z">
        <w:r w:rsidR="00126EA6"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</w:rPr>
          <w:t xml:space="preserve"> </w:t>
        </w:r>
      </w:ins>
      <w:ins w:id="129" w:author="郭 侃亮" w:date="2021-12-07T11:08:00Z">
        <w:r>
          <w:rPr>
            <w:rFonts w:ascii="宋体" w:eastAsia="宋体" w:hAnsi="宋体" w:cs="Tahoma"/>
            <w:b/>
            <w:bCs/>
            <w:color w:val="000000"/>
            <w:shd w:val="clear" w:color="auto" w:fill="FFFFFF"/>
            <w:rPrChange w:id="130" w:author="郭 侃亮" w:date="2021-12-09T16:49:00Z">
              <w:rPr>
                <w:rFonts w:ascii="宋体" w:eastAsia="宋体" w:hAnsi="宋体" w:cs="Tahom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100</w:t>
        </w:r>
        <w:r>
          <w:rPr>
            <w:rFonts w:ascii="宋体" w:eastAsia="宋体" w:hAnsi="宋体" w:cs="Tahoma" w:hint="eastAsia"/>
            <w:b/>
            <w:bCs/>
            <w:color w:val="000000"/>
            <w:shd w:val="clear" w:color="auto" w:fill="FFFFFF"/>
            <w:rPrChange w:id="131" w:author="郭 侃亮" w:date="2021-12-09T16:49:00Z">
              <w:rPr>
                <w:rFonts w:ascii="宋体" w:eastAsia="宋体" w:hAnsi="宋体" w:cs="Tahoma" w:hint="eastAsia"/>
                <w:b/>
                <w:bCs/>
                <w:color w:val="000000"/>
                <w:highlight w:val="yellow"/>
                <w:shd w:val="clear" w:color="auto" w:fill="FFFFFF"/>
              </w:rPr>
            </w:rPrChange>
          </w:rPr>
          <w:t>分</w:t>
        </w:r>
      </w:ins>
    </w:p>
    <w:p w14:paraId="39093F8E" w14:textId="77777777" w:rsidR="00A17960" w:rsidRPr="00A17960" w:rsidRDefault="00AD66CD">
      <w:pPr>
        <w:ind w:left="139" w:hangingChars="66" w:hanging="139"/>
        <w:rPr>
          <w:ins w:id="132" w:author="郭 侃亮" w:date="2021-12-07T11:08:00Z"/>
          <w:rFonts w:ascii="宋体" w:eastAsia="宋体" w:hAnsi="宋体" w:cs="Tahoma"/>
          <w:color w:val="000000"/>
          <w:shd w:val="clear" w:color="auto" w:fill="FFFFFF"/>
          <w:rPrChange w:id="133" w:author="郭 侃亮" w:date="2021-12-07T11:08:00Z">
            <w:rPr>
              <w:ins w:id="134" w:author="郭 侃亮" w:date="2021-12-07T11:08:00Z"/>
              <w:rFonts w:ascii="宋体" w:eastAsia="宋体" w:hAnsi="宋体" w:cs="Tahoma"/>
              <w:b/>
              <w:bCs/>
              <w:color w:val="000000"/>
              <w:shd w:val="clear" w:color="auto" w:fill="FFFFFF"/>
            </w:rPr>
          </w:rPrChange>
        </w:rPr>
        <w:pPrChange w:id="135" w:author="Windows 用户" w:date="2022-01-12T08:25:00Z">
          <w:pPr/>
        </w:pPrChange>
      </w:pPr>
      <w:ins w:id="136" w:author="郭 侃亮" w:date="2021-12-07T11:10:00Z">
        <w:r>
          <w:t>#</w:t>
        </w:r>
      </w:ins>
      <w:ins w:id="137" w:author="郭 侃亮" w:date="2021-12-07T11:09:00Z">
        <w:r>
          <w:rPr>
            <w:rFonts w:hint="eastAsia"/>
          </w:rPr>
          <w:t>（</w:t>
        </w:r>
      </w:ins>
      <w:ins w:id="138" w:author="郭 侃亮" w:date="2021-12-07T11:10:00Z"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 xml:space="preserve">剧情选择 </w:t>
        </w:r>
        <w:r>
          <w:rPr>
            <w:rFonts w:ascii="宋体" w:eastAsia="宋体" w:hAnsi="宋体" w:cs="Tahoma"/>
            <w:color w:val="000000"/>
            <w:shd w:val="clear" w:color="auto" w:fill="FFFFFF"/>
          </w:rPr>
          <w:t>20</w: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*</w:t>
        </w:r>
        <w:r>
          <w:rPr>
            <w:rFonts w:ascii="宋体" w:eastAsia="宋体" w:hAnsi="宋体" w:cs="Tahoma"/>
            <w:color w:val="000000"/>
            <w:shd w:val="clear" w:color="auto" w:fill="FFFFFF"/>
          </w:rPr>
          <w:t>5</w: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=</w:t>
        </w:r>
        <w:r>
          <w:rPr>
            <w:rFonts w:ascii="宋体" w:eastAsia="宋体" w:hAnsi="宋体" w:cs="Tahoma"/>
            <w:color w:val="000000"/>
            <w:shd w:val="clear" w:color="auto" w:fill="FFFFFF"/>
          </w:rPr>
          <w:t>100</w: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分</w:t>
        </w:r>
      </w:ins>
      <w:ins w:id="139" w:author="郭 侃亮" w:date="2021-12-07T11:09:00Z">
        <w:r>
          <w:rPr>
            <w:rFonts w:hint="eastAsia"/>
          </w:rPr>
          <w:t>）</w:t>
        </w:r>
      </w:ins>
    </w:p>
    <w:p w14:paraId="32D80C98" w14:textId="77777777" w:rsidR="00A17960" w:rsidRDefault="00A17960">
      <w:pPr>
        <w:rPr>
          <w:ins w:id="140" w:author="郭 侃亮" w:date="2021-12-07T11:10:00Z"/>
        </w:rPr>
      </w:pPr>
    </w:p>
    <w:p w14:paraId="2567ED2D" w14:textId="77777777" w:rsidR="00A17960" w:rsidRDefault="00A17960"/>
    <w:p w14:paraId="1F02958A" w14:textId="77777777" w:rsidR="00A17960" w:rsidRDefault="00AD66CD">
      <w:pPr>
        <w:rPr>
          <w:b/>
          <w:bCs/>
        </w:rPr>
      </w:pPr>
      <w:r>
        <w:rPr>
          <w:rFonts w:hint="eastAsia"/>
          <w:b/>
          <w:bCs/>
        </w:rPr>
        <w:t>第一幕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序</w:t>
      </w:r>
    </w:p>
    <w:p w14:paraId="412F9FD5" w14:textId="77777777" w:rsidR="00A17960" w:rsidRDefault="00A17960"/>
    <w:p w14:paraId="5B1379E8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黑屏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153896B8" w14:textId="77777777" w:rsidR="00A17960" w:rsidRPr="00A17960" w:rsidRDefault="00AD66CD">
      <w:pPr>
        <w:rPr>
          <w:color w:val="FF0000"/>
          <w:highlight w:val="cyan"/>
          <w:rPrChange w:id="141" w:author="郭 侃亮" w:date="2021-12-09T16:59:00Z">
            <w:rPr>
              <w:highlight w:val="cyan"/>
            </w:rPr>
          </w:rPrChange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s0101</w:t>
      </w:r>
      <w:r>
        <w:rPr>
          <w:rFonts w:hint="eastAsia"/>
          <w:highlight w:val="cyan"/>
        </w:rPr>
        <w:t>手机闹钟响起的声音</w:t>
      </w:r>
      <w:r>
        <w:rPr>
          <w:rFonts w:hint="eastAsia"/>
          <w:highlight w:val="cyan"/>
        </w:rPr>
        <w:t>}</w:t>
      </w:r>
      <w:ins w:id="142" w:author="郭 侃亮" w:date="2021-12-09T16:59:00Z">
        <w:r>
          <w:rPr>
            <w:rFonts w:hint="eastAsia"/>
            <w:color w:val="FF0000"/>
            <w:highlight w:val="cyan"/>
            <w:rPrChange w:id="143" w:author="郭 侃亮" w:date="2021-12-09T16:59:00Z">
              <w:rPr>
                <w:rFonts w:hint="eastAsia"/>
                <w:highlight w:val="cyan"/>
              </w:rPr>
            </w:rPrChange>
          </w:rPr>
          <w:t>（所有</w:t>
        </w:r>
        <w:r>
          <w:rPr>
            <w:color w:val="FF0000"/>
            <w:highlight w:val="cyan"/>
            <w:rPrChange w:id="144" w:author="郭 侃亮" w:date="2021-12-09T16:59:00Z">
              <w:rPr>
                <w:highlight w:val="cyan"/>
              </w:rPr>
            </w:rPrChange>
          </w:rPr>
          <w:t>se</w:t>
        </w:r>
        <w:r>
          <w:rPr>
            <w:rFonts w:hint="eastAsia"/>
            <w:color w:val="FF0000"/>
            <w:highlight w:val="cyan"/>
            <w:rPrChange w:id="145" w:author="郭 侃亮" w:date="2021-12-09T16:59:00Z">
              <w:rPr>
                <w:rFonts w:hint="eastAsia"/>
                <w:highlight w:val="cyan"/>
              </w:rPr>
            </w:rPrChange>
          </w:rPr>
          <w:t>的播放都设定画面停止到播放结束以后）</w:t>
        </w:r>
      </w:ins>
    </w:p>
    <w:p w14:paraId="36FAD7BA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……</w:t>
      </w:r>
      <w:del w:id="146" w:author="Windows 用户" w:date="2022-01-12T08:48:00Z">
        <w:r w:rsidDel="00FD713A">
          <w:rPr>
            <w:rFonts w:hint="eastAsia"/>
          </w:rPr>
          <w:delText>……</w:delText>
        </w:r>
      </w:del>
      <w:del w:id="147" w:author="Windows 用户" w:date="2022-01-12T08:47:00Z">
        <w:r w:rsidDel="00FD713A">
          <w:rPr>
            <w:rFonts w:hint="eastAsia"/>
          </w:rPr>
          <w:delText>…………</w:delText>
        </w:r>
      </w:del>
      <w:r>
        <w:t>"</w:t>
      </w:r>
    </w:p>
    <w:p w14:paraId="5032CDF7" w14:textId="77777777" w:rsidR="00A17960" w:rsidRDefault="00AD66CD">
      <w:pPr>
        <w:rPr>
          <w:ins w:id="148" w:author="郭 侃亮" w:date="2021-12-29T14:10:00Z"/>
        </w:rPr>
      </w:pPr>
      <w:ins w:id="149" w:author="郭 侃亮" w:date="2021-12-29T14:10:00Z">
        <w:r>
          <w:rPr>
            <w:rFonts w:hint="eastAsia"/>
          </w:rPr>
          <w:t>我：</w:t>
        </w:r>
        <w:r>
          <w:t>"</w:t>
        </w:r>
        <w:r>
          <w:rPr>
            <w:rFonts w:hint="eastAsia"/>
          </w:rPr>
          <w:t>我是谁……我在哪里……</w:t>
        </w:r>
        <w:r>
          <w:t>"</w:t>
        </w:r>
      </w:ins>
    </w:p>
    <w:p w14:paraId="48145CF0" w14:textId="77777777" w:rsidR="00A17960" w:rsidRDefault="00AD66CD">
      <w:pPr>
        <w:rPr>
          <w:ins w:id="150" w:author="郭 侃亮" w:date="2021-12-29T14:11:00Z"/>
        </w:rPr>
      </w:pPr>
      <w:ins w:id="151" w:author="郭 侃亮" w:date="2021-12-29T14:11:00Z">
        <w:r>
          <w:rPr>
            <w:rFonts w:hint="eastAsia"/>
          </w:rPr>
          <w:t>我：</w:t>
        </w:r>
        <w:r>
          <w:t>"</w:t>
        </w:r>
        <w:r>
          <w:rPr>
            <w:rFonts w:hint="eastAsia"/>
          </w:rPr>
          <w:t>眼前闪过熟悉的画面，却又稍纵即逝……</w:t>
        </w:r>
        <w:r>
          <w:t>"</w:t>
        </w:r>
      </w:ins>
    </w:p>
    <w:p w14:paraId="503E45B8" w14:textId="77777777" w:rsidR="00A17960" w:rsidRDefault="00AD66CD">
      <w:pPr>
        <w:rPr>
          <w:ins w:id="152" w:author="郭 侃亮" w:date="2021-12-29T14:10:00Z"/>
        </w:rPr>
      </w:pPr>
      <w:ins w:id="153" w:author="郭 侃亮" w:date="2021-12-29T14:13:00Z">
        <w:r>
          <w:rPr>
            <w:rFonts w:hint="eastAsia"/>
          </w:rPr>
          <w:t>我：</w:t>
        </w:r>
        <w:r>
          <w:t>"</w:t>
        </w:r>
      </w:ins>
      <w:ins w:id="154" w:author="郭 侃亮" w:date="2021-12-29T14:14:00Z">
        <w:r>
          <w:rPr>
            <w:rFonts w:hint="eastAsia"/>
          </w:rPr>
          <w:t>曾几何时，慢慢地开始淡忘了自我</w:t>
        </w:r>
      </w:ins>
      <w:ins w:id="155" w:author="郭 侃亮" w:date="2021-12-29T14:13:00Z">
        <w:r>
          <w:rPr>
            <w:rFonts w:hint="eastAsia"/>
          </w:rPr>
          <w:t>……</w:t>
        </w:r>
        <w:r>
          <w:t>"</w:t>
        </w:r>
      </w:ins>
    </w:p>
    <w:p w14:paraId="00057838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画面逐渐变亮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睁眼动画</w:t>
      </w:r>
      <w:r>
        <w:rPr>
          <w:rFonts w:hint="eastAsia"/>
          <w:highlight w:val="yellow"/>
        </w:rPr>
        <w:t>}</w:t>
      </w:r>
    </w:p>
    <w:p w14:paraId="6CE19DAF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P0</w:t>
      </w:r>
      <w:r>
        <w:rPr>
          <w:highlight w:val="green"/>
        </w:rPr>
        <w:t xml:space="preserve">1 </w:t>
      </w:r>
      <w:r>
        <w:rPr>
          <w:rFonts w:hint="eastAsia"/>
          <w:highlight w:val="green"/>
        </w:rPr>
        <w:t>woshi}</w:t>
      </w:r>
    </w:p>
    <w:p w14:paraId="266B3C4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手机闹铃停止</w:t>
      </w:r>
      <w:r>
        <w:rPr>
          <w:rFonts w:hint="eastAsia"/>
          <w:highlight w:val="cyan"/>
        </w:rPr>
        <w:t>}</w:t>
      </w:r>
    </w:p>
    <w:p w14:paraId="7AF39726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0101 </w:t>
      </w:r>
      <w:r>
        <w:rPr>
          <w:rFonts w:hint="eastAsia"/>
          <w:highlight w:val="cyan"/>
        </w:rPr>
        <w:t>}</w:t>
      </w:r>
    </w:p>
    <w:p w14:paraId="6DFA9193" w14:textId="77777777" w:rsidR="00A17960" w:rsidRDefault="00AD66CD">
      <w:pPr>
        <w:rPr>
          <w:ins w:id="156" w:author="郭 侃亮" w:date="2021-12-29T14:14:00Z"/>
        </w:rPr>
      </w:pPr>
      <w:r>
        <w:rPr>
          <w:rFonts w:hint="eastAsia"/>
        </w:rPr>
        <w:t>我：</w:t>
      </w:r>
      <w:r>
        <w:t>"</w:t>
      </w:r>
      <w:del w:id="157" w:author="郭 侃亮" w:date="2021-12-29T14:14:00Z">
        <w:r>
          <w:rPr>
            <w:rFonts w:hint="eastAsia"/>
          </w:rPr>
          <w:delText>诶，又忘了关闹钟了</w:delText>
        </w:r>
      </w:del>
      <w:ins w:id="158" w:author="郭 侃亮" w:date="2021-12-29T14:14:00Z">
        <w:r>
          <w:rPr>
            <w:rFonts w:hint="eastAsia"/>
          </w:rPr>
          <w:t>……</w:t>
        </w:r>
        <w:del w:id="159" w:author="Windows 用户" w:date="2022-01-12T08:48:00Z">
          <w:r w:rsidDel="00FD713A">
            <w:rPr>
              <w:rFonts w:hint="eastAsia"/>
            </w:rPr>
            <w:delText>……</w:delText>
          </w:r>
        </w:del>
      </w:ins>
      <w:del w:id="160" w:author="Windows 用户" w:date="2022-01-12T08:48:00Z">
        <w:r w:rsidDel="00FD713A">
          <w:rPr>
            <w:rFonts w:hint="eastAsia"/>
          </w:rPr>
          <w:delText>。</w:delText>
        </w:r>
      </w:del>
      <w:r>
        <w:t>"</w:t>
      </w:r>
    </w:p>
    <w:p w14:paraId="37428E3C" w14:textId="5D68A088" w:rsidR="00F12D2B" w:rsidRDefault="00F12D2B" w:rsidP="00F12D2B">
      <w:pPr>
        <w:rPr>
          <w:ins w:id="161" w:author="郭 侃亮" w:date="2022-01-20T17:15:00Z"/>
        </w:rPr>
      </w:pPr>
      <w:ins w:id="162" w:author="郭 侃亮" w:date="2022-01-20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</w:t>
        </w:r>
      </w:ins>
      <w:ins w:id="163" w:author="郭 侃亮" w:date="2022-01-20T17:16:00Z">
        <w:r>
          <w:rPr>
            <w:highlight w:val="yellow"/>
          </w:rPr>
          <w:t>2</w:t>
        </w:r>
      </w:ins>
      <w:ins w:id="164" w:author="郭 侃亮" w:date="2022-01-21T14:42:00Z">
        <w:r w:rsidR="00912C88">
          <w:rPr>
            <w:rFonts w:hint="eastAsia"/>
            <w:highlight w:val="yellow"/>
          </w:rPr>
          <w:t>kx</w:t>
        </w:r>
      </w:ins>
      <w:ins w:id="165" w:author="郭 侃亮" w:date="2022-01-20T17:15:00Z">
        <w:r>
          <w:rPr>
            <w:rFonts w:hint="eastAsia"/>
            <w:highlight w:val="yellow"/>
          </w:rPr>
          <w:t>}</w:t>
        </w:r>
      </w:ins>
    </w:p>
    <w:p w14:paraId="40AFAF83" w14:textId="77777777" w:rsidR="00A17960" w:rsidRDefault="00AD66CD">
      <w:ins w:id="166" w:author="郭 侃亮" w:date="2021-12-29T14:15:00Z">
        <w:r>
          <w:rPr>
            <w:rFonts w:hint="eastAsia"/>
          </w:rPr>
          <w:t>我：</w:t>
        </w:r>
        <w:r>
          <w:t>"</w:t>
        </w:r>
        <w:r>
          <w:rPr>
            <w:rFonts w:hint="eastAsia"/>
          </w:rPr>
          <w:t>原来是场梦。</w:t>
        </w:r>
        <w:r>
          <w:t>"</w:t>
        </w:r>
      </w:ins>
    </w:p>
    <w:p w14:paraId="2EECF8DA" w14:textId="77777777" w:rsidR="00A17960" w:rsidRDefault="00AD66CD">
      <w:pPr>
        <w:rPr>
          <w:del w:id="167" w:author="郭 侃亮" w:date="2021-12-29T14:17:00Z"/>
        </w:rPr>
      </w:pPr>
      <w:ins w:id="168" w:author="郭 侃亮" w:date="2021-12-29T14:17:00Z">
        <w:r>
          <w:rPr>
            <w:rFonts w:hint="eastAsia"/>
          </w:rPr>
          <w:t>我只是这个世界</w:t>
        </w:r>
        <w:del w:id="169" w:author="Windows 用户" w:date="2022-01-12T13:48:00Z">
          <w:r w:rsidDel="00AA5EE8">
            <w:rPr>
              <w:rFonts w:hint="eastAsia"/>
            </w:rPr>
            <w:delText>里</w:delText>
          </w:r>
        </w:del>
      </w:ins>
      <w:ins w:id="170" w:author="Windows 用户" w:date="2022-01-12T13:48:00Z">
        <w:r w:rsidR="00AA5EE8">
          <w:rPr>
            <w:rFonts w:hint="eastAsia"/>
          </w:rPr>
          <w:t>上</w:t>
        </w:r>
      </w:ins>
      <w:ins w:id="171" w:author="郭 侃亮" w:date="2021-12-29T14:17:00Z">
        <w:r>
          <w:rPr>
            <w:rFonts w:hint="eastAsia"/>
          </w:rPr>
          <w:t>最平凡不过的一个路人。</w:t>
        </w:r>
      </w:ins>
      <w:del w:id="172" w:author="郭 侃亮" w:date="2021-12-29T14:15:00Z">
        <w:r>
          <w:rPr>
            <w:rFonts w:hint="eastAsia"/>
          </w:rPr>
          <w:delText>我：</w:delText>
        </w:r>
        <w:r>
          <w:delText>"</w:delText>
        </w:r>
        <w:r>
          <w:rPr>
            <w:rFonts w:hint="eastAsia"/>
          </w:rPr>
          <w:delText>难得周末不加班，本想睡个懒觉……。</w:delText>
        </w:r>
        <w:r>
          <w:delText>"</w:delText>
        </w:r>
      </w:del>
    </w:p>
    <w:p w14:paraId="541388E1" w14:textId="77777777" w:rsidR="00A17960" w:rsidRPr="00A17960" w:rsidRDefault="00AD66CD">
      <w:pPr>
        <w:rPr>
          <w:rFonts w:eastAsia="MS Mincho"/>
          <w:rPrChange w:id="173" w:author="郭 侃亮" w:date="2021-12-29T14:08:00Z">
            <w:rPr/>
          </w:rPrChange>
        </w:rPr>
      </w:pPr>
      <w:del w:id="174" w:author="郭 侃亮" w:date="2021-12-29T14:17:00Z">
        <w:r>
          <w:rPr>
            <w:rFonts w:hint="eastAsia"/>
          </w:rPr>
          <w:delText>毕业以来，就很少睡到自然醒。</w:delText>
        </w:r>
      </w:del>
    </w:p>
    <w:p w14:paraId="0C76F6BC" w14:textId="77777777" w:rsidR="00A17960" w:rsidRDefault="00AD66CD">
      <w:pPr>
        <w:rPr>
          <w:del w:id="175" w:author="郭 侃亮" w:date="2021-12-29T14:20:00Z"/>
        </w:rPr>
      </w:pPr>
      <w:r>
        <w:rPr>
          <w:rFonts w:hint="eastAsia"/>
        </w:rPr>
        <w:t>都说</w:t>
      </w:r>
      <w:del w:id="176" w:author="郭 侃亮" w:date="2021-12-29T14:17:00Z">
        <w:r>
          <w:rPr>
            <w:rFonts w:hint="eastAsia"/>
          </w:rPr>
          <w:delText>我们</w:delText>
        </w:r>
      </w:del>
      <w:del w:id="177" w:author="郭 侃亮" w:date="2021-12-02T18:40:00Z">
        <w:r>
          <w:delText>00</w:delText>
        </w:r>
      </w:del>
      <w:ins w:id="178" w:author="郭 侃亮" w:date="2021-12-02T18:40:00Z">
        <w:r>
          <w:t>90</w:t>
        </w:r>
      </w:ins>
      <w:r>
        <w:rPr>
          <w:rFonts w:hint="eastAsia"/>
        </w:rPr>
        <w:t>后是娇生惯养</w:t>
      </w:r>
      <w:r>
        <w:t>的一代人</w:t>
      </w:r>
      <w:r>
        <w:rPr>
          <w:rFonts w:hint="eastAsia"/>
        </w:rPr>
        <w:t>，脆弱、敏感而自私。</w:t>
      </w:r>
    </w:p>
    <w:p w14:paraId="4AE4395A" w14:textId="77777777" w:rsidR="00A17960" w:rsidRDefault="00A17960">
      <w:pPr>
        <w:rPr>
          <w:ins w:id="179" w:author="郭 侃亮" w:date="2021-12-29T14:20:00Z"/>
        </w:rPr>
      </w:pPr>
    </w:p>
    <w:p w14:paraId="30790E3C" w14:textId="77777777" w:rsidR="00A17960" w:rsidRDefault="00AD66CD">
      <w:r>
        <w:rPr>
          <w:rFonts w:hint="eastAsia"/>
        </w:rPr>
        <w:t>没想到工作了以后，</w:t>
      </w:r>
      <w:del w:id="180" w:author="郭 侃亮" w:date="2021-12-29T14:18:00Z">
        <w:r>
          <w:rPr>
            <w:rFonts w:hint="eastAsia"/>
          </w:rPr>
          <w:delText>也</w:delText>
        </w:r>
      </w:del>
      <w:del w:id="181" w:author="郭 侃亮" w:date="2021-12-03T20:29:00Z">
        <w:r>
          <w:rPr>
            <w:rFonts w:hint="eastAsia"/>
          </w:rPr>
          <w:delText>就自然</w:delText>
        </w:r>
      </w:del>
      <w:del w:id="182" w:author="郭 侃亮" w:date="2021-12-29T14:18:00Z">
        <w:r>
          <w:rPr>
            <w:rFonts w:hint="eastAsia"/>
          </w:rPr>
          <w:delText>成</w:delText>
        </w:r>
      </w:del>
      <w:del w:id="183" w:author="郭 侃亮" w:date="2021-12-03T20:29:00Z">
        <w:r>
          <w:rPr>
            <w:rFonts w:hint="eastAsia"/>
          </w:rPr>
          <w:delText>为</w:delText>
        </w:r>
      </w:del>
      <w:del w:id="184" w:author="郭 侃亮" w:date="2021-12-29T14:18:00Z">
        <w:r>
          <w:rPr>
            <w:rFonts w:hint="eastAsia"/>
          </w:rPr>
          <w:delText>了“</w:delText>
        </w:r>
        <w:r>
          <w:rPr>
            <w:rFonts w:hint="eastAsia"/>
          </w:rPr>
          <w:delText>996</w:delText>
        </w:r>
        <w:r>
          <w:rPr>
            <w:rFonts w:hint="eastAsia"/>
          </w:rPr>
          <w:delText>”的“社畜”</w:delText>
        </w:r>
      </w:del>
      <w:ins w:id="185" w:author="郭 侃亮" w:date="2021-12-29T14:18:00Z">
        <w:r>
          <w:rPr>
            <w:rFonts w:hint="eastAsia"/>
          </w:rPr>
          <w:t>也不得不坦然接受社会的捶打</w:t>
        </w:r>
      </w:ins>
      <w:r>
        <w:rPr>
          <w:rFonts w:hint="eastAsia"/>
        </w:rPr>
        <w:t>。</w:t>
      </w:r>
    </w:p>
    <w:p w14:paraId="2F23D3C9" w14:textId="77777777" w:rsidR="00A17960" w:rsidRDefault="00AD66CD">
      <w:pPr>
        <w:rPr>
          <w:del w:id="186" w:author="郭 侃亮" w:date="2021-12-29T14:18:00Z"/>
        </w:rPr>
      </w:pPr>
      <w:r>
        <w:rPr>
          <w:rFonts w:hint="eastAsia"/>
        </w:rPr>
        <w:t>因为工作</w:t>
      </w:r>
      <w:ins w:id="187" w:author="郭 侃亮" w:date="2021-12-29T14:18:00Z">
        <w:r>
          <w:rPr>
            <w:rFonts w:hint="eastAsia"/>
          </w:rPr>
          <w:t>的</w:t>
        </w:r>
      </w:ins>
      <w:r>
        <w:rPr>
          <w:rFonts w:hint="eastAsia"/>
        </w:rPr>
        <w:t>调动，又要搬家了。</w:t>
      </w:r>
    </w:p>
    <w:p w14:paraId="0C80A482" w14:textId="77777777" w:rsidR="00A17960" w:rsidRDefault="00AD66CD">
      <w:r>
        <w:rPr>
          <w:rFonts w:hint="eastAsia"/>
        </w:rPr>
        <w:t>毕业以来，这已经是第三次了……</w:t>
      </w:r>
      <w:del w:id="188" w:author="Windows 用户" w:date="2022-01-12T08:31:00Z">
        <w:r w:rsidDel="00AD66CD">
          <w:rPr>
            <w:rFonts w:hint="eastAsia"/>
          </w:rPr>
          <w:delText>。</w:delText>
        </w:r>
      </w:del>
    </w:p>
    <w:p w14:paraId="6E723167" w14:textId="04AD66F8" w:rsidR="00F12D2B" w:rsidRDefault="00F12D2B" w:rsidP="00F12D2B">
      <w:pPr>
        <w:rPr>
          <w:ins w:id="189" w:author="郭 侃亮" w:date="2022-01-20T17:17:00Z"/>
        </w:rPr>
      </w:pPr>
      <w:ins w:id="190" w:author="郭 侃亮" w:date="2022-01-20T17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191" w:author="郭 侃亮" w:date="2022-01-21T14:42:00Z">
        <w:r w:rsidR="00912C88">
          <w:rPr>
            <w:highlight w:val="yellow"/>
          </w:rPr>
          <w:t>wx</w:t>
        </w:r>
      </w:ins>
      <w:ins w:id="192" w:author="郭 侃亮" w:date="2022-01-20T17:17:00Z">
        <w:r>
          <w:rPr>
            <w:rFonts w:hint="eastAsia"/>
            <w:highlight w:val="yellow"/>
          </w:rPr>
          <w:t>}</w:t>
        </w:r>
      </w:ins>
    </w:p>
    <w:p w14:paraId="3E33C49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算了，既然已经醒了，就起来整理一下房间吧。</w:t>
      </w:r>
      <w:r>
        <w:t>"</w:t>
      </w:r>
    </w:p>
    <w:p w14:paraId="630921D4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s0102</w:t>
      </w:r>
      <w:r>
        <w:rPr>
          <w:rFonts w:hint="eastAsia"/>
          <w:highlight w:val="cyan"/>
        </w:rPr>
        <w:t>整理东西的特效</w:t>
      </w:r>
      <w:r>
        <w:rPr>
          <w:rFonts w:hint="eastAsia"/>
          <w:highlight w:val="cyan"/>
        </w:rPr>
        <w:t>}</w:t>
      </w:r>
    </w:p>
    <w:p w14:paraId="7063A777" w14:textId="77777777" w:rsidR="00A17960" w:rsidRDefault="00AD66CD">
      <w:r>
        <w:rPr>
          <w:rFonts w:hint="eastAsia"/>
        </w:rPr>
        <w:t>书架</w:t>
      </w:r>
      <w:del w:id="193" w:author="Windows 用户" w:date="2022-01-12T13:48:00Z">
        <w:r w:rsidDel="00AA5EE8">
          <w:rPr>
            <w:rFonts w:hint="eastAsia"/>
          </w:rPr>
          <w:delText>里面</w:delText>
        </w:r>
      </w:del>
      <w:ins w:id="194" w:author="Windows 用户" w:date="2022-01-12T13:48:00Z">
        <w:r w:rsidR="00AA5EE8">
          <w:rPr>
            <w:rFonts w:hint="eastAsia"/>
          </w:rPr>
          <w:t>上</w:t>
        </w:r>
      </w:ins>
      <w:r>
        <w:rPr>
          <w:rFonts w:hint="eastAsia"/>
        </w:rPr>
        <w:t>塞满了各种书，有</w:t>
      </w:r>
      <w:del w:id="195" w:author="郭 侃亮" w:date="2021-12-03T20:29:00Z">
        <w:r>
          <w:rPr>
            <w:rFonts w:hint="eastAsia"/>
          </w:rPr>
          <w:delText>“</w:delText>
        </w:r>
      </w:del>
      <w:ins w:id="196" w:author="郭 侃亮" w:date="2021-12-03T20:29:00Z">
        <w:r>
          <w:rPr>
            <w:rFonts w:hint="eastAsia"/>
          </w:rPr>
          <w:t>《销售葵花宝典》</w:t>
        </w:r>
      </w:ins>
      <w:del w:id="197" w:author="郭 侃亮" w:date="2021-12-03T20:29:00Z">
        <w:r>
          <w:rPr>
            <w:rFonts w:hint="eastAsia"/>
          </w:rPr>
          <w:delText>销售葵花宝典”</w:delText>
        </w:r>
        <w:r>
          <w:rPr>
            <w:rFonts w:hint="eastAsia"/>
          </w:rPr>
          <w:delText xml:space="preserve"> </w:delText>
        </w:r>
        <w:r>
          <w:rPr>
            <w:rFonts w:hint="eastAsia"/>
          </w:rPr>
          <w:delText>“</w:delText>
        </w:r>
      </w:del>
      <w:ins w:id="198" w:author="郭 侃亮" w:date="2021-12-03T20:29:00Z">
        <w:r>
          <w:rPr>
            <w:rFonts w:hint="eastAsia"/>
          </w:rPr>
          <w:t>《</w:t>
        </w:r>
      </w:ins>
      <w:r>
        <w:rPr>
          <w:rFonts w:hint="eastAsia"/>
        </w:rPr>
        <w:t>成功人士守则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</w:t>
      </w:r>
      <w:ins w:id="199" w:author="郭 侃亮" w:date="2021-12-03T20:29:00Z">
        <w:r>
          <w:rPr>
            <w:rFonts w:hint="eastAsia"/>
          </w:rPr>
          <w:t>》</w:t>
        </w:r>
      </w:ins>
      <w:del w:id="200" w:author="郭 侃亮" w:date="2021-12-03T20:29:00Z">
        <w:r>
          <w:rPr>
            <w:rFonts w:hint="eastAsia"/>
          </w:rPr>
          <w:delText>”“</w:delText>
        </w:r>
      </w:del>
      <w:ins w:id="201" w:author="郭 侃亮" w:date="2021-12-03T20:29:00Z">
        <w:r>
          <w:rPr>
            <w:rFonts w:hint="eastAsia"/>
          </w:rPr>
          <w:t>《</w:t>
        </w:r>
      </w:ins>
      <w:r>
        <w:rPr>
          <w:rFonts w:hint="eastAsia"/>
        </w:rPr>
        <w:t>创业不死秘诀</w:t>
      </w:r>
      <w:ins w:id="202" w:author="郭 侃亮" w:date="2021-12-03T20:29:00Z">
        <w:r>
          <w:rPr>
            <w:rFonts w:hint="eastAsia"/>
          </w:rPr>
          <w:t>》</w:t>
        </w:r>
      </w:ins>
      <w:del w:id="203" w:author="郭 侃亮" w:date="2021-12-03T20:29:00Z">
        <w:r>
          <w:rPr>
            <w:rFonts w:hint="eastAsia"/>
          </w:rPr>
          <w:delText>”</w:delText>
        </w:r>
      </w:del>
      <w:del w:id="204" w:author="Windows 用户" w:date="2022-01-12T08:48:00Z">
        <w:r w:rsidDel="00FD713A">
          <w:rPr>
            <w:rFonts w:hint="eastAsia"/>
          </w:rPr>
          <w:delText>等等</w:delText>
        </w:r>
      </w:del>
      <w:r>
        <w:rPr>
          <w:rFonts w:hint="eastAsia"/>
        </w:rPr>
        <w:t>……</w:t>
      </w:r>
    </w:p>
    <w:p w14:paraId="3A1C7E30" w14:textId="77777777" w:rsidR="00A17960" w:rsidRDefault="00AD66CD">
      <w:r>
        <w:rPr>
          <w:rFonts w:hint="eastAsia"/>
        </w:rPr>
        <w:t>并非喜欢</w:t>
      </w:r>
      <w:del w:id="205" w:author="Windows 用户" w:date="2022-01-12T08:32:00Z">
        <w:r w:rsidDel="00AD66CD">
          <w:rPr>
            <w:rFonts w:hint="eastAsia"/>
          </w:rPr>
          <w:delText>去</w:delText>
        </w:r>
      </w:del>
      <w:r>
        <w:rPr>
          <w:rFonts w:hint="eastAsia"/>
        </w:rPr>
        <w:t>创业经商，只是想</w:t>
      </w:r>
      <w:del w:id="206" w:author="Windows 用户" w:date="2022-01-12T08:33:00Z">
        <w:r w:rsidDel="00AD66CD">
          <w:rPr>
            <w:rFonts w:hint="eastAsia"/>
          </w:rPr>
          <w:delText>能</w:delText>
        </w:r>
      </w:del>
      <w:r>
        <w:rPr>
          <w:rFonts w:hint="eastAsia"/>
        </w:rPr>
        <w:t>有</w:t>
      </w:r>
      <w:ins w:id="207" w:author="Windows 用户" w:date="2022-01-12T08:34:00Z">
        <w:r>
          <w:rPr>
            <w:rFonts w:hint="eastAsia"/>
          </w:rPr>
          <w:t>一份自己的</w:t>
        </w:r>
      </w:ins>
      <w:del w:id="208" w:author="Windows 用户" w:date="2022-01-12T08:34:00Z">
        <w:r w:rsidDel="00AD66CD">
          <w:rPr>
            <w:rFonts w:hint="eastAsia"/>
          </w:rPr>
          <w:delText>自己的一份</w:delText>
        </w:r>
      </w:del>
      <w:r>
        <w:rPr>
          <w:rFonts w:hint="eastAsia"/>
        </w:rPr>
        <w:t>事业，摆脱浑浑噩噩的“工具人”生活。</w:t>
      </w:r>
    </w:p>
    <w:p w14:paraId="7221B7F3" w14:textId="77777777" w:rsidR="00A17960" w:rsidRDefault="00AD66CD">
      <w:r>
        <w:rPr>
          <w:rFonts w:hint="eastAsia"/>
        </w:rPr>
        <w:t>然而，书里这些人物的“小目标”已经是普通人无法触及的天花板。</w:t>
      </w:r>
    </w:p>
    <w:p w14:paraId="5009575F" w14:textId="6286DE77" w:rsidR="00F12D2B" w:rsidRDefault="00F12D2B" w:rsidP="00F12D2B">
      <w:pPr>
        <w:rPr>
          <w:ins w:id="209" w:author="郭 侃亮" w:date="2022-01-20T17:17:00Z"/>
        </w:rPr>
      </w:pPr>
      <w:ins w:id="210" w:author="郭 侃亮" w:date="2022-01-20T17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211" w:author="郭 侃亮" w:date="2022-01-21T14:42:00Z">
        <w:r w:rsidR="00912C88">
          <w:rPr>
            <w:highlight w:val="yellow"/>
          </w:rPr>
          <w:t>kx</w:t>
        </w:r>
      </w:ins>
      <w:ins w:id="212" w:author="郭 侃亮" w:date="2022-01-20T17:17:00Z">
        <w:r>
          <w:rPr>
            <w:rFonts w:hint="eastAsia"/>
            <w:highlight w:val="yellow"/>
          </w:rPr>
          <w:t>}</w:t>
        </w:r>
      </w:ins>
    </w:p>
    <w:p w14:paraId="129ACE2E" w14:textId="77777777" w:rsidR="00A17960" w:rsidRDefault="00AD66CD">
      <w:r>
        <w:rPr>
          <w:rFonts w:hint="eastAsia"/>
        </w:rPr>
        <w:lastRenderedPageBreak/>
        <w:t>我：</w:t>
      </w:r>
      <w:r>
        <w:t>"</w:t>
      </w:r>
      <w:r>
        <w:rPr>
          <w:rFonts w:hint="eastAsia"/>
        </w:rPr>
        <w:t>卖了换杯奶茶吧……</w:t>
      </w:r>
      <w:r>
        <w:t>"</w:t>
      </w:r>
    </w:p>
    <w:p w14:paraId="57E4799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s0103</w:t>
      </w:r>
      <w:r>
        <w:rPr>
          <w:rFonts w:hint="eastAsia"/>
          <w:highlight w:val="cyan"/>
        </w:rPr>
        <w:t>书摔下来的音效</w:t>
      </w:r>
      <w:r>
        <w:rPr>
          <w:rFonts w:hint="eastAsia"/>
          <w:highlight w:val="cyan"/>
        </w:rPr>
        <w:t>}</w:t>
      </w:r>
    </w:p>
    <w:p w14:paraId="7318E57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del w:id="213" w:author="郭 侃亮" w:date="2021-12-07T10:19:00Z">
        <w:r>
          <w:rPr>
            <w:highlight w:val="cyan"/>
          </w:rPr>
          <w:delText xml:space="preserve"> </w:delText>
        </w:r>
        <w:r>
          <w:rPr>
            <w:rFonts w:hint="eastAsia"/>
            <w:highlight w:val="cyan"/>
          </w:rPr>
          <w:delText>b</w:delText>
        </w:r>
        <w:r>
          <w:rPr>
            <w:highlight w:val="cyan"/>
          </w:rPr>
          <w:delText xml:space="preserve">0101 </w:delText>
        </w:r>
      </w:del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6177706B" w14:textId="6F6534A1" w:rsidR="00F12D2B" w:rsidRDefault="00F12D2B" w:rsidP="00F12D2B">
      <w:pPr>
        <w:rPr>
          <w:ins w:id="214" w:author="郭 侃亮" w:date="2022-01-20T17:17:00Z"/>
        </w:rPr>
      </w:pPr>
      <w:ins w:id="215" w:author="郭 侃亮" w:date="2022-01-20T17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216" w:author="郭 侃亮" w:date="2022-01-21T14:43:00Z">
        <w:r w:rsidR="00912C88">
          <w:rPr>
            <w:highlight w:val="yellow"/>
          </w:rPr>
          <w:t>jy</w:t>
        </w:r>
      </w:ins>
      <w:ins w:id="217" w:author="郭 侃亮" w:date="2022-01-20T17:17:00Z">
        <w:r>
          <w:rPr>
            <w:rFonts w:hint="eastAsia"/>
            <w:highlight w:val="yellow"/>
          </w:rPr>
          <w:t>}</w:t>
        </w:r>
      </w:ins>
    </w:p>
    <w:p w14:paraId="1D275FF2" w14:textId="77777777" w:rsidR="00A17960" w:rsidRDefault="00AD66CD">
      <w:pPr>
        <w:rPr>
          <w:del w:id="218" w:author="郭 侃亮" w:date="2021-12-07T11:29:00Z"/>
          <w:highlight w:val="yellow"/>
        </w:rPr>
      </w:pPr>
      <w:del w:id="219" w:author="郭 侃亮" w:date="2021-12-07T11:29:00Z">
        <w:r>
          <w:delText>#</w:delText>
        </w:r>
        <w:r>
          <w:rPr>
            <w:rFonts w:hint="eastAsia"/>
            <w:highlight w:val="yellow"/>
          </w:rPr>
          <w:delText>{</w:delText>
        </w:r>
        <w:r>
          <w:rPr>
            <w:rFonts w:hint="eastAsia"/>
            <w:highlight w:val="yellow"/>
          </w:rPr>
          <w:delText>显示一堆书散落在地上的图片</w:delText>
        </w:r>
        <w:r>
          <w:rPr>
            <w:rFonts w:hint="eastAsia"/>
            <w:highlight w:val="yellow"/>
          </w:rPr>
          <w:delText>}</w:delText>
        </w:r>
      </w:del>
    </w:p>
    <w:p w14:paraId="0A988170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这是……</w:t>
      </w:r>
      <w:r>
        <w:t>"</w:t>
      </w:r>
    </w:p>
    <w:p w14:paraId="17AA53D9" w14:textId="77777777" w:rsidR="00A17960" w:rsidRDefault="00AD66CD">
      <w:r>
        <w:rPr>
          <w:rFonts w:hint="eastAsia"/>
        </w:rPr>
        <w:t>掉落下来的是一堆高中时代的学习资料。</w:t>
      </w:r>
    </w:p>
    <w:p w14:paraId="7C5F5B1C" w14:textId="77777777" w:rsidR="00A17960" w:rsidRDefault="00AD66CD">
      <w:r>
        <w:rPr>
          <w:rFonts w:hint="eastAsia"/>
        </w:rPr>
        <w:t>几次搬家，</w:t>
      </w:r>
      <w:del w:id="220" w:author="Windows 用户" w:date="2022-01-12T13:49:00Z">
        <w:r w:rsidDel="00CF4F6C">
          <w:rPr>
            <w:rFonts w:hint="eastAsia"/>
          </w:rPr>
          <w:delText>几乎所有</w:delText>
        </w:r>
      </w:del>
      <w:r>
        <w:rPr>
          <w:rFonts w:hint="eastAsia"/>
        </w:rPr>
        <w:t>当年的教科书、教辅书</w:t>
      </w:r>
      <w:ins w:id="221" w:author="Windows 用户" w:date="2022-01-12T13:49:00Z">
        <w:r w:rsidR="00CF4F6C">
          <w:rPr>
            <w:rFonts w:hint="eastAsia"/>
          </w:rPr>
          <w:t>几乎</w:t>
        </w:r>
      </w:ins>
      <w:r>
        <w:rPr>
          <w:rFonts w:hint="eastAsia"/>
        </w:rPr>
        <w:t>都已经换了奶茶。</w:t>
      </w:r>
    </w:p>
    <w:p w14:paraId="7137329C" w14:textId="77777777" w:rsidR="00A17960" w:rsidRDefault="00AD66CD">
      <w:r>
        <w:rPr>
          <w:rFonts w:hint="eastAsia"/>
        </w:rPr>
        <w:t>唯</w:t>
      </w:r>
      <w:del w:id="222" w:author="Windows 用户" w:date="2022-01-12T08:49:00Z">
        <w:r w:rsidDel="00FD713A">
          <w:rPr>
            <w:rFonts w:hint="eastAsia"/>
          </w:rPr>
          <w:delText>独</w:delText>
        </w:r>
      </w:del>
      <w:r>
        <w:rPr>
          <w:rFonts w:hint="eastAsia"/>
        </w:rPr>
        <w:t>有几本日语书</w:t>
      </w:r>
      <w:del w:id="223" w:author="Windows 用户" w:date="2022-01-12T08:49:00Z">
        <w:r w:rsidDel="00FD713A">
          <w:rPr>
            <w:rFonts w:hint="eastAsia"/>
          </w:rPr>
          <w:delText>一直还</w:delText>
        </w:r>
      </w:del>
      <w:ins w:id="224" w:author="Windows 用户" w:date="2022-01-12T08:49:00Z">
        <w:r w:rsidR="00FD713A">
          <w:rPr>
            <w:rFonts w:hint="eastAsia"/>
          </w:rPr>
          <w:t>还一直</w:t>
        </w:r>
      </w:ins>
      <w:r>
        <w:rPr>
          <w:rFonts w:hint="eastAsia"/>
        </w:rPr>
        <w:t>留着……</w:t>
      </w:r>
      <w:del w:id="225" w:author="Windows 用户" w:date="2022-01-12T08:49:00Z">
        <w:r w:rsidDel="00FD713A">
          <w:rPr>
            <w:rFonts w:hint="eastAsia"/>
          </w:rPr>
          <w:delText>。</w:delText>
        </w:r>
      </w:del>
    </w:p>
    <w:p w14:paraId="6D9D8B2C" w14:textId="77777777" w:rsidR="00A17960" w:rsidRDefault="00AD66CD">
      <w:pPr>
        <w:rPr>
          <w:highlight w:val="yellow"/>
        </w:rPr>
      </w:pPr>
      <w:bookmarkStart w:id="226" w:name="_Hlk89769013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显示一本日语书的图片</w:t>
      </w:r>
      <w:ins w:id="227" w:author="郭 侃亮" w:date="2021-12-07T14:16:00Z">
        <w:r>
          <w:rPr>
            <w:rFonts w:hint="eastAsia"/>
            <w:highlight w:val="yellow"/>
          </w:rPr>
          <w:t xml:space="preserve"> </w:t>
        </w:r>
      </w:ins>
      <w:ins w:id="228" w:author="郭 侃亮" w:date="2021-12-07T14:17:00Z">
        <w:r>
          <w:rPr>
            <w:highlight w:val="yellow"/>
          </w:rPr>
          <w:t>w01</w:t>
        </w:r>
      </w:ins>
      <w:r>
        <w:rPr>
          <w:rFonts w:hint="eastAsia"/>
          <w:highlight w:val="yellow"/>
        </w:rPr>
        <w:t>}</w:t>
      </w:r>
    </w:p>
    <w:bookmarkEnd w:id="226"/>
    <w:p w14:paraId="4FF1049B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commentRangeStart w:id="229"/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0101 </w:t>
      </w:r>
      <w:r>
        <w:rPr>
          <w:rFonts w:hint="eastAsia"/>
          <w:highlight w:val="cyan"/>
        </w:rPr>
        <w:t>}</w:t>
      </w:r>
      <w:commentRangeEnd w:id="229"/>
      <w:r>
        <w:rPr>
          <w:highlight w:val="cyan"/>
        </w:rPr>
        <w:commentReference w:id="229"/>
      </w:r>
    </w:p>
    <w:p w14:paraId="1553D870" w14:textId="2CF2EBB5" w:rsidR="00F12D2B" w:rsidRDefault="00F12D2B" w:rsidP="00F12D2B">
      <w:pPr>
        <w:rPr>
          <w:ins w:id="230" w:author="郭 侃亮" w:date="2022-01-20T17:18:00Z"/>
        </w:rPr>
      </w:pPr>
      <w:ins w:id="231" w:author="郭 侃亮" w:date="2022-01-20T17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232" w:author="郭 侃亮" w:date="2022-01-21T14:43:00Z">
        <w:r w:rsidR="00912C88">
          <w:rPr>
            <w:highlight w:val="yellow"/>
          </w:rPr>
          <w:t>rz</w:t>
        </w:r>
      </w:ins>
      <w:ins w:id="233" w:author="郭 侃亮" w:date="2022-01-20T17:18:00Z">
        <w:r>
          <w:rPr>
            <w:rFonts w:hint="eastAsia"/>
            <w:highlight w:val="yellow"/>
          </w:rPr>
          <w:t>}</w:t>
        </w:r>
      </w:ins>
    </w:p>
    <w:p w14:paraId="6C4A7E41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《中学生日语》……这是我们当年学日语的入门书。</w:t>
      </w:r>
      <w:r>
        <w:t>"</w:t>
      </w:r>
    </w:p>
    <w:p w14:paraId="00DA7C8D" w14:textId="77777777" w:rsidR="00A17960" w:rsidRDefault="00AD66CD">
      <w:r>
        <w:rPr>
          <w:rFonts w:hint="eastAsia"/>
        </w:rPr>
        <w:t>翻开书页，熟悉的题目映入眼帘。</w:t>
      </w:r>
    </w:p>
    <w:p w14:paraId="58E8E74A" w14:textId="77777777" w:rsidR="00A17960" w:rsidRDefault="00AD66CD">
      <w:pPr>
        <w:rPr>
          <w:ins w:id="234" w:author="郭 侃亮" w:date="2021-12-09T16:36:00Z"/>
        </w:rPr>
      </w:pPr>
      <w:commentRangeStart w:id="235"/>
      <w:r>
        <w:rPr>
          <w:rFonts w:hint="eastAsia"/>
        </w:rPr>
        <w:t>我：</w:t>
      </w:r>
      <w:r>
        <w:t>"</w:t>
      </w:r>
      <w:r>
        <w:rPr>
          <w:rFonts w:hint="eastAsia"/>
        </w:rPr>
        <w:t>这些都是</w:t>
      </w:r>
      <w:del w:id="236" w:author="Windows 用户" w:date="2022-01-12T13:49:00Z">
        <w:r w:rsidDel="007B0D22">
          <w:rPr>
            <w:rFonts w:hint="eastAsia"/>
          </w:rPr>
          <w:delText>我们</w:delText>
        </w:r>
      </w:del>
      <w:r>
        <w:rPr>
          <w:rFonts w:hint="eastAsia"/>
        </w:rPr>
        <w:t>当年学过的，应该还想</w:t>
      </w:r>
      <w:ins w:id="237" w:author="Windows 用户" w:date="2022-01-12T08:35:00Z">
        <w:r w:rsidR="00FD713A">
          <w:rPr>
            <w:rFonts w:hint="eastAsia"/>
          </w:rPr>
          <w:t>得</w:t>
        </w:r>
      </w:ins>
      <w:del w:id="238" w:author="Windows 用户" w:date="2022-01-12T08:35:00Z">
        <w:r w:rsidDel="00FD713A">
          <w:rPr>
            <w:rFonts w:hint="eastAsia"/>
          </w:rPr>
          <w:delText>的</w:delText>
        </w:r>
      </w:del>
      <w:r>
        <w:rPr>
          <w:rFonts w:hint="eastAsia"/>
        </w:rPr>
        <w:t>起来。</w:t>
      </w:r>
      <w:r>
        <w:t>"</w:t>
      </w:r>
      <w:commentRangeEnd w:id="235"/>
      <w:r>
        <w:commentReference w:id="235"/>
      </w:r>
    </w:p>
    <w:p w14:paraId="79FDF951" w14:textId="77777777" w:rsidR="00A17960" w:rsidRDefault="00AD66CD">
      <w:pPr>
        <w:rPr>
          <w:ins w:id="239" w:author="郭 侃亮" w:date="2021-12-09T16:36:00Z"/>
          <w:highlight w:val="yellow"/>
        </w:rPr>
      </w:pPr>
      <w:ins w:id="240" w:author="郭 侃亮" w:date="2021-12-09T16:3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图片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</w:t>
        </w:r>
      </w:ins>
      <w:ins w:id="241" w:author="郭 侃亮" w:date="2021-12-09T16:37:00Z">
        <w:r>
          <w:rPr>
            <w:highlight w:val="yellow"/>
          </w:rPr>
          <w:t>1</w:t>
        </w:r>
      </w:ins>
      <w:ins w:id="242" w:author="郭 侃亮" w:date="2021-12-09T16:36:00Z">
        <w:r>
          <w:rPr>
            <w:rFonts w:hint="eastAsia"/>
            <w:highlight w:val="yellow"/>
          </w:rPr>
          <w:t>消失</w:t>
        </w:r>
        <w:r>
          <w:rPr>
            <w:rFonts w:hint="eastAsia"/>
            <w:highlight w:val="yellow"/>
          </w:rPr>
          <w:t>}</w:t>
        </w:r>
      </w:ins>
    </w:p>
    <w:p w14:paraId="1F529243" w14:textId="77777777" w:rsidR="00A17960" w:rsidRDefault="00A17960"/>
    <w:p w14:paraId="3DC1D54E" w14:textId="77777777" w:rsidR="00A17960" w:rsidRDefault="00AD66CD">
      <w:pPr>
        <w:rPr>
          <w:del w:id="243" w:author="郭 侃亮" w:date="2021-12-09T16:56:00Z"/>
          <w:highlight w:val="yellow"/>
        </w:rPr>
      </w:pPr>
      <w:bookmarkStart w:id="244" w:name="_Hlk89961435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5020D751" w14:textId="77777777" w:rsidR="00A17960" w:rsidRDefault="00A17960">
      <w:pPr>
        <w:rPr>
          <w:highlight w:val="yellow"/>
        </w:rPr>
      </w:pPr>
    </w:p>
    <w:p w14:paraId="16F1314B" w14:textId="77777777" w:rsidR="00A17960" w:rsidRDefault="00AD66CD">
      <w:commentRangeStart w:id="245"/>
      <w:r>
        <w:rPr>
          <w:rFonts w:hint="eastAsia"/>
        </w:rPr>
        <w:t>'</w:t>
      </w:r>
      <w:r>
        <w:rPr>
          <w:rFonts w:hint="eastAsia"/>
        </w:rPr>
        <w:t>日本的</w:t>
      </w:r>
      <w:r>
        <w:rPr>
          <w:rFonts w:hint="eastAsia"/>
        </w:rPr>
        <w:t>(____)</w:t>
      </w:r>
      <w:r>
        <w:rPr>
          <w:rFonts w:hint="eastAsia"/>
        </w:rPr>
        <w:t>起源于中国，其核心精神为“和、敬、清、寂”。</w:t>
      </w:r>
      <w:r>
        <w:rPr>
          <w:rFonts w:hint="eastAsia"/>
        </w:rPr>
        <w:t>'</w:t>
      </w:r>
    </w:p>
    <w:p w14:paraId="3DFCCF2E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花道</w:t>
      </w:r>
      <w:r>
        <w:rPr>
          <w:rFonts w:hint="eastAsia"/>
        </w:rPr>
        <w:t>"</w:t>
      </w:r>
    </w:p>
    <w:p w14:paraId="26A4F5BF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茶道</w:t>
      </w:r>
      <w:r>
        <w:rPr>
          <w:rFonts w:hint="eastAsia"/>
        </w:rPr>
        <w:t>"</w:t>
      </w:r>
    </w:p>
    <w:p w14:paraId="217478A8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柔道</w:t>
      </w:r>
      <w:r>
        <w:rPr>
          <w:rFonts w:hint="eastAsia"/>
        </w:rPr>
        <w:t>"</w:t>
      </w:r>
    </w:p>
    <w:p w14:paraId="0C457776" w14:textId="77777777" w:rsidR="00A17960" w:rsidRDefault="00A17960"/>
    <w:p w14:paraId="6004A6B5" w14:textId="77777777" w:rsidR="00A17960" w:rsidRDefault="00AD66CD">
      <w:r>
        <w:rPr>
          <w:rFonts w:hint="eastAsia"/>
        </w:rPr>
        <w:t>选择答案后跳转</w:t>
      </w:r>
      <w:del w:id="246" w:author="Windows 用户" w:date="2022-01-12T08:50:00Z">
        <w:r w:rsidDel="00FD713A">
          <w:rPr>
            <w:rFonts w:hint="eastAsia"/>
          </w:rPr>
          <w:delText>以下</w:delText>
        </w:r>
      </w:del>
    </w:p>
    <w:p w14:paraId="2D7C5A7A" w14:textId="77777777" w:rsidR="00A17960" w:rsidRDefault="00AD66CD">
      <w:r>
        <w:t>#</w:t>
      </w:r>
      <w:r>
        <w:rPr>
          <w:rFonts w:hint="eastAsia"/>
        </w:rPr>
        <w:t>选择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茶道</w:t>
      </w:r>
    </w:p>
    <w:p w14:paraId="16A7C34E" w14:textId="77777777" w:rsidR="00A17960" w:rsidRPr="00A17960" w:rsidRDefault="00AD66CD">
      <w:pPr>
        <w:rPr>
          <w:shd w:val="clear" w:color="auto" w:fill="FFD966" w:themeFill="accent4" w:themeFillTint="99"/>
          <w:rPrChange w:id="247" w:author="郭 侃亮" w:date="2021-12-07T11:11:00Z">
            <w:rPr/>
          </w:rPrChange>
        </w:rPr>
      </w:pPr>
      <w:ins w:id="248" w:author="郭 侃亮" w:date="2021-12-07T11:11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3CFC37AA" w14:textId="77777777" w:rsidR="00A17960" w:rsidRDefault="00AD66CD">
      <w:r>
        <w:rPr>
          <w:rFonts w:hint="eastAsia"/>
        </w:rPr>
        <w:t>我：</w:t>
      </w:r>
      <w:r>
        <w:t>"</w:t>
      </w:r>
      <w:ins w:id="249" w:author="Windows 用户" w:date="2022-01-12T08:36:00Z">
        <w:r w:rsidR="00FD713A">
          <w:t>嗯</w:t>
        </w:r>
      </w:ins>
      <w:del w:id="250" w:author="Windows 用户" w:date="2022-01-12T08:36:00Z">
        <w:r w:rsidDel="00FD713A">
          <w:rPr>
            <w:rFonts w:hint="eastAsia"/>
          </w:rPr>
          <w:delText>恩</w:delText>
        </w:r>
      </w:del>
      <w:r>
        <w:rPr>
          <w:rFonts w:hint="eastAsia"/>
        </w:rPr>
        <w:t>，确实是这个答案。日本</w:t>
      </w:r>
      <w:ins w:id="251" w:author="Windows 用户" w:date="2022-01-12T13:49:00Z">
        <w:r w:rsidR="007B1187">
          <w:rPr>
            <w:rFonts w:hint="eastAsia"/>
          </w:rPr>
          <w:t>的</w:t>
        </w:r>
      </w:ins>
      <w:r>
        <w:rPr>
          <w:rFonts w:hint="eastAsia"/>
        </w:rPr>
        <w:t>茶道起源于中国。“和”指祥和</w:t>
      </w:r>
      <w:del w:id="252" w:author="Windows 用户" w:date="2022-01-12T08:36:00Z">
        <w:r w:rsidDel="00FD713A">
          <w:rPr>
            <w:rFonts w:hint="eastAsia"/>
          </w:rPr>
          <w:delText>；</w:delText>
        </w:r>
      </w:del>
      <w:ins w:id="253" w:author="Windows 用户" w:date="2022-01-12T08:36:00Z">
        <w:r w:rsidR="00FD713A">
          <w:rPr>
            <w:rFonts w:hint="eastAsia"/>
          </w:rPr>
          <w:t>，</w:t>
        </w:r>
      </w:ins>
      <w:r>
        <w:rPr>
          <w:rFonts w:hint="eastAsia"/>
        </w:rPr>
        <w:t>“敬”指尊敬</w:t>
      </w:r>
      <w:del w:id="254" w:author="Windows 用户" w:date="2022-01-12T08:36:00Z">
        <w:r w:rsidDel="00FD713A">
          <w:rPr>
            <w:rFonts w:hint="eastAsia"/>
          </w:rPr>
          <w:delText>；</w:delText>
        </w:r>
      </w:del>
      <w:ins w:id="255" w:author="Windows 用户" w:date="2022-01-12T08:36:00Z">
        <w:r w:rsidR="00FD713A">
          <w:rPr>
            <w:rFonts w:hint="eastAsia"/>
          </w:rPr>
          <w:t>，</w:t>
        </w:r>
      </w:ins>
      <w:r>
        <w:rPr>
          <w:rFonts w:hint="eastAsia"/>
        </w:rPr>
        <w:t>“清”指清洁</w:t>
      </w:r>
      <w:del w:id="256" w:author="Windows 用户" w:date="2022-01-12T08:36:00Z">
        <w:r w:rsidDel="00FD713A">
          <w:rPr>
            <w:rFonts w:hint="eastAsia"/>
          </w:rPr>
          <w:delText>；</w:delText>
        </w:r>
      </w:del>
      <w:ins w:id="257" w:author="Windows 用户" w:date="2022-01-12T08:36:00Z">
        <w:r w:rsidR="00FD713A">
          <w:rPr>
            <w:rFonts w:hint="eastAsia"/>
          </w:rPr>
          <w:t>，</w:t>
        </w:r>
      </w:ins>
      <w:r>
        <w:rPr>
          <w:rFonts w:hint="eastAsia"/>
        </w:rPr>
        <w:t>“寂”指幽寂。</w:t>
      </w:r>
      <w:r>
        <w:t>"</w:t>
      </w:r>
    </w:p>
    <w:p w14:paraId="32F054AB" w14:textId="77777777" w:rsidR="00A17960" w:rsidRDefault="00A17960"/>
    <w:p w14:paraId="48ECEAC7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43F7B926" w14:textId="77777777" w:rsidR="00A17960" w:rsidRDefault="00AD66CD">
      <w:r>
        <w:rPr>
          <w:rFonts w:hint="eastAsia"/>
        </w:rPr>
        <w:t>我：</w:t>
      </w:r>
      <w:r>
        <w:t>"</w:t>
      </w:r>
      <w:del w:id="258" w:author="Windows 用户" w:date="2022-01-12T08:36:00Z">
        <w:r w:rsidDel="00FD713A">
          <w:rPr>
            <w:rFonts w:hint="eastAsia"/>
          </w:rPr>
          <w:delText>诶</w:delText>
        </w:r>
      </w:del>
      <w:ins w:id="259" w:author="Windows 用户" w:date="2022-01-12T08:36:00Z">
        <w:r w:rsidR="00FD713A">
          <w:rPr>
            <w:rFonts w:hint="eastAsia"/>
          </w:rPr>
          <w:t>唉</w:t>
        </w:r>
      </w:ins>
      <w:r>
        <w:rPr>
          <w:rFonts w:hint="eastAsia"/>
        </w:rPr>
        <w:t>，好像不太对。</w:t>
      </w:r>
      <w:r>
        <w:t>"</w:t>
      </w:r>
    </w:p>
    <w:p w14:paraId="1186AD04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应该是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茶道。日本</w:t>
      </w:r>
      <w:ins w:id="260" w:author="Windows 用户" w:date="2022-01-12T13:49:00Z">
        <w:r w:rsidR="007B1187">
          <w:rPr>
            <w:rFonts w:hint="eastAsia"/>
          </w:rPr>
          <w:t>的</w:t>
        </w:r>
      </w:ins>
      <w:r>
        <w:rPr>
          <w:rFonts w:hint="eastAsia"/>
        </w:rPr>
        <w:t>茶道起源于中国。“和”指祥和</w:t>
      </w:r>
      <w:del w:id="261" w:author="Windows 用户" w:date="2022-01-12T08:39:00Z">
        <w:r w:rsidDel="00FD713A">
          <w:rPr>
            <w:rFonts w:hint="eastAsia"/>
          </w:rPr>
          <w:delText>；</w:delText>
        </w:r>
      </w:del>
      <w:ins w:id="262" w:author="Windows 用户" w:date="2022-01-12T08:39:00Z">
        <w:r w:rsidR="00FD713A">
          <w:rPr>
            <w:rFonts w:hint="eastAsia"/>
          </w:rPr>
          <w:t>，</w:t>
        </w:r>
      </w:ins>
      <w:r>
        <w:rPr>
          <w:rFonts w:hint="eastAsia"/>
        </w:rPr>
        <w:t>“敬”指尊敬</w:t>
      </w:r>
      <w:del w:id="263" w:author="Windows 用户" w:date="2022-01-12T08:39:00Z">
        <w:r w:rsidDel="00FD713A">
          <w:rPr>
            <w:rFonts w:hint="eastAsia"/>
          </w:rPr>
          <w:delText>；</w:delText>
        </w:r>
      </w:del>
      <w:ins w:id="264" w:author="Windows 用户" w:date="2022-01-12T08:39:00Z">
        <w:r w:rsidR="00FD713A">
          <w:rPr>
            <w:rFonts w:hint="eastAsia"/>
          </w:rPr>
          <w:t>，</w:t>
        </w:r>
      </w:ins>
      <w:r>
        <w:rPr>
          <w:rFonts w:hint="eastAsia"/>
        </w:rPr>
        <w:t>“清”指清洁</w:t>
      </w:r>
      <w:del w:id="265" w:author="Windows 用户" w:date="2022-01-12T08:39:00Z">
        <w:r w:rsidDel="00FD713A">
          <w:rPr>
            <w:rFonts w:hint="eastAsia"/>
          </w:rPr>
          <w:delText>；</w:delText>
        </w:r>
      </w:del>
      <w:ins w:id="266" w:author="Windows 用户" w:date="2022-01-12T08:39:00Z">
        <w:r w:rsidR="00FD713A">
          <w:rPr>
            <w:rFonts w:hint="eastAsia"/>
          </w:rPr>
          <w:t>，</w:t>
        </w:r>
      </w:ins>
      <w:r>
        <w:rPr>
          <w:rFonts w:hint="eastAsia"/>
        </w:rPr>
        <w:t>“寂”指幽寂。</w:t>
      </w:r>
      <w:r>
        <w:t>"</w:t>
      </w:r>
      <w:commentRangeEnd w:id="245"/>
      <w:r>
        <w:commentReference w:id="245"/>
      </w:r>
    </w:p>
    <w:bookmarkEnd w:id="244"/>
    <w:p w14:paraId="76A82D7E" w14:textId="77777777" w:rsidR="00A17960" w:rsidRDefault="00A17960"/>
    <w:p w14:paraId="2CE6401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再来做一题试试看。</w:t>
      </w:r>
      <w:r>
        <w:t>"</w:t>
      </w:r>
    </w:p>
    <w:p w14:paraId="1834D1C7" w14:textId="77777777" w:rsidR="00A17960" w:rsidRDefault="00A17960"/>
    <w:p w14:paraId="3D606D99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日本的和服</w:t>
      </w:r>
      <w:del w:id="267" w:author="Windows 用户" w:date="2022-01-12T13:51:00Z">
        <w:r w:rsidDel="007B1187">
          <w:rPr>
            <w:rFonts w:hint="eastAsia"/>
          </w:rPr>
          <w:delText>的形成</w:delText>
        </w:r>
      </w:del>
      <w:r>
        <w:rPr>
          <w:rFonts w:hint="eastAsia"/>
        </w:rPr>
        <w:t>最早</w:t>
      </w:r>
      <w:del w:id="268" w:author="Windows 用户" w:date="2022-01-12T13:51:00Z">
        <w:r w:rsidDel="007B1187">
          <w:rPr>
            <w:rFonts w:hint="eastAsia"/>
          </w:rPr>
          <w:delText>期</w:delText>
        </w:r>
      </w:del>
      <w:r>
        <w:rPr>
          <w:rFonts w:hint="eastAsia"/>
        </w:rPr>
        <w:t>受到古代中国的哪种服装的影响？</w:t>
      </w:r>
      <w:r>
        <w:rPr>
          <w:rFonts w:hint="eastAsia"/>
        </w:rPr>
        <w:t>'</w:t>
      </w:r>
    </w:p>
    <w:p w14:paraId="37596A2A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汉服</w:t>
      </w:r>
      <w:r>
        <w:rPr>
          <w:rFonts w:hint="eastAsia"/>
        </w:rPr>
        <w:t>"</w:t>
      </w:r>
    </w:p>
    <w:p w14:paraId="7C4A9017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唐装</w:t>
      </w:r>
      <w:r>
        <w:rPr>
          <w:rFonts w:hint="eastAsia"/>
        </w:rPr>
        <w:t>"</w:t>
      </w:r>
    </w:p>
    <w:p w14:paraId="5386C375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旗袍</w:t>
      </w:r>
      <w:r>
        <w:rPr>
          <w:rFonts w:hint="eastAsia"/>
        </w:rPr>
        <w:t>"</w:t>
      </w:r>
    </w:p>
    <w:p w14:paraId="74053824" w14:textId="77777777" w:rsidR="00A17960" w:rsidRDefault="00A17960"/>
    <w:p w14:paraId="0747B8B7" w14:textId="77777777" w:rsidR="00A17960" w:rsidRDefault="00AD66CD">
      <w:r>
        <w:t>#</w:t>
      </w:r>
      <w:r>
        <w:rPr>
          <w:rFonts w:hint="eastAsia"/>
        </w:rPr>
        <w:t>选择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汉服</w:t>
      </w:r>
    </w:p>
    <w:p w14:paraId="6585ECDD" w14:textId="77777777" w:rsidR="00A17960" w:rsidRDefault="00AD66CD">
      <w:pPr>
        <w:rPr>
          <w:ins w:id="269" w:author="郭 侃亮" w:date="2021-12-07T11:11:00Z"/>
          <w:shd w:val="clear" w:color="auto" w:fill="FFD966" w:themeFill="accent4" w:themeFillTint="99"/>
        </w:rPr>
      </w:pPr>
      <w:ins w:id="270" w:author="郭 侃亮" w:date="2021-12-07T11:11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5DDCD6D1" w14:textId="77777777" w:rsidR="00A17960" w:rsidRDefault="00AD66CD">
      <w:r>
        <w:rPr>
          <w:rFonts w:hint="eastAsia"/>
        </w:rPr>
        <w:t>我：</w:t>
      </w:r>
      <w:r>
        <w:t>"</w:t>
      </w:r>
      <w:del w:id="271" w:author="Windows 用户" w:date="2022-01-12T08:40:00Z">
        <w:r w:rsidDel="00FD713A">
          <w:rPr>
            <w:rFonts w:hint="eastAsia"/>
          </w:rPr>
          <w:delText>恩</w:delText>
        </w:r>
      </w:del>
      <w:ins w:id="272" w:author="Windows 用户" w:date="2022-01-12T08:40:00Z">
        <w:r w:rsidR="00FD713A">
          <w:rPr>
            <w:rFonts w:hint="eastAsia"/>
          </w:rPr>
          <w:t>嗯</w:t>
        </w:r>
      </w:ins>
      <w:r>
        <w:rPr>
          <w:rFonts w:hint="eastAsia"/>
        </w:rPr>
        <w:t>，确实是这个答案。日本和服，初仿中国魏晋隋唐时期吴地的汉服，称为“吴服”，后又学习唐初衣冠制度，称为“唐衣”。</w:t>
      </w:r>
      <w:r>
        <w:t>"</w:t>
      </w:r>
    </w:p>
    <w:p w14:paraId="7C29E56A" w14:textId="77777777" w:rsidR="00A17960" w:rsidRDefault="00A17960"/>
    <w:p w14:paraId="6E531D60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059ACE1C" w14:textId="77777777" w:rsidR="00A17960" w:rsidRDefault="00AD66CD">
      <w:r>
        <w:rPr>
          <w:rFonts w:hint="eastAsia"/>
        </w:rPr>
        <w:t>我：</w:t>
      </w:r>
      <w:r>
        <w:t>"</w:t>
      </w:r>
      <w:del w:id="273" w:author="Windows 用户" w:date="2022-01-12T08:40:00Z">
        <w:r w:rsidDel="00FD713A">
          <w:rPr>
            <w:rFonts w:hint="eastAsia"/>
          </w:rPr>
          <w:delText>诶</w:delText>
        </w:r>
      </w:del>
      <w:ins w:id="274" w:author="Windows 用户" w:date="2022-01-12T08:40:00Z">
        <w:r w:rsidR="00FD713A">
          <w:rPr>
            <w:rFonts w:hint="eastAsia"/>
          </w:rPr>
          <w:t>唉</w:t>
        </w:r>
      </w:ins>
      <w:r>
        <w:rPr>
          <w:rFonts w:hint="eastAsia"/>
        </w:rPr>
        <w:t>，好像不太对。</w:t>
      </w:r>
      <w:r>
        <w:t>"</w:t>
      </w:r>
    </w:p>
    <w:p w14:paraId="1EE1C0B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应该是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汉服。日本和服，初仿中国魏晋隋唐时期吴地的汉服，称为“吴服”，后又学习唐初衣冠制度，称为“唐衣”。</w:t>
      </w:r>
      <w:r>
        <w:t>"</w:t>
      </w:r>
      <w:commentRangeStart w:id="275"/>
      <w:commentRangeEnd w:id="275"/>
      <w:r>
        <w:commentReference w:id="275"/>
      </w:r>
    </w:p>
    <w:p w14:paraId="55AC182E" w14:textId="77777777" w:rsidR="00A17960" w:rsidRDefault="00A17960"/>
    <w:p w14:paraId="462890C6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真</w:t>
      </w:r>
      <w:del w:id="276" w:author="Windows 用户" w:date="2022-01-12T08:41:00Z">
        <w:r w:rsidDel="00FD713A">
          <w:rPr>
            <w:rFonts w:hint="eastAsia"/>
          </w:rPr>
          <w:delText>的</w:delText>
        </w:r>
      </w:del>
      <w:r>
        <w:rPr>
          <w:rFonts w:hint="eastAsia"/>
        </w:rPr>
        <w:t>是令人怀念，没想到高中时代学的一些</w:t>
      </w:r>
      <w:del w:id="277" w:author="郭 侃亮" w:date="2021-12-29T14:21:00Z">
        <w:r>
          <w:rPr>
            <w:rFonts w:hint="eastAsia"/>
          </w:rPr>
          <w:delText>文化</w:delText>
        </w:r>
      </w:del>
      <w:r>
        <w:rPr>
          <w:rFonts w:hint="eastAsia"/>
        </w:rPr>
        <w:t>知识现在</w:t>
      </w:r>
      <w:del w:id="278" w:author="Windows 用户" w:date="2022-01-12T08:51:00Z">
        <w:r w:rsidDel="00FD713A">
          <w:rPr>
            <w:rFonts w:hint="eastAsia"/>
          </w:rPr>
          <w:delText>还都</w:delText>
        </w:r>
      </w:del>
      <w:ins w:id="279" w:author="Windows 用户" w:date="2022-01-12T08:51:00Z">
        <w:r w:rsidR="00FD713A">
          <w:rPr>
            <w:rFonts w:hint="eastAsia"/>
          </w:rPr>
          <w:t>都还</w:t>
        </w:r>
      </w:ins>
      <w:r>
        <w:rPr>
          <w:rFonts w:hint="eastAsia"/>
        </w:rPr>
        <w:t>记得。</w:t>
      </w:r>
      <w:r>
        <w:t>"</w:t>
      </w:r>
    </w:p>
    <w:p w14:paraId="1D46E3A2" w14:textId="77777777" w:rsidR="00A17960" w:rsidRDefault="00AD66CD">
      <w:ins w:id="280" w:author="Lenovo" w:date="2021-11-14T11:31:00Z">
        <w:r>
          <w:t>那时候最喜欢上</w:t>
        </w:r>
        <w:del w:id="281" w:author="郭 侃亮" w:date="2021-12-03T20:32:00Z">
          <w:r>
            <w:rPr>
              <w:rFonts w:hint="eastAsia"/>
            </w:rPr>
            <w:delText>文化</w:delText>
          </w:r>
        </w:del>
      </w:ins>
      <w:ins w:id="282" w:author="郭 侃亮" w:date="2021-12-03T20:32:00Z">
        <w:r>
          <w:rPr>
            <w:rFonts w:hint="eastAsia"/>
          </w:rPr>
          <w:t>日语</w:t>
        </w:r>
      </w:ins>
      <w:ins w:id="283" w:author="Lenovo" w:date="2021-11-14T11:31:00Z">
        <w:r>
          <w:t>课</w:t>
        </w:r>
        <w:del w:id="284" w:author="Windows 用户" w:date="2022-01-12T08:51:00Z">
          <w:r w:rsidDel="00FD713A">
            <w:delText>了</w:delText>
          </w:r>
        </w:del>
        <w:del w:id="285" w:author="郭 侃亮" w:date="2021-12-03T20:31:00Z">
          <w:r>
            <w:delText>，</w:delText>
          </w:r>
        </w:del>
      </w:ins>
      <w:ins w:id="286" w:author="Lenovo" w:date="2021-11-14T11:34:00Z">
        <w:del w:id="287" w:author="郭 侃亮" w:date="2021-12-03T20:30:00Z">
          <w:r>
            <w:delText>每次</w:delText>
          </w:r>
        </w:del>
      </w:ins>
      <w:ins w:id="288" w:author="Lenovo" w:date="2021-11-14T11:35:00Z">
        <w:del w:id="289" w:author="郭 侃亮" w:date="2021-12-03T20:30:00Z">
          <w:r>
            <w:delText>上</w:delText>
          </w:r>
        </w:del>
      </w:ins>
      <w:ins w:id="290" w:author="Lenovo" w:date="2021-11-14T11:34:00Z">
        <w:del w:id="291" w:author="郭 侃亮" w:date="2021-12-03T20:30:00Z">
          <w:r>
            <w:delText>和服体验，茶道体验等活动</w:delText>
          </w:r>
        </w:del>
      </w:ins>
      <w:ins w:id="292" w:author="Lenovo" w:date="2021-11-14T16:16:00Z">
        <w:del w:id="293" w:author="郭 侃亮" w:date="2021-12-03T20:30:00Z">
          <w:r>
            <w:delText>课</w:delText>
          </w:r>
        </w:del>
      </w:ins>
      <w:ins w:id="294" w:author="Lenovo" w:date="2021-11-14T11:34:00Z">
        <w:del w:id="295" w:author="郭 侃亮" w:date="2021-12-03T20:30:00Z">
          <w:r>
            <w:delText>时</w:delText>
          </w:r>
        </w:del>
        <w:r>
          <w:t>，</w:t>
        </w:r>
      </w:ins>
      <w:ins w:id="296" w:author="郭 侃亮" w:date="2021-12-03T20:32:00Z">
        <w:r>
          <w:t xml:space="preserve"> </w:t>
        </w:r>
      </w:ins>
      <w:ins w:id="297" w:author="Lenovo" w:date="2021-11-14T11:34:00Z">
        <w:del w:id="298" w:author="郭 侃亮" w:date="2021-12-03T20:32:00Z">
          <w:r>
            <w:rPr>
              <w:rFonts w:hint="eastAsia"/>
            </w:rPr>
            <w:delText>我们小组总是最积极的。</w:delText>
          </w:r>
        </w:del>
      </w:ins>
      <w:ins w:id="299" w:author="Lenovo" w:date="2021-11-14T11:37:00Z">
        <w:del w:id="300" w:author="郭 侃亮" w:date="2021-12-03T20:32:00Z">
          <w:r>
            <w:rPr>
              <w:rFonts w:hint="eastAsia"/>
            </w:rPr>
            <w:delText>那次</w:delText>
          </w:r>
        </w:del>
      </w:ins>
      <w:ins w:id="301" w:author="Lenovo" w:date="2021-11-14T11:36:00Z">
        <w:del w:id="302" w:author="郭 侃亮" w:date="2021-12-29T14:21:00Z">
          <w:r>
            <w:rPr>
              <w:rFonts w:hint="eastAsia"/>
            </w:rPr>
            <w:delText>文化知识竞赛</w:delText>
          </w:r>
        </w:del>
        <w:del w:id="303" w:author="郭 侃亮" w:date="2021-12-03T20:33:00Z">
          <w:r>
            <w:rPr>
              <w:rFonts w:hint="eastAsia"/>
            </w:rPr>
            <w:delText>，</w:delText>
          </w:r>
        </w:del>
      </w:ins>
      <w:ins w:id="304" w:author="Lenovo" w:date="2021-11-14T16:16:00Z">
        <w:del w:id="305" w:author="郭 侃亮" w:date="2021-12-29T14:21:00Z">
          <w:r>
            <w:rPr>
              <w:rFonts w:hint="eastAsia"/>
            </w:rPr>
            <w:delText>还</w:delText>
          </w:r>
        </w:del>
      </w:ins>
      <w:ins w:id="306" w:author="Lenovo" w:date="2021-11-14T11:37:00Z">
        <w:del w:id="307" w:author="郭 侃亮" w:date="2021-12-29T14:21:00Z">
          <w:r>
            <w:rPr>
              <w:rFonts w:hint="eastAsia"/>
            </w:rPr>
            <w:delText>差点</w:delText>
          </w:r>
        </w:del>
        <w:del w:id="308" w:author="郭 侃亮" w:date="2021-12-03T20:31:00Z">
          <w:r>
            <w:rPr>
              <w:rFonts w:hint="eastAsia"/>
            </w:rPr>
            <w:delText>就</w:delText>
          </w:r>
        </w:del>
        <w:del w:id="309" w:author="郭 侃亮" w:date="2021-12-29T14:21:00Z">
          <w:r>
            <w:rPr>
              <w:rFonts w:hint="eastAsia"/>
            </w:rPr>
            <w:delText>拿第一名</w:delText>
          </w:r>
        </w:del>
      </w:ins>
      <w:ins w:id="310" w:author="郭 侃亮" w:date="2021-12-29T14:21:00Z">
        <w:r>
          <w:rPr>
            <w:rFonts w:hint="eastAsia"/>
          </w:rPr>
          <w:t>只可惜没有认真学习</w:t>
        </w:r>
      </w:ins>
      <w:ins w:id="311" w:author="Lenovo" w:date="2021-11-14T11:37:00Z">
        <w:del w:id="312" w:author="郭 侃亮" w:date="2021-12-03T20:31:00Z">
          <w:r>
            <w:rPr>
              <w:rFonts w:hint="eastAsia"/>
            </w:rPr>
            <w:delText>，唉。</w:delText>
          </w:r>
        </w:del>
      </w:ins>
      <w:ins w:id="313" w:author="郭 侃亮" w:date="2021-12-03T20:31:00Z">
        <w:r>
          <w:rPr>
            <w:rFonts w:hint="eastAsia"/>
          </w:rPr>
          <w:t>……</w:t>
        </w:r>
      </w:ins>
    </w:p>
    <w:p w14:paraId="43978050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highlight w:val="yellow"/>
        </w:rPr>
        <w:t>s0105</w:t>
      </w:r>
      <w:r>
        <w:rPr>
          <w:rFonts w:hint="eastAsia"/>
          <w:highlight w:val="yellow"/>
        </w:rPr>
        <w:t>钥匙掉在地上的声音</w:t>
      </w:r>
      <w:r>
        <w:rPr>
          <w:rFonts w:hint="eastAsia"/>
          <w:highlight w:val="yellow"/>
        </w:rPr>
        <w:t>}</w:t>
      </w:r>
    </w:p>
    <w:p w14:paraId="26225B53" w14:textId="77777777" w:rsidR="00A17960" w:rsidRDefault="00A17960"/>
    <w:p w14:paraId="1F9967F8" w14:textId="7DA42709" w:rsidR="009102E3" w:rsidRDefault="009102E3" w:rsidP="009102E3">
      <w:pPr>
        <w:rPr>
          <w:ins w:id="314" w:author="郭 侃亮" w:date="2022-01-20T17:18:00Z"/>
        </w:rPr>
      </w:pPr>
      <w:ins w:id="315" w:author="郭 侃亮" w:date="2022-01-20T17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</w:t>
        </w:r>
      </w:ins>
      <w:ins w:id="316" w:author="郭 侃亮" w:date="2022-01-20T17:19:00Z">
        <w:r>
          <w:rPr>
            <w:highlight w:val="yellow"/>
          </w:rPr>
          <w:t>3</w:t>
        </w:r>
      </w:ins>
      <w:ins w:id="317" w:author="郭 侃亮" w:date="2022-01-21T14:43:00Z">
        <w:r w:rsidR="00912C88">
          <w:rPr>
            <w:highlight w:val="yellow"/>
          </w:rPr>
          <w:t>jy</w:t>
        </w:r>
      </w:ins>
      <w:ins w:id="318" w:author="郭 侃亮" w:date="2022-01-20T17:18:00Z">
        <w:r>
          <w:rPr>
            <w:rFonts w:hint="eastAsia"/>
            <w:highlight w:val="yellow"/>
          </w:rPr>
          <w:t>}</w:t>
        </w:r>
      </w:ins>
    </w:p>
    <w:p w14:paraId="0F1645F7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这是……</w:t>
      </w:r>
      <w:r>
        <w:t>"</w:t>
      </w:r>
    </w:p>
    <w:p w14:paraId="6486BACB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显示钥匙的图片</w:t>
      </w:r>
      <w:ins w:id="319" w:author="郭 侃亮" w:date="2021-12-07T14:17:00Z"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w02</w:t>
        </w:r>
      </w:ins>
      <w:r>
        <w:rPr>
          <w:rFonts w:hint="eastAsia"/>
          <w:highlight w:val="yellow"/>
        </w:rPr>
        <w:t>}</w:t>
      </w:r>
    </w:p>
    <w:p w14:paraId="1FB8E214" w14:textId="77777777" w:rsidR="00A17960" w:rsidRDefault="00AD66CD">
      <w:r>
        <w:rPr>
          <w:rFonts w:hint="eastAsia"/>
        </w:rPr>
        <w:t>突然，从书里掉落了一把钥匙。</w:t>
      </w:r>
    </w:p>
    <w:p w14:paraId="12C5D510" w14:textId="77777777" w:rsidR="00A17960" w:rsidRDefault="00AD66CD">
      <w:r>
        <w:rPr>
          <w:rFonts w:hint="eastAsia"/>
        </w:rPr>
        <w:t>好像</w:t>
      </w:r>
      <w:del w:id="320" w:author="Windows 用户" w:date="2022-01-12T08:43:00Z">
        <w:r w:rsidDel="00FD713A">
          <w:rPr>
            <w:rFonts w:hint="eastAsia"/>
          </w:rPr>
          <w:delText>是</w:delText>
        </w:r>
      </w:del>
      <w:r>
        <w:rPr>
          <w:rFonts w:hint="eastAsia"/>
        </w:rPr>
        <w:t>在哪里见到过，</w:t>
      </w:r>
      <w:del w:id="321" w:author="Windows 用户" w:date="2022-01-12T08:52:00Z">
        <w:r w:rsidDel="00FD713A">
          <w:rPr>
            <w:rFonts w:hint="eastAsia"/>
          </w:rPr>
          <w:delText>但</w:delText>
        </w:r>
      </w:del>
      <w:r>
        <w:rPr>
          <w:rFonts w:hint="eastAsia"/>
        </w:rPr>
        <w:t>一时</w:t>
      </w:r>
      <w:del w:id="322" w:author="Windows 用户" w:date="2022-01-12T08:52:00Z">
        <w:r w:rsidDel="00FD713A">
          <w:rPr>
            <w:rFonts w:hint="eastAsia"/>
          </w:rPr>
          <w:delText>却</w:delText>
        </w:r>
      </w:del>
      <w:ins w:id="323" w:author="Windows 用户" w:date="2022-01-12T13:52:00Z">
        <w:r w:rsidR="00B5556E">
          <w:rPr>
            <w:rFonts w:hint="eastAsia"/>
          </w:rPr>
          <w:t>又</w:t>
        </w:r>
      </w:ins>
      <w:r>
        <w:rPr>
          <w:rFonts w:hint="eastAsia"/>
        </w:rPr>
        <w:t>想不起来。</w:t>
      </w:r>
    </w:p>
    <w:p w14:paraId="4A8B7857" w14:textId="77777777" w:rsidR="00A17960" w:rsidRDefault="00AD66CD">
      <w:r>
        <w:rPr>
          <w:rFonts w:hint="eastAsia"/>
        </w:rPr>
        <w:t>拿起钥匙，回忆里</w:t>
      </w:r>
      <w:del w:id="324" w:author="郭 侃亮" w:date="2021-12-03T20:33:00Z">
        <w:r>
          <w:rPr>
            <w:rFonts w:hint="eastAsia"/>
          </w:rPr>
          <w:delText>地</w:delText>
        </w:r>
      </w:del>
      <w:ins w:id="325" w:author="郭 侃亮" w:date="2021-12-03T20:33:00Z">
        <w:r>
          <w:rPr>
            <w:rFonts w:hint="eastAsia"/>
          </w:rPr>
          <w:t>的</w:t>
        </w:r>
      </w:ins>
      <w:r>
        <w:rPr>
          <w:rFonts w:hint="eastAsia"/>
        </w:rPr>
        <w:t>一些碎片仿佛</w:t>
      </w:r>
      <w:del w:id="326" w:author="Windows 用户" w:date="2022-01-12T13:53:00Z">
        <w:r w:rsidDel="00B5556E">
          <w:rPr>
            <w:rFonts w:hint="eastAsia"/>
          </w:rPr>
          <w:delText>正要</w:delText>
        </w:r>
      </w:del>
      <w:ins w:id="327" w:author="郭 侃亮" w:date="2021-12-03T20:33:00Z">
        <w:del w:id="328" w:author="Windows 用户" w:date="2022-01-12T13:53:00Z">
          <w:r w:rsidDel="00B5556E">
            <w:rPr>
              <w:rFonts w:hint="eastAsia"/>
            </w:rPr>
            <w:delText>在</w:delText>
          </w:r>
        </w:del>
      </w:ins>
      <w:r>
        <w:rPr>
          <w:rFonts w:hint="eastAsia"/>
        </w:rPr>
        <w:t>被唤醒</w:t>
      </w:r>
      <w:ins w:id="329" w:author="Windows 用户" w:date="2022-01-12T13:53:00Z">
        <w:r w:rsidR="00B5556E">
          <w:rPr>
            <w:rFonts w:hint="eastAsia"/>
          </w:rPr>
          <w:t>了</w:t>
        </w:r>
      </w:ins>
      <w:del w:id="330" w:author="郭 侃亮" w:date="2021-12-03T20:33:00Z">
        <w:r>
          <w:rPr>
            <w:rFonts w:hint="eastAsia"/>
          </w:rPr>
          <w:delText>起来</w:delText>
        </w:r>
      </w:del>
      <w:r>
        <w:rPr>
          <w:rFonts w:hint="eastAsia"/>
        </w:rPr>
        <w:t>……</w:t>
      </w:r>
      <w:r>
        <w:t xml:space="preserve"> </w:t>
      </w:r>
    </w:p>
    <w:p w14:paraId="63947DEA" w14:textId="77777777" w:rsidR="00A17960" w:rsidRDefault="00AD66CD">
      <w:pPr>
        <w:rPr>
          <w:ins w:id="331" w:author="郭 侃亮" w:date="2021-12-09T16:54:00Z"/>
          <w:highlight w:val="cyan"/>
        </w:rPr>
      </w:pPr>
      <w:commentRangeStart w:id="332"/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0101 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  <w:commentRangeEnd w:id="332"/>
      <w:r>
        <w:rPr>
          <w:highlight w:val="cyan"/>
        </w:rPr>
        <w:commentReference w:id="332"/>
      </w:r>
    </w:p>
    <w:p w14:paraId="52AF71D1" w14:textId="77777777" w:rsidR="00A17960" w:rsidRPr="00A17960" w:rsidRDefault="00AD66CD">
      <w:pPr>
        <w:rPr>
          <w:highlight w:val="yellow"/>
          <w:rPrChange w:id="333" w:author="郭 侃亮" w:date="2021-12-09T16:54:00Z">
            <w:rPr>
              <w:highlight w:val="cyan"/>
            </w:rPr>
          </w:rPrChange>
        </w:rPr>
      </w:pPr>
      <w:ins w:id="334" w:author="郭 侃亮" w:date="2021-12-09T16:5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图片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w02</w:t>
        </w:r>
        <w:r>
          <w:rPr>
            <w:rFonts w:hint="eastAsia"/>
            <w:highlight w:val="yellow"/>
          </w:rPr>
          <w:t>消失</w:t>
        </w:r>
        <w:r>
          <w:rPr>
            <w:rFonts w:hint="eastAsia"/>
            <w:highlight w:val="yellow"/>
          </w:rPr>
          <w:t>}</w:t>
        </w:r>
      </w:ins>
    </w:p>
    <w:p w14:paraId="2FAE49C6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s0104 </w:t>
      </w:r>
      <w:r>
        <w:rPr>
          <w:rFonts w:hint="eastAsia"/>
          <w:highlight w:val="cyan"/>
        </w:rPr>
        <w:t>手机铃声响起</w:t>
      </w:r>
      <w:r>
        <w:rPr>
          <w:rFonts w:hint="eastAsia"/>
          <w:highlight w:val="cyan"/>
        </w:rPr>
        <w:t>}</w:t>
      </w:r>
    </w:p>
    <w:p w14:paraId="4C510B84" w14:textId="77777777" w:rsidR="00A17960" w:rsidRDefault="00A17960">
      <w:pPr>
        <w:rPr>
          <w:ins w:id="335" w:author="郭 侃亮" w:date="2021-12-09T16:50:00Z"/>
        </w:rPr>
      </w:pPr>
    </w:p>
    <w:p w14:paraId="5C33B7F2" w14:textId="77777777" w:rsidR="00A17960" w:rsidRPr="00A17960" w:rsidRDefault="00AD66CD">
      <w:pPr>
        <w:rPr>
          <w:ins w:id="336" w:author="郭 侃亮" w:date="2021-12-09T16:50:00Z"/>
          <w:highlight w:val="yellow"/>
          <w:rPrChange w:id="337" w:author="郭 侃亮" w:date="2021-12-09T16:54:00Z">
            <w:rPr>
              <w:ins w:id="338" w:author="郭 侃亮" w:date="2021-12-09T16:50:00Z"/>
            </w:rPr>
          </w:rPrChange>
        </w:rPr>
        <w:pPrChange w:id="339" w:author="郭 侃亮" w:date="2021-12-09T16:54:00Z">
          <w:pPr>
            <w:tabs>
              <w:tab w:val="center" w:pos="4153"/>
            </w:tabs>
          </w:pPr>
        </w:pPrChange>
      </w:pPr>
      <w:ins w:id="340" w:author="郭 侃亮" w:date="2021-12-09T16:50:00Z"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显示选项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1 2}</w:t>
        </w:r>
      </w:ins>
    </w:p>
    <w:p w14:paraId="47249575" w14:textId="77777777" w:rsidR="00A17960" w:rsidRDefault="00AD66CD">
      <w:pPr>
        <w:rPr>
          <w:ins w:id="341" w:author="郭 侃亮" w:date="2021-12-09T16:50:00Z"/>
        </w:rPr>
      </w:pPr>
      <w:ins w:id="342" w:author="郭 侃亮" w:date="2021-12-09T16:50:00Z">
        <w:r>
          <w:rPr>
            <w:rFonts w:hint="eastAsia"/>
          </w:rPr>
          <w:t>"</w:t>
        </w:r>
        <w:r>
          <w:t>1</w:t>
        </w:r>
        <w:r>
          <w:rPr>
            <w:rFonts w:hint="eastAsia"/>
          </w:rPr>
          <w:t>.</w:t>
        </w:r>
        <w:r>
          <w:rPr>
            <w:rFonts w:hint="eastAsia"/>
          </w:rPr>
          <w:t>马上接电话。</w:t>
        </w:r>
        <w:r>
          <w:rPr>
            <w:rFonts w:hint="eastAsia"/>
          </w:rPr>
          <w:t>"</w:t>
        </w:r>
      </w:ins>
    </w:p>
    <w:p w14:paraId="61867B79" w14:textId="77777777" w:rsidR="00A17960" w:rsidRDefault="00AD66CD">
      <w:pPr>
        <w:rPr>
          <w:ins w:id="343" w:author="郭 侃亮" w:date="2021-12-09T16:50:00Z"/>
        </w:rPr>
      </w:pPr>
      <w:ins w:id="344" w:author="郭 侃亮" w:date="2021-12-09T16:50:00Z">
        <w:r>
          <w:rPr>
            <w:rFonts w:hint="eastAsia"/>
          </w:rPr>
          <w:t>"</w:t>
        </w:r>
        <w:r>
          <w:t>2</w:t>
        </w:r>
        <w:r>
          <w:rPr>
            <w:rFonts w:hint="eastAsia"/>
          </w:rPr>
          <w:t>.</w:t>
        </w:r>
        <w:r>
          <w:rPr>
            <w:rFonts w:hint="eastAsia"/>
          </w:rPr>
          <w:t>懒得接电话。</w:t>
        </w:r>
        <w:r>
          <w:rPr>
            <w:rFonts w:hint="eastAsia"/>
          </w:rPr>
          <w:t>"</w:t>
        </w:r>
      </w:ins>
    </w:p>
    <w:p w14:paraId="7F3BC637" w14:textId="77777777" w:rsidR="00A17960" w:rsidRDefault="00A17960">
      <w:pPr>
        <w:rPr>
          <w:ins w:id="345" w:author="郭 侃亮" w:date="2021-12-09T16:50:00Z"/>
        </w:rPr>
      </w:pPr>
    </w:p>
    <w:p w14:paraId="33303673" w14:textId="77777777" w:rsidR="00A17960" w:rsidRDefault="00AD66CD">
      <w:pPr>
        <w:rPr>
          <w:ins w:id="346" w:author="郭 侃亮" w:date="2021-12-09T16:50:00Z"/>
        </w:rPr>
      </w:pPr>
      <w:ins w:id="347" w:author="郭 侃亮" w:date="2021-12-09T16:50:00Z">
        <w:r>
          <w:t>#</w:t>
        </w:r>
        <w:r>
          <w:rPr>
            <w:rFonts w:hint="eastAsia"/>
          </w:rPr>
          <w:t>选择</w:t>
        </w:r>
      </w:ins>
      <w:ins w:id="348" w:author="郭 侃亮" w:date="2021-12-09T16:51:00Z">
        <w:r>
          <w:t>1</w:t>
        </w:r>
      </w:ins>
      <w:ins w:id="349" w:author="郭 侃亮" w:date="2021-12-09T16:50:00Z">
        <w:r>
          <w:t>.</w:t>
        </w:r>
      </w:ins>
    </w:p>
    <w:p w14:paraId="5BA5A707" w14:textId="77777777" w:rsidR="00A17960" w:rsidRDefault="00AD66CD">
      <w:pPr>
        <w:rPr>
          <w:ins w:id="350" w:author="郭 侃亮" w:date="2021-12-09T16:50:00Z"/>
          <w:shd w:val="clear" w:color="auto" w:fill="FFD966" w:themeFill="accent4" w:themeFillTint="99"/>
        </w:rPr>
      </w:pPr>
      <w:ins w:id="351" w:author="郭 侃亮" w:date="2021-12-09T16:50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7D059BCB" w14:textId="77777777" w:rsidR="00A17960" w:rsidRDefault="00AD66CD">
      <w:pPr>
        <w:rPr>
          <w:ins w:id="352" w:author="郭 侃亮" w:date="2021-12-09T16:51:00Z"/>
        </w:rPr>
      </w:pPr>
      <w:ins w:id="353" w:author="郭 侃亮" w:date="2021-12-09T16:51:00Z">
        <w:r>
          <w:t>脑海里的回忆</w:t>
        </w:r>
        <w:del w:id="354" w:author="Windows 用户" w:date="2022-01-12T08:53:00Z">
          <w:r w:rsidDel="00FD713A">
            <w:delText>瞬时</w:delText>
          </w:r>
        </w:del>
        <w:r>
          <w:t>被铃声</w:t>
        </w:r>
        <w:r>
          <w:rPr>
            <w:rFonts w:hint="eastAsia"/>
          </w:rPr>
          <w:t>打断</w:t>
        </w:r>
        <w:r>
          <w:t>，匆忙之间，</w:t>
        </w:r>
        <w:r>
          <w:rPr>
            <w:rFonts w:hint="eastAsia"/>
          </w:rPr>
          <w:t>把</w:t>
        </w:r>
        <w:r>
          <w:t>钥匙塞进了口袋。</w:t>
        </w:r>
      </w:ins>
    </w:p>
    <w:p w14:paraId="5B36BC4C" w14:textId="77777777" w:rsidR="00A17960" w:rsidRDefault="00A17960">
      <w:pPr>
        <w:rPr>
          <w:ins w:id="355" w:author="郭 侃亮" w:date="2021-12-09T16:50:00Z"/>
        </w:rPr>
      </w:pPr>
    </w:p>
    <w:p w14:paraId="5DE28BB2" w14:textId="77777777" w:rsidR="00A17960" w:rsidRDefault="00AD66CD">
      <w:pPr>
        <w:rPr>
          <w:ins w:id="356" w:author="郭 侃亮" w:date="2021-12-09T16:50:00Z"/>
        </w:rPr>
      </w:pPr>
      <w:ins w:id="357" w:author="郭 侃亮" w:date="2021-12-09T16:50:00Z">
        <w:r>
          <w:t>#</w:t>
        </w:r>
        <w:r>
          <w:rPr>
            <w:rFonts w:hint="eastAsia"/>
          </w:rPr>
          <w:t>选择</w:t>
        </w:r>
      </w:ins>
      <w:ins w:id="358" w:author="郭 侃亮" w:date="2021-12-09T16:51:00Z">
        <w:r>
          <w:t>2</w:t>
        </w:r>
      </w:ins>
      <w:ins w:id="359" w:author="郭 侃亮" w:date="2021-12-09T16:50:00Z">
        <w:r>
          <w:t>.</w:t>
        </w:r>
      </w:ins>
    </w:p>
    <w:p w14:paraId="57160E91" w14:textId="77777777" w:rsidR="00A17960" w:rsidRDefault="00AD66CD">
      <w:pPr>
        <w:tabs>
          <w:tab w:val="left" w:pos="2510"/>
        </w:tabs>
        <w:rPr>
          <w:ins w:id="360" w:author="郭 侃亮" w:date="2021-12-09T16:50:00Z"/>
        </w:rPr>
      </w:pPr>
      <w:ins w:id="361" w:author="郭 侃亮" w:date="2021-12-09T16:52:00Z">
        <w:r>
          <w:rPr>
            <w:rFonts w:hint="eastAsia"/>
          </w:rPr>
          <w:t>我：</w:t>
        </w:r>
        <w:r>
          <w:rPr>
            <w:rFonts w:hint="eastAsia"/>
          </w:rPr>
          <w:t>"</w:t>
        </w:r>
        <w:del w:id="362" w:author="Windows 用户" w:date="2022-01-12T13:53:00Z">
          <w:r w:rsidDel="00A53E62">
            <w:rPr>
              <w:rFonts w:hint="eastAsia"/>
            </w:rPr>
            <w:delText>（</w:delText>
          </w:r>
        </w:del>
        <w:r>
          <w:rPr>
            <w:rFonts w:hint="eastAsia"/>
          </w:rPr>
          <w:t>估计是骚扰电话，不</w:t>
        </w:r>
        <w:del w:id="363" w:author="Windows 用户" w:date="2022-01-12T08:44:00Z">
          <w:r w:rsidDel="00FD713A">
            <w:rPr>
              <w:rFonts w:hint="eastAsia"/>
            </w:rPr>
            <w:delText>去</w:delText>
          </w:r>
        </w:del>
        <w:r>
          <w:rPr>
            <w:rFonts w:hint="eastAsia"/>
          </w:rPr>
          <w:t>管它</w:t>
        </w:r>
        <w:del w:id="364" w:author="Windows 用户" w:date="2022-01-12T08:44:00Z">
          <w:r w:rsidDel="00FD713A">
            <w:rPr>
              <w:rFonts w:hint="eastAsia"/>
            </w:rPr>
            <w:delText>了</w:delText>
          </w:r>
        </w:del>
        <w:r>
          <w:rPr>
            <w:rFonts w:hint="eastAsia"/>
          </w:rPr>
          <w:t>……</w:t>
        </w:r>
        <w:del w:id="365" w:author="Windows 用户" w:date="2022-01-12T13:53:00Z">
          <w:r w:rsidDel="00A53E62">
            <w:rPr>
              <w:rFonts w:hint="eastAsia"/>
            </w:rPr>
            <w:delText>）</w:delText>
          </w:r>
        </w:del>
      </w:ins>
      <w:ins w:id="366" w:author="Windows 用户" w:date="2022-01-12T13:53:00Z">
        <w:r w:rsidR="00A53E62">
          <w:rPr>
            <w:rFonts w:hint="eastAsia"/>
          </w:rPr>
          <w:t>"</w:t>
        </w:r>
      </w:ins>
    </w:p>
    <w:p w14:paraId="0439C7E4" w14:textId="77777777" w:rsidR="00A17960" w:rsidRDefault="00AD66CD">
      <w:pPr>
        <w:rPr>
          <w:ins w:id="367" w:author="郭 侃亮" w:date="2021-12-09T16:53:00Z"/>
          <w:highlight w:val="cyan"/>
        </w:rPr>
      </w:pPr>
      <w:ins w:id="368" w:author="郭 侃亮" w:date="2021-12-09T16:53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s0104 </w:t>
        </w:r>
        <w:r>
          <w:rPr>
            <w:rFonts w:hint="eastAsia"/>
            <w:highlight w:val="cyan"/>
          </w:rPr>
          <w:t>手机铃声响起</w:t>
        </w:r>
        <w:r>
          <w:rPr>
            <w:rFonts w:hint="eastAsia"/>
            <w:highlight w:val="cyan"/>
          </w:rPr>
          <w:t>}</w:t>
        </w:r>
        <w:r>
          <w:rPr>
            <w:rFonts w:hint="eastAsia"/>
            <w:highlight w:val="cyan"/>
          </w:rPr>
          <w:t>（所有</w:t>
        </w:r>
        <w:r>
          <w:rPr>
            <w:rFonts w:hint="eastAsia"/>
            <w:highlight w:val="cyan"/>
          </w:rPr>
          <w:t>se</w:t>
        </w:r>
        <w:r>
          <w:rPr>
            <w:rFonts w:hint="eastAsia"/>
            <w:highlight w:val="cyan"/>
          </w:rPr>
          <w:t>的播放都设定画面停止到播放结束以后）</w:t>
        </w:r>
      </w:ins>
    </w:p>
    <w:p w14:paraId="37B628EE" w14:textId="77777777" w:rsidR="00A17960" w:rsidRDefault="00AD66CD">
      <w:pPr>
        <w:rPr>
          <w:ins w:id="369" w:author="郭 侃亮" w:date="2021-12-09T16:53:00Z"/>
        </w:rPr>
      </w:pPr>
      <w:ins w:id="370" w:author="郭 侃亮" w:date="2021-12-09T16:53:00Z">
        <w:r>
          <w:rPr>
            <w:rFonts w:hint="eastAsia"/>
          </w:rPr>
          <w:t>铃声再次响起，</w:t>
        </w:r>
      </w:ins>
      <w:ins w:id="371" w:author="郭 侃亮" w:date="2021-12-09T16:54:00Z">
        <w:r>
          <w:rPr>
            <w:rFonts w:hint="eastAsia"/>
          </w:rPr>
          <w:t>无奈</w:t>
        </w:r>
      </w:ins>
      <w:ins w:id="372" w:author="Windows 用户" w:date="2022-01-12T08:44:00Z">
        <w:r w:rsidR="00FD713A">
          <w:rPr>
            <w:rFonts w:hint="eastAsia"/>
          </w:rPr>
          <w:t>地</w:t>
        </w:r>
      </w:ins>
      <w:ins w:id="373" w:author="郭 侃亮" w:date="2021-12-09T16:53:00Z">
        <w:del w:id="374" w:author="Windows 用户" w:date="2022-01-12T13:53:00Z">
          <w:r w:rsidDel="00A53E62">
            <w:rPr>
              <w:rFonts w:hint="eastAsia"/>
            </w:rPr>
            <w:delText>把</w:delText>
          </w:r>
          <w:r w:rsidDel="00A53E62">
            <w:delText>钥匙塞进</w:delText>
          </w:r>
        </w:del>
        <w:del w:id="375" w:author="Windows 用户" w:date="2022-01-12T08:44:00Z">
          <w:r w:rsidDel="00FD713A">
            <w:delText>了</w:delText>
          </w:r>
        </w:del>
        <w:del w:id="376" w:author="Windows 用户" w:date="2022-01-12T13:53:00Z">
          <w:r w:rsidDel="00A53E62">
            <w:delText>口袋</w:delText>
          </w:r>
        </w:del>
      </w:ins>
      <w:ins w:id="377" w:author="郭 侃亮" w:date="2021-12-09T16:54:00Z">
        <w:del w:id="378" w:author="Windows 用户" w:date="2022-01-12T13:53:00Z">
          <w:r w:rsidDel="00A53E62">
            <w:rPr>
              <w:rFonts w:hint="eastAsia"/>
            </w:rPr>
            <w:delText>，</w:delText>
          </w:r>
        </w:del>
        <w:r>
          <w:rPr>
            <w:rFonts w:hint="eastAsia"/>
          </w:rPr>
          <w:t>接起</w:t>
        </w:r>
        <w:del w:id="379" w:author="Windows 用户" w:date="2022-01-12T13:54:00Z">
          <w:r w:rsidDel="00A53E62">
            <w:rPr>
              <w:rFonts w:hint="eastAsia"/>
            </w:rPr>
            <w:delText>了</w:delText>
          </w:r>
        </w:del>
        <w:r>
          <w:rPr>
            <w:rFonts w:hint="eastAsia"/>
          </w:rPr>
          <w:t>电话</w:t>
        </w:r>
      </w:ins>
      <w:ins w:id="380" w:author="郭 侃亮" w:date="2021-12-09T16:53:00Z">
        <w:r>
          <w:t>。</w:t>
        </w:r>
      </w:ins>
    </w:p>
    <w:p w14:paraId="624D07A7" w14:textId="77777777" w:rsidR="00A17960" w:rsidRDefault="00AD66CD">
      <w:pPr>
        <w:rPr>
          <w:del w:id="381" w:author="郭 侃亮" w:date="2021-12-09T16:54:00Z"/>
        </w:rPr>
      </w:pPr>
      <w:del w:id="382" w:author="郭 侃亮" w:date="2021-12-09T16:54:00Z">
        <w:r>
          <w:delText>脑海里的回忆瞬时被铃声</w:delText>
        </w:r>
        <w:r>
          <w:rPr>
            <w:rFonts w:hint="eastAsia"/>
          </w:rPr>
          <w:delText>打断</w:delText>
        </w:r>
        <w:r>
          <w:delText>，匆忙之间，</w:delText>
        </w:r>
        <w:r>
          <w:rPr>
            <w:rFonts w:hint="eastAsia"/>
          </w:rPr>
          <w:delText>把</w:delText>
        </w:r>
        <w:r>
          <w:delText>钥匙</w:delText>
        </w:r>
      </w:del>
      <w:del w:id="383" w:author="郭 侃亮" w:date="2021-12-03T20:33:00Z">
        <w:r>
          <w:delText>被</w:delText>
        </w:r>
      </w:del>
      <w:del w:id="384" w:author="郭 侃亮" w:date="2021-12-09T16:54:00Z">
        <w:r>
          <w:delText>塞进了口袋。</w:delText>
        </w:r>
      </w:del>
    </w:p>
    <w:p w14:paraId="402B7FAA" w14:textId="77777777" w:rsidR="00A17960" w:rsidRDefault="00A17960">
      <w:pPr>
        <w:rPr>
          <w:highlight w:val="yellow"/>
        </w:rPr>
      </w:pPr>
    </w:p>
    <w:p w14:paraId="5FCD691C" w14:textId="77777777" w:rsidR="00A17960" w:rsidRDefault="00AD66CD">
      <w:r>
        <w:rPr>
          <w:rFonts w:hint="eastAsia"/>
        </w:rPr>
        <w:t>女声：</w:t>
      </w:r>
      <w:r>
        <w:t>"</w:t>
      </w:r>
      <w:r>
        <w:rPr>
          <w:rFonts w:hint="eastAsia"/>
        </w:rPr>
        <w:t>喂，请问是王浩吗？</w:t>
      </w:r>
      <w:r>
        <w:t>"</w:t>
      </w:r>
      <w:r>
        <w:rPr>
          <w:rFonts w:hint="eastAsia"/>
        </w:rPr>
        <w:t>一个陌生的来电号码</w:t>
      </w:r>
    </w:p>
    <w:p w14:paraId="5C5F645A" w14:textId="626115C5" w:rsidR="009102E3" w:rsidRDefault="009102E3" w:rsidP="009102E3">
      <w:pPr>
        <w:rPr>
          <w:ins w:id="385" w:author="郭 侃亮" w:date="2022-01-20T17:19:00Z"/>
        </w:rPr>
      </w:pPr>
      <w:ins w:id="386" w:author="郭 侃亮" w:date="2022-01-20T17:1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387" w:author="郭 侃亮" w:date="2022-01-21T14:43:00Z">
        <w:r w:rsidR="00912C88">
          <w:rPr>
            <w:highlight w:val="yellow"/>
          </w:rPr>
          <w:t>wx</w:t>
        </w:r>
      </w:ins>
      <w:ins w:id="388" w:author="郭 侃亮" w:date="2022-01-20T17:19:00Z">
        <w:r>
          <w:rPr>
            <w:rFonts w:hint="eastAsia"/>
            <w:highlight w:val="yellow"/>
          </w:rPr>
          <w:t>}</w:t>
        </w:r>
      </w:ins>
    </w:p>
    <w:p w14:paraId="66463488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是的，请问您是哪位？</w:t>
      </w:r>
      <w:r>
        <w:t>"</w:t>
      </w:r>
    </w:p>
    <w:p w14:paraId="2E5A2BAF" w14:textId="77777777" w:rsidR="00A17960" w:rsidRDefault="00AD66CD">
      <w:r>
        <w:rPr>
          <w:rFonts w:hint="eastAsia"/>
        </w:rPr>
        <w:t>女声：</w:t>
      </w:r>
      <w:r>
        <w:t>"</w:t>
      </w:r>
      <w:r>
        <w:rPr>
          <w:rFonts w:hint="eastAsia"/>
        </w:rPr>
        <w:t>我是周小雨呀，连老同学的声音都听不出来了吗？</w:t>
      </w:r>
      <w:r>
        <w:t>"</w:t>
      </w:r>
    </w:p>
    <w:p w14:paraId="544AB017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原来是班长（笑），许久不联系，</w:t>
      </w:r>
      <w:del w:id="389" w:author="Windows 用户" w:date="2022-01-12T08:44:00Z">
        <w:r w:rsidDel="00FD713A">
          <w:rPr>
            <w:rFonts w:hint="eastAsia"/>
          </w:rPr>
          <w:delText>是</w:delText>
        </w:r>
      </w:del>
      <w:r>
        <w:rPr>
          <w:rFonts w:hint="eastAsia"/>
        </w:rPr>
        <w:t>有什么事吗？</w:t>
      </w:r>
      <w:r>
        <w:t>"</w:t>
      </w:r>
    </w:p>
    <w:p w14:paraId="50524230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0102 </w:t>
      </w:r>
      <w:ins w:id="390" w:author="郭 侃亮" w:date="2021-12-06T11:34:00Z"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音乐替换</w:t>
        </w:r>
      </w:ins>
      <w:r>
        <w:rPr>
          <w:rFonts w:hint="eastAsia"/>
          <w:highlight w:val="cyan"/>
        </w:rPr>
        <w:t>}</w:t>
      </w:r>
    </w:p>
    <w:p w14:paraId="7EC2117C" w14:textId="77777777" w:rsidR="00A17960" w:rsidRDefault="00AD66CD">
      <w:r>
        <w:rPr>
          <w:rFonts w:hint="eastAsia"/>
        </w:rPr>
        <w:t>周小雨：</w:t>
      </w:r>
      <w:r>
        <w:t>"</w:t>
      </w:r>
      <w:del w:id="391" w:author="Windows 用户" w:date="2022-01-12T08:45:00Z">
        <w:r w:rsidDel="00FD713A">
          <w:rPr>
            <w:rFonts w:hint="eastAsia"/>
          </w:rPr>
          <w:delText>自</w:delText>
        </w:r>
      </w:del>
      <w:ins w:id="392" w:author="Windows 用户" w:date="2022-01-12T08:45:00Z">
        <w:r w:rsidR="00FD713A">
          <w:rPr>
            <w:rFonts w:hint="eastAsia"/>
          </w:rPr>
          <w:t>当</w:t>
        </w:r>
      </w:ins>
      <w:r>
        <w:rPr>
          <w:rFonts w:hint="eastAsia"/>
        </w:rPr>
        <w:t>然，你还记得明天是什么日子</w:t>
      </w:r>
      <w:del w:id="393" w:author="Lenovo" w:date="2021-11-14T16:17:00Z">
        <w:r>
          <w:rPr>
            <w:rFonts w:hint="eastAsia"/>
          </w:rPr>
          <w:delText>了吧</w:delText>
        </w:r>
      </w:del>
      <w:ins w:id="394" w:author="Lenovo" w:date="2021-11-14T16:17:00Z">
        <w:r>
          <w:rPr>
            <w:rFonts w:hint="eastAsia"/>
          </w:rPr>
          <w:t>吗</w:t>
        </w:r>
      </w:ins>
      <w:r>
        <w:rPr>
          <w:rFonts w:hint="eastAsia"/>
        </w:rPr>
        <w:t>？</w:t>
      </w:r>
      <w:r>
        <w:t>"</w:t>
      </w:r>
    </w:p>
    <w:p w14:paraId="7625D162" w14:textId="77777777" w:rsidR="00A17960" w:rsidRDefault="00AD66CD">
      <w:r>
        <w:rPr>
          <w:rFonts w:hint="eastAsia"/>
        </w:rPr>
        <w:t>今天是礼拜六，明天自然是礼拜天……。</w:t>
      </w:r>
    </w:p>
    <w:p w14:paraId="23DE88E0" w14:textId="77777777" w:rsidR="00A17960" w:rsidRDefault="00AD66CD">
      <w:pPr>
        <w:rPr>
          <w:del w:id="395" w:author="郭 侃亮" w:date="2021-12-29T14:22:00Z"/>
        </w:rPr>
      </w:pPr>
      <w:r>
        <w:rPr>
          <w:rFonts w:hint="eastAsia"/>
        </w:rPr>
        <w:t>对于一个没有女朋友的单身狗来说，从来没有必要去记一些特殊</w:t>
      </w:r>
      <w:ins w:id="396" w:author="Windows 用户" w:date="2022-01-12T08:53:00Z">
        <w:r w:rsidR="00FD713A">
          <w:rPr>
            <w:rFonts w:hint="eastAsia"/>
          </w:rPr>
          <w:t>的</w:t>
        </w:r>
      </w:ins>
      <w:r>
        <w:rPr>
          <w:rFonts w:hint="eastAsia"/>
        </w:rPr>
        <w:t>节日。</w:t>
      </w:r>
    </w:p>
    <w:p w14:paraId="2B35BEFC" w14:textId="77777777" w:rsidR="00A17960" w:rsidRDefault="00045E21">
      <w:ins w:id="397" w:author="Windows 用户" w:date="2022-01-12T13:54:00Z">
        <w:r>
          <w:rPr>
            <w:rFonts w:hint="eastAsia"/>
          </w:rPr>
          <w:t>我</w:t>
        </w:r>
      </w:ins>
      <w:r w:rsidR="00AD66CD">
        <w:rPr>
          <w:rFonts w:hint="eastAsia"/>
        </w:rPr>
        <w:t>努力回想了一下，最终还是放弃了。</w:t>
      </w:r>
    </w:p>
    <w:p w14:paraId="39C7A945" w14:textId="7125DA0E" w:rsidR="009102E3" w:rsidRDefault="009102E3" w:rsidP="009102E3">
      <w:pPr>
        <w:rPr>
          <w:ins w:id="398" w:author="郭 侃亮" w:date="2022-01-20T17:19:00Z"/>
        </w:rPr>
      </w:pPr>
      <w:ins w:id="399" w:author="郭 侃亮" w:date="2022-01-20T17:1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400" w:author="郭 侃亮" w:date="2022-01-21T14:44:00Z">
        <w:r w:rsidR="00912C88">
          <w:rPr>
            <w:highlight w:val="yellow"/>
          </w:rPr>
          <w:t>my</w:t>
        </w:r>
      </w:ins>
      <w:ins w:id="401" w:author="郭 侃亮" w:date="2022-01-20T17:19:00Z">
        <w:r>
          <w:rPr>
            <w:rFonts w:hint="eastAsia"/>
            <w:highlight w:val="yellow"/>
          </w:rPr>
          <w:t>}</w:t>
        </w:r>
      </w:ins>
    </w:p>
    <w:p w14:paraId="47EC9992" w14:textId="77777777" w:rsidR="00A17960" w:rsidRDefault="00AD66CD">
      <w:r>
        <w:rPr>
          <w:rFonts w:hint="eastAsia"/>
        </w:rPr>
        <w:lastRenderedPageBreak/>
        <w:t>我：</w:t>
      </w:r>
      <w:r>
        <w:t>"</w:t>
      </w:r>
      <w:r>
        <w:rPr>
          <w:rFonts w:hint="eastAsia"/>
        </w:rPr>
        <w:t>是你的生日吗？</w:t>
      </w:r>
      <w:r>
        <w:t>"</w:t>
      </w:r>
    </w:p>
    <w:p w14:paraId="5ACC4F94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哈哈哈，你怎么变得那么油了</w:t>
      </w:r>
      <w:del w:id="402" w:author="Windows 用户" w:date="2022-01-12T08:45:00Z">
        <w:r w:rsidDel="00FD713A">
          <w:rPr>
            <w:rFonts w:hint="eastAsia"/>
          </w:rPr>
          <w:delText>。</w:delText>
        </w:r>
      </w:del>
      <w:ins w:id="403" w:author="Windows 用户" w:date="2022-01-12T08:45:00Z">
        <w:r w:rsidR="00FD713A">
          <w:rPr>
            <w:rFonts w:hint="eastAsia"/>
          </w:rPr>
          <w:t>？</w:t>
        </w:r>
      </w:ins>
      <w:r>
        <w:t>"</w:t>
      </w:r>
    </w:p>
    <w:p w14:paraId="50DC7732" w14:textId="51F146E4" w:rsidR="009102E3" w:rsidRDefault="009102E3" w:rsidP="009102E3">
      <w:pPr>
        <w:rPr>
          <w:ins w:id="404" w:author="郭 侃亮" w:date="2022-01-20T17:20:00Z"/>
        </w:rPr>
      </w:pPr>
      <w:ins w:id="405" w:author="郭 侃亮" w:date="2022-01-20T17:2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406" w:author="郭 侃亮" w:date="2022-01-21T14:45:00Z">
        <w:r w:rsidR="00912C88">
          <w:rPr>
            <w:highlight w:val="yellow"/>
          </w:rPr>
          <w:t>kx</w:t>
        </w:r>
      </w:ins>
      <w:ins w:id="407" w:author="郭 侃亮" w:date="2022-01-20T17:20:00Z">
        <w:r>
          <w:rPr>
            <w:rFonts w:hint="eastAsia"/>
            <w:highlight w:val="yellow"/>
          </w:rPr>
          <w:t>}</w:t>
        </w:r>
      </w:ins>
    </w:p>
    <w:p w14:paraId="6B15BCED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3BFDB9F9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十年之约啊，你忘了？</w:t>
      </w:r>
      <w:r>
        <w:t>"</w:t>
      </w:r>
    </w:p>
    <w:p w14:paraId="7129EB92" w14:textId="514E856C" w:rsidR="009102E3" w:rsidRDefault="009102E3" w:rsidP="009102E3">
      <w:pPr>
        <w:rPr>
          <w:ins w:id="408" w:author="郭 侃亮" w:date="2022-01-20T17:20:00Z"/>
        </w:rPr>
      </w:pPr>
      <w:ins w:id="409" w:author="郭 侃亮" w:date="2022-01-20T17:2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410" w:author="郭 侃亮" w:date="2022-01-21T14:45:00Z">
        <w:r w:rsidR="00912C88">
          <w:rPr>
            <w:highlight w:val="yellow"/>
          </w:rPr>
          <w:t>jy</w:t>
        </w:r>
      </w:ins>
      <w:ins w:id="411" w:author="郭 侃亮" w:date="2022-01-20T17:20:00Z">
        <w:r>
          <w:rPr>
            <w:rFonts w:hint="eastAsia"/>
            <w:highlight w:val="yellow"/>
          </w:rPr>
          <w:t>}</w:t>
        </w:r>
      </w:ins>
    </w:p>
    <w:p w14:paraId="0FD4524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十年之约？</w:t>
      </w:r>
      <w:r>
        <w:t>"</w:t>
      </w:r>
    </w:p>
    <w:p w14:paraId="5F648EC8" w14:textId="77777777" w:rsidR="00A17960" w:rsidRDefault="00FD713A">
      <w:ins w:id="412" w:author="Windows 用户" w:date="2022-01-12T08:45:00Z">
        <w:r>
          <w:rPr>
            <w:rFonts w:hint="eastAsia"/>
          </w:rPr>
          <w:t>经</w:t>
        </w:r>
      </w:ins>
      <w:r w:rsidR="00AD66CD">
        <w:rPr>
          <w:rFonts w:hint="eastAsia"/>
        </w:rPr>
        <w:t>周小雨这么一说</w:t>
      </w:r>
      <w:ins w:id="413" w:author="Windows 用户" w:date="2022-01-12T08:46:00Z">
        <w:r>
          <w:rPr>
            <w:rFonts w:hint="eastAsia"/>
          </w:rPr>
          <w:t>，</w:t>
        </w:r>
      </w:ins>
      <w:r w:rsidR="00AD66CD">
        <w:rPr>
          <w:rFonts w:hint="eastAsia"/>
        </w:rPr>
        <w:t>才</w:t>
      </w:r>
      <w:ins w:id="414" w:author="郭 侃亮" w:date="2021-12-29T14:23:00Z">
        <w:r w:rsidR="00AD66CD">
          <w:rPr>
            <w:rFonts w:hint="eastAsia"/>
          </w:rPr>
          <w:t>发现</w:t>
        </w:r>
      </w:ins>
      <w:del w:id="415" w:author="郭 侃亮" w:date="2021-12-29T14:23:00Z">
        <w:r w:rsidR="00AD66CD">
          <w:rPr>
            <w:rFonts w:hint="eastAsia"/>
          </w:rPr>
          <w:delText>想起来</w:delText>
        </w:r>
      </w:del>
      <w:del w:id="416" w:author="Windows 用户" w:date="2022-01-12T08:46:00Z">
        <w:r w:rsidR="00AD66CD" w:rsidDel="00FD713A">
          <w:rPr>
            <w:rFonts w:hint="eastAsia"/>
          </w:rPr>
          <w:delText>，</w:delText>
        </w:r>
      </w:del>
      <w:del w:id="417" w:author="郭 侃亮" w:date="2021-12-03T20:33:00Z">
        <w:r w:rsidR="00AD66CD">
          <w:rPr>
            <w:rFonts w:hint="eastAsia"/>
          </w:rPr>
          <w:delText>自从</w:delText>
        </w:r>
      </w:del>
      <w:ins w:id="418" w:author="郭 侃亮" w:date="2021-12-03T20:33:00Z">
        <w:r w:rsidR="00AD66CD">
          <w:rPr>
            <w:rFonts w:hint="eastAsia"/>
          </w:rPr>
          <w:t>距离</w:t>
        </w:r>
      </w:ins>
      <w:r w:rsidR="00AD66CD">
        <w:rPr>
          <w:rFonts w:hint="eastAsia"/>
        </w:rPr>
        <w:t>高中入学</w:t>
      </w:r>
      <w:ins w:id="419" w:author="郭 侃亮" w:date="2021-12-03T20:33:00Z">
        <w:r w:rsidR="00AD66CD">
          <w:rPr>
            <w:rFonts w:hint="eastAsia"/>
          </w:rPr>
          <w:t>已经</w:t>
        </w:r>
      </w:ins>
      <w:del w:id="420" w:author="郭 侃亮" w:date="2021-12-03T20:33:00Z">
        <w:r w:rsidR="00AD66CD">
          <w:rPr>
            <w:rFonts w:hint="eastAsia"/>
          </w:rPr>
          <w:delText>也</w:delText>
        </w:r>
      </w:del>
      <w:del w:id="421" w:author="Windows 用户" w:date="2022-01-12T08:54:00Z">
        <w:r w:rsidR="00AD66CD" w:rsidDel="00FD713A">
          <w:rPr>
            <w:rFonts w:hint="eastAsia"/>
          </w:rPr>
          <w:delText>有</w:delText>
        </w:r>
      </w:del>
      <w:r w:rsidR="00AD66CD">
        <w:rPr>
          <w:rFonts w:hint="eastAsia"/>
        </w:rPr>
        <w:t>十年了，没想到时间过得那么快。</w:t>
      </w:r>
    </w:p>
    <w:p w14:paraId="2FC68292" w14:textId="77777777" w:rsidR="00A17960" w:rsidRDefault="00AD66CD">
      <w:del w:id="422" w:author="Windows 用户" w:date="2022-01-12T13:55:00Z">
        <w:r w:rsidDel="00045E21">
          <w:rPr>
            <w:rFonts w:hint="eastAsia"/>
          </w:rPr>
          <w:delText>当年</w:delText>
        </w:r>
      </w:del>
      <w:ins w:id="423" w:author="Windows 用户" w:date="2022-01-12T13:55:00Z">
        <w:r w:rsidR="00045E21">
          <w:rPr>
            <w:rFonts w:hint="eastAsia"/>
          </w:rPr>
          <w:t>正是在十年前，</w:t>
        </w:r>
      </w:ins>
      <w:r>
        <w:rPr>
          <w:rFonts w:hint="eastAsia"/>
        </w:rPr>
        <w:t>我们学校开</w:t>
      </w:r>
      <w:ins w:id="424" w:author="Windows 用户" w:date="2022-01-12T08:54:00Z">
        <w:r w:rsidR="00FD713A">
          <w:rPr>
            <w:rFonts w:hint="eastAsia"/>
          </w:rPr>
          <w:t>设</w:t>
        </w:r>
      </w:ins>
      <w:r>
        <w:rPr>
          <w:rFonts w:hint="eastAsia"/>
        </w:rPr>
        <w:t>了第一届高中零起点</w:t>
      </w:r>
      <w:del w:id="425" w:author="Windows 用户" w:date="2022-01-12T08:54:00Z">
        <w:r w:rsidDel="00FD713A">
          <w:rPr>
            <w:rFonts w:hint="eastAsia"/>
          </w:rPr>
          <w:delText>的</w:delText>
        </w:r>
      </w:del>
      <w:r>
        <w:rPr>
          <w:rFonts w:hint="eastAsia"/>
        </w:rPr>
        <w:t>日语班。</w:t>
      </w:r>
    </w:p>
    <w:p w14:paraId="6D8BF4CD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时间</w:t>
      </w:r>
      <w:del w:id="426" w:author="Windows 用户" w:date="2022-01-12T08:55:00Z">
        <w:r w:rsidDel="00FD713A">
          <w:rPr>
            <w:rFonts w:hint="eastAsia"/>
          </w:rPr>
          <w:delText>就</w:delText>
        </w:r>
      </w:del>
      <w:r>
        <w:rPr>
          <w:rFonts w:hint="eastAsia"/>
        </w:rPr>
        <w:t>定在</w:t>
      </w:r>
      <w:del w:id="427" w:author="Windows 用户" w:date="2022-01-12T08:55:00Z">
        <w:r w:rsidDel="00FD713A">
          <w:rPr>
            <w:rFonts w:hint="eastAsia"/>
          </w:rPr>
          <w:delText>了</w:delText>
        </w:r>
      </w:del>
      <w:r>
        <w:rPr>
          <w:rFonts w:hint="eastAsia"/>
        </w:rPr>
        <w:t>明天上午</w:t>
      </w:r>
      <w:r>
        <w:t>8</w:t>
      </w:r>
      <w:r>
        <w:rPr>
          <w:rFonts w:hint="eastAsia"/>
        </w:rPr>
        <w:t>点</w:t>
      </w:r>
      <w:ins w:id="428" w:author="郭 侃亮" w:date="2021-12-03T20:33:00Z">
        <w:r>
          <w:rPr>
            <w:rFonts w:hint="eastAsia"/>
          </w:rPr>
          <w:t>，地点就在</w:t>
        </w:r>
      </w:ins>
      <w:del w:id="429" w:author="郭 侃亮" w:date="2021-12-03T20:33:00Z">
        <w:r>
          <w:rPr>
            <w:rFonts w:hint="eastAsia"/>
          </w:rPr>
          <w:delText>回</w:delText>
        </w:r>
      </w:del>
      <w:r>
        <w:rPr>
          <w:rFonts w:hint="eastAsia"/>
        </w:rPr>
        <w:t>学校，能来参加吗</w:t>
      </w:r>
      <w:ins w:id="430" w:author="Windows 用户" w:date="2022-01-12T08:55:00Z">
        <w:r w:rsidR="00FD713A">
          <w:rPr>
            <w:rFonts w:hint="eastAsia"/>
          </w:rPr>
          <w:t>，</w:t>
        </w:r>
      </w:ins>
      <w:r>
        <w:rPr>
          <w:rFonts w:hint="eastAsia"/>
        </w:rPr>
        <w:t>老同学？</w:t>
      </w:r>
      <w:r>
        <w:t>"</w:t>
      </w:r>
    </w:p>
    <w:p w14:paraId="0DB6701E" w14:textId="150DBC0C" w:rsidR="009102E3" w:rsidRDefault="009102E3" w:rsidP="009102E3">
      <w:pPr>
        <w:rPr>
          <w:ins w:id="431" w:author="郭 侃亮" w:date="2022-01-20T17:20:00Z"/>
        </w:rPr>
      </w:pPr>
      <w:ins w:id="432" w:author="郭 侃亮" w:date="2022-01-20T17:2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433" w:author="郭 侃亮" w:date="2022-01-21T14:45:00Z">
        <w:r w:rsidR="00912C88">
          <w:rPr>
            <w:highlight w:val="yellow"/>
          </w:rPr>
          <w:t>ng</w:t>
        </w:r>
      </w:ins>
      <w:ins w:id="434" w:author="郭 侃亮" w:date="2022-01-20T17:20:00Z">
        <w:r>
          <w:rPr>
            <w:rFonts w:hint="eastAsia"/>
            <w:highlight w:val="yellow"/>
          </w:rPr>
          <w:t>}</w:t>
        </w:r>
      </w:ins>
    </w:p>
    <w:p w14:paraId="2D3B4D8A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我……</w:t>
      </w:r>
      <w:ins w:id="435" w:author="郭 侃亮" w:date="2021-12-29T14:23:00Z">
        <w:r>
          <w:t>"</w:t>
        </w:r>
      </w:ins>
      <w:del w:id="436" w:author="郭 侃亮" w:date="2021-12-29T14:23:00Z">
        <w:r>
          <w:rPr>
            <w:rFonts w:hint="eastAsia"/>
          </w:rPr>
          <w:delText>”</w:delText>
        </w:r>
      </w:del>
    </w:p>
    <w:p w14:paraId="571A84B8" w14:textId="77777777" w:rsidR="00A17960" w:rsidRDefault="00AD66CD">
      <w:r>
        <w:rPr>
          <w:rFonts w:hint="eastAsia"/>
        </w:rPr>
        <w:t>高中时代，我就是存在感很</w:t>
      </w:r>
      <w:del w:id="437" w:author="Windows 用户" w:date="2022-01-12T13:55:00Z">
        <w:r w:rsidDel="00964092">
          <w:rPr>
            <w:rFonts w:hint="eastAsia"/>
          </w:rPr>
          <w:delText>低</w:delText>
        </w:r>
      </w:del>
      <w:ins w:id="438" w:author="Windows 用户" w:date="2022-01-12T13:55:00Z">
        <w:r w:rsidR="00964092">
          <w:rPr>
            <w:rFonts w:hint="eastAsia"/>
          </w:rPr>
          <w:t>弱</w:t>
        </w:r>
      </w:ins>
      <w:r>
        <w:rPr>
          <w:rFonts w:hint="eastAsia"/>
        </w:rPr>
        <w:t>的角色，</w:t>
      </w:r>
      <w:del w:id="439" w:author="Windows 用户" w:date="2022-01-12T13:56:00Z">
        <w:r w:rsidDel="00964092">
          <w:rPr>
            <w:rFonts w:hint="eastAsia"/>
          </w:rPr>
          <w:delText>也没有特别想见的人。</w:delText>
        </w:r>
      </w:del>
      <w:ins w:id="440" w:author="Lenovo" w:date="2021-11-14T16:30:00Z">
        <w:r>
          <w:rPr>
            <w:rFonts w:hint="eastAsia"/>
          </w:rPr>
          <w:t>工作以后更是</w:t>
        </w:r>
      </w:ins>
      <w:ins w:id="441" w:author="Lenovo" w:date="2021-11-14T16:31:00Z">
        <w:r>
          <w:rPr>
            <w:rFonts w:hint="eastAsia"/>
          </w:rPr>
          <w:t>像患了社恐，什么聚会活动</w:t>
        </w:r>
      </w:ins>
      <w:ins w:id="442" w:author="Lenovo" w:date="2021-11-14T16:32:00Z">
        <w:r>
          <w:rPr>
            <w:rFonts w:hint="eastAsia"/>
          </w:rPr>
          <w:t>都能躲则躲，</w:t>
        </w:r>
      </w:ins>
      <w:ins w:id="443" w:author="Lenovo" w:date="2021-11-14T16:31:00Z">
        <w:r>
          <w:rPr>
            <w:rFonts w:hint="eastAsia"/>
          </w:rPr>
          <w:t>每到周末</w:t>
        </w:r>
      </w:ins>
      <w:ins w:id="444" w:author="ouikkou" w:date="2022-01-10T10:19:00Z">
        <w:r>
          <w:rPr>
            <w:rFonts w:hint="eastAsia"/>
          </w:rPr>
          <w:t>，</w:t>
        </w:r>
      </w:ins>
      <w:ins w:id="445" w:author="Lenovo" w:date="2021-11-14T16:33:00Z">
        <w:r>
          <w:rPr>
            <w:rFonts w:hint="eastAsia"/>
          </w:rPr>
          <w:t>除了加班</w:t>
        </w:r>
      </w:ins>
      <w:ins w:id="446" w:author="Lenovo" w:date="2021-11-14T16:32:00Z">
        <w:r>
          <w:rPr>
            <w:rFonts w:hint="eastAsia"/>
          </w:rPr>
          <w:t>就</w:t>
        </w:r>
      </w:ins>
      <w:ins w:id="447" w:author="Lenovo" w:date="2021-11-14T16:31:00Z">
        <w:r>
          <w:rPr>
            <w:rFonts w:hint="eastAsia"/>
          </w:rPr>
          <w:t>只想躺平</w:t>
        </w:r>
      </w:ins>
      <w:ins w:id="448" w:author="Lenovo" w:date="2021-11-14T16:32:00Z">
        <w:r>
          <w:rPr>
            <w:rFonts w:hint="eastAsia"/>
          </w:rPr>
          <w:t>。</w:t>
        </w:r>
      </w:ins>
      <w:ins w:id="449" w:author="Windows 用户" w:date="2022-01-12T13:56:00Z">
        <w:r w:rsidR="00964092">
          <w:rPr>
            <w:rFonts w:hint="eastAsia"/>
          </w:rPr>
          <w:t>况且，我也没有特别想见的人。</w:t>
        </w:r>
      </w:ins>
    </w:p>
    <w:p w14:paraId="2F625BAA" w14:textId="77777777" w:rsidR="00A17960" w:rsidRDefault="00AD66CD">
      <w:r>
        <w:rPr>
          <w:rFonts w:hint="eastAsia"/>
        </w:rPr>
        <w:t>想到自己还要打包搬家的行李，下意识地想要拒绝……</w:t>
      </w:r>
    </w:p>
    <w:p w14:paraId="6B6353E9" w14:textId="77777777" w:rsidR="00A17960" w:rsidRDefault="00AD66CD">
      <w:r>
        <w:rPr>
          <w:rFonts w:hint="eastAsia"/>
        </w:rPr>
        <w:t>周小雨：</w:t>
      </w:r>
      <w:r>
        <w:t>"</w:t>
      </w:r>
      <w:del w:id="450" w:author="Windows 用户" w:date="2022-01-12T13:57:00Z">
        <w:r w:rsidDel="00964092">
          <w:rPr>
            <w:rFonts w:hint="eastAsia"/>
          </w:rPr>
          <w:delText>别生气啊，</w:delText>
        </w:r>
      </w:del>
      <w:r>
        <w:rPr>
          <w:rFonts w:hint="eastAsia"/>
        </w:rPr>
        <w:t>那么晚才通知你</w:t>
      </w:r>
      <w:del w:id="451" w:author="Windows 用户" w:date="2022-01-12T13:57:00Z">
        <w:r w:rsidDel="00964092">
          <w:rPr>
            <w:rFonts w:hint="eastAsia"/>
          </w:rPr>
          <w:delText>。</w:delText>
        </w:r>
      </w:del>
      <w:ins w:id="452" w:author="Windows 用户" w:date="2022-01-12T13:57:00Z">
        <w:r w:rsidR="00964092">
          <w:rPr>
            <w:rFonts w:hint="eastAsia"/>
          </w:rPr>
          <w:t>，你别生气啊。</w:t>
        </w:r>
      </w:ins>
      <w:r>
        <w:t>"</w:t>
      </w:r>
    </w:p>
    <w:p w14:paraId="5C96F29A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谁让你</w:t>
      </w:r>
      <w:ins w:id="453" w:author="郭 侃亮" w:date="2021-12-03T21:13:00Z">
        <w:r>
          <w:rPr>
            <w:rFonts w:hint="eastAsia"/>
          </w:rPr>
          <w:t>当年不用</w:t>
        </w:r>
        <w:r>
          <w:rPr>
            <w:rFonts w:hint="eastAsia"/>
          </w:rPr>
          <w:t>QQ</w:t>
        </w:r>
        <w:r>
          <w:rPr>
            <w:rFonts w:hint="eastAsia"/>
          </w:rPr>
          <w:t>也不用微信，</w:t>
        </w:r>
      </w:ins>
      <w:ins w:id="454" w:author="郭 侃亮" w:date="2021-12-03T21:14:00Z">
        <w:del w:id="455" w:author="Windows 用户" w:date="2022-01-12T08:57:00Z">
          <w:r w:rsidDel="00FD713A">
            <w:rPr>
              <w:rFonts w:hint="eastAsia"/>
            </w:rPr>
            <w:delText>现在</w:delText>
          </w:r>
        </w:del>
        <w:r>
          <w:rPr>
            <w:rFonts w:hint="eastAsia"/>
          </w:rPr>
          <w:t>电话号码也换了。</w:t>
        </w:r>
      </w:ins>
      <w:del w:id="456" w:author="郭 侃亮" w:date="2021-12-03T21:14:00Z">
        <w:r>
          <w:rPr>
            <w:rFonts w:hint="eastAsia"/>
          </w:rPr>
          <w:delText>也不加班级群，</w:delText>
        </w:r>
      </w:del>
      <w:r>
        <w:rPr>
          <w:rFonts w:hint="eastAsia"/>
        </w:rPr>
        <w:t>好不容易才</w:t>
      </w:r>
      <w:del w:id="457" w:author="Windows 用户" w:date="2022-01-12T13:57:00Z">
        <w:r w:rsidDel="00964092">
          <w:rPr>
            <w:rFonts w:hint="eastAsia"/>
          </w:rPr>
          <w:delText>要</w:delText>
        </w:r>
      </w:del>
      <w:ins w:id="458" w:author="Windows 用户" w:date="2022-01-12T13:57:00Z">
        <w:r w:rsidR="00964092">
          <w:rPr>
            <w:rFonts w:hint="eastAsia"/>
          </w:rPr>
          <w:t>打听</w:t>
        </w:r>
      </w:ins>
      <w:r>
        <w:rPr>
          <w:rFonts w:hint="eastAsia"/>
        </w:rPr>
        <w:t>到了你</w:t>
      </w:r>
      <w:del w:id="459" w:author="郭 侃亮" w:date="2021-12-03T21:14:00Z">
        <w:r>
          <w:rPr>
            <w:rFonts w:hint="eastAsia"/>
          </w:rPr>
          <w:delText>的电话号码</w:delText>
        </w:r>
      </w:del>
      <w:ins w:id="460" w:author="郭 侃亮" w:date="2021-12-03T21:14:00Z">
        <w:r>
          <w:rPr>
            <w:rFonts w:hint="eastAsia"/>
          </w:rPr>
          <w:t>的新号码</w:t>
        </w:r>
      </w:ins>
      <w:r>
        <w:rPr>
          <w:rFonts w:hint="eastAsia"/>
        </w:rPr>
        <w:t>。</w:t>
      </w:r>
      <w:r>
        <w:t>"</w:t>
      </w:r>
    </w:p>
    <w:p w14:paraId="25E5D996" w14:textId="77777777" w:rsidR="00A17960" w:rsidRDefault="00AD66CD">
      <w:r>
        <w:rPr>
          <w:rFonts w:hint="eastAsia"/>
        </w:rPr>
        <w:t>还没来得及等我回答，周小雨</w:t>
      </w:r>
      <w:del w:id="461" w:author="Windows 用户" w:date="2022-01-12T13:57:00Z">
        <w:r w:rsidDel="00964092">
          <w:rPr>
            <w:rFonts w:hint="eastAsia"/>
          </w:rPr>
          <w:delText>好像</w:delText>
        </w:r>
      </w:del>
      <w:r>
        <w:rPr>
          <w:rFonts w:hint="eastAsia"/>
        </w:rPr>
        <w:t>又</w:t>
      </w:r>
      <w:ins w:id="462" w:author="Windows 用户" w:date="2022-01-12T13:58:00Z">
        <w:r w:rsidR="00964092">
          <w:rPr>
            <w:rFonts w:hint="eastAsia"/>
          </w:rPr>
          <w:t>像</w:t>
        </w:r>
      </w:ins>
      <w:r>
        <w:rPr>
          <w:rFonts w:hint="eastAsia"/>
        </w:rPr>
        <w:t>想起了什么</w:t>
      </w:r>
      <w:ins w:id="463" w:author="Windows 用户" w:date="2022-01-12T13:57:00Z">
        <w:r w:rsidR="00964092">
          <w:rPr>
            <w:rFonts w:hint="eastAsia"/>
          </w:rPr>
          <w:t>似的</w:t>
        </w:r>
      </w:ins>
      <w:r>
        <w:rPr>
          <w:rFonts w:hint="eastAsia"/>
        </w:rPr>
        <w:t>，接着</w:t>
      </w:r>
      <w:del w:id="464" w:author="Windows 用户" w:date="2022-01-12T08:57:00Z">
        <w:r w:rsidDel="00FD713A">
          <w:rPr>
            <w:rFonts w:hint="eastAsia"/>
          </w:rPr>
          <w:delText>说道</w:delText>
        </w:r>
      </w:del>
      <w:ins w:id="465" w:author="Windows 用户" w:date="2022-01-12T08:57:00Z">
        <w:r w:rsidR="00FD713A">
          <w:rPr>
            <w:rFonts w:hint="eastAsia"/>
          </w:rPr>
          <w:t>往下说</w:t>
        </w:r>
      </w:ins>
      <w:r>
        <w:rPr>
          <w:rFonts w:hint="eastAsia"/>
        </w:rPr>
        <w:t>。</w:t>
      </w:r>
    </w:p>
    <w:p w14:paraId="7DD90896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就我们组的小聚会。</w:t>
      </w:r>
      <w:r>
        <w:t>"</w:t>
      </w:r>
    </w:p>
    <w:p w14:paraId="0A2B4C12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对了，智子也会来参加哦，你还记得</w:t>
      </w:r>
      <w:ins w:id="466" w:author="Windows 用户" w:date="2022-01-12T13:58:00Z">
        <w:r w:rsidR="00E5044C">
          <w:rPr>
            <w:rFonts w:hint="eastAsia"/>
          </w:rPr>
          <w:t>她</w:t>
        </w:r>
      </w:ins>
      <w:r>
        <w:rPr>
          <w:rFonts w:hint="eastAsia"/>
        </w:rPr>
        <w:t>吗</w:t>
      </w:r>
      <w:del w:id="467" w:author="Windows 用户" w:date="2022-01-12T08:58:00Z">
        <w:r w:rsidDel="00FD713A">
          <w:rPr>
            <w:rFonts w:hint="eastAsia"/>
          </w:rPr>
          <w:delText>。</w:delText>
        </w:r>
      </w:del>
      <w:ins w:id="468" w:author="Windows 用户" w:date="2022-01-12T08:58:00Z">
        <w:r w:rsidR="00FD713A">
          <w:rPr>
            <w:rFonts w:hint="eastAsia"/>
          </w:rPr>
          <w:t>？</w:t>
        </w:r>
      </w:ins>
      <w:r>
        <w:rPr>
          <w:rFonts w:hint="eastAsia"/>
        </w:rPr>
        <w:t>说是坐今天晚上的飞机过来。</w:t>
      </w:r>
      <w:r>
        <w:t>"</w:t>
      </w:r>
    </w:p>
    <w:p w14:paraId="3A11FF78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0103 </w:t>
      </w:r>
      <w:r>
        <w:rPr>
          <w:rFonts w:hint="eastAsia"/>
          <w:highlight w:val="cyan"/>
        </w:rPr>
        <w:t>}</w:t>
      </w:r>
    </w:p>
    <w:p w14:paraId="5F826985" w14:textId="77777777" w:rsidR="00A17960" w:rsidRDefault="00AD66CD">
      <w:r>
        <w:rPr>
          <w:rFonts w:hint="eastAsia"/>
        </w:rPr>
        <w:t>听到这个名字，</w:t>
      </w:r>
      <w:ins w:id="469" w:author="Windows 用户" w:date="2022-01-12T08:59:00Z">
        <w:r w:rsidR="00FD713A">
          <w:rPr>
            <w:rFonts w:hint="eastAsia"/>
          </w:rPr>
          <w:t>我</w:t>
        </w:r>
      </w:ins>
      <w:r>
        <w:rPr>
          <w:rFonts w:hint="eastAsia"/>
        </w:rPr>
        <w:t>一瞬间有些</w:t>
      </w:r>
      <w:del w:id="470" w:author="Windows 用户" w:date="2022-01-12T08:59:00Z">
        <w:r w:rsidDel="00FD713A">
          <w:rPr>
            <w:rFonts w:hint="eastAsia"/>
          </w:rPr>
          <w:delText>怔忡</w:delText>
        </w:r>
      </w:del>
      <w:ins w:id="471" w:author="Windows 用户" w:date="2022-01-12T08:59:00Z">
        <w:r w:rsidR="00FD713A">
          <w:rPr>
            <w:rFonts w:hint="eastAsia"/>
          </w:rPr>
          <w:t>恍惚</w:t>
        </w:r>
      </w:ins>
      <w:r>
        <w:rPr>
          <w:rFonts w:hint="eastAsia"/>
        </w:rPr>
        <w:t>。</w:t>
      </w:r>
    </w:p>
    <w:p w14:paraId="291705BC" w14:textId="77777777" w:rsidR="00A17960" w:rsidRDefault="00AD66CD">
      <w:r>
        <w:rPr>
          <w:rFonts w:hint="eastAsia"/>
        </w:rPr>
        <w:t>智子是当年</w:t>
      </w:r>
      <w:del w:id="472" w:author="Windows 用户" w:date="2022-01-12T09:00:00Z">
        <w:r w:rsidDel="00FD713A">
          <w:rPr>
            <w:rFonts w:hint="eastAsia"/>
          </w:rPr>
          <w:delText>来</w:delText>
        </w:r>
      </w:del>
      <w:r>
        <w:rPr>
          <w:rFonts w:hint="eastAsia"/>
        </w:rPr>
        <w:t>我们班里的日本交换留学生。</w:t>
      </w:r>
    </w:p>
    <w:p w14:paraId="7343BEC8" w14:textId="77777777" w:rsidR="00A17960" w:rsidRDefault="00AD66CD">
      <w:r>
        <w:rPr>
          <w:rFonts w:hint="eastAsia"/>
        </w:rPr>
        <w:t>或许是因为少年时代的懵懂，</w:t>
      </w:r>
      <w:ins w:id="473" w:author="Windows 用户" w:date="2022-01-12T13:59:00Z">
        <w:r w:rsidR="007D7A40">
          <w:rPr>
            <w:rFonts w:hint="eastAsia"/>
          </w:rPr>
          <w:t>我</w:t>
        </w:r>
      </w:ins>
      <w:r>
        <w:rPr>
          <w:rFonts w:hint="eastAsia"/>
        </w:rPr>
        <w:t>对</w:t>
      </w:r>
      <w:del w:id="474" w:author="Windows 用户" w:date="2022-01-12T13:59:00Z">
        <w:r w:rsidDel="007D7A40">
          <w:rPr>
            <w:rFonts w:hint="eastAsia"/>
          </w:rPr>
          <w:delText>这个日本小姐姐</w:delText>
        </w:r>
      </w:del>
      <w:ins w:id="475" w:author="Windows 用户" w:date="2022-01-12T13:59:00Z">
        <w:r w:rsidR="007D7A40">
          <w:rPr>
            <w:rFonts w:hint="eastAsia"/>
          </w:rPr>
          <w:t>她</w:t>
        </w:r>
      </w:ins>
      <w:r>
        <w:rPr>
          <w:rFonts w:hint="eastAsia"/>
        </w:rPr>
        <w:t>有</w:t>
      </w:r>
      <w:del w:id="476" w:author="Windows 用户" w:date="2022-01-12T13:59:00Z">
        <w:r w:rsidDel="007D7A40">
          <w:rPr>
            <w:rFonts w:hint="eastAsia"/>
          </w:rPr>
          <w:delText>着</w:delText>
        </w:r>
      </w:del>
      <w:ins w:id="477" w:author="Windows 用户" w:date="2022-01-12T13:59:00Z">
        <w:r w:rsidR="007D7A40">
          <w:rPr>
            <w:rFonts w:hint="eastAsia"/>
          </w:rPr>
          <w:t>种</w:t>
        </w:r>
      </w:ins>
      <w:r>
        <w:rPr>
          <w:rFonts w:hint="eastAsia"/>
        </w:rPr>
        <w:t>莫名的好感。</w:t>
      </w:r>
    </w:p>
    <w:p w14:paraId="08FAF56C" w14:textId="77777777" w:rsidR="00A17960" w:rsidRDefault="00AD66CD">
      <w:r>
        <w:rPr>
          <w:rFonts w:hint="eastAsia"/>
        </w:rPr>
        <w:t>“十年之约”就是她回国之前与我们</w:t>
      </w:r>
      <w:ins w:id="478" w:author="郭 侃亮" w:date="2021-12-03T20:34:00Z">
        <w:r>
          <w:rPr>
            <w:rFonts w:hint="eastAsia"/>
          </w:rPr>
          <w:t>做</w:t>
        </w:r>
      </w:ins>
      <w:r>
        <w:rPr>
          <w:rFonts w:hint="eastAsia"/>
        </w:rPr>
        <w:t>的约定。但是都过了十年了，她还记得吗</w:t>
      </w:r>
      <w:del w:id="479" w:author="Windows 用户" w:date="2022-01-12T09:00:00Z">
        <w:r w:rsidDel="00FD713A">
          <w:rPr>
            <w:rFonts w:hint="eastAsia"/>
          </w:rPr>
          <w:delText>。</w:delText>
        </w:r>
      </w:del>
      <w:ins w:id="480" w:author="Windows 用户" w:date="2022-01-12T09:00:00Z">
        <w:r w:rsidR="00FD713A">
          <w:rPr>
            <w:rFonts w:hint="eastAsia"/>
          </w:rPr>
          <w:t>？</w:t>
        </w:r>
      </w:ins>
    </w:p>
    <w:p w14:paraId="4B03D119" w14:textId="733C46BF" w:rsidR="009102E3" w:rsidRDefault="009102E3" w:rsidP="009102E3">
      <w:pPr>
        <w:rPr>
          <w:ins w:id="481" w:author="郭 侃亮" w:date="2022-01-20T17:20:00Z"/>
        </w:rPr>
      </w:pPr>
      <w:ins w:id="482" w:author="郭 侃亮" w:date="2022-01-20T17:2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483" w:author="郭 侃亮" w:date="2022-01-21T14:45:00Z">
        <w:r w:rsidR="00912C88">
          <w:rPr>
            <w:highlight w:val="yellow"/>
          </w:rPr>
          <w:t>rz</w:t>
        </w:r>
      </w:ins>
      <w:ins w:id="484" w:author="郭 侃亮" w:date="2022-01-20T17:20:00Z">
        <w:r>
          <w:rPr>
            <w:rFonts w:hint="eastAsia"/>
            <w:highlight w:val="yellow"/>
          </w:rPr>
          <w:t>}</w:t>
        </w:r>
      </w:ins>
    </w:p>
    <w:p w14:paraId="1EA5DFF7" w14:textId="77777777" w:rsidR="00A17960" w:rsidRDefault="00AD66CD">
      <w:r>
        <w:rPr>
          <w:rFonts w:hint="eastAsia"/>
        </w:rPr>
        <w:t>我：</w:t>
      </w:r>
      <w:ins w:id="485" w:author="Windows 用户" w:date="2022-01-12T13:59:00Z">
        <w:r w:rsidR="00FB560F">
          <w:t>"</w:t>
        </w:r>
      </w:ins>
      <w:del w:id="486" w:author="Windows 用户" w:date="2022-01-12T13:59:00Z">
        <w:r w:rsidDel="00FB560F">
          <w:delText>”</w:delText>
        </w:r>
      </w:del>
      <w:r>
        <w:t>你确定</w:t>
      </w:r>
      <w:ins w:id="487" w:author="郭 侃亮" w:date="2021-12-29T14:24:00Z">
        <w:r>
          <w:rPr>
            <w:rFonts w:hint="eastAsia"/>
          </w:rPr>
          <w:t>……</w:t>
        </w:r>
      </w:ins>
      <w:del w:id="488" w:author="郭 侃亮" w:date="2021-12-29T14:24:00Z">
        <w:r>
          <w:delText>，</w:delText>
        </w:r>
      </w:del>
      <w:r>
        <w:t>她会来？</w:t>
      </w:r>
      <w:ins w:id="489" w:author="Windows 用户" w:date="2022-01-12T13:59:00Z">
        <w:r w:rsidR="00FB560F">
          <w:t>"</w:t>
        </w:r>
      </w:ins>
      <w:del w:id="490" w:author="Windows 用户" w:date="2022-01-12T13:59:00Z">
        <w:r w:rsidDel="00FB560F">
          <w:delText>”</w:delText>
        </w:r>
      </w:del>
    </w:p>
    <w:p w14:paraId="5C8DD541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嘻嘻，明天你就知道啦！果然你还是对智子念念不忘呢。</w:t>
      </w:r>
      <w:r>
        <w:t>"</w:t>
      </w:r>
    </w:p>
    <w:p w14:paraId="51000930" w14:textId="507A4774" w:rsidR="009102E3" w:rsidRDefault="009102E3" w:rsidP="009102E3">
      <w:pPr>
        <w:rPr>
          <w:ins w:id="491" w:author="郭 侃亮" w:date="2022-01-20T17:20:00Z"/>
        </w:rPr>
      </w:pPr>
      <w:ins w:id="492" w:author="郭 侃亮" w:date="2022-01-20T17:2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493" w:author="郭 侃亮" w:date="2022-01-21T14:45:00Z">
        <w:r w:rsidR="00912C88">
          <w:rPr>
            <w:highlight w:val="yellow"/>
          </w:rPr>
          <w:t>jy</w:t>
        </w:r>
      </w:ins>
      <w:ins w:id="494" w:author="郭 侃亮" w:date="2022-01-20T17:20:00Z">
        <w:r>
          <w:rPr>
            <w:rFonts w:hint="eastAsia"/>
            <w:highlight w:val="yellow"/>
          </w:rPr>
          <w:t>}</w:t>
        </w:r>
      </w:ins>
    </w:p>
    <w:p w14:paraId="483B063D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哪里……我是……</w:t>
      </w:r>
      <w:r>
        <w:t>"</w:t>
      </w:r>
    </w:p>
    <w:p w14:paraId="1B6B3405" w14:textId="77777777" w:rsidR="00A17960" w:rsidRDefault="00AD66CD">
      <w:r>
        <w:rPr>
          <w:rFonts w:hint="eastAsia"/>
        </w:rPr>
        <w:t>周小雨：</w:t>
      </w:r>
      <w:r>
        <w:t>"</w:t>
      </w:r>
      <w:del w:id="495" w:author="Windows 用户" w:date="2022-01-12T09:01:00Z">
        <w:r w:rsidDel="00FD713A">
          <w:rPr>
            <w:rFonts w:hint="eastAsia"/>
          </w:rPr>
          <w:delText>好吧，</w:delText>
        </w:r>
      </w:del>
      <w:ins w:id="496" w:author="Windows 用户" w:date="2022-01-12T09:01:00Z">
        <w:r w:rsidR="00FD713A">
          <w:rPr>
            <w:rFonts w:hint="eastAsia"/>
          </w:rPr>
          <w:t>那</w:t>
        </w:r>
      </w:ins>
      <w:r>
        <w:rPr>
          <w:rFonts w:hint="eastAsia"/>
        </w:rPr>
        <w:t>就这样</w:t>
      </w:r>
      <w:ins w:id="497" w:author="Windows 用户" w:date="2022-01-12T09:01:00Z">
        <w:r w:rsidR="00FD713A">
          <w:rPr>
            <w:rFonts w:hint="eastAsia"/>
          </w:rPr>
          <w:t>，</w:t>
        </w:r>
      </w:ins>
      <w:r>
        <w:rPr>
          <w:rFonts w:hint="eastAsia"/>
        </w:rPr>
        <w:t>明天见</w:t>
      </w:r>
      <w:ins w:id="498" w:author="郭 侃亮" w:date="2021-12-03T20:34:00Z">
        <w:r>
          <w:rPr>
            <w:rFonts w:hint="eastAsia"/>
          </w:rPr>
          <w:t>啦</w:t>
        </w:r>
      </w:ins>
      <w:del w:id="499" w:author="郭 侃亮" w:date="2021-12-03T20:34:00Z">
        <w:r>
          <w:rPr>
            <w:rFonts w:hint="eastAsia"/>
          </w:rPr>
          <w:delText>拉</w:delText>
        </w:r>
      </w:del>
      <w:r>
        <w:rPr>
          <w:rFonts w:hint="eastAsia"/>
        </w:rPr>
        <w:t>。</w:t>
      </w:r>
      <w:r>
        <w:t>"</w:t>
      </w:r>
    </w:p>
    <w:p w14:paraId="7AB75FD5" w14:textId="77777777" w:rsidR="00A17960" w:rsidRDefault="00AD66CD">
      <w:r>
        <w:rPr>
          <w:rFonts w:hint="eastAsia"/>
        </w:rPr>
        <w:t>周小雨不由分说地挂断了电话。</w:t>
      </w:r>
    </w:p>
    <w:p w14:paraId="0A477FB3" w14:textId="1DC54944" w:rsidR="009102E3" w:rsidRDefault="009102E3" w:rsidP="009102E3">
      <w:pPr>
        <w:rPr>
          <w:ins w:id="500" w:author="郭 侃亮" w:date="2022-01-20T17:20:00Z"/>
        </w:rPr>
      </w:pPr>
      <w:ins w:id="501" w:author="郭 侃亮" w:date="2022-01-20T17:2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</w:t>
        </w:r>
      </w:ins>
      <w:ins w:id="502" w:author="郭 侃亮" w:date="2022-01-20T17:21:00Z">
        <w:r>
          <w:rPr>
            <w:highlight w:val="yellow"/>
          </w:rPr>
          <w:t>3</w:t>
        </w:r>
      </w:ins>
      <w:ins w:id="503" w:author="郭 侃亮" w:date="2022-01-21T14:45:00Z">
        <w:r w:rsidR="00912C88">
          <w:rPr>
            <w:highlight w:val="yellow"/>
          </w:rPr>
          <w:t>kx</w:t>
        </w:r>
      </w:ins>
      <w:ins w:id="504" w:author="郭 侃亮" w:date="2022-01-20T17:20:00Z">
        <w:r>
          <w:rPr>
            <w:rFonts w:hint="eastAsia"/>
            <w:highlight w:val="yellow"/>
          </w:rPr>
          <w:t>}</w:t>
        </w:r>
      </w:ins>
    </w:p>
    <w:p w14:paraId="67E45B2C" w14:textId="77777777" w:rsidR="00A17960" w:rsidRDefault="00AD66CD">
      <w:r>
        <w:rPr>
          <w:rFonts w:hint="eastAsia"/>
        </w:rPr>
        <w:t>她的性格</w:t>
      </w:r>
      <w:ins w:id="505" w:author="郭 侃亮" w:date="2021-12-03T20:34:00Z">
        <w:r>
          <w:rPr>
            <w:rFonts w:hint="eastAsia"/>
          </w:rPr>
          <w:t>还是</w:t>
        </w:r>
      </w:ins>
      <w:r>
        <w:rPr>
          <w:rFonts w:hint="eastAsia"/>
        </w:rPr>
        <w:t>和高中时代</w:t>
      </w:r>
      <w:del w:id="506" w:author="Windows 用户" w:date="2022-01-12T09:01:00Z">
        <w:r w:rsidDel="00FD713A">
          <w:rPr>
            <w:rFonts w:hint="eastAsia"/>
          </w:rPr>
          <w:delText>一点也</w:delText>
        </w:r>
      </w:del>
      <w:ins w:id="507" w:author="郭 侃亮" w:date="2021-12-03T20:34:00Z">
        <w:r>
          <w:rPr>
            <w:rFonts w:hint="eastAsia"/>
          </w:rPr>
          <w:t>一样</w:t>
        </w:r>
      </w:ins>
      <w:del w:id="508" w:author="郭 侃亮" w:date="2021-12-03T20:34:00Z">
        <w:r>
          <w:rPr>
            <w:rFonts w:hint="eastAsia"/>
          </w:rPr>
          <w:delText>没变</w:delText>
        </w:r>
      </w:del>
      <w:r>
        <w:rPr>
          <w:rFonts w:hint="eastAsia"/>
        </w:rPr>
        <w:t>，干脆、利落、让人</w:t>
      </w:r>
      <w:del w:id="509" w:author="Windows 用户" w:date="2022-01-12T09:01:00Z">
        <w:r w:rsidDel="00FD713A">
          <w:rPr>
            <w:rFonts w:hint="eastAsia"/>
          </w:rPr>
          <w:delText>很难</w:delText>
        </w:r>
      </w:del>
      <w:ins w:id="510" w:author="Windows 用户" w:date="2022-01-12T09:01:00Z">
        <w:r w:rsidR="00FD713A">
          <w:rPr>
            <w:rFonts w:hint="eastAsia"/>
          </w:rPr>
          <w:t>难以</w:t>
        </w:r>
      </w:ins>
      <w:r>
        <w:rPr>
          <w:rFonts w:hint="eastAsia"/>
        </w:rPr>
        <w:t>拒绝。</w:t>
      </w:r>
    </w:p>
    <w:p w14:paraId="3E8A9D4C" w14:textId="77777777" w:rsidR="00A17960" w:rsidRDefault="00AD66CD">
      <w:r>
        <w:rPr>
          <w:rFonts w:hint="eastAsia"/>
        </w:rPr>
        <w:t>当年周小雨和智子</w:t>
      </w:r>
      <w:del w:id="511" w:author="Windows 用户" w:date="2022-01-12T09:01:00Z">
        <w:r w:rsidDel="00FD713A">
          <w:rPr>
            <w:rFonts w:hint="eastAsia"/>
          </w:rPr>
          <w:delText>是</w:delText>
        </w:r>
      </w:del>
      <w:r>
        <w:rPr>
          <w:rFonts w:hint="eastAsia"/>
        </w:rPr>
        <w:t>住</w:t>
      </w:r>
      <w:del w:id="512" w:author="Windows 用户" w:date="2022-01-12T09:01:00Z">
        <w:r w:rsidDel="00FD713A">
          <w:rPr>
            <w:rFonts w:hint="eastAsia"/>
          </w:rPr>
          <w:delText>在</w:delText>
        </w:r>
      </w:del>
      <w:ins w:id="513" w:author="Windows 用户" w:date="2022-01-12T09:01:00Z">
        <w:r w:rsidR="00FD713A">
          <w:rPr>
            <w:rFonts w:hint="eastAsia"/>
          </w:rPr>
          <w:t>同</w:t>
        </w:r>
      </w:ins>
      <w:r>
        <w:rPr>
          <w:rFonts w:hint="eastAsia"/>
        </w:rPr>
        <w:t>一个寝室</w:t>
      </w:r>
      <w:ins w:id="514" w:author="郭 侃亮" w:date="2021-12-03T20:34:00Z">
        <w:del w:id="515" w:author="Windows 用户" w:date="2022-01-12T09:01:00Z">
          <w:r w:rsidDel="00FD713A">
            <w:rPr>
              <w:rFonts w:hint="eastAsia"/>
            </w:rPr>
            <w:delText>的</w:delText>
          </w:r>
        </w:del>
      </w:ins>
      <w:r>
        <w:rPr>
          <w:rFonts w:hint="eastAsia"/>
        </w:rPr>
        <w:t>，两个人</w:t>
      </w:r>
      <w:del w:id="516" w:author="郭 侃亮" w:date="2021-12-03T20:34:00Z">
        <w:r>
          <w:rPr>
            <w:rFonts w:hint="eastAsia"/>
          </w:rPr>
          <w:delText>路上</w:delText>
        </w:r>
      </w:del>
      <w:ins w:id="517" w:author="郭 侃亮" w:date="2021-12-03T20:34:00Z">
        <w:r>
          <w:rPr>
            <w:rFonts w:hint="eastAsia"/>
          </w:rPr>
          <w:t>总是</w:t>
        </w:r>
      </w:ins>
      <w:r>
        <w:rPr>
          <w:rFonts w:hint="eastAsia"/>
        </w:rPr>
        <w:t>形影不离。</w:t>
      </w:r>
    </w:p>
    <w:p w14:paraId="66C13F2E" w14:textId="77777777" w:rsidR="00A17960" w:rsidRDefault="00AD66CD">
      <w:ins w:id="518" w:author="郭 侃亮" w:date="2021-12-29T14:25:00Z">
        <w:r>
          <w:rPr>
            <w:rFonts w:hint="eastAsia"/>
          </w:rPr>
          <w:t>课上</w:t>
        </w:r>
      </w:ins>
      <w:del w:id="519" w:author="郭 侃亮" w:date="2021-12-29T14:25:00Z">
        <w:r>
          <w:rPr>
            <w:rFonts w:hint="eastAsia"/>
          </w:rPr>
          <w:delText>放学在路上</w:delText>
        </w:r>
      </w:del>
      <w:ins w:id="520" w:author="Windows 用户" w:date="2022-01-12T14:00:00Z">
        <w:r w:rsidR="00FB560F">
          <w:rPr>
            <w:rFonts w:hint="eastAsia"/>
          </w:rPr>
          <w:t>我</w:t>
        </w:r>
      </w:ins>
      <w:r>
        <w:rPr>
          <w:rFonts w:hint="eastAsia"/>
        </w:rPr>
        <w:t>偷偷看智子的时候，</w:t>
      </w:r>
      <w:ins w:id="521" w:author="郭 侃亮" w:date="2021-12-29T14:25:00Z">
        <w:r>
          <w:rPr>
            <w:rFonts w:hint="eastAsia"/>
          </w:rPr>
          <w:t>总是</w:t>
        </w:r>
        <w:del w:id="522" w:author="Windows 用户" w:date="2022-01-12T09:02:00Z">
          <w:r w:rsidDel="00FD713A">
            <w:rPr>
              <w:rFonts w:hint="eastAsia"/>
            </w:rPr>
            <w:delText>能</w:delText>
          </w:r>
        </w:del>
      </w:ins>
      <w:r>
        <w:rPr>
          <w:rFonts w:hint="eastAsia"/>
        </w:rPr>
        <w:t>被周小雨发现，还被调侃了许久。</w:t>
      </w:r>
    </w:p>
    <w:p w14:paraId="1EA1A7FF" w14:textId="77777777" w:rsidR="00A17960" w:rsidRDefault="00FB560F">
      <w:ins w:id="523" w:author="Windows 用户" w:date="2022-01-12T14:00:00Z">
        <w:r>
          <w:rPr>
            <w:rFonts w:hint="eastAsia"/>
          </w:rPr>
          <w:t>我的</w:t>
        </w:r>
      </w:ins>
      <w:ins w:id="524" w:author="郭 侃亮" w:date="2021-12-29T14:25:00Z">
        <w:r w:rsidR="00AD66CD">
          <w:rPr>
            <w:rFonts w:hint="eastAsia"/>
          </w:rPr>
          <w:t>心中</w:t>
        </w:r>
      </w:ins>
      <w:r w:rsidR="00AD66CD">
        <w:rPr>
          <w:rFonts w:hint="eastAsia"/>
        </w:rPr>
        <w:t>莫名产生了一种复杂的情绪。</w:t>
      </w:r>
    </w:p>
    <w:p w14:paraId="3AB6A4C6" w14:textId="77777777" w:rsidR="00A17960" w:rsidRDefault="00AD66CD">
      <w:pPr>
        <w:rPr>
          <w:del w:id="525" w:author="郭 侃亮" w:date="2021-12-29T14:25:00Z"/>
        </w:rPr>
      </w:pPr>
      <w:del w:id="526" w:author="Windows 用户" w:date="2022-01-12T09:03:00Z">
        <w:r w:rsidDel="00FD713A">
          <w:rPr>
            <w:rFonts w:hint="eastAsia"/>
          </w:rPr>
          <w:delText>回忆</w:delText>
        </w:r>
      </w:del>
      <w:del w:id="527" w:author="Windows 用户" w:date="2022-01-12T09:04:00Z">
        <w:r w:rsidDel="00FD713A">
          <w:rPr>
            <w:rFonts w:hint="eastAsia"/>
          </w:rPr>
          <w:delText>就像是</w:delText>
        </w:r>
      </w:del>
      <w:del w:id="528" w:author="Windows 用户" w:date="2022-01-12T09:03:00Z">
        <w:r w:rsidDel="00FD713A">
          <w:rPr>
            <w:rFonts w:hint="eastAsia"/>
          </w:rPr>
          <w:delText>拧开</w:delText>
        </w:r>
      </w:del>
      <w:del w:id="529" w:author="Windows 用户" w:date="2022-01-12T09:02:00Z">
        <w:r w:rsidDel="00FD713A">
          <w:rPr>
            <w:rFonts w:hint="eastAsia"/>
          </w:rPr>
          <w:delText>了</w:delText>
        </w:r>
      </w:del>
      <w:ins w:id="530" w:author="郭 侃亮" w:date="2021-12-03T20:34:00Z">
        <w:del w:id="531" w:author="Windows 用户" w:date="2022-01-12T09:02:00Z">
          <w:r w:rsidDel="00FD713A">
            <w:rPr>
              <w:rFonts w:hint="eastAsia"/>
            </w:rPr>
            <w:delText>的</w:delText>
          </w:r>
        </w:del>
      </w:ins>
      <w:del w:id="532" w:author="Windows 用户" w:date="2022-01-12T09:03:00Z">
        <w:r w:rsidDel="00FD713A">
          <w:rPr>
            <w:rFonts w:hint="eastAsia"/>
          </w:rPr>
          <w:delText>水龙头</w:delText>
        </w:r>
      </w:del>
      <w:ins w:id="533" w:author="Windows 用户" w:date="2022-01-12T09:04:00Z">
        <w:r w:rsidR="00FD713A">
          <w:rPr>
            <w:rFonts w:hint="eastAsia"/>
          </w:rPr>
          <w:t>仿佛按下了</w:t>
        </w:r>
      </w:ins>
      <w:ins w:id="534" w:author="Windows 用户" w:date="2022-01-12T09:03:00Z">
        <w:r w:rsidR="00FD713A">
          <w:rPr>
            <w:rFonts w:hint="eastAsia"/>
          </w:rPr>
          <w:t>回忆的开关</w:t>
        </w:r>
      </w:ins>
      <w:r>
        <w:rPr>
          <w:rFonts w:hint="eastAsia"/>
        </w:rPr>
        <w:t>，那些有关青春的美好</w:t>
      </w:r>
      <w:ins w:id="535" w:author="Windows 用户" w:date="2022-01-12T09:06:00Z">
        <w:r w:rsidR="00BB6C69">
          <w:rPr>
            <w:rFonts w:hint="eastAsia"/>
          </w:rPr>
          <w:t>记忆</w:t>
        </w:r>
      </w:ins>
      <w:del w:id="536" w:author="郭 侃亮" w:date="2021-12-03T21:15:00Z">
        <w:r>
          <w:rPr>
            <w:rFonts w:hint="eastAsia"/>
          </w:rPr>
          <w:delText>和遗憾</w:delText>
        </w:r>
      </w:del>
      <w:del w:id="537" w:author="Windows 用户" w:date="2022-01-12T09:04:00Z">
        <w:r w:rsidDel="00FD713A">
          <w:rPr>
            <w:rFonts w:hint="eastAsia"/>
          </w:rPr>
          <w:delText>就这样</w:delText>
        </w:r>
      </w:del>
      <w:r>
        <w:rPr>
          <w:rFonts w:hint="eastAsia"/>
        </w:rPr>
        <w:t>一股脑</w:t>
      </w:r>
      <w:ins w:id="538" w:author="Windows 用户" w:date="2022-01-12T09:04:00Z">
        <w:r w:rsidR="00FD713A">
          <w:rPr>
            <w:rFonts w:hint="eastAsia"/>
          </w:rPr>
          <w:t>地</w:t>
        </w:r>
      </w:ins>
      <w:r>
        <w:rPr>
          <w:rFonts w:hint="eastAsia"/>
        </w:rPr>
        <w:t>涌上心头。</w:t>
      </w:r>
    </w:p>
    <w:p w14:paraId="0BDC102E" w14:textId="77777777" w:rsidR="00A17960" w:rsidRDefault="00A17960">
      <w:pPr>
        <w:rPr>
          <w:ins w:id="539" w:author="郭 侃亮" w:date="2021-12-29T14:25:00Z"/>
        </w:rPr>
      </w:pPr>
    </w:p>
    <w:p w14:paraId="14657CCC" w14:textId="77777777" w:rsidR="00A17960" w:rsidRDefault="00AD66CD">
      <w:r>
        <w:t>不知道智子现在怎么样了</w:t>
      </w:r>
      <w:r>
        <w:rPr>
          <w:rFonts w:hint="eastAsia"/>
        </w:rPr>
        <w:t>……</w:t>
      </w:r>
    </w:p>
    <w:p w14:paraId="1471478C" w14:textId="77777777" w:rsidR="00A17960" w:rsidRDefault="00AD66CD">
      <w:r>
        <w:rPr>
          <w:rFonts w:hint="eastAsia"/>
        </w:rPr>
        <w:t>或许</w:t>
      </w:r>
      <w:del w:id="540" w:author="Windows 用户" w:date="2022-01-12T09:06:00Z">
        <w:r w:rsidDel="00BB6C69">
          <w:rPr>
            <w:rFonts w:hint="eastAsia"/>
          </w:rPr>
          <w:delText>，</w:delText>
        </w:r>
      </w:del>
      <w:ins w:id="541" w:author="Windows 用户" w:date="2022-01-12T14:00:00Z">
        <w:r w:rsidR="00FB560F">
          <w:rPr>
            <w:rFonts w:hint="eastAsia"/>
          </w:rPr>
          <w:t>我</w:t>
        </w:r>
      </w:ins>
      <w:r>
        <w:rPr>
          <w:rFonts w:hint="eastAsia"/>
        </w:rPr>
        <w:t>心里</w:t>
      </w:r>
      <w:del w:id="542" w:author="Windows 用户" w:date="2022-01-12T14:01:00Z">
        <w:r w:rsidDel="00FB560F">
          <w:rPr>
            <w:rFonts w:hint="eastAsia"/>
          </w:rPr>
          <w:delText>还是</w:delText>
        </w:r>
      </w:del>
      <w:r>
        <w:rPr>
          <w:rFonts w:hint="eastAsia"/>
        </w:rPr>
        <w:t>对这个十年之约有些许期待，但是一想到自己窘迫的样子，</w:t>
      </w:r>
      <w:del w:id="543" w:author="Windows 用户" w:date="2022-01-12T09:06:00Z">
        <w:r w:rsidDel="00BB6C69">
          <w:rPr>
            <w:rFonts w:hint="eastAsia"/>
          </w:rPr>
          <w:delText>心里</w:delText>
        </w:r>
      </w:del>
      <w:ins w:id="544" w:author="Windows 用户" w:date="2022-01-12T09:07:00Z">
        <w:r w:rsidR="00BB6C69">
          <w:rPr>
            <w:rFonts w:hint="eastAsia"/>
          </w:rPr>
          <w:t>还是</w:t>
        </w:r>
      </w:ins>
      <w:r>
        <w:rPr>
          <w:rFonts w:hint="eastAsia"/>
        </w:rPr>
        <w:t>不由地打退堂鼓。</w:t>
      </w:r>
    </w:p>
    <w:p w14:paraId="24214B14" w14:textId="16E83B07" w:rsidR="009102E3" w:rsidRDefault="009102E3" w:rsidP="009102E3">
      <w:pPr>
        <w:rPr>
          <w:ins w:id="545" w:author="郭 侃亮" w:date="2022-01-20T17:21:00Z"/>
        </w:rPr>
      </w:pPr>
      <w:ins w:id="546" w:author="郭 侃亮" w:date="2022-01-20T17:2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547" w:author="郭 侃亮" w:date="2022-01-21T14:45:00Z">
        <w:r w:rsidR="00912C88">
          <w:rPr>
            <w:highlight w:val="yellow"/>
          </w:rPr>
          <w:t>kx</w:t>
        </w:r>
      </w:ins>
      <w:ins w:id="548" w:author="郭 侃亮" w:date="2022-01-20T17:21:00Z">
        <w:r>
          <w:rPr>
            <w:rFonts w:hint="eastAsia"/>
            <w:highlight w:val="yellow"/>
          </w:rPr>
          <w:t>}</w:t>
        </w:r>
      </w:ins>
    </w:p>
    <w:p w14:paraId="58D28A7E" w14:textId="77777777" w:rsidR="00A17960" w:rsidRDefault="00AD66CD">
      <w:r>
        <w:rPr>
          <w:rFonts w:hint="eastAsia"/>
        </w:rPr>
        <w:t>算了，去就去吧，也算是给自己的青春画一个句号。</w:t>
      </w:r>
      <w:r>
        <w:rPr>
          <w:rFonts w:hint="eastAsia"/>
        </w:rPr>
        <w:t xml:space="preserve"> </w:t>
      </w:r>
    </w:p>
    <w:p w14:paraId="2017EC4D" w14:textId="77777777" w:rsidR="00A17960" w:rsidRDefault="00AD66CD">
      <w:pPr>
        <w:rPr>
          <w:highlight w:val="cyan"/>
        </w:rPr>
      </w:pPr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 BGM</w:t>
      </w:r>
      <w:del w:id="549" w:author="郭 侃亮" w:date="2021-12-07T10:19:00Z">
        <w:r>
          <w:rPr>
            <w:highlight w:val="cyan"/>
          </w:rPr>
          <w:delText xml:space="preserve"> </w:delText>
        </w:r>
        <w:r>
          <w:rPr>
            <w:rFonts w:hint="eastAsia"/>
            <w:highlight w:val="cyan"/>
          </w:rPr>
          <w:delText>b</w:delText>
        </w:r>
        <w:r>
          <w:rPr>
            <w:highlight w:val="cyan"/>
          </w:rPr>
          <w:delText xml:space="preserve">0103 </w:delText>
        </w:r>
      </w:del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50D1085C" w14:textId="77777777" w:rsidR="00A17960" w:rsidRDefault="00A17960">
      <w:pPr>
        <w:rPr>
          <w:highlight w:val="yellow"/>
        </w:rPr>
      </w:pPr>
    </w:p>
    <w:p w14:paraId="7E3A88B6" w14:textId="77777777" w:rsidR="00A17960" w:rsidRDefault="00A17960">
      <w:pPr>
        <w:rPr>
          <w:highlight w:val="yellow"/>
        </w:rPr>
      </w:pPr>
    </w:p>
    <w:p w14:paraId="269B9F69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黑屏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3B3F4B33" w14:textId="77777777" w:rsidR="00A17960" w:rsidRDefault="00A17960">
      <w:pPr>
        <w:rPr>
          <w:highlight w:val="yellow"/>
        </w:rPr>
      </w:pPr>
    </w:p>
    <w:p w14:paraId="0634A505" w14:textId="77777777" w:rsidR="00A17960" w:rsidRDefault="00AD66CD"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显示章节背景</w:t>
      </w:r>
      <w:r>
        <w:rPr>
          <w:rFonts w:hint="eastAsia"/>
          <w:highlight w:val="green"/>
        </w:rPr>
        <w:t xml:space="preserve">  </w:t>
      </w:r>
      <w:r>
        <w:rPr>
          <w:rFonts w:hint="eastAsia"/>
          <w:highlight w:val="green"/>
        </w:rPr>
        <w:t>序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约定</w:t>
      </w:r>
      <w:r>
        <w:rPr>
          <w:rFonts w:hint="eastAsia"/>
          <w:highlight w:val="green"/>
        </w:rPr>
        <w:t>}</w:t>
      </w:r>
    </w:p>
    <w:p w14:paraId="2CAB5ADA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黑屏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44C93337" w14:textId="77777777" w:rsidR="00A17960" w:rsidRDefault="00AD66CD">
      <w:pPr>
        <w:rPr>
          <w:ins w:id="550" w:author="郭 侃亮" w:date="2021-12-07T11:31:00Z"/>
          <w:highlight w:val="green"/>
        </w:rPr>
      </w:pPr>
      <w:ins w:id="551" w:author="郭 侃亮" w:date="2021-12-07T11:31:00Z">
        <w:r>
          <w:rPr>
            <w:highlight w:val="green"/>
          </w:rPr>
          <w:t>#</w:t>
        </w:r>
        <w:r>
          <w:rPr>
            <w:rFonts w:hint="eastAsia"/>
            <w:highlight w:val="green"/>
          </w:rPr>
          <w:t>{</w:t>
        </w:r>
        <w:r>
          <w:rPr>
            <w:rFonts w:hint="eastAsia"/>
            <w:highlight w:val="green"/>
          </w:rPr>
          <w:t>显示背景</w:t>
        </w:r>
        <w:r>
          <w:rPr>
            <w:rFonts w:hint="eastAsia"/>
            <w:highlight w:val="green"/>
          </w:rPr>
          <w:t xml:space="preserve"> P0</w:t>
        </w:r>
        <w:r>
          <w:rPr>
            <w:highlight w:val="green"/>
          </w:rPr>
          <w:t xml:space="preserve">2 </w:t>
        </w:r>
      </w:ins>
      <w:ins w:id="552" w:author="郭 侃亮" w:date="2021-12-07T11:46:00Z">
        <w:r>
          <w:rPr>
            <w:rFonts w:hint="eastAsia"/>
            <w:highlight w:val="green"/>
          </w:rPr>
          <w:t>xiao</w:t>
        </w:r>
      </w:ins>
      <w:ins w:id="553" w:author="郭 侃亮" w:date="2021-12-07T11:31:00Z">
        <w:r>
          <w:rPr>
            <w:rFonts w:hint="eastAsia"/>
            <w:highlight w:val="green"/>
          </w:rPr>
          <w:t>men}</w:t>
        </w:r>
      </w:ins>
    </w:p>
    <w:p w14:paraId="75BE8C89" w14:textId="77777777" w:rsidR="00A17960" w:rsidRDefault="00AD66CD">
      <w:pPr>
        <w:rPr>
          <w:del w:id="554" w:author="郭 侃亮" w:date="2021-12-07T11:31:00Z"/>
          <w:highlight w:val="green"/>
        </w:rPr>
      </w:pPr>
      <w:del w:id="555" w:author="郭 侃亮" w:date="2021-12-07T11:31:00Z">
        <w:r>
          <w:rPr>
            <w:highlight w:val="green"/>
          </w:rPr>
          <w:delText>#</w:delText>
        </w:r>
        <w:r>
          <w:rPr>
            <w:rFonts w:hint="eastAsia"/>
            <w:highlight w:val="green"/>
          </w:rPr>
          <w:delText>{</w:delText>
        </w:r>
        <w:r>
          <w:rPr>
            <w:rFonts w:hint="eastAsia"/>
            <w:highlight w:val="green"/>
          </w:rPr>
          <w:delText>显示学校大门背景</w:delText>
        </w:r>
        <w:r>
          <w:rPr>
            <w:rFonts w:hint="eastAsia"/>
            <w:highlight w:val="green"/>
          </w:rPr>
          <w:delText>}</w:delText>
        </w:r>
      </w:del>
    </w:p>
    <w:p w14:paraId="2A224F85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ins w:id="556" w:author="郭 侃亮" w:date="2021-12-06T11:36:00Z">
        <w:r>
          <w:rPr>
            <w:rFonts w:hint="eastAsia"/>
            <w:highlight w:val="cyan"/>
          </w:rPr>
          <w:t>b</w:t>
        </w:r>
        <w:r>
          <w:rPr>
            <w:highlight w:val="cyan"/>
          </w:rPr>
          <w:t>0104</w:t>
        </w:r>
      </w:ins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01515C97" w14:textId="77777777" w:rsidR="00A17960" w:rsidRDefault="00AD66CD">
      <w:pPr>
        <w:tabs>
          <w:tab w:val="left" w:pos="1948"/>
        </w:tabs>
      </w:pPr>
      <w:r>
        <w:rPr>
          <w:rFonts w:hint="eastAsia"/>
        </w:rPr>
        <w:t>周日的校园安静</w:t>
      </w:r>
      <w:del w:id="557" w:author="郭 侃亮" w:date="2021-12-03T20:35:00Z">
        <w:r>
          <w:rPr>
            <w:rFonts w:hint="eastAsia"/>
          </w:rPr>
          <w:delText>的</w:delText>
        </w:r>
      </w:del>
      <w:ins w:id="558" w:author="郭 侃亮" w:date="2021-12-03T20:35:00Z">
        <w:r>
          <w:rPr>
            <w:rFonts w:hint="eastAsia"/>
          </w:rPr>
          <w:t>得</w:t>
        </w:r>
      </w:ins>
      <w:r>
        <w:rPr>
          <w:rFonts w:hint="eastAsia"/>
        </w:rPr>
        <w:t>令人感到陌生。</w:t>
      </w:r>
    </w:p>
    <w:p w14:paraId="2959B3F8" w14:textId="77777777" w:rsidR="00A17960" w:rsidRDefault="00AD66CD">
      <w:r>
        <w:rPr>
          <w:rFonts w:hint="eastAsia"/>
        </w:rPr>
        <w:t>时隔多年回到母校，往日</w:t>
      </w:r>
      <w:del w:id="559" w:author="郭 侃亮" w:date="2021-12-03T20:35:00Z">
        <w:r>
          <w:rPr>
            <w:rFonts w:hint="eastAsia"/>
          </w:rPr>
          <w:delText>的</w:delText>
        </w:r>
      </w:del>
      <w:r>
        <w:rPr>
          <w:rFonts w:hint="eastAsia"/>
        </w:rPr>
        <w:t>种种</w:t>
      </w:r>
      <w:del w:id="560" w:author="郭 侃亮" w:date="2021-12-03T20:35:00Z">
        <w:r>
          <w:rPr>
            <w:rFonts w:hint="eastAsia"/>
          </w:rPr>
          <w:delText>就犹如昨天一般</w:delText>
        </w:r>
      </w:del>
      <w:ins w:id="561" w:author="郭 侃亮" w:date="2021-12-03T20:35:00Z">
        <w:r>
          <w:rPr>
            <w:rFonts w:hint="eastAsia"/>
          </w:rPr>
          <w:t>恍若昨日</w:t>
        </w:r>
      </w:ins>
      <w:r>
        <w:rPr>
          <w:rFonts w:hint="eastAsia"/>
        </w:rPr>
        <w:t>，历历在目。</w:t>
      </w:r>
    </w:p>
    <w:p w14:paraId="715A03E3" w14:textId="77777777" w:rsidR="00A17960" w:rsidRDefault="00AD66CD">
      <w:r>
        <w:rPr>
          <w:rFonts w:hint="eastAsia"/>
        </w:rPr>
        <w:t>当年为了省下一些零花钱，每天骑</w:t>
      </w:r>
      <w:ins w:id="562" w:author="郭 侃亮" w:date="2021-12-29T14:26:00Z">
        <w:r>
          <w:rPr>
            <w:rFonts w:hint="eastAsia"/>
          </w:rPr>
          <w:t>自行车</w:t>
        </w:r>
      </w:ins>
      <w:del w:id="563" w:author="郭 侃亮" w:date="2021-12-29T14:26:00Z">
        <w:r>
          <w:rPr>
            <w:rFonts w:hint="eastAsia"/>
          </w:rPr>
          <w:delText>“共享单车”</w:delText>
        </w:r>
      </w:del>
      <w:r>
        <w:rPr>
          <w:rFonts w:hint="eastAsia"/>
        </w:rPr>
        <w:t>上学，即便是下雨天也不舍得打车。</w:t>
      </w:r>
    </w:p>
    <w:p w14:paraId="25541C28" w14:textId="77777777" w:rsidR="00A17960" w:rsidRDefault="00AD66CD">
      <w:pPr>
        <w:rPr>
          <w:del w:id="564" w:author="郭 侃亮" w:date="2021-12-29T14:26:00Z"/>
        </w:rPr>
      </w:pPr>
      <w:del w:id="565" w:author="郭 侃亮" w:date="2021-12-29T14:26:00Z">
        <w:r>
          <w:rPr>
            <w:rFonts w:hint="eastAsia"/>
          </w:rPr>
          <w:delText>记得那个下雨天，智子跟周小雨打着伞在</w:delText>
        </w:r>
      </w:del>
      <w:del w:id="566" w:author="郭 侃亮" w:date="2021-12-03T20:35:00Z">
        <w:r>
          <w:rPr>
            <w:rFonts w:hint="eastAsia"/>
          </w:rPr>
          <w:delText>自己</w:delText>
        </w:r>
      </w:del>
      <w:del w:id="567" w:author="郭 侃亮" w:date="2021-12-29T14:26:00Z">
        <w:r>
          <w:rPr>
            <w:rFonts w:hint="eastAsia"/>
          </w:rPr>
          <w:delText>面前经过，看到</w:delText>
        </w:r>
      </w:del>
      <w:del w:id="568" w:author="郭 侃亮" w:date="2021-12-03T20:35:00Z">
        <w:r>
          <w:rPr>
            <w:rFonts w:hint="eastAsia"/>
          </w:rPr>
          <w:delText>自己</w:delText>
        </w:r>
      </w:del>
      <w:del w:id="569" w:author="郭 侃亮" w:date="2021-12-29T14:26:00Z">
        <w:r>
          <w:rPr>
            <w:rFonts w:hint="eastAsia"/>
          </w:rPr>
          <w:delText>淋着雨踩着单车那个落魄的样子</w:delText>
        </w:r>
      </w:del>
      <w:del w:id="570" w:author="郭 侃亮" w:date="2021-12-03T20:36:00Z">
        <w:r>
          <w:rPr>
            <w:rFonts w:hint="eastAsia"/>
          </w:rPr>
          <w:delText>~</w:delText>
        </w:r>
      </w:del>
    </w:p>
    <w:p w14:paraId="26C8EFFE" w14:textId="77777777" w:rsidR="00A17960" w:rsidRDefault="00AD66CD">
      <w:pPr>
        <w:tabs>
          <w:tab w:val="left" w:pos="3523"/>
        </w:tabs>
      </w:pPr>
      <w:r>
        <w:rPr>
          <w:rFonts w:hint="eastAsia"/>
        </w:rPr>
        <w:t>门卫：</w:t>
      </w:r>
      <w:r>
        <w:t>"</w:t>
      </w:r>
      <w:r>
        <w:rPr>
          <w:rFonts w:hint="eastAsia"/>
        </w:rPr>
        <w:t>你好，有什么事吗？</w:t>
      </w:r>
      <w:r>
        <w:t>"</w:t>
      </w:r>
      <w:r>
        <w:tab/>
      </w:r>
    </w:p>
    <w:p w14:paraId="05ABA55D" w14:textId="77777777" w:rsidR="00A17960" w:rsidRDefault="00AD66CD">
      <w:pPr>
        <w:tabs>
          <w:tab w:val="left" w:pos="1235"/>
        </w:tabs>
      </w:pPr>
      <w:r>
        <w:rPr>
          <w:rFonts w:hint="eastAsia"/>
        </w:rPr>
        <w:t>门卫师傅的话打断了回忆的思绪。</w:t>
      </w:r>
    </w:p>
    <w:p w14:paraId="1BCA019F" w14:textId="505F11AF" w:rsidR="009102E3" w:rsidRDefault="009102E3" w:rsidP="009102E3">
      <w:pPr>
        <w:rPr>
          <w:ins w:id="571" w:author="郭 侃亮" w:date="2022-01-20T17:21:00Z"/>
        </w:rPr>
      </w:pPr>
      <w:ins w:id="572" w:author="郭 侃亮" w:date="2022-01-20T17:2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573" w:author="郭 侃亮" w:date="2022-01-21T14:46:00Z">
        <w:r w:rsidR="007E5FE5">
          <w:rPr>
            <w:highlight w:val="yellow"/>
          </w:rPr>
          <w:t>gx</w:t>
        </w:r>
      </w:ins>
      <w:ins w:id="574" w:author="郭 侃亮" w:date="2022-01-20T17:21:00Z">
        <w:r>
          <w:rPr>
            <w:rFonts w:hint="eastAsia"/>
            <w:highlight w:val="yellow"/>
          </w:rPr>
          <w:t>}</w:t>
        </w:r>
      </w:ins>
    </w:p>
    <w:p w14:paraId="24F39C35" w14:textId="77777777" w:rsidR="00A17960" w:rsidRDefault="00AD66CD">
      <w:pPr>
        <w:rPr>
          <w:del w:id="575" w:author="郭 侃亮" w:date="2021-12-06T11:42:00Z"/>
          <w:highlight w:val="cyan"/>
        </w:rPr>
      </w:pPr>
      <w:del w:id="576" w:author="郭 侃亮" w:date="2021-12-06T11:42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{BGM</w:delText>
        </w:r>
        <w:r>
          <w:rPr>
            <w:highlight w:val="cyan"/>
          </w:rPr>
          <w:delText xml:space="preserve"> </w:delText>
        </w:r>
        <w:r>
          <w:rPr>
            <w:rFonts w:hint="eastAsia"/>
            <w:highlight w:val="cyan"/>
          </w:rPr>
          <w:delText>停止</w:delText>
        </w:r>
        <w:r>
          <w:rPr>
            <w:highlight w:val="cyan"/>
          </w:rPr>
          <w:delText xml:space="preserve"> </w:delText>
        </w:r>
        <w:r>
          <w:rPr>
            <w:rFonts w:hint="eastAsia"/>
            <w:highlight w:val="cyan"/>
          </w:rPr>
          <w:delText>}</w:delText>
        </w:r>
      </w:del>
    </w:p>
    <w:p w14:paraId="30BC524E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我是这里</w:t>
      </w:r>
      <w:ins w:id="577" w:author="郭 侃亮" w:date="2021-12-03T20:36:00Z">
        <w:r>
          <w:rPr>
            <w:rFonts w:hint="eastAsia"/>
          </w:rPr>
          <w:t>的</w:t>
        </w:r>
      </w:ins>
      <w:r>
        <w:rPr>
          <w:rFonts w:hint="eastAsia"/>
        </w:rPr>
        <w:t>毕业生，是来参加同学聚会的。</w:t>
      </w:r>
      <w:r>
        <w:t>"</w:t>
      </w:r>
    </w:p>
    <w:p w14:paraId="43AE44E4" w14:textId="77777777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同学聚会？没听说啊。</w:t>
      </w:r>
      <w:r>
        <w:t>"</w:t>
      </w:r>
    </w:p>
    <w:p w14:paraId="0F95AE68" w14:textId="77777777" w:rsidR="00A17960" w:rsidRDefault="00AD66CD">
      <w:r>
        <w:rPr>
          <w:rFonts w:hint="eastAsia"/>
        </w:rPr>
        <w:t>不应该啊。是今天，时间也没有错。</w:t>
      </w:r>
    </w:p>
    <w:p w14:paraId="59326059" w14:textId="19CE15C4" w:rsidR="009102E3" w:rsidRDefault="009102E3" w:rsidP="009102E3">
      <w:pPr>
        <w:rPr>
          <w:ins w:id="578" w:author="郭 侃亮" w:date="2022-01-20T17:21:00Z"/>
        </w:rPr>
      </w:pPr>
      <w:ins w:id="579" w:author="郭 侃亮" w:date="2022-01-20T17:2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580" w:author="郭 侃亮" w:date="2022-01-21T14:46:00Z">
        <w:r w:rsidR="007E5FE5">
          <w:rPr>
            <w:highlight w:val="yellow"/>
          </w:rPr>
          <w:t>jy</w:t>
        </w:r>
      </w:ins>
      <w:ins w:id="581" w:author="郭 侃亮" w:date="2022-01-20T17:21:00Z">
        <w:r>
          <w:rPr>
            <w:rFonts w:hint="eastAsia"/>
            <w:highlight w:val="yellow"/>
          </w:rPr>
          <w:t>}</w:t>
        </w:r>
      </w:ins>
    </w:p>
    <w:p w14:paraId="7C507B82" w14:textId="77777777" w:rsidR="00A17960" w:rsidRDefault="00AD66CD">
      <w:r>
        <w:rPr>
          <w:rFonts w:hint="eastAsia"/>
        </w:rPr>
        <w:t>我：</w:t>
      </w:r>
      <w:r>
        <w:t>"</w:t>
      </w:r>
      <w:ins w:id="582" w:author="郭 侃亮" w:date="2021-12-29T14:26:00Z">
        <w:r>
          <w:rPr>
            <w:rFonts w:hint="eastAsia"/>
          </w:rPr>
          <w:t>师傅，</w:t>
        </w:r>
      </w:ins>
      <w:r>
        <w:rPr>
          <w:rFonts w:hint="eastAsia"/>
        </w:rPr>
        <w:t>我确实</w:t>
      </w:r>
      <w:del w:id="583" w:author="Windows 用户" w:date="2022-01-12T09:08:00Z">
        <w:r w:rsidDel="00106D54">
          <w:rPr>
            <w:rFonts w:hint="eastAsia"/>
          </w:rPr>
          <w:delText>是</w:delText>
        </w:r>
      </w:del>
      <w:r>
        <w:rPr>
          <w:rFonts w:hint="eastAsia"/>
        </w:rPr>
        <w:t>跟老同学约了今天</w:t>
      </w:r>
      <w:ins w:id="584" w:author="Windows 用户" w:date="2022-01-12T09:08:00Z">
        <w:r w:rsidR="00106D54">
          <w:rPr>
            <w:rFonts w:hint="eastAsia"/>
          </w:rPr>
          <w:t>在这儿</w:t>
        </w:r>
      </w:ins>
      <w:del w:id="585" w:author="Windows 用户" w:date="2022-01-12T09:08:00Z">
        <w:r w:rsidDel="00106D54">
          <w:rPr>
            <w:rFonts w:hint="eastAsia"/>
          </w:rPr>
          <w:delText>的</w:delText>
        </w:r>
      </w:del>
      <w:r>
        <w:rPr>
          <w:rFonts w:hint="eastAsia"/>
        </w:rPr>
        <w:t>聚会。</w:t>
      </w:r>
      <w:r>
        <w:t>"</w:t>
      </w:r>
    </w:p>
    <w:p w14:paraId="369F1F1E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要不我先进去等她可以吗？</w:t>
      </w:r>
      <w:r>
        <w:t>"</w:t>
      </w:r>
    </w:p>
    <w:p w14:paraId="1179832A" w14:textId="77777777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不行，学校有规定，没有</w:t>
      </w:r>
      <w:del w:id="586" w:author="Windows 用户" w:date="2022-01-12T09:11:00Z">
        <w:r w:rsidDel="00106D54">
          <w:rPr>
            <w:rFonts w:hint="eastAsia"/>
          </w:rPr>
          <w:delText>通知</w:delText>
        </w:r>
      </w:del>
      <w:ins w:id="587" w:author="Windows 用户" w:date="2022-01-12T09:11:00Z">
        <w:r w:rsidR="00106D54">
          <w:rPr>
            <w:rFonts w:hint="eastAsia"/>
          </w:rPr>
          <w:t>相关证明，外来人员</w:t>
        </w:r>
      </w:ins>
      <w:r>
        <w:rPr>
          <w:rFonts w:hint="eastAsia"/>
        </w:rPr>
        <w:t>一律不许入校。</w:t>
      </w:r>
      <w:r>
        <w:t>"</w:t>
      </w:r>
    </w:p>
    <w:p w14:paraId="30CFE37E" w14:textId="552C1AD6" w:rsidR="009102E3" w:rsidRDefault="009102E3" w:rsidP="009102E3">
      <w:pPr>
        <w:rPr>
          <w:ins w:id="588" w:author="郭 侃亮" w:date="2022-01-20T17:21:00Z"/>
        </w:rPr>
      </w:pPr>
      <w:ins w:id="589" w:author="郭 侃亮" w:date="2022-01-20T17:2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590" w:author="郭 侃亮" w:date="2022-01-21T14:46:00Z">
        <w:r w:rsidR="007E5FE5">
          <w:rPr>
            <w:highlight w:val="yellow"/>
          </w:rPr>
          <w:t>kx</w:t>
        </w:r>
      </w:ins>
      <w:ins w:id="591" w:author="郭 侃亮" w:date="2022-01-20T17:21:00Z">
        <w:r>
          <w:rPr>
            <w:rFonts w:hint="eastAsia"/>
            <w:highlight w:val="yellow"/>
          </w:rPr>
          <w:t>}</w:t>
        </w:r>
      </w:ins>
    </w:p>
    <w:p w14:paraId="7DA99DB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那我在门口等她吧。</w:t>
      </w:r>
      <w:r>
        <w:t>"</w:t>
      </w:r>
    </w:p>
    <w:p w14:paraId="6F15B121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小雨也真是的，说好的</w:t>
      </w:r>
      <w:r>
        <w:t>8</w:t>
      </w:r>
      <w:r>
        <w:rPr>
          <w:rFonts w:hint="eastAsia"/>
        </w:rPr>
        <w:t>点，自己</w:t>
      </w:r>
      <w:del w:id="592" w:author="Windows 用户" w:date="2022-01-12T09:09:00Z">
        <w:r w:rsidDel="00106D54">
          <w:rPr>
            <w:rFonts w:hint="eastAsia"/>
          </w:rPr>
          <w:delText>都</w:delText>
        </w:r>
      </w:del>
      <w:ins w:id="593" w:author="Windows 用户" w:date="2022-01-12T09:09:00Z">
        <w:r w:rsidR="00106D54">
          <w:rPr>
            <w:rFonts w:hint="eastAsia"/>
          </w:rPr>
          <w:t>却</w:t>
        </w:r>
      </w:ins>
      <w:r>
        <w:rPr>
          <w:rFonts w:hint="eastAsia"/>
        </w:rPr>
        <w:t>没到。</w:t>
      </w:r>
      <w:r>
        <w:t>"</w:t>
      </w:r>
    </w:p>
    <w:p w14:paraId="2E392BDC" w14:textId="77777777" w:rsidR="00A17960" w:rsidRDefault="00AD66CD">
      <w:del w:id="594" w:author="Windows 用户" w:date="2022-01-12T09:12:00Z">
        <w:r w:rsidDel="00823C06">
          <w:rPr>
            <w:rFonts w:hint="eastAsia"/>
          </w:rPr>
          <w:delText>给她</w:delText>
        </w:r>
      </w:del>
      <w:r>
        <w:rPr>
          <w:rFonts w:hint="eastAsia"/>
        </w:rPr>
        <w:t>打个电话</w:t>
      </w:r>
      <w:ins w:id="595" w:author="Windows 用户" w:date="2022-01-12T09:12:00Z">
        <w:r w:rsidR="00823C06">
          <w:rPr>
            <w:rFonts w:hint="eastAsia"/>
          </w:rPr>
          <w:t>给她</w:t>
        </w:r>
      </w:ins>
      <w:r>
        <w:rPr>
          <w:rFonts w:hint="eastAsia"/>
        </w:rPr>
        <w:t>问一下吧。</w:t>
      </w:r>
    </w:p>
    <w:p w14:paraId="62546DE9" w14:textId="77777777" w:rsidR="00A17960" w:rsidRDefault="00AD66CD">
      <w:bookmarkStart w:id="596" w:name="_Hlk89769078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ins w:id="597" w:author="郭 侃亮" w:date="2021-12-07T11:30:00Z">
        <w:r>
          <w:rPr>
            <w:rFonts w:hint="eastAsia"/>
            <w:highlight w:val="yellow"/>
          </w:rPr>
          <w:t>华为智能手机正在拨号的</w:t>
        </w:r>
      </w:ins>
      <w:del w:id="598" w:author="郭 侃亮" w:date="2021-12-07T11:30:00Z">
        <w:r>
          <w:rPr>
            <w:rFonts w:hint="eastAsia"/>
            <w:highlight w:val="yellow"/>
          </w:rPr>
          <w:delText>手机</w:delText>
        </w:r>
      </w:del>
      <w:r>
        <w:rPr>
          <w:rFonts w:hint="eastAsia"/>
          <w:highlight w:val="yellow"/>
        </w:rPr>
        <w:t>图片</w:t>
      </w:r>
      <w:ins w:id="599" w:author="郭 侃亮" w:date="2021-12-07T11:30:00Z">
        <w:r>
          <w:rPr>
            <w:rFonts w:hint="eastAsia"/>
            <w:highlight w:val="yellow"/>
          </w:rPr>
          <w:t>，</w:t>
        </w:r>
        <w:r>
          <w:rPr>
            <w:rFonts w:hint="eastAsia"/>
            <w:highlight w:val="yellow"/>
          </w:rPr>
          <w:t>2</w:t>
        </w:r>
        <w:r>
          <w:rPr>
            <w:highlight w:val="yellow"/>
          </w:rPr>
          <w:t>022</w:t>
        </w:r>
        <w:r>
          <w:rPr>
            <w:rFonts w:hint="eastAsia"/>
            <w:highlight w:val="yellow"/>
          </w:rPr>
          <w:t>年的手机</w:t>
        </w:r>
      </w:ins>
      <w:ins w:id="600" w:author="郭 侃亮" w:date="2021-12-07T14:18:00Z"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w03</w:t>
        </w:r>
      </w:ins>
      <w:r>
        <w:rPr>
          <w:rFonts w:hint="eastAsia"/>
          <w:highlight w:val="yellow"/>
        </w:rPr>
        <w:t>}</w:t>
      </w:r>
    </w:p>
    <w:bookmarkEnd w:id="596"/>
    <w:p w14:paraId="5C097F6D" w14:textId="77777777" w:rsidR="00A17960" w:rsidRDefault="00AD66CD">
      <w:pPr>
        <w:rPr>
          <w:ins w:id="601" w:author="郭 侃亮" w:date="2021-12-06T11:42:00Z"/>
          <w:highlight w:val="cyan"/>
        </w:rPr>
      </w:pPr>
      <w:ins w:id="602" w:author="郭 侃亮" w:date="2021-12-06T11:42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{BGM</w:t>
        </w:r>
        <w:r>
          <w:rPr>
            <w:highlight w:val="cyan"/>
          </w:rPr>
          <w:t xml:space="preserve"> </w:t>
        </w:r>
        <w:del w:id="603" w:author="郭 侃亮" w:date="2021-12-06T11:46:00Z">
          <w:r>
            <w:rPr>
              <w:rFonts w:hint="eastAsia"/>
              <w:highlight w:val="cyan"/>
            </w:rPr>
            <w:delText>停止</w:delText>
          </w:r>
        </w:del>
      </w:ins>
      <w:ins w:id="604" w:author="郭 侃亮" w:date="2021-12-06T11:46:00Z">
        <w:r>
          <w:rPr>
            <w:rFonts w:hint="eastAsia"/>
            <w:highlight w:val="cyan"/>
          </w:rPr>
          <w:t>暂停</w:t>
        </w:r>
      </w:ins>
      <w:ins w:id="605" w:author="郭 侃亮" w:date="2021-12-06T11:42:00Z"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}</w:t>
        </w:r>
      </w:ins>
    </w:p>
    <w:p w14:paraId="736A5522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ins w:id="606" w:author="郭 侃亮" w:date="2021-12-06T11:45:00Z">
        <w:r>
          <w:rPr>
            <w:highlight w:val="cyan"/>
          </w:rPr>
          <w:t>s0106</w:t>
        </w:r>
      </w:ins>
      <w:del w:id="607" w:author="郭 侃亮" w:date="2021-12-06T11:45:00Z">
        <w:r>
          <w:rPr>
            <w:rFonts w:hint="eastAsia"/>
            <w:highlight w:val="cyan"/>
          </w:rPr>
          <w:delText>手机忙音</w:delText>
        </w:r>
      </w:del>
      <w:r>
        <w:rPr>
          <w:rFonts w:hint="eastAsia"/>
          <w:highlight w:val="cyan"/>
        </w:rPr>
        <w:t>}</w:t>
      </w:r>
      <w:r>
        <w:rPr>
          <w:highlight w:val="cyan"/>
        </w:rPr>
        <w:t xml:space="preserve">  </w:t>
      </w:r>
    </w:p>
    <w:p w14:paraId="5150DFB4" w14:textId="77777777" w:rsidR="00A17960" w:rsidRDefault="00AD66CD">
      <w:pPr>
        <w:rPr>
          <w:ins w:id="608" w:author="郭 侃亮" w:date="2021-12-09T16:37:00Z"/>
        </w:rPr>
      </w:pPr>
      <w:ins w:id="609" w:author="郭 侃亮" w:date="2021-12-29T14:27:00Z">
        <w:r>
          <w:rPr>
            <w:rFonts w:hint="eastAsia"/>
          </w:rPr>
          <w:t>我：</w:t>
        </w:r>
        <w:r>
          <w:t>"</w:t>
        </w:r>
      </w:ins>
      <w:r>
        <w:rPr>
          <w:rFonts w:hint="eastAsia"/>
        </w:rPr>
        <w:t>怎么回事，电话也不接。</w:t>
      </w:r>
      <w:ins w:id="610" w:author="郭 侃亮" w:date="2021-12-29T14:27:00Z">
        <w:r>
          <w:t>"</w:t>
        </w:r>
      </w:ins>
      <w:del w:id="611" w:author="郭 侃亮" w:date="2021-12-29T14:27:00Z">
        <w:r>
          <w:rPr>
            <w:rFonts w:hint="eastAsia"/>
          </w:rPr>
          <w:delText>（皱眉）</w:delText>
        </w:r>
      </w:del>
    </w:p>
    <w:p w14:paraId="26A2DB07" w14:textId="77777777" w:rsidR="00A17960" w:rsidRDefault="00AD66CD">
      <w:pPr>
        <w:rPr>
          <w:ins w:id="612" w:author="郭 侃亮" w:date="2021-12-09T16:37:00Z"/>
          <w:highlight w:val="yellow"/>
        </w:rPr>
      </w:pPr>
      <w:ins w:id="613" w:author="郭 侃亮" w:date="2021-12-09T16:3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图片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w03</w:t>
        </w:r>
        <w:r>
          <w:rPr>
            <w:rFonts w:hint="eastAsia"/>
            <w:highlight w:val="yellow"/>
          </w:rPr>
          <w:t>消失</w:t>
        </w:r>
        <w:r>
          <w:rPr>
            <w:rFonts w:hint="eastAsia"/>
            <w:highlight w:val="yellow"/>
          </w:rPr>
          <w:t>}</w:t>
        </w:r>
      </w:ins>
    </w:p>
    <w:p w14:paraId="50B95ED4" w14:textId="77777777" w:rsidR="00A17960" w:rsidRDefault="00A17960"/>
    <w:p w14:paraId="7277C933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786E8FBA" w14:textId="77777777" w:rsidR="00A17960" w:rsidRDefault="00A17960">
      <w:pPr>
        <w:tabs>
          <w:tab w:val="center" w:pos="4153"/>
        </w:tabs>
      </w:pPr>
    </w:p>
    <w:p w14:paraId="448CC97B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要不先回家吧。</w:t>
      </w:r>
      <w:r>
        <w:rPr>
          <w:rFonts w:hint="eastAsia"/>
        </w:rPr>
        <w:t>"</w:t>
      </w:r>
    </w:p>
    <w:p w14:paraId="681A57B6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要不再等等吧。</w:t>
      </w:r>
      <w:r>
        <w:rPr>
          <w:rFonts w:hint="eastAsia"/>
        </w:rPr>
        <w:t>"</w:t>
      </w:r>
    </w:p>
    <w:p w14:paraId="55A3CDC3" w14:textId="77777777" w:rsidR="00A17960" w:rsidRDefault="00A17960"/>
    <w:p w14:paraId="08199A38" w14:textId="77777777" w:rsidR="00A17960" w:rsidRDefault="00AD66CD">
      <w:pPr>
        <w:rPr>
          <w:ins w:id="614" w:author="郭 侃亮" w:date="2021-12-07T11:11:00Z"/>
        </w:rPr>
      </w:pPr>
      <w:ins w:id="615" w:author="郭 侃亮" w:date="2021-12-07T11:11:00Z">
        <w:r>
          <w:t>#</w:t>
        </w:r>
        <w:r>
          <w:rPr>
            <w:rFonts w:hint="eastAsia"/>
          </w:rPr>
          <w:t>选择</w:t>
        </w:r>
        <w:r>
          <w:t>2.</w:t>
        </w:r>
      </w:ins>
    </w:p>
    <w:p w14:paraId="593E0ACB" w14:textId="77777777" w:rsidR="00A17960" w:rsidRDefault="00AD66CD">
      <w:pPr>
        <w:rPr>
          <w:ins w:id="616" w:author="郭 侃亮" w:date="2021-12-07T11:11:00Z"/>
          <w:shd w:val="clear" w:color="auto" w:fill="FFD966" w:themeFill="accent4" w:themeFillTint="99"/>
        </w:rPr>
      </w:pPr>
      <w:ins w:id="617" w:author="郭 侃亮" w:date="2021-12-07T11:11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3C30ED48" w14:textId="77777777" w:rsidR="00A17960" w:rsidRDefault="00AD66CD">
      <w:pPr>
        <w:rPr>
          <w:ins w:id="618" w:author="郭 侃亮" w:date="2021-12-07T11:11:00Z"/>
        </w:rPr>
      </w:pPr>
      <w:ins w:id="619" w:author="郭 侃亮" w:date="2021-12-07T11:11:00Z">
        <w:r>
          <w:rPr>
            <w:rFonts w:hint="eastAsia"/>
          </w:rPr>
          <w:t>我：</w:t>
        </w:r>
        <w:r>
          <w:rPr>
            <w:rFonts w:hint="eastAsia"/>
          </w:rPr>
          <w:t>"</w:t>
        </w:r>
        <w:r>
          <w:rPr>
            <w:rFonts w:hint="eastAsia"/>
          </w:rPr>
          <w:t>再等等</w:t>
        </w:r>
      </w:ins>
      <w:ins w:id="620" w:author="Windows 用户" w:date="2022-01-12T09:13:00Z">
        <w:r w:rsidR="00823C06">
          <w:rPr>
            <w:rFonts w:hint="eastAsia"/>
          </w:rPr>
          <w:t>吧</w:t>
        </w:r>
      </w:ins>
      <w:ins w:id="621" w:author="郭 侃亮" w:date="2021-12-07T11:11:00Z">
        <w:r>
          <w:rPr>
            <w:rFonts w:hint="eastAsia"/>
          </w:rPr>
          <w:t>，</w:t>
        </w:r>
        <w:del w:id="622" w:author="Windows 用户" w:date="2022-01-12T09:25:00Z">
          <w:r w:rsidDel="002F561B">
            <w:rPr>
              <w:rFonts w:hint="eastAsia"/>
            </w:rPr>
            <w:delText>可能</w:delText>
          </w:r>
        </w:del>
        <w:r>
          <w:rPr>
            <w:rFonts w:hint="eastAsia"/>
          </w:rPr>
          <w:t>小雨</w:t>
        </w:r>
      </w:ins>
      <w:ins w:id="623" w:author="Windows 用户" w:date="2022-01-12T09:25:00Z">
        <w:r w:rsidR="002F561B">
          <w:rPr>
            <w:rFonts w:hint="eastAsia"/>
          </w:rPr>
          <w:t>可能</w:t>
        </w:r>
      </w:ins>
      <w:ins w:id="624" w:author="郭 侃亮" w:date="2021-12-07T11:11:00Z">
        <w:del w:id="625" w:author="Windows 用户" w:date="2022-01-12T09:13:00Z">
          <w:r w:rsidDel="00823C06">
            <w:rPr>
              <w:rFonts w:hint="eastAsia"/>
            </w:rPr>
            <w:delText>是</w:delText>
          </w:r>
        </w:del>
        <w:r>
          <w:rPr>
            <w:rFonts w:hint="eastAsia"/>
          </w:rPr>
          <w:t>被什么事情耽搁了。</w:t>
        </w:r>
        <w:r>
          <w:rPr>
            <w:rFonts w:hint="eastAsia"/>
          </w:rPr>
          <w:t>"</w:t>
        </w:r>
      </w:ins>
    </w:p>
    <w:p w14:paraId="3C0BAD56" w14:textId="77777777" w:rsidR="00A17960" w:rsidRDefault="00AD66CD">
      <w:pPr>
        <w:rPr>
          <w:del w:id="626" w:author="郭 侃亮" w:date="2021-12-07T11:11:00Z"/>
        </w:rPr>
      </w:pPr>
      <w:del w:id="627" w:author="郭 侃亮" w:date="2021-12-07T11:11:00Z">
        <w:r>
          <w:rPr>
            <w:rFonts w:hint="eastAsia"/>
          </w:rPr>
          <w:delText>选择答案后跳转以下</w:delText>
        </w:r>
      </w:del>
    </w:p>
    <w:p w14:paraId="27058F57" w14:textId="77777777" w:rsidR="00A17960" w:rsidRDefault="00A17960">
      <w:pPr>
        <w:rPr>
          <w:ins w:id="628" w:author="郭 侃亮" w:date="2021-12-07T11:11:00Z"/>
        </w:rPr>
      </w:pPr>
    </w:p>
    <w:p w14:paraId="1B58C0F1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36EEAA34" w14:textId="77777777" w:rsidR="00A17960" w:rsidRDefault="00AD66CD">
      <w:pPr>
        <w:tabs>
          <w:tab w:val="left" w:pos="2510"/>
        </w:tabs>
        <w:rPr>
          <w:del w:id="629" w:author="郭 侃亮" w:date="2021-12-07T11:12:00Z"/>
        </w:rPr>
      </w:pPr>
      <w:r>
        <w:rPr>
          <w:rFonts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先回家再说吧。</w:t>
      </w:r>
      <w:r>
        <w:rPr>
          <w:rFonts w:hint="eastAsia"/>
        </w:rPr>
        <w:t>"</w:t>
      </w:r>
    </w:p>
    <w:p w14:paraId="7D045FC2" w14:textId="77777777" w:rsidR="00A17960" w:rsidRDefault="00A17960">
      <w:pPr>
        <w:rPr>
          <w:del w:id="630" w:author="郭 侃亮" w:date="2021-12-07T11:11:00Z"/>
        </w:rPr>
      </w:pPr>
    </w:p>
    <w:p w14:paraId="2BDA91A2" w14:textId="77777777" w:rsidR="00A17960" w:rsidRDefault="00AD66CD">
      <w:pPr>
        <w:rPr>
          <w:del w:id="631" w:author="郭 侃亮" w:date="2021-12-07T11:11:00Z"/>
        </w:rPr>
      </w:pPr>
      <w:del w:id="632" w:author="郭 侃亮" w:date="2021-12-07T11:11:00Z">
        <w:r>
          <w:delText>#</w:delText>
        </w:r>
        <w:r>
          <w:rPr>
            <w:rFonts w:hint="eastAsia"/>
          </w:rPr>
          <w:delText>选择</w:delText>
        </w:r>
        <w:r>
          <w:delText>2.</w:delText>
        </w:r>
      </w:del>
    </w:p>
    <w:p w14:paraId="7B11CCF0" w14:textId="77777777" w:rsidR="00A17960" w:rsidRDefault="00AD66CD">
      <w:pPr>
        <w:rPr>
          <w:del w:id="633" w:author="郭 侃亮" w:date="2021-12-07T11:11:00Z"/>
        </w:rPr>
      </w:pPr>
      <w:del w:id="634" w:author="郭 侃亮" w:date="2021-12-07T11:11:00Z">
        <w:r>
          <w:rPr>
            <w:rFonts w:hint="eastAsia"/>
          </w:rPr>
          <w:delText>我：</w:delText>
        </w:r>
        <w:r>
          <w:rPr>
            <w:rFonts w:hint="eastAsia"/>
          </w:rPr>
          <w:delText>"</w:delText>
        </w:r>
        <w:r>
          <w:rPr>
            <w:rFonts w:hint="eastAsia"/>
          </w:rPr>
          <w:delText>再等等，可能小雨是被什么事情耽搁了。</w:delText>
        </w:r>
        <w:r>
          <w:rPr>
            <w:rFonts w:hint="eastAsia"/>
          </w:rPr>
          <w:delText>"</w:delText>
        </w:r>
      </w:del>
    </w:p>
    <w:p w14:paraId="74F01243" w14:textId="77777777" w:rsidR="00A17960" w:rsidRDefault="00A17960">
      <w:pPr>
        <w:tabs>
          <w:tab w:val="left" w:pos="2510"/>
        </w:tabs>
        <w:pPrChange w:id="635" w:author="郭 侃亮" w:date="2021-12-07T11:12:00Z">
          <w:pPr/>
        </w:pPrChange>
      </w:pPr>
    </w:p>
    <w:p w14:paraId="38F996F1" w14:textId="77777777" w:rsidR="00A17960" w:rsidRDefault="00AD66CD">
      <w:r>
        <w:rPr>
          <w:rFonts w:hint="eastAsia"/>
        </w:rPr>
        <w:t>刚转身准备</w:t>
      </w:r>
      <w:del w:id="636" w:author="Windows 用户" w:date="2022-01-12T09:14:00Z">
        <w:r w:rsidDel="00823C06">
          <w:rPr>
            <w:rFonts w:hint="eastAsia"/>
          </w:rPr>
          <w:delText>找个地方坐一下</w:delText>
        </w:r>
      </w:del>
      <w:ins w:id="637" w:author="Windows 用户" w:date="2022-01-12T09:14:00Z">
        <w:r w:rsidR="00823C06">
          <w:rPr>
            <w:rFonts w:hint="eastAsia"/>
          </w:rPr>
          <w:t>走</w:t>
        </w:r>
      </w:ins>
      <w:r>
        <w:rPr>
          <w:rFonts w:hint="eastAsia"/>
        </w:rPr>
        <w:t>。</w:t>
      </w:r>
    </w:p>
    <w:p w14:paraId="5A20661A" w14:textId="77777777" w:rsidR="00A17960" w:rsidRDefault="00A17960"/>
    <w:p w14:paraId="27F9E962" w14:textId="77777777" w:rsidR="00A17960" w:rsidRDefault="00AD66CD">
      <w:pPr>
        <w:rPr>
          <w:del w:id="638" w:author="郭 侃亮" w:date="2021-12-06T11:46:00Z"/>
          <w:highlight w:val="cyan"/>
        </w:rPr>
      </w:pPr>
      <w:del w:id="639" w:author="郭 侃亮" w:date="2021-12-06T11:46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</w:delText>
        </w:r>
        <w:r>
          <w:rPr>
            <w:rFonts w:hint="eastAsia"/>
            <w:highlight w:val="cyan"/>
          </w:rPr>
          <w:delText>播放</w:delText>
        </w:r>
        <w:r>
          <w:rPr>
            <w:rFonts w:hint="eastAsia"/>
            <w:highlight w:val="cyan"/>
          </w:rPr>
          <w:delText xml:space="preserve">SE </w:delText>
        </w:r>
        <w:r>
          <w:rPr>
            <w:rFonts w:hint="eastAsia"/>
            <w:highlight w:val="cyan"/>
          </w:rPr>
          <w:delText>鞋子走路声</w:delText>
        </w:r>
        <w:r>
          <w:rPr>
            <w:rFonts w:hint="eastAsia"/>
            <w:highlight w:val="cyan"/>
          </w:rPr>
          <w:delText>}</w:delText>
        </w:r>
        <w:r>
          <w:rPr>
            <w:highlight w:val="cyan"/>
          </w:rPr>
          <w:delText xml:space="preserve"> </w:delText>
        </w:r>
      </w:del>
    </w:p>
    <w:p w14:paraId="397B2AB2" w14:textId="77777777" w:rsidR="00A17960" w:rsidRDefault="00AD66CD">
      <w:pPr>
        <w:rPr>
          <w:del w:id="640" w:author="郭 侃亮" w:date="2021-12-06T11:46:00Z"/>
          <w:highlight w:val="cyan"/>
        </w:rPr>
      </w:pPr>
      <w:del w:id="641" w:author="郭 侃亮" w:date="2021-12-06T11:46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</w:delText>
        </w:r>
        <w:r>
          <w:rPr>
            <w:rFonts w:hint="eastAsia"/>
            <w:highlight w:val="cyan"/>
          </w:rPr>
          <w:delText>播放</w:delText>
        </w:r>
        <w:r>
          <w:rPr>
            <w:rFonts w:hint="eastAsia"/>
            <w:highlight w:val="cyan"/>
          </w:rPr>
          <w:delText>BGM</w:delText>
        </w:r>
        <w:r>
          <w:rPr>
            <w:highlight w:val="cyan"/>
          </w:rPr>
          <w:delText xml:space="preserve">  </w:delText>
        </w:r>
        <w:r>
          <w:rPr>
            <w:rFonts w:hint="eastAsia"/>
            <w:highlight w:val="cyan"/>
          </w:rPr>
          <w:delText>}</w:delText>
        </w:r>
      </w:del>
    </w:p>
    <w:p w14:paraId="4521BD30" w14:textId="77777777" w:rsidR="00A17960" w:rsidRDefault="00AD66CD">
      <w:pPr>
        <w:tabs>
          <w:tab w:val="center" w:pos="4153"/>
        </w:tabs>
      </w:pPr>
      <w:r>
        <w:rPr>
          <w:rFonts w:hint="eastAsia"/>
        </w:rPr>
        <w:t>女声：</w:t>
      </w:r>
      <w:r>
        <w:t>"</w:t>
      </w:r>
      <w:r>
        <w:rPr>
          <w:rFonts w:hint="eastAsia"/>
        </w:rPr>
        <w:t>王浩</w:t>
      </w:r>
      <w:ins w:id="642" w:author="Windows 用户" w:date="2022-01-12T09:16:00Z">
        <w:r w:rsidR="00823C06">
          <w:rPr>
            <w:rFonts w:hint="eastAsia"/>
          </w:rPr>
          <w:t>！</w:t>
        </w:r>
      </w:ins>
      <w:r>
        <w:t xml:space="preserve">" </w:t>
      </w:r>
    </w:p>
    <w:p w14:paraId="3A63C210" w14:textId="77777777" w:rsidR="00A17960" w:rsidRDefault="00AD66CD">
      <w:r>
        <w:rPr>
          <w:rFonts w:hint="eastAsia"/>
        </w:rPr>
        <w:t>身后</w:t>
      </w:r>
      <w:del w:id="643" w:author="Windows 用户" w:date="2022-01-12T09:16:00Z">
        <w:r w:rsidDel="00823C06">
          <w:rPr>
            <w:rFonts w:hint="eastAsia"/>
          </w:rPr>
          <w:delText>想</w:delText>
        </w:r>
      </w:del>
      <w:ins w:id="644" w:author="Windows 用户" w:date="2022-01-12T09:16:00Z">
        <w:r w:rsidR="00823C06">
          <w:rPr>
            <w:rFonts w:hint="eastAsia"/>
          </w:rPr>
          <w:t>响</w:t>
        </w:r>
      </w:ins>
      <w:r>
        <w:rPr>
          <w:rFonts w:hint="eastAsia"/>
        </w:rPr>
        <w:t>起了熟悉的声音。</w:t>
      </w:r>
    </w:p>
    <w:p w14:paraId="2018C1AC" w14:textId="77777777" w:rsidR="00A17960" w:rsidRDefault="00AD66CD">
      <w:r>
        <w:rPr>
          <w:rFonts w:hint="eastAsia"/>
        </w:rPr>
        <w:t>还没等我上前打招呼，门卫师傅迎了上去。</w:t>
      </w:r>
    </w:p>
    <w:p w14:paraId="70CA9F80" w14:textId="77777777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周老师好。</w:t>
      </w:r>
      <w:r>
        <w:t>"</w:t>
      </w:r>
    </w:p>
    <w:p w14:paraId="2855DE4C" w14:textId="77777777" w:rsidR="00A17960" w:rsidRDefault="00AD66CD">
      <w:pPr>
        <w:rPr>
          <w:ins w:id="645" w:author="郭 侃亮" w:date="2021-12-07T10:16:00Z"/>
          <w:highlight w:val="cyan"/>
        </w:rPr>
      </w:pPr>
      <w:ins w:id="646" w:author="郭 侃亮" w:date="2021-12-07T10:16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BGM</w:t>
        </w:r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b</w:t>
        </w:r>
        <w:r>
          <w:rPr>
            <w:highlight w:val="cyan"/>
          </w:rPr>
          <w:t xml:space="preserve">0104 </w:t>
        </w:r>
        <w:r>
          <w:rPr>
            <w:rFonts w:hint="eastAsia"/>
            <w:highlight w:val="cyan"/>
          </w:rPr>
          <w:t>}</w:t>
        </w:r>
      </w:ins>
    </w:p>
    <w:p w14:paraId="27EC0972" w14:textId="17D0E0BB" w:rsidR="005F72FB" w:rsidRDefault="005F72FB">
      <w:pPr>
        <w:rPr>
          <w:ins w:id="647" w:author="郭 侃亮" w:date="2022-01-21T13:00:00Z"/>
        </w:rPr>
      </w:pPr>
      <w:ins w:id="648" w:author="郭 侃亮" w:date="2022-01-21T13:0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</w:t>
        </w:r>
      </w:ins>
      <w:ins w:id="649" w:author="郭 侃亮" w:date="2022-01-21T13:01:00Z">
        <w:r>
          <w:rPr>
            <w:highlight w:val="yellow"/>
          </w:rPr>
          <w:t>3</w:t>
        </w:r>
      </w:ins>
      <w:ins w:id="650" w:author="郭 侃亮" w:date="2022-01-21T15:18:00Z">
        <w:r w:rsidR="00E153BF">
          <w:rPr>
            <w:highlight w:val="yellow"/>
          </w:rPr>
          <w:t>wx</w:t>
        </w:r>
      </w:ins>
      <w:ins w:id="651" w:author="郭 侃亮" w:date="2022-01-21T13:00:00Z">
        <w:r>
          <w:rPr>
            <w:rFonts w:hint="eastAsia"/>
            <w:highlight w:val="yellow"/>
          </w:rPr>
          <w:t>}</w:t>
        </w:r>
      </w:ins>
    </w:p>
    <w:p w14:paraId="013DD990" w14:textId="3648F501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你好，张师傅。</w:t>
      </w:r>
      <w:r>
        <w:t>"</w:t>
      </w:r>
    </w:p>
    <w:p w14:paraId="3CD01585" w14:textId="77777777" w:rsidR="00A17960" w:rsidRDefault="00AD66CD">
      <w:pPr>
        <w:tabs>
          <w:tab w:val="left" w:pos="5615"/>
        </w:tabs>
      </w:pPr>
      <w:r>
        <w:rPr>
          <w:rFonts w:hint="eastAsia"/>
        </w:rPr>
        <w:t>周小雨：</w:t>
      </w:r>
      <w:r>
        <w:t>"</w:t>
      </w:r>
      <w:r>
        <w:rPr>
          <w:rFonts w:hint="eastAsia"/>
        </w:rPr>
        <w:t>这是我的老同学。他是来</w:t>
      </w:r>
      <w:ins w:id="652" w:author="郭 侃亮" w:date="2021-12-29T14:27:00Z">
        <w:r>
          <w:rPr>
            <w:rFonts w:hint="eastAsia"/>
          </w:rPr>
          <w:t>帮忙</w:t>
        </w:r>
      </w:ins>
      <w:del w:id="653" w:author="郭 侃亮" w:date="2021-12-29T14:27:00Z">
        <w:r>
          <w:rPr>
            <w:rFonts w:hint="eastAsia"/>
          </w:rPr>
          <w:delText>帮我</w:delText>
        </w:r>
      </w:del>
      <w:r>
        <w:rPr>
          <w:rFonts w:hint="eastAsia"/>
        </w:rPr>
        <w:t>布置校庆</w:t>
      </w:r>
      <w:ins w:id="654" w:author="Windows 用户" w:date="2022-01-12T14:02:00Z">
        <w:r w:rsidR="00BD2613">
          <w:rPr>
            <w:rFonts w:hint="eastAsia"/>
          </w:rPr>
          <w:t>场地</w:t>
        </w:r>
      </w:ins>
      <w:r>
        <w:rPr>
          <w:rFonts w:hint="eastAsia"/>
        </w:rPr>
        <w:t>的。</w:t>
      </w:r>
      <w:r>
        <w:t>"</w:t>
      </w:r>
    </w:p>
    <w:p w14:paraId="15D66F9A" w14:textId="77777777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是这样啊。我还在想</w:t>
      </w:r>
      <w:ins w:id="655" w:author="Windows 用户" w:date="2022-01-12T09:17:00Z">
        <w:r w:rsidR="00823C06">
          <w:rPr>
            <w:rFonts w:hint="eastAsia"/>
          </w:rPr>
          <w:t>今天哪</w:t>
        </w:r>
      </w:ins>
      <w:r>
        <w:rPr>
          <w:rFonts w:hint="eastAsia"/>
        </w:rPr>
        <w:t>有什么同学聚会……</w:t>
      </w:r>
      <w:del w:id="656" w:author="Windows 用户" w:date="2022-01-12T09:17:00Z">
        <w:r w:rsidDel="00823C06">
          <w:rPr>
            <w:rFonts w:hint="eastAsia"/>
          </w:rPr>
          <w:delText>。</w:delText>
        </w:r>
      </w:del>
      <w:r>
        <w:t>"</w:t>
      </w:r>
    </w:p>
    <w:p w14:paraId="5E84358B" w14:textId="77777777" w:rsidR="00A17960" w:rsidRDefault="00AD66CD">
      <w:r>
        <w:rPr>
          <w:rFonts w:hint="eastAsia"/>
        </w:rPr>
        <w:t>周小雨看着一脸狐疑的门卫师傅，朝我眨了眨眼睛示意。</w:t>
      </w:r>
    </w:p>
    <w:p w14:paraId="6E569738" w14:textId="714024E9" w:rsidR="005F72FB" w:rsidRDefault="005F72FB" w:rsidP="005F72FB">
      <w:pPr>
        <w:rPr>
          <w:ins w:id="657" w:author="郭 侃亮" w:date="2022-01-21T13:01:00Z"/>
        </w:rPr>
      </w:pPr>
      <w:ins w:id="658" w:author="郭 侃亮" w:date="2022-01-21T13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659" w:author="郭 侃亮" w:date="2022-01-21T15:18:00Z">
        <w:r w:rsidR="00E153BF">
          <w:rPr>
            <w:highlight w:val="yellow"/>
          </w:rPr>
          <w:t>d</w:t>
        </w:r>
      </w:ins>
      <w:ins w:id="660" w:author="郭 侃亮" w:date="2022-01-21T15:19:00Z">
        <w:r w:rsidR="00E153BF">
          <w:rPr>
            <w:highlight w:val="yellow"/>
          </w:rPr>
          <w:t>x</w:t>
        </w:r>
      </w:ins>
      <w:ins w:id="661" w:author="郭 侃亮" w:date="2022-01-21T13:01:00Z">
        <w:r>
          <w:rPr>
            <w:rFonts w:hint="eastAsia"/>
            <w:highlight w:val="yellow"/>
          </w:rPr>
          <w:t>}</w:t>
        </w:r>
      </w:ins>
    </w:p>
    <w:p w14:paraId="11070418" w14:textId="77777777" w:rsidR="00A17960" w:rsidRDefault="00AD66CD">
      <w:pPr>
        <w:rPr>
          <w:del w:id="662" w:author="郭 侃亮" w:date="2021-12-29T14:28:00Z"/>
        </w:rPr>
      </w:pPr>
      <w:del w:id="663" w:author="郭 侃亮" w:date="2021-12-29T14:28:00Z">
        <w:r>
          <w:rPr>
            <w:rFonts w:hint="eastAsia"/>
          </w:rPr>
          <w:delText>我一头雾水</w:delText>
        </w:r>
      </w:del>
      <w:del w:id="664" w:author="郭 侃亮" w:date="2021-12-03T20:36:00Z">
        <w:r>
          <w:rPr>
            <w:rFonts w:hint="eastAsia"/>
          </w:rPr>
          <w:delText>的</w:delText>
        </w:r>
      </w:del>
      <w:del w:id="665" w:author="郭 侃亮" w:date="2021-12-29T14:28:00Z">
        <w:r>
          <w:rPr>
            <w:rFonts w:hint="eastAsia"/>
          </w:rPr>
          <w:delText>看着他们。</w:delText>
        </w:r>
      </w:del>
    </w:p>
    <w:p w14:paraId="5534C417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别发呆啦，快走吧。</w:t>
      </w:r>
      <w:r>
        <w:t>"</w:t>
      </w:r>
    </w:p>
    <w:p w14:paraId="6453891C" w14:textId="77777777" w:rsidR="00A17960" w:rsidRDefault="00AD66CD">
      <w:ins w:id="666" w:author="郭 侃亮" w:date="2021-12-29T14:28:00Z">
        <w:r>
          <w:rPr>
            <w:rFonts w:hint="eastAsia"/>
          </w:rPr>
          <w:t>我一头雾水地看了一眼门卫</w:t>
        </w:r>
      </w:ins>
      <w:ins w:id="667" w:author="Windows 用户" w:date="2022-01-12T09:18:00Z">
        <w:r w:rsidR="00823C06">
          <w:rPr>
            <w:rFonts w:hint="eastAsia"/>
          </w:rPr>
          <w:t>师傅</w:t>
        </w:r>
      </w:ins>
      <w:ins w:id="668" w:author="郭 侃亮" w:date="2021-12-29T14:29:00Z">
        <w:r>
          <w:rPr>
            <w:rFonts w:hint="eastAsia"/>
          </w:rPr>
          <w:t>。</w:t>
        </w:r>
      </w:ins>
      <w:ins w:id="669" w:author="郭 侃亮" w:date="2021-12-29T14:28:00Z">
        <w:r>
          <w:rPr>
            <w:rFonts w:hint="eastAsia"/>
          </w:rPr>
          <w:t>周小雨</w:t>
        </w:r>
      </w:ins>
      <w:ins w:id="670" w:author="郭 侃亮" w:date="2021-12-29T14:29:00Z">
        <w:r>
          <w:rPr>
            <w:rFonts w:hint="eastAsia"/>
          </w:rPr>
          <w:t>已经</w:t>
        </w:r>
        <w:del w:id="671" w:author="Windows 用户" w:date="2022-01-12T09:18:00Z">
          <w:r w:rsidDel="00823C06">
            <w:rPr>
              <w:rFonts w:hint="eastAsia"/>
            </w:rPr>
            <w:delText>走</w:delText>
          </w:r>
        </w:del>
      </w:ins>
      <w:ins w:id="672" w:author="Windows 用户" w:date="2022-01-12T09:19:00Z">
        <w:r w:rsidR="00823C06">
          <w:rPr>
            <w:rFonts w:hint="eastAsia"/>
          </w:rPr>
          <w:t>进了校门，</w:t>
        </w:r>
      </w:ins>
      <w:ins w:id="673" w:author="郭 侃亮" w:date="2021-12-29T14:29:00Z">
        <w:r>
          <w:rPr>
            <w:rFonts w:hint="eastAsia"/>
          </w:rPr>
          <w:t>在前面等着了，</w:t>
        </w:r>
        <w:del w:id="674" w:author="Windows 用户" w:date="2022-01-12T09:18:00Z">
          <w:r w:rsidDel="00823C06">
            <w:rPr>
              <w:rFonts w:hint="eastAsia"/>
            </w:rPr>
            <w:delText>不得不</w:delText>
          </w:r>
        </w:del>
      </w:ins>
      <w:ins w:id="675" w:author="Windows 用户" w:date="2022-01-12T09:18:00Z">
        <w:r w:rsidR="00823C06">
          <w:rPr>
            <w:rFonts w:hint="eastAsia"/>
          </w:rPr>
          <w:t>我只好</w:t>
        </w:r>
      </w:ins>
      <w:ins w:id="676" w:author="郭 侃亮" w:date="2021-12-29T14:29:00Z">
        <w:r>
          <w:rPr>
            <w:rFonts w:hint="eastAsia"/>
          </w:rPr>
          <w:t>跟着她走进了学校。</w:t>
        </w:r>
      </w:ins>
      <w:del w:id="677" w:author="郭 侃亮" w:date="2021-12-29T14:29:00Z">
        <w:r>
          <w:rPr>
            <w:rFonts w:hint="eastAsia"/>
          </w:rPr>
          <w:delText>我满怀疑惑地跟着小雨走了一段。</w:delText>
        </w:r>
      </w:del>
    </w:p>
    <w:p w14:paraId="73BFE071" w14:textId="77777777" w:rsidR="00A17960" w:rsidRPr="00A17960" w:rsidRDefault="00AD66CD">
      <w:pPr>
        <w:rPr>
          <w:ins w:id="678" w:author="郭 侃亮" w:date="2021-12-06T11:49:00Z"/>
          <w:highlight w:val="cyan"/>
          <w:rPrChange w:id="679" w:author="郭 侃亮" w:date="2021-12-06T11:51:00Z">
            <w:rPr>
              <w:ins w:id="680" w:author="郭 侃亮" w:date="2021-12-06T11:49:00Z"/>
            </w:rPr>
          </w:rPrChange>
        </w:rPr>
      </w:pPr>
      <w:ins w:id="681" w:author="郭 侃亮" w:date="2021-12-06T11:49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 xml:space="preserve">SE </w:t>
        </w:r>
        <w:del w:id="682" w:author="郭 侃亮" w:date="2021-12-06T11:51:00Z">
          <w:r>
            <w:rPr>
              <w:rFonts w:hint="eastAsia"/>
              <w:highlight w:val="cyan"/>
            </w:rPr>
            <w:delText>鞋子走路声</w:delText>
          </w:r>
        </w:del>
      </w:ins>
      <w:ins w:id="683" w:author="郭 侃亮" w:date="2021-12-06T11:51:00Z">
        <w:r>
          <w:rPr>
            <w:rFonts w:hint="eastAsia"/>
            <w:highlight w:val="cyan"/>
          </w:rPr>
          <w:t>s</w:t>
        </w:r>
        <w:r>
          <w:rPr>
            <w:highlight w:val="cyan"/>
          </w:rPr>
          <w:t xml:space="preserve">0107 </w:t>
        </w:r>
        <w:r>
          <w:rPr>
            <w:rFonts w:hint="eastAsia"/>
            <w:highlight w:val="cyan"/>
          </w:rPr>
          <w:t>走路声</w:t>
        </w:r>
      </w:ins>
      <w:ins w:id="684" w:author="郭 侃亮" w:date="2021-12-06T11:49:00Z">
        <w:r>
          <w:rPr>
            <w:rFonts w:hint="eastAsia"/>
            <w:highlight w:val="cyan"/>
          </w:rPr>
          <w:t>}</w:t>
        </w:r>
        <w:r>
          <w:rPr>
            <w:highlight w:val="cyan"/>
          </w:rPr>
          <w:t xml:space="preserve"> </w:t>
        </w:r>
      </w:ins>
    </w:p>
    <w:p w14:paraId="2312571F" w14:textId="77777777" w:rsidR="00A17960" w:rsidRDefault="00AD66CD">
      <w:pPr>
        <w:rPr>
          <w:ins w:id="685" w:author="郭 侃亮" w:date="2021-12-07T11:46:00Z"/>
          <w:highlight w:val="green"/>
        </w:rPr>
      </w:pPr>
      <w:ins w:id="686" w:author="郭 侃亮" w:date="2021-12-07T11:46:00Z">
        <w:r>
          <w:rPr>
            <w:highlight w:val="green"/>
          </w:rPr>
          <w:t>#</w:t>
        </w:r>
        <w:r>
          <w:rPr>
            <w:rFonts w:hint="eastAsia"/>
            <w:highlight w:val="green"/>
          </w:rPr>
          <w:t>{</w:t>
        </w:r>
        <w:r>
          <w:rPr>
            <w:rFonts w:hint="eastAsia"/>
            <w:highlight w:val="green"/>
          </w:rPr>
          <w:t>显示背景</w:t>
        </w:r>
        <w:r>
          <w:rPr>
            <w:rFonts w:hint="eastAsia"/>
            <w:highlight w:val="green"/>
          </w:rPr>
          <w:t xml:space="preserve"> </w:t>
        </w:r>
      </w:ins>
      <w:ins w:id="687" w:author="郭 侃亮" w:date="2021-12-07T11:49:00Z">
        <w:r>
          <w:rPr>
            <w:highlight w:val="green"/>
          </w:rPr>
          <w:t>p</w:t>
        </w:r>
      </w:ins>
      <w:ins w:id="688" w:author="郭 侃亮" w:date="2021-12-07T11:46:00Z">
        <w:r>
          <w:rPr>
            <w:rFonts w:hint="eastAsia"/>
            <w:highlight w:val="green"/>
          </w:rPr>
          <w:t>0</w:t>
        </w:r>
        <w:r>
          <w:rPr>
            <w:highlight w:val="green"/>
          </w:rPr>
          <w:t xml:space="preserve">3 </w:t>
        </w:r>
      </w:ins>
      <w:ins w:id="689" w:author="郭 侃亮" w:date="2021-12-07T11:49:00Z">
        <w:r>
          <w:rPr>
            <w:rFonts w:hint="eastAsia"/>
            <w:highlight w:val="green"/>
          </w:rPr>
          <w:t>xiaoyuan</w:t>
        </w:r>
      </w:ins>
      <w:ins w:id="690" w:author="郭 侃亮" w:date="2021-12-07T11:46:00Z">
        <w:r>
          <w:rPr>
            <w:rFonts w:hint="eastAsia"/>
            <w:highlight w:val="green"/>
          </w:rPr>
          <w:t>}</w:t>
        </w:r>
      </w:ins>
    </w:p>
    <w:p w14:paraId="11A514B6" w14:textId="77777777" w:rsidR="00A17960" w:rsidRDefault="00AD66CD">
      <w:pPr>
        <w:rPr>
          <w:ins w:id="691" w:author="郭 侃亮" w:date="2021-12-06T11:49:00Z"/>
          <w:del w:id="692" w:author="郭 侃亮" w:date="2021-12-07T11:46:00Z"/>
        </w:rPr>
      </w:pPr>
      <w:ins w:id="693" w:author="郭 侃亮" w:date="2021-12-06T11:49:00Z">
        <w:del w:id="694" w:author="郭 侃亮" w:date="2021-12-07T11:46:00Z">
          <w:r>
            <w:rPr>
              <w:highlight w:val="green"/>
            </w:rPr>
            <w:delText>#</w:delText>
          </w:r>
          <w:r>
            <w:rPr>
              <w:rFonts w:hint="eastAsia"/>
              <w:highlight w:val="green"/>
            </w:rPr>
            <w:delText>{</w:delText>
          </w:r>
          <w:r>
            <w:rPr>
              <w:rFonts w:hint="eastAsia"/>
              <w:highlight w:val="green"/>
            </w:rPr>
            <w:delText>显示</w:delText>
          </w:r>
          <w:r>
            <w:rPr>
              <w:rFonts w:hint="eastAsia"/>
              <w:highlight w:val="green"/>
            </w:rPr>
            <w:delText xml:space="preserve"> </w:delText>
          </w:r>
          <w:r>
            <w:rPr>
              <w:rFonts w:hint="eastAsia"/>
              <w:highlight w:val="green"/>
            </w:rPr>
            <w:delText>学校楼道的背景</w:delText>
          </w:r>
          <w:r>
            <w:rPr>
              <w:rFonts w:hint="eastAsia"/>
              <w:highlight w:val="green"/>
            </w:rPr>
            <w:delText>}</w:delText>
          </w:r>
          <w:r>
            <w:rPr>
              <w:highlight w:val="green"/>
            </w:rPr>
            <w:delText xml:space="preserve"> </w:delText>
          </w:r>
        </w:del>
      </w:ins>
    </w:p>
    <w:p w14:paraId="0518326F" w14:textId="77777777" w:rsidR="00A17960" w:rsidRDefault="00AD66CD">
      <w:pPr>
        <w:rPr>
          <w:ins w:id="695" w:author="郭 侃亮" w:date="2021-12-06T11:49:00Z"/>
        </w:rPr>
      </w:pPr>
      <w:ins w:id="696" w:author="郭 侃亮" w:date="2021-12-06T11:49:00Z">
        <w:del w:id="697" w:author="Windows 用户" w:date="2022-01-12T09:19:00Z">
          <w:r w:rsidDel="00823C06">
            <w:rPr>
              <w:rFonts w:hint="eastAsia"/>
            </w:rPr>
            <w:delText>看着</w:delText>
          </w:r>
        </w:del>
        <w:r>
          <w:rPr>
            <w:rFonts w:hint="eastAsia"/>
          </w:rPr>
          <w:t>学校</w:t>
        </w:r>
        <w:del w:id="698" w:author="Windows 用户" w:date="2022-01-12T09:26:00Z">
          <w:r w:rsidDel="002F561B">
            <w:rPr>
              <w:rFonts w:hint="eastAsia"/>
            </w:rPr>
            <w:delText>的</w:delText>
          </w:r>
        </w:del>
        <w:del w:id="699" w:author="郭 侃亮" w:date="2021-12-07T11:49:00Z">
          <w:r>
            <w:rPr>
              <w:rFonts w:hint="eastAsia"/>
            </w:rPr>
            <w:delText>走廊</w:delText>
          </w:r>
        </w:del>
      </w:ins>
      <w:ins w:id="700" w:author="郭 侃亮" w:date="2021-12-07T11:49:00Z">
        <w:del w:id="701" w:author="Windows 用户" w:date="2022-01-12T09:19:00Z">
          <w:r w:rsidDel="00823C06">
            <w:rPr>
              <w:rFonts w:hint="eastAsia"/>
            </w:rPr>
            <w:delText>环境</w:delText>
          </w:r>
        </w:del>
      </w:ins>
      <w:ins w:id="702" w:author="郭 侃亮" w:date="2021-12-06T11:49:00Z">
        <w:r>
          <w:rPr>
            <w:rFonts w:hint="eastAsia"/>
          </w:rPr>
          <w:t>还是十年前的模样，时间仿佛又</w:t>
        </w:r>
        <w:del w:id="703" w:author="Windows 用户" w:date="2022-01-12T09:19:00Z">
          <w:r w:rsidDel="00823C06">
            <w:rPr>
              <w:rFonts w:hint="eastAsia"/>
            </w:rPr>
            <w:delText>停在</w:delText>
          </w:r>
        </w:del>
      </w:ins>
      <w:ins w:id="704" w:author="Windows 用户" w:date="2022-01-12T09:19:00Z">
        <w:r w:rsidR="00823C06">
          <w:rPr>
            <w:rFonts w:hint="eastAsia"/>
          </w:rPr>
          <w:t>回到</w:t>
        </w:r>
      </w:ins>
      <w:ins w:id="705" w:author="郭 侃亮" w:date="2021-12-06T11:49:00Z">
        <w:r>
          <w:rPr>
            <w:rFonts w:hint="eastAsia"/>
          </w:rPr>
          <w:t>了高中。</w:t>
        </w:r>
      </w:ins>
    </w:p>
    <w:p w14:paraId="0C53752A" w14:textId="77777777" w:rsidR="00A17960" w:rsidRDefault="00AD66CD">
      <w:pPr>
        <w:rPr>
          <w:ins w:id="706" w:author="郭 侃亮" w:date="2021-12-06T11:49:00Z"/>
        </w:rPr>
      </w:pPr>
      <w:ins w:id="707" w:author="郭 侃亮" w:date="2021-12-06T11:49:00Z">
        <w:r>
          <w:rPr>
            <w:rFonts w:hint="eastAsia"/>
          </w:rPr>
          <w:t>不知道现在在这里学习的</w:t>
        </w:r>
        <w:del w:id="708" w:author="Windows 用户" w:date="2022-01-12T09:20:00Z">
          <w:r w:rsidDel="00823C06">
            <w:rPr>
              <w:rFonts w:hint="eastAsia"/>
            </w:rPr>
            <w:delText>同学</w:delText>
          </w:r>
        </w:del>
      </w:ins>
      <w:ins w:id="709" w:author="Windows 用户" w:date="2022-01-12T09:20:00Z">
        <w:r w:rsidR="00823C06">
          <w:rPr>
            <w:rFonts w:hint="eastAsia"/>
          </w:rPr>
          <w:t>学生</w:t>
        </w:r>
      </w:ins>
      <w:ins w:id="710" w:author="郭 侃亮" w:date="2021-12-06T11:49:00Z">
        <w:r>
          <w:rPr>
            <w:rFonts w:hint="eastAsia"/>
          </w:rPr>
          <w:t>，又会是怎样的感受</w:t>
        </w:r>
        <w:del w:id="711" w:author="Windows 用户" w:date="2022-01-12T09:20:00Z">
          <w:r w:rsidDel="00823C06">
            <w:rPr>
              <w:rFonts w:hint="eastAsia"/>
            </w:rPr>
            <w:delText>。</w:delText>
          </w:r>
        </w:del>
      </w:ins>
      <w:ins w:id="712" w:author="Windows 用户" w:date="2022-01-12T09:20:00Z">
        <w:r w:rsidR="00823C06">
          <w:rPr>
            <w:rFonts w:hint="eastAsia"/>
          </w:rPr>
          <w:t>？</w:t>
        </w:r>
      </w:ins>
    </w:p>
    <w:p w14:paraId="1A05A7E5" w14:textId="4B9CA0F3" w:rsidR="009102E3" w:rsidRDefault="009102E3" w:rsidP="009102E3">
      <w:pPr>
        <w:rPr>
          <w:ins w:id="713" w:author="郭 侃亮" w:date="2022-01-20T17:22:00Z"/>
        </w:rPr>
      </w:pPr>
      <w:ins w:id="714" w:author="郭 侃亮" w:date="2022-01-20T17:2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715" w:author="郭 侃亮" w:date="2022-01-21T14:47:00Z">
        <w:r w:rsidR="007E5FE5">
          <w:rPr>
            <w:highlight w:val="yellow"/>
          </w:rPr>
          <w:t>zm</w:t>
        </w:r>
      </w:ins>
      <w:ins w:id="716" w:author="郭 侃亮" w:date="2022-01-20T17:22:00Z">
        <w:r>
          <w:rPr>
            <w:rFonts w:hint="eastAsia"/>
            <w:highlight w:val="yellow"/>
          </w:rPr>
          <w:t>}</w:t>
        </w:r>
      </w:ins>
    </w:p>
    <w:p w14:paraId="78C27F81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今天是布置校庆</w:t>
      </w:r>
      <w:del w:id="717" w:author="Windows 用户" w:date="2022-01-12T14:03:00Z">
        <w:r w:rsidDel="00BD2613">
          <w:rPr>
            <w:rFonts w:hint="eastAsia"/>
          </w:rPr>
          <w:delText>活动</w:delText>
        </w:r>
      </w:del>
      <w:ins w:id="718" w:author="Windows 用户" w:date="2022-01-12T14:03:00Z">
        <w:r w:rsidR="00BD2613">
          <w:rPr>
            <w:rFonts w:hint="eastAsia"/>
          </w:rPr>
          <w:t>场地</w:t>
        </w:r>
      </w:ins>
      <w:r>
        <w:rPr>
          <w:rFonts w:hint="eastAsia"/>
        </w:rPr>
        <w:t>吗？没听你说啊。</w:t>
      </w:r>
      <w:r>
        <w:t>"</w:t>
      </w:r>
    </w:p>
    <w:p w14:paraId="57A5038E" w14:textId="4F068B7F" w:rsidR="005F72FB" w:rsidRDefault="005F72FB" w:rsidP="005F72FB">
      <w:pPr>
        <w:rPr>
          <w:ins w:id="719" w:author="郭 侃亮" w:date="2022-01-21T13:01:00Z"/>
        </w:rPr>
      </w:pPr>
      <w:ins w:id="720" w:author="郭 侃亮" w:date="2022-01-21T13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21</w:t>
        </w:r>
      </w:ins>
      <w:ins w:id="721" w:author="郭 侃亮" w:date="2022-01-21T15:19:00Z">
        <w:r w:rsidR="00E153BF">
          <w:rPr>
            <w:highlight w:val="yellow"/>
          </w:rPr>
          <w:t>cx</w:t>
        </w:r>
      </w:ins>
      <w:ins w:id="722" w:author="郭 侃亮" w:date="2022-01-21T13:01:00Z">
        <w:r>
          <w:rPr>
            <w:rFonts w:hint="eastAsia"/>
            <w:highlight w:val="yellow"/>
          </w:rPr>
          <w:t>}</w:t>
        </w:r>
      </w:ins>
    </w:p>
    <w:p w14:paraId="58A2815B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哈哈，不这么说你</w:t>
      </w:r>
      <w:del w:id="723" w:author="Windows 用户" w:date="2022-01-12T09:26:00Z">
        <w:r w:rsidDel="002F561B">
          <w:rPr>
            <w:rFonts w:hint="eastAsia"/>
          </w:rPr>
          <w:delText>们</w:delText>
        </w:r>
      </w:del>
      <w:r>
        <w:rPr>
          <w:rFonts w:hint="eastAsia"/>
        </w:rPr>
        <w:t>怎么进得来呀。</w:t>
      </w:r>
      <w:r>
        <w:t>"</w:t>
      </w:r>
    </w:p>
    <w:p w14:paraId="6D4965E2" w14:textId="77777777" w:rsidR="00A17960" w:rsidRDefault="00AD66CD">
      <w:r>
        <w:rPr>
          <w:rFonts w:hint="eastAsia"/>
        </w:rPr>
        <w:t>周小雨对我打趣。</w:t>
      </w:r>
    </w:p>
    <w:p w14:paraId="731D54ED" w14:textId="58F3729C" w:rsidR="009102E3" w:rsidRDefault="009102E3" w:rsidP="009102E3">
      <w:pPr>
        <w:rPr>
          <w:ins w:id="724" w:author="郭 侃亮" w:date="2022-01-20T17:22:00Z"/>
        </w:rPr>
      </w:pPr>
      <w:ins w:id="725" w:author="郭 侃亮" w:date="2022-01-20T17:2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726" w:author="郭 侃亮" w:date="2022-01-21T14:47:00Z">
        <w:r w:rsidR="007E5FE5">
          <w:rPr>
            <w:highlight w:val="yellow"/>
          </w:rPr>
          <w:t>gx</w:t>
        </w:r>
      </w:ins>
      <w:ins w:id="727" w:author="郭 侃亮" w:date="2022-01-20T17:22:00Z">
        <w:r>
          <w:rPr>
            <w:rFonts w:hint="eastAsia"/>
            <w:highlight w:val="yellow"/>
          </w:rPr>
          <w:t>}</w:t>
        </w:r>
      </w:ins>
    </w:p>
    <w:p w14:paraId="33D68989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没想到老班长现在也会耍小聪明了。</w:t>
      </w:r>
      <w:r>
        <w:t>"</w:t>
      </w:r>
    </w:p>
    <w:p w14:paraId="2E874083" w14:textId="1AD9AC52" w:rsidR="005F72FB" w:rsidRDefault="005F72FB" w:rsidP="005F72FB">
      <w:pPr>
        <w:rPr>
          <w:ins w:id="728" w:author="郭 侃亮" w:date="2022-01-21T13:01:00Z"/>
        </w:rPr>
      </w:pPr>
      <w:ins w:id="729" w:author="郭 侃亮" w:date="2022-01-21T13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</w:t>
        </w:r>
      </w:ins>
      <w:ins w:id="730" w:author="郭 侃亮" w:date="2022-01-21T13:02:00Z">
        <w:r>
          <w:rPr>
            <w:highlight w:val="yellow"/>
          </w:rPr>
          <w:t>1</w:t>
        </w:r>
      </w:ins>
      <w:ins w:id="731" w:author="郭 侃亮" w:date="2022-01-21T15:19:00Z">
        <w:r w:rsidR="00E153BF">
          <w:rPr>
            <w:highlight w:val="yellow"/>
          </w:rPr>
          <w:t>bx</w:t>
        </w:r>
      </w:ins>
      <w:ins w:id="732" w:author="郭 侃亮" w:date="2022-01-21T13:01:00Z">
        <w:r>
          <w:rPr>
            <w:rFonts w:hint="eastAsia"/>
            <w:highlight w:val="yellow"/>
          </w:rPr>
          <w:t>}</w:t>
        </w:r>
      </w:ins>
    </w:p>
    <w:p w14:paraId="48671F1E" w14:textId="77777777" w:rsidR="00A17960" w:rsidRDefault="00AD66CD">
      <w:pPr>
        <w:rPr>
          <w:ins w:id="733" w:author="郭 侃亮" w:date="2021-12-07T11:50:00Z"/>
        </w:rPr>
      </w:pPr>
      <w:r>
        <w:rPr>
          <w:rFonts w:hint="eastAsia"/>
        </w:rPr>
        <w:t>周小雨：</w:t>
      </w:r>
      <w:r>
        <w:t>"</w:t>
      </w:r>
      <w:r>
        <w:rPr>
          <w:rFonts w:hint="eastAsia"/>
        </w:rPr>
        <w:t>切，这叫变通懂不懂。</w:t>
      </w:r>
      <w:r>
        <w:t>"</w:t>
      </w:r>
    </w:p>
    <w:p w14:paraId="510B05C8" w14:textId="49449E60" w:rsidR="009102E3" w:rsidRDefault="009102E3" w:rsidP="009102E3">
      <w:pPr>
        <w:rPr>
          <w:ins w:id="734" w:author="郭 侃亮" w:date="2022-01-20T17:22:00Z"/>
        </w:rPr>
      </w:pPr>
      <w:ins w:id="735" w:author="郭 侃亮" w:date="2022-01-20T17:2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736" w:author="郭 侃亮" w:date="2022-01-21T14:47:00Z">
        <w:r w:rsidR="007E5FE5">
          <w:rPr>
            <w:highlight w:val="yellow"/>
          </w:rPr>
          <w:t>jy</w:t>
        </w:r>
      </w:ins>
      <w:ins w:id="737" w:author="郭 侃亮" w:date="2022-01-20T17:22:00Z">
        <w:r>
          <w:rPr>
            <w:rFonts w:hint="eastAsia"/>
            <w:highlight w:val="yellow"/>
          </w:rPr>
          <w:t>}</w:t>
        </w:r>
      </w:ins>
    </w:p>
    <w:p w14:paraId="37218D47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对了，你当老师了？</w:t>
      </w:r>
      <w:r>
        <w:t>"</w:t>
      </w:r>
    </w:p>
    <w:p w14:paraId="2324062A" w14:textId="1272B769" w:rsidR="005F72FB" w:rsidRDefault="005F72FB" w:rsidP="005F72FB">
      <w:pPr>
        <w:rPr>
          <w:ins w:id="738" w:author="郭 侃亮" w:date="2022-01-21T13:02:00Z"/>
        </w:rPr>
      </w:pPr>
      <w:ins w:id="739" w:author="郭 侃亮" w:date="2022-01-21T13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22</w:t>
        </w:r>
      </w:ins>
      <w:ins w:id="740" w:author="郭 侃亮" w:date="2022-01-21T15:19:00Z">
        <w:r w:rsidR="00E153BF">
          <w:rPr>
            <w:highlight w:val="yellow"/>
          </w:rPr>
          <w:t>dx</w:t>
        </w:r>
      </w:ins>
      <w:ins w:id="741" w:author="郭 侃亮" w:date="2022-01-21T13:02:00Z">
        <w:r>
          <w:rPr>
            <w:rFonts w:hint="eastAsia"/>
            <w:highlight w:val="yellow"/>
          </w:rPr>
          <w:t>}</w:t>
        </w:r>
      </w:ins>
    </w:p>
    <w:p w14:paraId="1D35AC4B" w14:textId="77777777" w:rsidR="00A17960" w:rsidRDefault="00AD66CD">
      <w:pPr>
        <w:rPr>
          <w:ins w:id="742" w:author="郭 侃亮" w:date="2021-12-06T11:55:00Z"/>
        </w:rPr>
      </w:pPr>
      <w:r>
        <w:rPr>
          <w:rFonts w:hint="eastAsia"/>
        </w:rPr>
        <w:t>周小雨</w:t>
      </w:r>
      <w:ins w:id="743" w:author="郭 侃亮" w:date="2021-12-07T11:58:00Z">
        <w:r>
          <w:rPr>
            <w:rFonts w:hint="eastAsia"/>
          </w:rPr>
          <w:t>：</w:t>
        </w:r>
        <w:r>
          <w:t>"</w:t>
        </w:r>
      </w:ins>
      <w:r>
        <w:rPr>
          <w:rFonts w:hint="eastAsia"/>
        </w:rPr>
        <w:t>哈哈，你猜。</w:t>
      </w:r>
      <w:ins w:id="744" w:author="郭 侃亮" w:date="2021-12-07T11:58:00Z">
        <w:r>
          <w:t>"</w:t>
        </w:r>
      </w:ins>
    </w:p>
    <w:p w14:paraId="2F1F885F" w14:textId="77777777" w:rsidR="00A17960" w:rsidRPr="00A17960" w:rsidRDefault="00AD66CD">
      <w:pPr>
        <w:rPr>
          <w:ins w:id="745" w:author="郭 侃亮" w:date="2021-12-07T11:50:00Z"/>
          <w:highlight w:val="cyan"/>
          <w:rPrChange w:id="746" w:author="郭 侃亮" w:date="2021-12-07T11:50:00Z">
            <w:rPr>
              <w:ins w:id="747" w:author="郭 侃亮" w:date="2021-12-07T11:50:00Z"/>
            </w:rPr>
          </w:rPrChange>
        </w:rPr>
      </w:pPr>
      <w:ins w:id="748" w:author="郭 侃亮" w:date="2021-12-07T11:50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 s</w:t>
        </w:r>
        <w:r>
          <w:rPr>
            <w:highlight w:val="cyan"/>
          </w:rPr>
          <w:t xml:space="preserve">0107 </w:t>
        </w:r>
        <w:r>
          <w:rPr>
            <w:rFonts w:hint="eastAsia"/>
            <w:highlight w:val="cyan"/>
          </w:rPr>
          <w:t>走路声</w:t>
        </w:r>
        <w:r>
          <w:rPr>
            <w:rFonts w:hint="eastAsia"/>
            <w:highlight w:val="cyan"/>
          </w:rPr>
          <w:t>}</w:t>
        </w:r>
        <w:r>
          <w:rPr>
            <w:highlight w:val="cyan"/>
          </w:rPr>
          <w:t xml:space="preserve"> </w:t>
        </w:r>
      </w:ins>
    </w:p>
    <w:p w14:paraId="67BF7728" w14:textId="77777777" w:rsidR="00A17960" w:rsidRDefault="00AD66CD">
      <w:pPr>
        <w:rPr>
          <w:ins w:id="749" w:author="郭 侃亮" w:date="2021-12-07T11:50:00Z"/>
          <w:highlight w:val="green"/>
        </w:rPr>
      </w:pPr>
      <w:ins w:id="750" w:author="郭 侃亮" w:date="2021-12-07T11:50:00Z">
        <w:r>
          <w:rPr>
            <w:highlight w:val="green"/>
          </w:rPr>
          <w:t>#</w:t>
        </w:r>
        <w:r>
          <w:rPr>
            <w:rFonts w:hint="eastAsia"/>
            <w:highlight w:val="green"/>
          </w:rPr>
          <w:t>{</w:t>
        </w:r>
        <w:r>
          <w:rPr>
            <w:rFonts w:hint="eastAsia"/>
            <w:highlight w:val="green"/>
          </w:rPr>
          <w:t>显示背景</w:t>
        </w:r>
        <w:r>
          <w:rPr>
            <w:rFonts w:hint="eastAsia"/>
            <w:highlight w:val="green"/>
          </w:rPr>
          <w:t xml:space="preserve"> </w:t>
        </w:r>
        <w:r>
          <w:rPr>
            <w:highlight w:val="green"/>
          </w:rPr>
          <w:t>p</w:t>
        </w:r>
        <w:r>
          <w:rPr>
            <w:rFonts w:hint="eastAsia"/>
            <w:highlight w:val="green"/>
          </w:rPr>
          <w:t>0</w:t>
        </w:r>
        <w:r>
          <w:rPr>
            <w:highlight w:val="green"/>
          </w:rPr>
          <w:t>4 zoulang</w:t>
        </w:r>
        <w:r>
          <w:rPr>
            <w:rFonts w:hint="eastAsia"/>
            <w:highlight w:val="green"/>
          </w:rPr>
          <w:t>}</w:t>
        </w:r>
      </w:ins>
    </w:p>
    <w:p w14:paraId="374B20C9" w14:textId="77777777" w:rsidR="00A17960" w:rsidRDefault="00AD66CD">
      <w:pPr>
        <w:rPr>
          <w:ins w:id="751" w:author="郭 侃亮" w:date="2021-12-07T11:52:00Z"/>
        </w:rPr>
      </w:pPr>
      <w:ins w:id="752" w:author="郭 侃亮" w:date="2021-12-07T11:52:00Z">
        <w:r>
          <w:rPr>
            <w:rFonts w:hint="eastAsia"/>
          </w:rPr>
          <w:t>跟着</w:t>
        </w:r>
      </w:ins>
      <w:ins w:id="753" w:author="Windows 用户" w:date="2022-01-12T14:03:00Z">
        <w:r w:rsidR="00BD2613">
          <w:rPr>
            <w:rFonts w:hint="eastAsia"/>
          </w:rPr>
          <w:t>周</w:t>
        </w:r>
      </w:ins>
      <w:ins w:id="754" w:author="郭 侃亮" w:date="2021-12-07T11:52:00Z">
        <w:r>
          <w:rPr>
            <w:rFonts w:hint="eastAsia"/>
          </w:rPr>
          <w:t>小雨走进</w:t>
        </w:r>
        <w:del w:id="755" w:author="Windows 用户" w:date="2022-01-12T09:26:00Z">
          <w:r w:rsidDel="002F561B">
            <w:rPr>
              <w:rFonts w:hint="eastAsia"/>
            </w:rPr>
            <w:delText>了</w:delText>
          </w:r>
        </w:del>
        <w:r>
          <w:rPr>
            <w:rFonts w:hint="eastAsia"/>
          </w:rPr>
          <w:t>熟悉的教学楼，楼道里的</w:t>
        </w:r>
      </w:ins>
      <w:ins w:id="756" w:author="郭 侃亮" w:date="2021-12-07T11:53:00Z">
        <w:r>
          <w:rPr>
            <w:rFonts w:hint="eastAsia"/>
          </w:rPr>
          <w:t>环境</w:t>
        </w:r>
      </w:ins>
      <w:ins w:id="757" w:author="郭 侃亮" w:date="2021-12-07T11:56:00Z">
        <w:r>
          <w:rPr>
            <w:rFonts w:hint="eastAsia"/>
          </w:rPr>
          <w:t>也没什么变化。</w:t>
        </w:r>
      </w:ins>
    </w:p>
    <w:p w14:paraId="7A4FEF75" w14:textId="75B50BD2" w:rsidR="009102E3" w:rsidRDefault="009102E3" w:rsidP="009102E3">
      <w:pPr>
        <w:rPr>
          <w:ins w:id="758" w:author="郭 侃亮" w:date="2022-01-20T17:22:00Z"/>
        </w:rPr>
      </w:pPr>
      <w:ins w:id="759" w:author="郭 侃亮" w:date="2022-01-20T17:2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760" w:author="郭 侃亮" w:date="2022-01-21T14:47:00Z">
        <w:r w:rsidR="007E5FE5">
          <w:rPr>
            <w:highlight w:val="yellow"/>
          </w:rPr>
          <w:t>rz</w:t>
        </w:r>
      </w:ins>
      <w:ins w:id="761" w:author="郭 侃亮" w:date="2022-01-20T17:22:00Z">
        <w:r>
          <w:rPr>
            <w:rFonts w:hint="eastAsia"/>
            <w:highlight w:val="yellow"/>
          </w:rPr>
          <w:t>}</w:t>
        </w:r>
      </w:ins>
    </w:p>
    <w:p w14:paraId="58357E08" w14:textId="77777777" w:rsidR="00A17960" w:rsidRDefault="00AD66CD">
      <w:pPr>
        <w:rPr>
          <w:ins w:id="762" w:author="郭 侃亮" w:date="2021-12-07T11:58:00Z"/>
        </w:rPr>
      </w:pPr>
      <w:ins w:id="763" w:author="郭 侃亮" w:date="2021-12-07T11:58:00Z">
        <w:r>
          <w:rPr>
            <w:rFonts w:hint="eastAsia"/>
          </w:rPr>
          <w:t>我：</w:t>
        </w:r>
        <w:r>
          <w:t>"</w:t>
        </w:r>
      </w:ins>
      <w:ins w:id="764" w:author="郭 侃亮" w:date="2021-12-07T14:05:00Z">
        <w:r>
          <w:rPr>
            <w:rFonts w:hint="eastAsia"/>
          </w:rPr>
          <w:t>这里是……</w:t>
        </w:r>
      </w:ins>
      <w:ins w:id="765" w:author="郭 侃亮" w:date="2021-12-07T11:58:00Z">
        <w:del w:id="766" w:author="Windows 用户" w:date="2022-01-12T09:27:00Z">
          <w:r w:rsidDel="002F561B">
            <w:rPr>
              <w:rFonts w:hint="eastAsia"/>
            </w:rPr>
            <w:delText>。</w:delText>
          </w:r>
        </w:del>
        <w:r>
          <w:t>"</w:t>
        </w:r>
      </w:ins>
    </w:p>
    <w:p w14:paraId="72F6990A" w14:textId="72F2C074" w:rsidR="005F72FB" w:rsidRDefault="005F72FB" w:rsidP="005F72FB">
      <w:pPr>
        <w:rPr>
          <w:ins w:id="767" w:author="郭 侃亮" w:date="2022-01-21T13:02:00Z"/>
        </w:rPr>
      </w:pPr>
      <w:ins w:id="768" w:author="郭 侃亮" w:date="2022-01-21T13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769" w:author="郭 侃亮" w:date="2022-01-21T15:19:00Z">
        <w:r w:rsidR="00E153BF">
          <w:rPr>
            <w:highlight w:val="yellow"/>
          </w:rPr>
          <w:t>wx</w:t>
        </w:r>
      </w:ins>
      <w:ins w:id="770" w:author="郭 侃亮" w:date="2022-01-21T13:02:00Z">
        <w:r>
          <w:rPr>
            <w:rFonts w:hint="eastAsia"/>
            <w:highlight w:val="yellow"/>
          </w:rPr>
          <w:t>}</w:t>
        </w:r>
      </w:ins>
    </w:p>
    <w:p w14:paraId="1730EFE5" w14:textId="77777777" w:rsidR="00A17960" w:rsidRDefault="00AD66CD">
      <w:pPr>
        <w:rPr>
          <w:ins w:id="771" w:author="郭 侃亮" w:date="2021-12-07T11:58:00Z"/>
        </w:rPr>
      </w:pPr>
      <w:ins w:id="772" w:author="郭 侃亮" w:date="2021-12-07T11:58:00Z">
        <w:r>
          <w:rPr>
            <w:rFonts w:hint="eastAsia"/>
          </w:rPr>
          <w:t>周小雨：</w:t>
        </w:r>
        <w:r>
          <w:t>"</w:t>
        </w:r>
      </w:ins>
      <w:r>
        <w:rPr>
          <w:rFonts w:hint="eastAsia"/>
        </w:rPr>
        <w:t>五班的教室还在老地方，还记得吗？</w:t>
      </w:r>
      <w:ins w:id="773" w:author="郭 侃亮" w:date="2021-12-07T11:58:00Z">
        <w:r>
          <w:t>"</w:t>
        </w:r>
      </w:ins>
    </w:p>
    <w:p w14:paraId="2E76BD65" w14:textId="41124BBA" w:rsidR="009102E3" w:rsidRDefault="009102E3" w:rsidP="009102E3">
      <w:pPr>
        <w:rPr>
          <w:ins w:id="774" w:author="郭 侃亮" w:date="2022-01-20T17:23:00Z"/>
        </w:rPr>
      </w:pPr>
      <w:ins w:id="775" w:author="郭 侃亮" w:date="2022-01-20T17:2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776" w:author="郭 侃亮" w:date="2022-01-21T14:47:00Z">
        <w:r w:rsidR="007E5FE5">
          <w:rPr>
            <w:highlight w:val="yellow"/>
          </w:rPr>
          <w:t>wx</w:t>
        </w:r>
      </w:ins>
      <w:ins w:id="777" w:author="郭 侃亮" w:date="2022-01-20T17:23:00Z">
        <w:r>
          <w:rPr>
            <w:rFonts w:hint="eastAsia"/>
            <w:highlight w:val="yellow"/>
          </w:rPr>
          <w:t>}</w:t>
        </w:r>
      </w:ins>
    </w:p>
    <w:p w14:paraId="4B6FE8C0" w14:textId="77777777" w:rsidR="00A17960" w:rsidRDefault="00AD66CD">
      <w:pPr>
        <w:rPr>
          <w:ins w:id="778" w:author="郭 侃亮" w:date="2021-12-07T12:01:00Z"/>
        </w:rPr>
      </w:pPr>
      <w:r>
        <w:rPr>
          <w:rFonts w:hint="eastAsia"/>
        </w:rPr>
        <w:t>我</w:t>
      </w:r>
      <w:ins w:id="779" w:author="郭 侃亮" w:date="2021-12-07T11:58:00Z">
        <w:r>
          <w:rPr>
            <w:rFonts w:hint="eastAsia"/>
          </w:rPr>
          <w:t>：</w:t>
        </w:r>
        <w:r>
          <w:t>"</w:t>
        </w:r>
      </w:ins>
      <w:r>
        <w:rPr>
          <w:rFonts w:hint="eastAsia"/>
        </w:rPr>
        <w:t>当然记得。我们班</w:t>
      </w:r>
      <w:ins w:id="780" w:author="郭 侃亮" w:date="2021-12-07T12:00:00Z">
        <w:r>
          <w:rPr>
            <w:rFonts w:hint="eastAsia"/>
          </w:rPr>
          <w:t>离楼梯口最近，</w:t>
        </w:r>
      </w:ins>
      <w:ins w:id="781" w:author="郭 侃亮" w:date="2021-12-07T12:01:00Z">
        <w:r>
          <w:rPr>
            <w:rFonts w:hint="eastAsia"/>
          </w:rPr>
          <w:t>出操总是最快的</w:t>
        </w:r>
      </w:ins>
      <w:ins w:id="782" w:author="郭 侃亮" w:date="2021-12-07T11:58:00Z">
        <w:r>
          <w:rPr>
            <w:rFonts w:hint="eastAsia"/>
          </w:rPr>
          <w:t>。</w:t>
        </w:r>
        <w:r>
          <w:t>"</w:t>
        </w:r>
      </w:ins>
    </w:p>
    <w:p w14:paraId="66E35D0B" w14:textId="31F9E3A9" w:rsidR="005F72FB" w:rsidRDefault="005F72FB" w:rsidP="005F72FB">
      <w:pPr>
        <w:rPr>
          <w:ins w:id="783" w:author="郭 侃亮" w:date="2022-01-21T13:02:00Z"/>
        </w:rPr>
      </w:pPr>
      <w:ins w:id="784" w:author="郭 侃亮" w:date="2022-01-21T13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785" w:author="郭 侃亮" w:date="2022-01-21T15:19:00Z">
        <w:r w:rsidR="00E153BF">
          <w:rPr>
            <w:highlight w:val="yellow"/>
          </w:rPr>
          <w:t>wx</w:t>
        </w:r>
      </w:ins>
      <w:ins w:id="786" w:author="郭 侃亮" w:date="2022-01-21T13:02:00Z">
        <w:r>
          <w:rPr>
            <w:rFonts w:hint="eastAsia"/>
            <w:highlight w:val="yellow"/>
          </w:rPr>
          <w:t>}</w:t>
        </w:r>
      </w:ins>
    </w:p>
    <w:p w14:paraId="1F40EF4F" w14:textId="77777777" w:rsidR="00A17960" w:rsidRDefault="00AD66CD">
      <w:ins w:id="787" w:author="郭 侃亮" w:date="2021-12-07T11:58:00Z">
        <w:r>
          <w:rPr>
            <w:rFonts w:hint="eastAsia"/>
          </w:rPr>
          <w:t>周小雨：</w:t>
        </w:r>
        <w:r>
          <w:t>"</w:t>
        </w:r>
      </w:ins>
      <w:ins w:id="788" w:author="郭 侃亮" w:date="2021-12-07T12:00:00Z">
        <w:del w:id="789" w:author="Windows 用户" w:date="2022-01-12T09:27:00Z">
          <w:r w:rsidDel="002F561B">
            <w:rPr>
              <w:rFonts w:hint="eastAsia"/>
            </w:rPr>
            <w:delText>听说</w:delText>
          </w:r>
        </w:del>
      </w:ins>
      <w:r>
        <w:rPr>
          <w:rFonts w:hint="eastAsia"/>
        </w:rPr>
        <w:t>我们毕业了以后，</w:t>
      </w:r>
      <w:ins w:id="790" w:author="郭 侃亮" w:date="2021-12-07T12:00:00Z">
        <w:r>
          <w:rPr>
            <w:rFonts w:hint="eastAsia"/>
          </w:rPr>
          <w:t>班级的位置一直</w:t>
        </w:r>
      </w:ins>
      <w:ins w:id="791" w:author="郭 侃亮" w:date="2021-12-07T11:58:00Z">
        <w:r>
          <w:rPr>
            <w:rFonts w:hint="eastAsia"/>
          </w:rPr>
          <w:t>都没</w:t>
        </w:r>
      </w:ins>
      <w:ins w:id="792" w:author="郭 侃亮" w:date="2021-12-07T12:00:00Z">
        <w:r>
          <w:rPr>
            <w:rFonts w:hint="eastAsia"/>
          </w:rPr>
          <w:t>有</w:t>
        </w:r>
      </w:ins>
      <w:ins w:id="793" w:author="郭 侃亮" w:date="2021-12-07T11:58:00Z">
        <w:r>
          <w:rPr>
            <w:rFonts w:hint="eastAsia"/>
          </w:rPr>
          <w:t>变过。</w:t>
        </w:r>
        <w:r>
          <w:t>"</w:t>
        </w:r>
      </w:ins>
    </w:p>
    <w:p w14:paraId="19297036" w14:textId="77777777" w:rsidR="00A17960" w:rsidRDefault="00AD66CD">
      <w:del w:id="794" w:author="Windows 用户" w:date="2022-01-12T09:27:00Z">
        <w:r w:rsidDel="002F561B">
          <w:rPr>
            <w:rFonts w:hint="eastAsia"/>
          </w:rPr>
          <w:delText>话说，</w:delText>
        </w:r>
      </w:del>
      <w:ins w:id="795" w:author="郭 侃亮" w:date="2021-12-07T12:01:00Z">
        <w:r>
          <w:rPr>
            <w:rFonts w:hint="eastAsia"/>
          </w:rPr>
          <w:t>楼梯口</w:t>
        </w:r>
      </w:ins>
      <w:r>
        <w:rPr>
          <w:rFonts w:hint="eastAsia"/>
        </w:rPr>
        <w:t>的教室</w:t>
      </w:r>
      <w:ins w:id="796" w:author="郭 侃亮" w:date="2021-12-07T12:01:00Z">
        <w:r>
          <w:rPr>
            <w:rFonts w:hint="eastAsia"/>
          </w:rPr>
          <w:t>确实有</w:t>
        </w:r>
      </w:ins>
      <w:r>
        <w:rPr>
          <w:rFonts w:hint="eastAsia"/>
        </w:rPr>
        <w:t>地理</w:t>
      </w:r>
      <w:ins w:id="797" w:author="郭 侃亮" w:date="2021-12-07T12:01:00Z">
        <w:del w:id="798" w:author="Windows 用户" w:date="2022-01-12T09:27:00Z">
          <w:r w:rsidDel="002F561B">
            <w:rPr>
              <w:rFonts w:hint="eastAsia"/>
            </w:rPr>
            <w:delText>的</w:delText>
          </w:r>
        </w:del>
        <w:r>
          <w:rPr>
            <w:rFonts w:hint="eastAsia"/>
          </w:rPr>
          <w:t>优势</w:t>
        </w:r>
      </w:ins>
      <w:ins w:id="799" w:author="郭 侃亮" w:date="2021-12-07T12:02:00Z">
        <w:del w:id="800" w:author="Windows 用户" w:date="2022-01-12T09:28:00Z">
          <w:r w:rsidDel="002F561B">
            <w:rPr>
              <w:rFonts w:hint="eastAsia"/>
            </w:rPr>
            <w:delText>。</w:delText>
          </w:r>
        </w:del>
      </w:ins>
      <w:ins w:id="801" w:author="Windows 用户" w:date="2022-01-12T09:28:00Z">
        <w:r w:rsidR="002F561B">
          <w:rPr>
            <w:rFonts w:hint="eastAsia"/>
          </w:rPr>
          <w:t>，</w:t>
        </w:r>
      </w:ins>
      <w:ins w:id="802" w:author="郭 侃亮" w:date="2021-12-07T12:01:00Z">
        <w:r>
          <w:rPr>
            <w:rFonts w:hint="eastAsia"/>
          </w:rPr>
          <w:t>但是由于在转角处，</w:t>
        </w:r>
      </w:ins>
      <w:r>
        <w:rPr>
          <w:rFonts w:hint="eastAsia"/>
        </w:rPr>
        <w:t>经常会</w:t>
      </w:r>
      <w:del w:id="803" w:author="Windows 用户" w:date="2022-01-12T09:28:00Z">
        <w:r w:rsidDel="002F561B">
          <w:rPr>
            <w:rFonts w:hint="eastAsia"/>
          </w:rPr>
          <w:delText>有</w:delText>
        </w:r>
      </w:del>
      <w:ins w:id="804" w:author="Windows 用户" w:date="2022-01-12T09:28:00Z">
        <w:r w:rsidR="002F561B">
          <w:rPr>
            <w:rFonts w:hint="eastAsia"/>
          </w:rPr>
          <w:t>和</w:t>
        </w:r>
      </w:ins>
      <w:r>
        <w:rPr>
          <w:rFonts w:hint="eastAsia"/>
        </w:rPr>
        <w:t>在楼道里奔跑的学生迎面撞</w:t>
      </w:r>
      <w:r>
        <w:rPr>
          <w:rFonts w:hint="eastAsia"/>
        </w:rPr>
        <w:lastRenderedPageBreak/>
        <w:t>个踉跄</w:t>
      </w:r>
      <w:ins w:id="805" w:author="郭 侃亮" w:date="2021-12-07T12:02:00Z">
        <w:r>
          <w:rPr>
            <w:rFonts w:hint="eastAsia"/>
          </w:rPr>
          <w:t>。</w:t>
        </w:r>
      </w:ins>
    </w:p>
    <w:p w14:paraId="228B2F8F" w14:textId="4B10C0A6" w:rsidR="005F72FB" w:rsidRDefault="005F72FB" w:rsidP="005F72FB">
      <w:pPr>
        <w:rPr>
          <w:ins w:id="806" w:author="郭 侃亮" w:date="2022-01-21T13:02:00Z"/>
        </w:rPr>
      </w:pPr>
      <w:ins w:id="807" w:author="郭 侃亮" w:date="2022-01-21T13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808" w:author="郭 侃亮" w:date="2022-01-21T15:20:00Z">
        <w:r w:rsidR="00E153BF">
          <w:rPr>
            <w:highlight w:val="yellow"/>
          </w:rPr>
          <w:t>wx</w:t>
        </w:r>
      </w:ins>
      <w:ins w:id="809" w:author="郭 侃亮" w:date="2022-01-21T13:02:00Z">
        <w:r>
          <w:rPr>
            <w:rFonts w:hint="eastAsia"/>
            <w:highlight w:val="yellow"/>
          </w:rPr>
          <w:t>}</w:t>
        </w:r>
      </w:ins>
    </w:p>
    <w:p w14:paraId="65C2782B" w14:textId="77777777" w:rsidR="00A17960" w:rsidRDefault="00AD66CD">
      <w:pPr>
        <w:rPr>
          <w:ins w:id="810" w:author="郭 侃亮" w:date="2021-12-06T11:55:00Z"/>
        </w:rPr>
      </w:pPr>
      <w:ins w:id="811" w:author="郭 侃亮" w:date="2021-12-06T11:55:00Z">
        <w:r>
          <w:rPr>
            <w:rFonts w:hint="eastAsia"/>
          </w:rPr>
          <w:t>周小雨：</w:t>
        </w:r>
        <w:r>
          <w:t>"</w:t>
        </w:r>
        <w:r>
          <w:rPr>
            <w:rFonts w:hint="eastAsia"/>
          </w:rPr>
          <w:t>你看</w:t>
        </w:r>
      </w:ins>
      <w:ins w:id="812" w:author="郭 侃亮" w:date="2021-12-06T11:56:00Z">
        <w:r>
          <w:rPr>
            <w:rFonts w:hint="eastAsia"/>
          </w:rPr>
          <w:t>，</w:t>
        </w:r>
      </w:ins>
      <w:ins w:id="813" w:author="郭 侃亮" w:date="2021-12-06T11:55:00Z">
        <w:r>
          <w:rPr>
            <w:rFonts w:hint="eastAsia"/>
          </w:rPr>
          <w:t>谁来了</w:t>
        </w:r>
        <w:del w:id="814" w:author="Windows 用户" w:date="2022-01-12T09:28:00Z">
          <w:r w:rsidDel="002F561B">
            <w:rPr>
              <w:rFonts w:hint="eastAsia"/>
            </w:rPr>
            <w:delText>。</w:delText>
          </w:r>
        </w:del>
      </w:ins>
      <w:ins w:id="815" w:author="Windows 用户" w:date="2022-01-12T09:29:00Z">
        <w:r w:rsidR="002F561B">
          <w:rPr>
            <w:rFonts w:hint="eastAsia"/>
          </w:rPr>
          <w:t>！</w:t>
        </w:r>
      </w:ins>
      <w:ins w:id="816" w:author="郭 侃亮" w:date="2021-12-06T11:55:00Z">
        <w:r>
          <w:t>"</w:t>
        </w:r>
      </w:ins>
    </w:p>
    <w:p w14:paraId="7088FE6F" w14:textId="77777777" w:rsidR="00A17960" w:rsidRDefault="00AD66CD">
      <w:pPr>
        <w:rPr>
          <w:ins w:id="817" w:author="郭 侃亮" w:date="2021-12-06T12:09:00Z"/>
        </w:rPr>
      </w:pPr>
      <w:ins w:id="818" w:author="郭 侃亮" w:date="2021-12-06T11:56:00Z">
        <w:r>
          <w:rPr>
            <w:rFonts w:hint="eastAsia"/>
          </w:rPr>
          <w:t>不知不觉已经走到了教室门口。</w:t>
        </w:r>
      </w:ins>
    </w:p>
    <w:p w14:paraId="5295C8FB" w14:textId="77777777" w:rsidR="00A17960" w:rsidRDefault="00AD66CD">
      <w:pPr>
        <w:rPr>
          <w:ins w:id="819" w:author="郭 侃亮" w:date="2021-12-06T12:09:00Z"/>
          <w:highlight w:val="cyan"/>
        </w:rPr>
      </w:pPr>
      <w:ins w:id="820" w:author="郭 侃亮" w:date="2021-12-06T12:09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 BGM</w:t>
        </w:r>
        <w:r>
          <w:rPr>
            <w:rFonts w:hint="eastAsia"/>
            <w:highlight w:val="cyan"/>
          </w:rPr>
          <w:t>停止</w:t>
        </w:r>
        <w:r>
          <w:rPr>
            <w:rFonts w:hint="eastAsia"/>
            <w:highlight w:val="cyan"/>
          </w:rPr>
          <w:t>}</w:t>
        </w:r>
      </w:ins>
    </w:p>
    <w:p w14:paraId="574C2B4F" w14:textId="77777777" w:rsidR="00A17960" w:rsidRDefault="00A17960">
      <w:pPr>
        <w:rPr>
          <w:del w:id="821" w:author="郭 侃亮" w:date="2021-12-06T12:09:00Z"/>
        </w:rPr>
      </w:pPr>
    </w:p>
    <w:p w14:paraId="202665A5" w14:textId="77777777" w:rsidR="00A17960" w:rsidRDefault="00AD66CD">
      <w:pPr>
        <w:rPr>
          <w:del w:id="822" w:author="郭 侃亮" w:date="2021-12-06T11:49:00Z"/>
        </w:rPr>
      </w:pPr>
      <w:del w:id="823" w:author="郭 侃亮" w:date="2021-12-06T11:49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</w:delText>
        </w:r>
        <w:r>
          <w:rPr>
            <w:rFonts w:hint="eastAsia"/>
            <w:highlight w:val="cyan"/>
          </w:rPr>
          <w:delText>播放</w:delText>
        </w:r>
        <w:r>
          <w:rPr>
            <w:rFonts w:hint="eastAsia"/>
            <w:highlight w:val="cyan"/>
          </w:rPr>
          <w:delText xml:space="preserve">SE </w:delText>
        </w:r>
        <w:r>
          <w:rPr>
            <w:rFonts w:hint="eastAsia"/>
            <w:highlight w:val="cyan"/>
          </w:rPr>
          <w:delText>鞋子走路声</w:delText>
        </w:r>
        <w:r>
          <w:rPr>
            <w:rFonts w:hint="eastAsia"/>
            <w:highlight w:val="cyan"/>
          </w:rPr>
          <w:delText>}</w:delText>
        </w:r>
        <w:r>
          <w:rPr>
            <w:highlight w:val="cyan"/>
          </w:rPr>
          <w:delText xml:space="preserve"> </w:delText>
        </w:r>
      </w:del>
    </w:p>
    <w:p w14:paraId="7C162CA6" w14:textId="77777777" w:rsidR="00A17960" w:rsidRDefault="00AD66CD">
      <w:pPr>
        <w:rPr>
          <w:del w:id="824" w:author="郭 侃亮" w:date="2021-12-06T11:49:00Z"/>
        </w:rPr>
      </w:pPr>
      <w:del w:id="825" w:author="郭 侃亮" w:date="2021-12-06T11:49:00Z">
        <w:r>
          <w:rPr>
            <w:highlight w:val="green"/>
          </w:rPr>
          <w:delText>#</w:delText>
        </w:r>
        <w:r>
          <w:rPr>
            <w:rFonts w:hint="eastAsia"/>
            <w:highlight w:val="green"/>
          </w:rPr>
          <w:delText>{</w:delText>
        </w:r>
        <w:r>
          <w:rPr>
            <w:rFonts w:hint="eastAsia"/>
            <w:highlight w:val="green"/>
          </w:rPr>
          <w:delText>显示</w:delText>
        </w:r>
        <w:r>
          <w:rPr>
            <w:rFonts w:hint="eastAsia"/>
            <w:highlight w:val="green"/>
          </w:rPr>
          <w:delText xml:space="preserve"> </w:delText>
        </w:r>
        <w:r>
          <w:rPr>
            <w:rFonts w:hint="eastAsia"/>
            <w:highlight w:val="green"/>
          </w:rPr>
          <w:delText>学校楼道的背景</w:delText>
        </w:r>
        <w:r>
          <w:rPr>
            <w:rFonts w:hint="eastAsia"/>
            <w:highlight w:val="green"/>
          </w:rPr>
          <w:delText>}</w:delText>
        </w:r>
        <w:r>
          <w:rPr>
            <w:highlight w:val="green"/>
          </w:rPr>
          <w:delText xml:space="preserve"> </w:delText>
        </w:r>
      </w:del>
    </w:p>
    <w:p w14:paraId="79BBE7F8" w14:textId="77777777" w:rsidR="00A17960" w:rsidRDefault="00AD66CD">
      <w:pPr>
        <w:rPr>
          <w:del w:id="826" w:author="郭 侃亮" w:date="2021-12-06T11:49:00Z"/>
        </w:rPr>
      </w:pPr>
      <w:del w:id="827" w:author="郭 侃亮" w:date="2021-12-06T11:49:00Z">
        <w:r>
          <w:rPr>
            <w:rFonts w:hint="eastAsia"/>
          </w:rPr>
          <w:delText>看着学校的走廊还是十年前的模样，时间仿佛又停在了高中。</w:delText>
        </w:r>
      </w:del>
    </w:p>
    <w:p w14:paraId="38BF051D" w14:textId="77777777" w:rsidR="00A17960" w:rsidRDefault="00AD66CD">
      <w:pPr>
        <w:rPr>
          <w:del w:id="828" w:author="郭 侃亮" w:date="2021-12-06T11:49:00Z"/>
        </w:rPr>
      </w:pPr>
      <w:del w:id="829" w:author="郭 侃亮" w:date="2021-12-06T11:49:00Z">
        <w:r>
          <w:rPr>
            <w:rFonts w:hint="eastAsia"/>
          </w:rPr>
          <w:delText>不知道现在在这里学习的同学，又会是怎样的感受。</w:delText>
        </w:r>
      </w:del>
    </w:p>
    <w:p w14:paraId="1333F24B" w14:textId="77777777" w:rsidR="00A17960" w:rsidRDefault="00AD66CD">
      <w:pPr>
        <w:rPr>
          <w:ins w:id="830" w:author="郭 侃亮" w:date="2021-12-07T11:47:00Z"/>
          <w:highlight w:val="green"/>
        </w:rPr>
      </w:pPr>
      <w:ins w:id="831" w:author="郭 侃亮" w:date="2021-12-07T11:47:00Z">
        <w:r>
          <w:rPr>
            <w:highlight w:val="green"/>
          </w:rPr>
          <w:t>#</w:t>
        </w:r>
        <w:r>
          <w:rPr>
            <w:rFonts w:hint="eastAsia"/>
            <w:highlight w:val="green"/>
          </w:rPr>
          <w:t>{</w:t>
        </w:r>
        <w:r>
          <w:rPr>
            <w:rFonts w:hint="eastAsia"/>
            <w:highlight w:val="green"/>
          </w:rPr>
          <w:t>显示背景</w:t>
        </w:r>
        <w:r>
          <w:rPr>
            <w:rFonts w:hint="eastAsia"/>
            <w:highlight w:val="green"/>
          </w:rPr>
          <w:t xml:space="preserve"> </w:t>
        </w:r>
      </w:ins>
      <w:ins w:id="832" w:author="郭 侃亮" w:date="2021-12-07T11:49:00Z">
        <w:r>
          <w:rPr>
            <w:highlight w:val="green"/>
          </w:rPr>
          <w:t>p05</w:t>
        </w:r>
      </w:ins>
      <w:ins w:id="833" w:author="郭 侃亮" w:date="2021-12-07T11:47:00Z">
        <w:r>
          <w:rPr>
            <w:highlight w:val="green"/>
          </w:rPr>
          <w:t xml:space="preserve"> </w:t>
        </w:r>
        <w:r>
          <w:rPr>
            <w:rFonts w:hint="eastAsia"/>
            <w:highlight w:val="green"/>
          </w:rPr>
          <w:t>jiaoshixin}</w:t>
        </w:r>
      </w:ins>
    </w:p>
    <w:p w14:paraId="4AE2E908" w14:textId="77777777" w:rsidR="00A17960" w:rsidRDefault="00AD66CD">
      <w:pPr>
        <w:rPr>
          <w:del w:id="834" w:author="郭 侃亮" w:date="2021-12-07T11:47:00Z"/>
          <w:highlight w:val="green"/>
        </w:rPr>
      </w:pPr>
      <w:del w:id="835" w:author="郭 侃亮" w:date="2021-12-07T11:47:00Z">
        <w:r>
          <w:rPr>
            <w:highlight w:val="green"/>
          </w:rPr>
          <w:delText>#</w:delText>
        </w:r>
        <w:r>
          <w:rPr>
            <w:rFonts w:hint="eastAsia"/>
            <w:highlight w:val="green"/>
          </w:rPr>
          <w:delText>{</w:delText>
        </w:r>
        <w:r>
          <w:rPr>
            <w:rFonts w:hint="eastAsia"/>
            <w:highlight w:val="green"/>
          </w:rPr>
          <w:delText>显示</w:delText>
        </w:r>
        <w:r>
          <w:rPr>
            <w:rFonts w:hint="eastAsia"/>
            <w:highlight w:val="green"/>
          </w:rPr>
          <w:delText xml:space="preserve"> </w:delText>
        </w:r>
        <w:r>
          <w:rPr>
            <w:rFonts w:hint="eastAsia"/>
            <w:highlight w:val="green"/>
          </w:rPr>
          <w:delText>高一（</w:delText>
        </w:r>
        <w:r>
          <w:rPr>
            <w:rFonts w:hint="eastAsia"/>
            <w:highlight w:val="green"/>
          </w:rPr>
          <w:delText>5</w:delText>
        </w:r>
        <w:r>
          <w:rPr>
            <w:rFonts w:hint="eastAsia"/>
            <w:highlight w:val="green"/>
          </w:rPr>
          <w:delText>）班背景</w:delText>
        </w:r>
        <w:r>
          <w:rPr>
            <w:rFonts w:hint="eastAsia"/>
            <w:highlight w:val="green"/>
          </w:rPr>
          <w:delText>}</w:delText>
        </w:r>
      </w:del>
    </w:p>
    <w:p w14:paraId="7E12C42D" w14:textId="77777777" w:rsidR="00A17960" w:rsidRDefault="00AD66CD">
      <w:pPr>
        <w:rPr>
          <w:del w:id="836" w:author="郭 侃亮" w:date="2021-12-06T12:09:00Z"/>
          <w:highlight w:val="cyan"/>
        </w:rPr>
      </w:pPr>
      <w:del w:id="837" w:author="郭 侃亮" w:date="2021-12-06T12:09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</w:delText>
        </w:r>
        <w:r>
          <w:rPr>
            <w:rFonts w:hint="eastAsia"/>
            <w:highlight w:val="cyan"/>
          </w:rPr>
          <w:delText>播放</w:delText>
        </w:r>
        <w:r>
          <w:rPr>
            <w:rFonts w:hint="eastAsia"/>
            <w:highlight w:val="cyan"/>
          </w:rPr>
          <w:delText>BGM</w:delText>
        </w:r>
        <w:r>
          <w:rPr>
            <w:highlight w:val="cyan"/>
          </w:rPr>
          <w:delText xml:space="preserve">  </w:delText>
        </w:r>
        <w:r>
          <w:rPr>
            <w:rFonts w:hint="eastAsia"/>
            <w:highlight w:val="cyan"/>
          </w:rPr>
          <w:delText>}</w:delText>
        </w:r>
      </w:del>
    </w:p>
    <w:p w14:paraId="30FCDE3F" w14:textId="77777777" w:rsidR="00A17960" w:rsidRDefault="00AD66CD">
      <w:pPr>
        <w:rPr>
          <w:del w:id="838" w:author="郭 侃亮" w:date="2021-11-16T15:29:00Z"/>
        </w:rPr>
      </w:pPr>
      <w:r>
        <w:rPr>
          <w:rFonts w:hint="eastAsia"/>
        </w:rPr>
        <w:t>在前排的座位上，有一个熟悉的身影。</w:t>
      </w:r>
    </w:p>
    <w:p w14:paraId="6FE6DFF0" w14:textId="77777777" w:rsidR="00A17960" w:rsidRDefault="00AD66CD">
      <w:del w:id="839" w:author="郭 侃亮" w:date="2021-11-16T15:29:00Z">
        <w:r>
          <w:delText>#</w:delText>
        </w:r>
        <w:r>
          <w:rPr>
            <w:rFonts w:hint="eastAsia"/>
            <w:highlight w:val="yellow"/>
          </w:rPr>
          <w:delText>{</w:delText>
        </w:r>
        <w:r>
          <w:rPr>
            <w:rFonts w:hint="eastAsia"/>
            <w:highlight w:val="yellow"/>
          </w:rPr>
          <w:delText>显示</w:delText>
        </w:r>
        <w:r>
          <w:rPr>
            <w:rFonts w:hint="eastAsia"/>
            <w:highlight w:val="yellow"/>
          </w:rPr>
          <w:delText xml:space="preserve"> </w:delText>
        </w:r>
        <w:r>
          <w:rPr>
            <w:rFonts w:hint="eastAsia"/>
            <w:highlight w:val="yellow"/>
          </w:rPr>
          <w:delText>男子</w:delText>
        </w:r>
        <w:r>
          <w:rPr>
            <w:rFonts w:hint="eastAsia"/>
            <w:highlight w:val="yellow"/>
          </w:rPr>
          <w:delText xml:space="preserve"> </w:delText>
        </w:r>
        <w:r>
          <w:rPr>
            <w:rFonts w:hint="eastAsia"/>
            <w:highlight w:val="yellow"/>
          </w:rPr>
          <w:delText>图片</w:delText>
        </w:r>
        <w:r>
          <w:rPr>
            <w:rFonts w:hint="eastAsia"/>
            <w:highlight w:val="yellow"/>
          </w:rPr>
          <w:delText>}</w:delText>
        </w:r>
        <w:r>
          <w:rPr>
            <w:highlight w:val="yellow"/>
          </w:rPr>
          <w:delText xml:space="preserve"> </w:delText>
        </w:r>
      </w:del>
    </w:p>
    <w:p w14:paraId="6FB1D189" w14:textId="3E1212FA" w:rsidR="009102E3" w:rsidRDefault="009102E3" w:rsidP="009102E3">
      <w:pPr>
        <w:rPr>
          <w:ins w:id="840" w:author="郭 侃亮" w:date="2022-01-20T17:23:00Z"/>
        </w:rPr>
      </w:pPr>
      <w:ins w:id="841" w:author="郭 侃亮" w:date="2022-01-20T17:2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842" w:author="郭 侃亮" w:date="2022-01-21T14:47:00Z">
        <w:r w:rsidR="007E5FE5">
          <w:rPr>
            <w:highlight w:val="yellow"/>
          </w:rPr>
          <w:t>jy</w:t>
        </w:r>
      </w:ins>
      <w:ins w:id="843" w:author="郭 侃亮" w:date="2022-01-20T17:23:00Z">
        <w:r>
          <w:rPr>
            <w:rFonts w:hint="eastAsia"/>
            <w:highlight w:val="yellow"/>
          </w:rPr>
          <w:t>}</w:t>
        </w:r>
      </w:ins>
    </w:p>
    <w:p w14:paraId="0729FE37" w14:textId="77777777" w:rsidR="00A17960" w:rsidRDefault="00AD66CD">
      <w:pPr>
        <w:tabs>
          <w:tab w:val="left" w:pos="2248"/>
        </w:tabs>
      </w:pPr>
      <w:r>
        <w:rPr>
          <w:rFonts w:hint="eastAsia"/>
        </w:rPr>
        <w:t>我：</w:t>
      </w:r>
      <w:r>
        <w:t>"</w:t>
      </w:r>
      <w:r>
        <w:rPr>
          <w:rFonts w:hint="eastAsia"/>
        </w:rPr>
        <w:t>刘洋</w:t>
      </w:r>
      <w:del w:id="844" w:author="Lenovo" w:date="2021-11-14T16:22:00Z">
        <w:r>
          <w:rPr>
            <w:rFonts w:hint="eastAsia"/>
          </w:rPr>
          <w:delText>！</w:delText>
        </w:r>
      </w:del>
      <w:r>
        <w:rPr>
          <w:rFonts w:hint="eastAsia"/>
        </w:rPr>
        <w:t>？</w:t>
      </w:r>
      <w:r>
        <w:t>"</w:t>
      </w:r>
      <w:del w:id="845" w:author="Windows 用户" w:date="2022-01-12T09:29:00Z">
        <w:r w:rsidDel="002F561B">
          <w:rPr>
            <w:rFonts w:hint="eastAsia"/>
          </w:rPr>
          <w:delText>。</w:delText>
        </w:r>
      </w:del>
    </w:p>
    <w:p w14:paraId="688227AC" w14:textId="3AFFC783" w:rsidR="001A41B4" w:rsidRDefault="001A41B4" w:rsidP="001A41B4">
      <w:pPr>
        <w:rPr>
          <w:ins w:id="846" w:author="郭 侃亮" w:date="2022-01-21T13:12:00Z"/>
        </w:rPr>
      </w:pPr>
      <w:ins w:id="847" w:author="郭 侃亮" w:date="2022-01-21T13:1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</w:t>
        </w:r>
      </w:ins>
      <w:ins w:id="848" w:author="郭 侃亮" w:date="2022-01-21T13:13:00Z">
        <w:r w:rsidR="005A253E">
          <w:rPr>
            <w:highlight w:val="yellow"/>
          </w:rPr>
          <w:t>1</w:t>
        </w:r>
      </w:ins>
      <w:ins w:id="849" w:author="郭 侃亮" w:date="2022-01-23T16:51:00Z">
        <w:r w:rsidR="00F11543">
          <w:rPr>
            <w:rFonts w:hint="eastAsia"/>
            <w:highlight w:val="yellow"/>
          </w:rPr>
          <w:t>g</w:t>
        </w:r>
        <w:r w:rsidR="00F11543">
          <w:rPr>
            <w:highlight w:val="yellow"/>
          </w:rPr>
          <w:t>x</w:t>
        </w:r>
      </w:ins>
      <w:ins w:id="850" w:author="郭 侃亮" w:date="2022-01-21T13:12:00Z">
        <w:r>
          <w:rPr>
            <w:rFonts w:hint="eastAsia"/>
            <w:highlight w:val="yellow"/>
          </w:rPr>
          <w:t>}</w:t>
        </w:r>
      </w:ins>
    </w:p>
    <w:p w14:paraId="710A398D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</w:t>
      </w:r>
      <w:del w:id="851" w:author="郭 侃亮" w:date="2021-12-03T20:36:00Z">
        <w:r>
          <w:rPr>
            <w:rFonts w:ascii="宋体" w:eastAsia="宋体" w:hAnsi="宋体" w:hint="eastAsia"/>
          </w:rPr>
          <w:delText>和学生时代的模样一点都没变化</w:delText>
        </w:r>
      </w:del>
      <w:ins w:id="852" w:author="郭 侃亮" w:date="2021-12-03T20:36:00Z">
        <w:r>
          <w:rPr>
            <w:rFonts w:ascii="宋体" w:eastAsia="宋体" w:hAnsi="宋体" w:hint="eastAsia"/>
          </w:rPr>
          <w:t>一点</w:t>
        </w:r>
      </w:ins>
      <w:ins w:id="853" w:author="Windows 用户" w:date="2022-01-12T09:30:00Z">
        <w:r w:rsidR="002F561B">
          <w:rPr>
            <w:rFonts w:ascii="宋体" w:eastAsia="宋体" w:hAnsi="宋体" w:hint="eastAsia"/>
          </w:rPr>
          <w:t>都</w:t>
        </w:r>
      </w:ins>
      <w:ins w:id="854" w:author="郭 侃亮" w:date="2021-12-03T20:36:00Z">
        <w:r>
          <w:rPr>
            <w:rFonts w:ascii="宋体" w:eastAsia="宋体" w:hAnsi="宋体" w:hint="eastAsia"/>
          </w:rPr>
          <w:t>没变，还是学生时代的模样</w:t>
        </w:r>
      </w:ins>
      <w:r>
        <w:rPr>
          <w:rFonts w:ascii="宋体" w:eastAsia="宋体" w:hAnsi="宋体" w:hint="eastAsia"/>
        </w:rPr>
        <w:t>。</w:t>
      </w:r>
    </w:p>
    <w:p w14:paraId="304ED18E" w14:textId="77777777" w:rsidR="00A17960" w:rsidRDefault="00AD66CD">
      <w:pPr>
        <w:tabs>
          <w:tab w:val="left" w:pos="3590"/>
        </w:tabs>
        <w:rPr>
          <w:rFonts w:ascii="宋体" w:hAnsi="宋体"/>
        </w:rPr>
      </w:pPr>
      <w:r>
        <w:rPr>
          <w:rFonts w:ascii="宋体" w:eastAsia="宋体" w:hAnsi="宋体" w:hint="eastAsia"/>
        </w:rPr>
        <w:t>刘洋:</w:t>
      </w:r>
      <w:r>
        <w:t>"</w:t>
      </w:r>
      <w:r>
        <w:rPr>
          <w:rFonts w:ascii="宋体" w:eastAsia="宋体" w:hAnsi="宋体" w:hint="eastAsia"/>
        </w:rPr>
        <w:t>王浩，好久不见。</w:t>
      </w:r>
      <w:r>
        <w:t>"</w:t>
      </w:r>
    </w:p>
    <w:p w14:paraId="5ACA0DD3" w14:textId="77777777" w:rsidR="00A17960" w:rsidRDefault="00AD66CD">
      <w:pPr>
        <w:rPr>
          <w:ins w:id="855" w:author="郭 侃亮" w:date="2021-12-07T10:13:00Z"/>
          <w:highlight w:val="cyan"/>
        </w:rPr>
      </w:pPr>
      <w:ins w:id="856" w:author="郭 侃亮" w:date="2021-12-07T10:13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BGM</w:t>
        </w:r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b</w:t>
        </w:r>
        <w:r>
          <w:rPr>
            <w:highlight w:val="cyan"/>
          </w:rPr>
          <w:t xml:space="preserve">0105  </w:t>
        </w:r>
        <w:r>
          <w:rPr>
            <w:rFonts w:hint="eastAsia"/>
            <w:highlight w:val="cyan"/>
          </w:rPr>
          <w:t>}</w:t>
        </w:r>
      </w:ins>
    </w:p>
    <w:p w14:paraId="2053A34C" w14:textId="02137D61" w:rsidR="009102E3" w:rsidRDefault="009102E3" w:rsidP="009102E3">
      <w:pPr>
        <w:rPr>
          <w:ins w:id="857" w:author="郭 侃亮" w:date="2022-01-20T17:23:00Z"/>
        </w:rPr>
      </w:pPr>
      <w:ins w:id="858" w:author="郭 侃亮" w:date="2022-01-20T17:2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859" w:author="郭 侃亮" w:date="2022-01-21T14:48:00Z">
        <w:r w:rsidR="007E5FE5">
          <w:rPr>
            <w:highlight w:val="yellow"/>
          </w:rPr>
          <w:t>wx</w:t>
        </w:r>
      </w:ins>
      <w:ins w:id="860" w:author="郭 侃亮" w:date="2022-01-20T17:23:00Z">
        <w:r>
          <w:rPr>
            <w:rFonts w:hint="eastAsia"/>
            <w:highlight w:val="yellow"/>
          </w:rPr>
          <w:t>}</w:t>
        </w:r>
      </w:ins>
    </w:p>
    <w:p w14:paraId="14813E4F" w14:textId="77777777" w:rsidR="00A17960" w:rsidRDefault="00AD66CD">
      <w:r>
        <w:rPr>
          <w:rFonts w:ascii="宋体" w:eastAsia="宋体" w:hAnsi="宋体" w:hint="eastAsia"/>
        </w:rPr>
        <w:t>我：</w:t>
      </w:r>
      <w:r>
        <w:t>"</w:t>
      </w:r>
      <w:del w:id="861" w:author="Windows 用户" w:date="2022-01-12T09:30:00Z">
        <w:r w:rsidDel="002F561B">
          <w:rPr>
            <w:rFonts w:ascii="宋体" w:eastAsia="宋体" w:hAnsi="宋体" w:hint="eastAsia"/>
          </w:rPr>
          <w:delText>是啊</w:delText>
        </w:r>
      </w:del>
      <w:ins w:id="862" w:author="Windows 用户" w:date="2022-01-12T09:30:00Z">
        <w:r w:rsidR="002F561B">
          <w:rPr>
            <w:rFonts w:ascii="宋体" w:eastAsia="宋体" w:hAnsi="宋体" w:hint="eastAsia"/>
          </w:rPr>
          <w:t>好久不见</w:t>
        </w:r>
      </w:ins>
      <w:r>
        <w:rPr>
          <w:rFonts w:ascii="宋体" w:eastAsia="宋体" w:hAnsi="宋体" w:hint="eastAsia"/>
        </w:rPr>
        <w:t>，你一点</w:t>
      </w:r>
      <w:ins w:id="863" w:author="Windows 用户" w:date="2022-01-12T09:30:00Z">
        <w:r w:rsidR="002F561B">
          <w:rPr>
            <w:rFonts w:ascii="宋体" w:eastAsia="宋体" w:hAnsi="宋体" w:hint="eastAsia"/>
          </w:rPr>
          <w:t>都</w:t>
        </w:r>
      </w:ins>
      <w:r>
        <w:rPr>
          <w:rFonts w:ascii="宋体" w:eastAsia="宋体" w:hAnsi="宋体" w:hint="eastAsia"/>
        </w:rPr>
        <w:t>没变。</w:t>
      </w:r>
      <w:r>
        <w:t>"</w:t>
      </w:r>
    </w:p>
    <w:p w14:paraId="3D400A55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</w:t>
      </w:r>
      <w:del w:id="864" w:author="Windows 用户" w:date="2022-01-12T14:04:00Z">
        <w:r w:rsidDel="00BD2613">
          <w:rPr>
            <w:rFonts w:ascii="宋体" w:eastAsia="宋体" w:hAnsi="宋体" w:hint="eastAsia"/>
          </w:rPr>
          <w:delText>在高中时代就</w:delText>
        </w:r>
      </w:del>
      <w:ins w:id="865" w:author="Windows 用户" w:date="2022-01-12T14:04:00Z">
        <w:r w:rsidR="00BD2613">
          <w:rPr>
            <w:rFonts w:ascii="宋体" w:eastAsia="宋体" w:hAnsi="宋体" w:hint="eastAsia"/>
          </w:rPr>
          <w:t>当年</w:t>
        </w:r>
      </w:ins>
      <w:r>
        <w:rPr>
          <w:rFonts w:ascii="宋体" w:eastAsia="宋体" w:hAnsi="宋体" w:hint="eastAsia"/>
        </w:rPr>
        <w:t>是班里的好学生，成绩出类拔萃</w:t>
      </w:r>
      <w:del w:id="866" w:author="Windows 用户" w:date="2022-01-12T14:04:00Z">
        <w:r w:rsidDel="00BD2613">
          <w:rPr>
            <w:rFonts w:ascii="宋体" w:eastAsia="宋体" w:hAnsi="宋体" w:hint="eastAsia"/>
          </w:rPr>
          <w:delText>。</w:delText>
        </w:r>
      </w:del>
      <w:ins w:id="867" w:author="Windows 用户" w:date="2022-01-12T14:04:00Z">
        <w:r w:rsidR="00BD2613">
          <w:rPr>
            <w:rFonts w:ascii="宋体" w:eastAsia="宋体" w:hAnsi="宋体" w:hint="eastAsia"/>
          </w:rPr>
          <w:t>，</w:t>
        </w:r>
      </w:ins>
      <w:r>
        <w:rPr>
          <w:rFonts w:ascii="宋体" w:eastAsia="宋体" w:hAnsi="宋体" w:hint="eastAsia"/>
        </w:rPr>
        <w:t>而且为人谦和，</w:t>
      </w:r>
      <w:del w:id="868" w:author="Windows 用户" w:date="2022-01-12T09:30:00Z">
        <w:r w:rsidDel="002F561B">
          <w:rPr>
            <w:rFonts w:ascii="宋体" w:eastAsia="宋体" w:hAnsi="宋体" w:hint="eastAsia"/>
          </w:rPr>
          <w:delText>之前</w:delText>
        </w:r>
      </w:del>
      <w:r>
        <w:rPr>
          <w:rFonts w:ascii="宋体" w:eastAsia="宋体" w:hAnsi="宋体" w:hint="eastAsia"/>
        </w:rPr>
        <w:t>和班里的同学关系都不错。</w:t>
      </w:r>
    </w:p>
    <w:p w14:paraId="5CD92A1B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由于他爸爸在日企工作，</w:t>
      </w:r>
      <w:del w:id="869" w:author="Windows 用户" w:date="2022-01-12T14:05:00Z">
        <w:r w:rsidDel="00BD2613">
          <w:rPr>
            <w:rFonts w:ascii="宋体" w:eastAsia="宋体" w:hAnsi="宋体" w:hint="eastAsia"/>
          </w:rPr>
          <w:delText>当年</w:delText>
        </w:r>
      </w:del>
      <w:r>
        <w:rPr>
          <w:rFonts w:ascii="宋体" w:eastAsia="宋体" w:hAnsi="宋体" w:hint="eastAsia"/>
        </w:rPr>
        <w:t>我们</w:t>
      </w:r>
      <w:del w:id="870" w:author="Windows 用户" w:date="2022-01-12T09:31:00Z">
        <w:r w:rsidDel="001E7309">
          <w:rPr>
            <w:rFonts w:ascii="宋体" w:eastAsia="宋体" w:hAnsi="宋体" w:hint="eastAsia"/>
          </w:rPr>
          <w:delText>高中</w:delText>
        </w:r>
      </w:del>
      <w:r>
        <w:rPr>
          <w:rFonts w:ascii="宋体" w:eastAsia="宋体" w:hAnsi="宋体" w:hint="eastAsia"/>
        </w:rPr>
        <w:t>开始学日语的时候，他已经超前学了很多。因此一直是大家膜拜的偶像。</w:t>
      </w:r>
    </w:p>
    <w:p w14:paraId="5A8246F0" w14:textId="6D57EB15" w:rsidR="009102E3" w:rsidRDefault="009102E3" w:rsidP="009102E3">
      <w:pPr>
        <w:rPr>
          <w:ins w:id="871" w:author="郭 侃亮" w:date="2022-01-20T17:23:00Z"/>
        </w:rPr>
      </w:pPr>
      <w:ins w:id="872" w:author="郭 侃亮" w:date="2022-01-20T17:2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873" w:author="郭 侃亮" w:date="2022-01-21T14:48:00Z">
        <w:r w:rsidR="007E5FE5">
          <w:rPr>
            <w:highlight w:val="yellow"/>
          </w:rPr>
          <w:t>gx</w:t>
        </w:r>
      </w:ins>
      <w:ins w:id="874" w:author="郭 侃亮" w:date="2022-01-20T17:23:00Z">
        <w:r>
          <w:rPr>
            <w:rFonts w:hint="eastAsia"/>
            <w:highlight w:val="yellow"/>
          </w:rPr>
          <w:t>}</w:t>
        </w:r>
      </w:ins>
    </w:p>
    <w:p w14:paraId="123135BD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ascii="宋体" w:eastAsia="宋体" w:hAnsi="宋体" w:hint="eastAsia"/>
        </w:rPr>
        <w:t>怎么样，最近在哪</w:t>
      </w:r>
      <w:ins w:id="875" w:author="Windows 用户" w:date="2022-01-12T14:05:00Z">
        <w:r w:rsidR="00BD2613">
          <w:rPr>
            <w:rFonts w:ascii="宋体" w:eastAsia="宋体" w:hAnsi="宋体" w:hint="eastAsia"/>
          </w:rPr>
          <w:t>里</w:t>
        </w:r>
      </w:ins>
      <w:r>
        <w:rPr>
          <w:rFonts w:ascii="宋体" w:eastAsia="宋体" w:hAnsi="宋体" w:hint="eastAsia"/>
        </w:rPr>
        <w:t>高就</w:t>
      </w:r>
      <w:del w:id="876" w:author="Windows 用户" w:date="2022-01-12T09:31:00Z">
        <w:r w:rsidDel="001E7309">
          <w:rPr>
            <w:rFonts w:ascii="宋体" w:eastAsia="宋体" w:hAnsi="宋体" w:hint="eastAsia"/>
          </w:rPr>
          <w:delText>呢</w:delText>
        </w:r>
      </w:del>
      <w:r>
        <w:rPr>
          <w:rFonts w:ascii="宋体" w:eastAsia="宋体" w:hAnsi="宋体" w:hint="eastAsia"/>
        </w:rPr>
        <w:t>？</w:t>
      </w:r>
      <w:r>
        <w:t>"</w:t>
      </w:r>
    </w:p>
    <w:p w14:paraId="50E6A7EA" w14:textId="3D191D50" w:rsidR="008941DD" w:rsidRDefault="008941DD" w:rsidP="008941DD">
      <w:pPr>
        <w:rPr>
          <w:ins w:id="877" w:author="郭 侃亮" w:date="2022-01-21T13:13:00Z"/>
        </w:rPr>
      </w:pPr>
      <w:ins w:id="878" w:author="郭 侃亮" w:date="2022-01-21T13:1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21</w:t>
        </w:r>
      </w:ins>
      <w:ins w:id="879" w:author="郭 侃亮" w:date="2022-01-23T16:51:00Z">
        <w:r w:rsidR="00F11543">
          <w:rPr>
            <w:highlight w:val="yellow"/>
          </w:rPr>
          <w:t>qx</w:t>
        </w:r>
      </w:ins>
      <w:ins w:id="880" w:author="郭 侃亮" w:date="2022-01-21T13:13:00Z">
        <w:r>
          <w:rPr>
            <w:rFonts w:hint="eastAsia"/>
            <w:highlight w:val="yellow"/>
          </w:rPr>
          <w:t>}</w:t>
        </w:r>
      </w:ins>
    </w:p>
    <w:p w14:paraId="04E744AB" w14:textId="77777777" w:rsidR="00A17960" w:rsidRDefault="00AD66CD">
      <w:pPr>
        <w:tabs>
          <w:tab w:val="left" w:pos="1985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惭愧惭愧，还在家里啃老呢。</w:t>
      </w:r>
      <w:r>
        <w:t>"</w:t>
      </w:r>
    </w:p>
    <w:p w14:paraId="082EE344" w14:textId="0F5994EB" w:rsidR="00FB6ADB" w:rsidRDefault="00FB6ADB" w:rsidP="00FB6ADB">
      <w:pPr>
        <w:rPr>
          <w:ins w:id="881" w:author="郭 侃亮" w:date="2022-01-21T13:02:00Z"/>
        </w:rPr>
      </w:pPr>
      <w:ins w:id="882" w:author="郭 侃亮" w:date="2022-01-21T13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21</w:t>
        </w:r>
      </w:ins>
      <w:ins w:id="883" w:author="郭 侃亮" w:date="2022-01-21T15:20:00Z">
        <w:r w:rsidR="00E153BF">
          <w:rPr>
            <w:highlight w:val="yellow"/>
          </w:rPr>
          <w:t>bx</w:t>
        </w:r>
      </w:ins>
      <w:ins w:id="884" w:author="郭 侃亮" w:date="2022-01-21T13:02:00Z">
        <w:r>
          <w:rPr>
            <w:rFonts w:hint="eastAsia"/>
            <w:highlight w:val="yellow"/>
          </w:rPr>
          <w:t>}</w:t>
        </w:r>
      </w:ins>
    </w:p>
    <w:p w14:paraId="3741FFA8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听他瞎说。他现在可是在华师大读博呢。</w:t>
      </w:r>
      <w:del w:id="885" w:author="Windows 用户" w:date="2022-01-12T09:33:00Z">
        <w:r w:rsidDel="00A5737A">
          <w:rPr>
            <w:rFonts w:hint="eastAsia"/>
          </w:rPr>
          <w:delText>拿的</w:delText>
        </w:r>
      </w:del>
      <w:ins w:id="886" w:author="郭 侃亮" w:date="2021-12-03T20:37:00Z">
        <w:r>
          <w:rPr>
            <w:rFonts w:hint="eastAsia"/>
          </w:rPr>
          <w:t>还</w:t>
        </w:r>
      </w:ins>
      <w:del w:id="887" w:author="Windows 用户" w:date="2022-01-12T09:33:00Z">
        <w:r w:rsidDel="00A5737A">
          <w:rPr>
            <w:rFonts w:hint="eastAsia"/>
          </w:rPr>
          <w:delText>是</w:delText>
        </w:r>
      </w:del>
      <w:ins w:id="888" w:author="Windows 用户" w:date="2022-01-12T09:33:00Z">
        <w:r w:rsidR="00A5737A">
          <w:rPr>
            <w:rFonts w:hint="eastAsia"/>
          </w:rPr>
          <w:t>拿了</w:t>
        </w:r>
      </w:ins>
      <w:r>
        <w:rPr>
          <w:rFonts w:hint="eastAsia"/>
        </w:rPr>
        <w:t>全额奖学金。</w:t>
      </w:r>
      <w:r>
        <w:t>"</w:t>
      </w:r>
    </w:p>
    <w:p w14:paraId="79F997F6" w14:textId="77777777" w:rsidR="00A17960" w:rsidRDefault="00AD66CD">
      <w:pPr>
        <w:rPr>
          <w:rFonts w:eastAsia="宋体"/>
        </w:rPr>
      </w:pPr>
      <w:r>
        <w:rPr>
          <w:rFonts w:eastAsia="宋体" w:hint="eastAsia"/>
        </w:rPr>
        <w:t>说起华师大，我想起</w:t>
      </w:r>
      <w:del w:id="889" w:author="Windows 用户" w:date="2022-01-12T09:32:00Z">
        <w:r w:rsidDel="001E7309">
          <w:rPr>
            <w:rFonts w:eastAsia="宋体" w:hint="eastAsia"/>
          </w:rPr>
          <w:delText>了</w:delText>
        </w:r>
      </w:del>
      <w:r>
        <w:rPr>
          <w:rFonts w:eastAsia="宋体" w:hint="eastAsia"/>
        </w:rPr>
        <w:t>当年刘洋和周小雨</w:t>
      </w:r>
      <w:del w:id="890" w:author="Windows 用户" w:date="2022-01-12T09:32:00Z">
        <w:r w:rsidDel="001E7309">
          <w:rPr>
            <w:rFonts w:eastAsia="宋体" w:hint="eastAsia"/>
          </w:rPr>
          <w:delText>是</w:delText>
        </w:r>
      </w:del>
      <w:r>
        <w:rPr>
          <w:rFonts w:eastAsia="宋体" w:hint="eastAsia"/>
        </w:rPr>
        <w:t>同时考上了华</w:t>
      </w:r>
      <w:del w:id="891" w:author="Windows 用户" w:date="2022-01-12T09:32:00Z">
        <w:r w:rsidDel="00A5737A">
          <w:rPr>
            <w:rFonts w:eastAsia="宋体" w:hint="eastAsia"/>
          </w:rPr>
          <w:delText>东师范大学</w:delText>
        </w:r>
      </w:del>
      <w:ins w:id="892" w:author="Windows 用户" w:date="2022-01-12T09:32:00Z">
        <w:r w:rsidR="00A5737A">
          <w:rPr>
            <w:rFonts w:eastAsia="宋体" w:hint="eastAsia"/>
          </w:rPr>
          <w:t>师大</w:t>
        </w:r>
      </w:ins>
      <w:r>
        <w:rPr>
          <w:rFonts w:eastAsia="宋体" w:hint="eastAsia"/>
        </w:rPr>
        <w:t>。</w:t>
      </w:r>
    </w:p>
    <w:p w14:paraId="7747A097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周小雨报考的是音乐教育专业，刘洋</w:t>
      </w:r>
      <w:ins w:id="893" w:author="Windows 用户" w:date="2022-01-12T09:33:00Z">
        <w:r w:rsidR="00A5737A">
          <w:rPr>
            <w:rFonts w:ascii="宋体" w:eastAsia="宋体" w:hAnsi="宋体" w:hint="eastAsia"/>
          </w:rPr>
          <w:t>学的</w:t>
        </w:r>
      </w:ins>
      <w:r>
        <w:rPr>
          <w:rFonts w:ascii="宋体" w:eastAsia="宋体" w:hAnsi="宋体" w:hint="eastAsia"/>
        </w:rPr>
        <w:t>好像是</w:t>
      </w:r>
      <w:del w:id="894" w:author="Windows 用户" w:date="2022-01-12T09:33:00Z">
        <w:r w:rsidDel="00A5737A">
          <w:rPr>
            <w:rFonts w:ascii="宋体" w:eastAsia="宋体" w:hAnsi="宋体" w:hint="eastAsia"/>
          </w:rPr>
          <w:delText>学的</w:delText>
        </w:r>
      </w:del>
      <w:r>
        <w:rPr>
          <w:rFonts w:ascii="宋体" w:eastAsia="宋体" w:hAnsi="宋体" w:hint="eastAsia"/>
        </w:rPr>
        <w:t>社会学。</w:t>
      </w:r>
    </w:p>
    <w:p w14:paraId="50A14CBB" w14:textId="2DBBD544" w:rsidR="008941DD" w:rsidRDefault="008941DD" w:rsidP="008941DD">
      <w:pPr>
        <w:rPr>
          <w:ins w:id="895" w:author="郭 侃亮" w:date="2022-01-21T13:13:00Z"/>
        </w:rPr>
      </w:pPr>
      <w:ins w:id="896" w:author="郭 侃亮" w:date="2022-01-21T13:1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23</w:t>
        </w:r>
      </w:ins>
      <w:ins w:id="897" w:author="郭 侃亮" w:date="2022-01-23T16:52:00Z">
        <w:r w:rsidR="006806A1">
          <w:rPr>
            <w:highlight w:val="yellow"/>
          </w:rPr>
          <w:t>qx</w:t>
        </w:r>
      </w:ins>
      <w:ins w:id="898" w:author="郭 侃亮" w:date="2022-01-21T13:13:00Z">
        <w:r>
          <w:rPr>
            <w:rFonts w:hint="eastAsia"/>
            <w:highlight w:val="yellow"/>
          </w:rPr>
          <w:t>}</w:t>
        </w:r>
      </w:ins>
    </w:p>
    <w:p w14:paraId="11E8B42C" w14:textId="77777777" w:rsidR="00A17960" w:rsidRDefault="00AD66CD">
      <w:pPr>
        <w:tabs>
          <w:tab w:val="left" w:pos="1985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哪里哪里，我可比不上周老师啊，</w:t>
      </w:r>
      <w:ins w:id="899" w:author="Windows 用户" w:date="2022-01-12T14:05:00Z">
        <w:r w:rsidR="008A1AD4">
          <w:rPr>
            <w:rFonts w:hint="eastAsia"/>
          </w:rPr>
          <w:t>你</w:t>
        </w:r>
      </w:ins>
      <w:del w:id="900" w:author="Windows 用户" w:date="2022-01-12T14:05:00Z">
        <w:r w:rsidDel="008A1AD4">
          <w:rPr>
            <w:rFonts w:hint="eastAsia"/>
          </w:rPr>
          <w:delText>人家</w:delText>
        </w:r>
      </w:del>
      <w:r>
        <w:rPr>
          <w:rFonts w:hint="eastAsia"/>
        </w:rPr>
        <w:t>现在可是人民教师。</w:t>
      </w:r>
      <w:r>
        <w:t>"</w:t>
      </w:r>
    </w:p>
    <w:p w14:paraId="2BF9D67E" w14:textId="2C3F28E7" w:rsidR="00FB6ADB" w:rsidRDefault="00FB6ADB" w:rsidP="00FB6ADB">
      <w:pPr>
        <w:rPr>
          <w:ins w:id="901" w:author="郭 侃亮" w:date="2022-01-21T13:02:00Z"/>
        </w:rPr>
      </w:pPr>
      <w:ins w:id="902" w:author="郭 侃亮" w:date="2022-01-21T13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903" w:author="郭 侃亮" w:date="2022-01-21T15:20:00Z">
        <w:r w:rsidR="00E153BF">
          <w:rPr>
            <w:highlight w:val="yellow"/>
          </w:rPr>
          <w:t>wx</w:t>
        </w:r>
      </w:ins>
      <w:ins w:id="904" w:author="郭 侃亮" w:date="2022-01-21T13:02:00Z">
        <w:r>
          <w:rPr>
            <w:rFonts w:hint="eastAsia"/>
            <w:highlight w:val="yellow"/>
          </w:rPr>
          <w:t>}</w:t>
        </w:r>
      </w:ins>
    </w:p>
    <w:p w14:paraId="2754C471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del w:id="905" w:author="郭 侃亮" w:date="2021-12-07T11:54:00Z">
        <w:r>
          <w:rPr>
            <w:rFonts w:hint="eastAsia"/>
          </w:rPr>
          <w:delText>还在实习期呢</w:delText>
        </w:r>
      </w:del>
      <w:ins w:id="906" w:author="郭 侃亮" w:date="2021-12-07T11:54:00Z">
        <w:r>
          <w:rPr>
            <w:rFonts w:hint="eastAsia"/>
          </w:rPr>
          <w:t>刚刚入职而已</w:t>
        </w:r>
      </w:ins>
      <w:r>
        <w:rPr>
          <w:rFonts w:hint="eastAsia"/>
        </w:rPr>
        <w:t>，别</w:t>
      </w:r>
      <w:ins w:id="907" w:author="Windows 用户" w:date="2022-01-12T14:06:00Z">
        <w:r w:rsidR="008A1AD4">
          <w:rPr>
            <w:rFonts w:hint="eastAsia"/>
          </w:rPr>
          <w:t>说得</w:t>
        </w:r>
      </w:ins>
      <w:r>
        <w:rPr>
          <w:rFonts w:hint="eastAsia"/>
        </w:rPr>
        <w:t>那么夸张。</w:t>
      </w:r>
      <w:r>
        <w:t>"</w:t>
      </w:r>
    </w:p>
    <w:p w14:paraId="41966545" w14:textId="0F2009F7" w:rsidR="009102E3" w:rsidRDefault="009102E3" w:rsidP="009102E3">
      <w:pPr>
        <w:rPr>
          <w:ins w:id="908" w:author="郭 侃亮" w:date="2022-01-20T17:23:00Z"/>
        </w:rPr>
      </w:pPr>
      <w:ins w:id="909" w:author="郭 侃亮" w:date="2022-01-20T17:2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910" w:author="郭 侃亮" w:date="2022-01-21T14:48:00Z">
        <w:r w:rsidR="007E5FE5">
          <w:rPr>
            <w:highlight w:val="yellow"/>
          </w:rPr>
          <w:t>my</w:t>
        </w:r>
      </w:ins>
      <w:ins w:id="911" w:author="郭 侃亮" w:date="2022-01-20T17:23:00Z">
        <w:r>
          <w:rPr>
            <w:rFonts w:hint="eastAsia"/>
            <w:highlight w:val="yellow"/>
          </w:rPr>
          <w:t>}</w:t>
        </w:r>
      </w:ins>
    </w:p>
    <w:p w14:paraId="7A00EF53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del w:id="912" w:author="郭 侃亮" w:date="2021-12-07T11:54:00Z">
        <w:r>
          <w:rPr>
            <w:rFonts w:hint="eastAsia"/>
          </w:rPr>
          <w:delText>为什么呢？</w:delText>
        </w:r>
        <w:r>
          <w:rPr>
            <w:rFonts w:ascii="宋体" w:eastAsia="宋体" w:hAnsi="宋体" w:hint="eastAsia"/>
          </w:rPr>
          <w:delText>还没有毕业吗</w:delText>
        </w:r>
      </w:del>
      <w:ins w:id="913" w:author="郭 侃亮" w:date="2021-12-07T11:54:00Z">
        <w:r>
          <w:rPr>
            <w:rFonts w:hint="eastAsia"/>
          </w:rPr>
          <w:t>看着</w:t>
        </w:r>
      </w:ins>
      <w:del w:id="914" w:author="郭 侃亮" w:date="2021-12-07T11:54:00Z">
        <w:r>
          <w:rPr>
            <w:rFonts w:ascii="宋体" w:eastAsia="宋体" w:hAnsi="宋体" w:hint="eastAsia"/>
          </w:rPr>
          <w:delText>？</w:delText>
        </w:r>
      </w:del>
      <w:ins w:id="915" w:author="郭 侃亮" w:date="2021-12-07T11:54:00Z">
        <w:r>
          <w:rPr>
            <w:rFonts w:ascii="宋体" w:eastAsia="宋体" w:hAnsi="宋体" w:hint="eastAsia"/>
          </w:rPr>
          <w:t>已经很老练了。</w:t>
        </w:r>
      </w:ins>
      <w:r>
        <w:t>"</w:t>
      </w:r>
    </w:p>
    <w:p w14:paraId="646EDF09" w14:textId="58A33AE2" w:rsidR="00FB6ADB" w:rsidRDefault="00FB6ADB" w:rsidP="00FB6ADB">
      <w:pPr>
        <w:rPr>
          <w:ins w:id="916" w:author="郭 侃亮" w:date="2022-01-21T13:02:00Z"/>
        </w:rPr>
      </w:pPr>
      <w:ins w:id="917" w:author="郭 侃亮" w:date="2022-01-21T13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22</w:t>
        </w:r>
      </w:ins>
      <w:ins w:id="918" w:author="郭 侃亮" w:date="2022-01-21T15:20:00Z">
        <w:r w:rsidR="00E153BF">
          <w:rPr>
            <w:highlight w:val="yellow"/>
          </w:rPr>
          <w:t>wx</w:t>
        </w:r>
      </w:ins>
      <w:ins w:id="919" w:author="郭 侃亮" w:date="2022-01-21T13:02:00Z">
        <w:r>
          <w:rPr>
            <w:rFonts w:hint="eastAsia"/>
            <w:highlight w:val="yellow"/>
          </w:rPr>
          <w:t>}</w:t>
        </w:r>
      </w:ins>
    </w:p>
    <w:p w14:paraId="10EA3FE9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ins w:id="920" w:author="郭 侃亮" w:date="2021-12-07T11:55:00Z">
        <w:r>
          <w:rPr>
            <w:rFonts w:hint="eastAsia"/>
          </w:rPr>
          <w:t>哈哈，其实已经实习半年多了。</w:t>
        </w:r>
      </w:ins>
      <w:del w:id="921" w:author="郭 侃亮" w:date="2021-12-07T11:55:00Z">
        <w:r>
          <w:rPr>
            <w:rFonts w:hint="eastAsia"/>
          </w:rPr>
          <w:delText>其实已经毕业啦。</w:delText>
        </w:r>
      </w:del>
      <w:r>
        <w:rPr>
          <w:rFonts w:hint="eastAsia"/>
        </w:rPr>
        <w:t>我在日本读的研究生，</w:t>
      </w:r>
      <w:del w:id="922" w:author="郭 侃亮" w:date="2021-12-07T11:55:00Z">
        <w:r>
          <w:rPr>
            <w:rFonts w:hint="eastAsia"/>
          </w:rPr>
          <w:delText>日本是</w:delText>
        </w:r>
      </w:del>
      <w:r>
        <w:rPr>
          <w:rFonts w:hint="eastAsia"/>
        </w:rPr>
        <w:t>3</w:t>
      </w:r>
      <w:r>
        <w:rPr>
          <w:rFonts w:hint="eastAsia"/>
        </w:rPr>
        <w:t>月份毕业</w:t>
      </w:r>
      <w:ins w:id="923" w:author="郭 侃亮" w:date="2021-12-07T11:55:00Z">
        <w:r>
          <w:rPr>
            <w:rFonts w:hint="eastAsia"/>
          </w:rPr>
          <w:t>的。</w:t>
        </w:r>
      </w:ins>
      <w:del w:id="924" w:author="郭 侃亮" w:date="2021-12-07T11:55:00Z">
        <w:r>
          <w:rPr>
            <w:rFonts w:hint="eastAsia"/>
          </w:rPr>
          <w:delText>，</w:delText>
        </w:r>
      </w:del>
      <w:r>
        <w:rPr>
          <w:rFonts w:hint="eastAsia"/>
        </w:rPr>
        <w:t>国内</w:t>
      </w:r>
      <w:r>
        <w:rPr>
          <w:rFonts w:hint="eastAsia"/>
        </w:rPr>
        <w:t>9</w:t>
      </w:r>
      <w:r>
        <w:rPr>
          <w:rFonts w:hint="eastAsia"/>
        </w:rPr>
        <w:t>月才能入职</w:t>
      </w:r>
      <w:ins w:id="925" w:author="郭 侃亮" w:date="2021-12-07T11:55:00Z">
        <w:r>
          <w:rPr>
            <w:rFonts w:hint="eastAsia"/>
          </w:rPr>
          <w:t>，所以前面半年都是实习期……</w:t>
        </w:r>
      </w:ins>
      <w:del w:id="926" w:author="郭 侃亮" w:date="2021-12-07T11:55:00Z">
        <w:r>
          <w:rPr>
            <w:rFonts w:hint="eastAsia"/>
          </w:rPr>
          <w:delText>。</w:delText>
        </w:r>
      </w:del>
      <w:r>
        <w:t>"</w:t>
      </w:r>
    </w:p>
    <w:p w14:paraId="05A291C2" w14:textId="77777777" w:rsidR="00A17960" w:rsidRDefault="00AD66CD">
      <w:pPr>
        <w:rPr>
          <w:del w:id="927" w:author="郭 侃亮" w:date="2021-12-07T11:56:00Z"/>
          <w:rFonts w:ascii="宋体" w:eastAsia="宋体" w:hAnsi="宋体"/>
        </w:rPr>
      </w:pPr>
      <w:del w:id="928" w:author="郭 侃亮" w:date="2021-12-07T11:56:00Z">
        <w:r>
          <w:rPr>
            <w:rFonts w:ascii="宋体" w:eastAsia="宋体" w:hAnsi="宋体" w:hint="eastAsia"/>
          </w:rPr>
          <w:delText>周小雨：</w:delText>
        </w:r>
        <w:r>
          <w:delText>"</w:delText>
        </w:r>
        <w:r>
          <w:rPr>
            <w:rFonts w:hint="eastAsia"/>
          </w:rPr>
          <w:delText>刚好</w:delText>
        </w:r>
        <w:r>
          <w:rPr>
            <w:rFonts w:ascii="宋体" w:eastAsia="宋体" w:hAnsi="宋体" w:hint="eastAsia"/>
          </w:rPr>
          <w:delText>母校在招音乐老师，</w:delText>
        </w:r>
        <w:r>
          <w:rPr>
            <w:rFonts w:hint="eastAsia"/>
          </w:rPr>
          <w:delText>所以过来实习……</w:delText>
        </w:r>
        <w:r>
          <w:delText>"</w:delText>
        </w:r>
      </w:del>
    </w:p>
    <w:p w14:paraId="48BE7739" w14:textId="77777777" w:rsidR="00A17960" w:rsidRDefault="00AD66CD">
      <w:pPr>
        <w:rPr>
          <w:rFonts w:ascii="宋体" w:eastAsia="宋体" w:hAnsi="宋体"/>
        </w:rPr>
      </w:pPr>
      <w:del w:id="929" w:author="Windows 用户" w:date="2022-01-12T09:34:00Z">
        <w:r w:rsidDel="00060A54">
          <w:rPr>
            <w:rFonts w:ascii="宋体" w:eastAsia="宋体" w:hAnsi="宋体" w:hint="eastAsia"/>
          </w:rPr>
          <w:delText>在</w:delText>
        </w:r>
      </w:del>
      <w:r>
        <w:rPr>
          <w:rFonts w:ascii="宋体" w:eastAsia="宋体" w:hAnsi="宋体" w:hint="eastAsia"/>
        </w:rPr>
        <w:t>三</w:t>
      </w:r>
      <w:ins w:id="930" w:author="Windows 用户" w:date="2022-01-12T14:06:00Z">
        <w:r w:rsidR="008A1AD4">
          <w:rPr>
            <w:rFonts w:ascii="宋体" w:eastAsia="宋体" w:hAnsi="宋体" w:hint="eastAsia"/>
          </w:rPr>
          <w:t>个</w:t>
        </w:r>
      </w:ins>
      <w:r>
        <w:rPr>
          <w:rFonts w:ascii="宋体" w:eastAsia="宋体" w:hAnsi="宋体" w:hint="eastAsia"/>
        </w:rPr>
        <w:t>人</w:t>
      </w:r>
      <w:ins w:id="931" w:author="Windows 用户" w:date="2022-01-12T09:34:00Z">
        <w:r w:rsidR="00060A54">
          <w:rPr>
            <w:rFonts w:ascii="宋体" w:eastAsia="宋体" w:hAnsi="宋体" w:hint="eastAsia"/>
          </w:rPr>
          <w:t>正在</w:t>
        </w:r>
      </w:ins>
      <w:r>
        <w:rPr>
          <w:rFonts w:ascii="宋体" w:eastAsia="宋体" w:hAnsi="宋体" w:hint="eastAsia"/>
        </w:rPr>
        <w:t>聊天的时候，门口传来了熟悉的声音。</w:t>
      </w:r>
    </w:p>
    <w:p w14:paraId="4DF0A4F1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ins w:id="932" w:author="郭 侃亮" w:date="2021-12-06T12:08:00Z"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s</w:t>
        </w:r>
        <w:r>
          <w:rPr>
            <w:highlight w:val="cyan"/>
          </w:rPr>
          <w:t xml:space="preserve">0108 </w:t>
        </w:r>
      </w:ins>
      <w:r>
        <w:rPr>
          <w:rFonts w:hint="eastAsia"/>
          <w:highlight w:val="cyan"/>
        </w:rPr>
        <w:t>开门的声音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23F48639" w14:textId="77777777" w:rsidR="00A17960" w:rsidRDefault="00AD66CD">
      <w:pPr>
        <w:rPr>
          <w:ins w:id="933" w:author="郭 侃亮" w:date="2021-12-06T12:08:00Z"/>
          <w:highlight w:val="cyan"/>
        </w:rPr>
      </w:pPr>
      <w:ins w:id="934" w:author="郭 侃亮" w:date="2021-12-06T12:08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 BGM</w:t>
        </w:r>
        <w:r>
          <w:rPr>
            <w:rFonts w:hint="eastAsia"/>
            <w:highlight w:val="cyan"/>
          </w:rPr>
          <w:t>停止</w:t>
        </w:r>
        <w:r>
          <w:rPr>
            <w:rFonts w:hint="eastAsia"/>
            <w:highlight w:val="cyan"/>
          </w:rPr>
          <w:t>}</w:t>
        </w:r>
      </w:ins>
    </w:p>
    <w:p w14:paraId="472DCF74" w14:textId="662AEBD6" w:rsidR="00FE223E" w:rsidRDefault="00FE223E" w:rsidP="00FE223E">
      <w:pPr>
        <w:rPr>
          <w:ins w:id="935" w:author="郭 侃亮" w:date="2022-01-21T14:00:00Z"/>
        </w:rPr>
      </w:pPr>
      <w:ins w:id="936" w:author="郭 侃亮" w:date="2022-01-21T14:0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ZH21</w:t>
        </w:r>
      </w:ins>
      <w:ins w:id="937" w:author="郭 侃亮" w:date="2022-01-23T17:05:00Z">
        <w:r w:rsidR="00C607E7">
          <w:rPr>
            <w:highlight w:val="yellow"/>
          </w:rPr>
          <w:t>wx</w:t>
        </w:r>
      </w:ins>
      <w:ins w:id="938" w:author="郭 侃亮" w:date="2022-01-21T14:00:00Z">
        <w:r>
          <w:rPr>
            <w:rFonts w:hint="eastAsia"/>
            <w:highlight w:val="yellow"/>
          </w:rPr>
          <w:t>}</w:t>
        </w:r>
      </w:ins>
    </w:p>
    <w:p w14:paraId="76CDF5EC" w14:textId="77777777" w:rsidR="00A17960" w:rsidRPr="00A17960" w:rsidRDefault="00AD66CD">
      <w:pPr>
        <w:rPr>
          <w:del w:id="939" w:author="郭 侃亮" w:date="2021-12-06T12:08:00Z"/>
          <w:color w:val="FF0000"/>
          <w:highlight w:val="cyan"/>
          <w:rPrChange w:id="940" w:author="郭 侃亮" w:date="2021-12-06T12:01:00Z">
            <w:rPr>
              <w:del w:id="941" w:author="郭 侃亮" w:date="2021-12-06T12:08:00Z"/>
              <w:highlight w:val="cyan"/>
            </w:rPr>
          </w:rPrChange>
        </w:rPr>
      </w:pPr>
      <w:del w:id="942" w:author="郭 侃亮" w:date="2021-12-06T12:08:00Z">
        <w:r>
          <w:rPr>
            <w:color w:val="FF0000"/>
            <w:highlight w:val="cyan"/>
            <w:rPrChange w:id="943" w:author="郭 侃亮" w:date="2021-12-06T12:01:00Z">
              <w:rPr>
                <w:highlight w:val="cyan"/>
              </w:rPr>
            </w:rPrChange>
          </w:rPr>
          <w:delText>#{</w:delText>
        </w:r>
        <w:r>
          <w:rPr>
            <w:rFonts w:hint="eastAsia"/>
            <w:color w:val="FF0000"/>
            <w:highlight w:val="cyan"/>
            <w:rPrChange w:id="944" w:author="郭 侃亮" w:date="2021-12-06T12:01:00Z">
              <w:rPr>
                <w:rFonts w:hint="eastAsia"/>
                <w:highlight w:val="cyan"/>
              </w:rPr>
            </w:rPrChange>
          </w:rPr>
          <w:delText>播放</w:delText>
        </w:r>
        <w:r>
          <w:rPr>
            <w:color w:val="FF0000"/>
            <w:highlight w:val="cyan"/>
            <w:rPrChange w:id="945" w:author="郭 侃亮" w:date="2021-12-06T12:01:00Z">
              <w:rPr>
                <w:highlight w:val="cyan"/>
              </w:rPr>
            </w:rPrChange>
          </w:rPr>
          <w:delText>BGM  }</w:delText>
        </w:r>
      </w:del>
    </w:p>
    <w:p w14:paraId="566047EF" w14:textId="77777777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好久不见啊，终于见面啦。</w:t>
      </w:r>
      <w:r>
        <w:t>"</w:t>
      </w:r>
    </w:p>
    <w:p w14:paraId="6B3C4BAC" w14:textId="557C280A" w:rsidR="009102E3" w:rsidRDefault="009102E3" w:rsidP="009102E3">
      <w:pPr>
        <w:rPr>
          <w:ins w:id="946" w:author="郭 侃亮" w:date="2022-01-20T17:23:00Z"/>
        </w:rPr>
      </w:pPr>
      <w:ins w:id="947" w:author="郭 侃亮" w:date="2022-01-20T17:2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948" w:author="郭 侃亮" w:date="2022-01-23T17:09:00Z">
        <w:r w:rsidR="00B343D7">
          <w:rPr>
            <w:highlight w:val="yellow"/>
          </w:rPr>
          <w:t>jy</w:t>
        </w:r>
      </w:ins>
      <w:ins w:id="949" w:author="郭 侃亮" w:date="2022-01-20T17:23:00Z">
        <w:r>
          <w:rPr>
            <w:rFonts w:hint="eastAsia"/>
            <w:highlight w:val="yellow"/>
          </w:rPr>
          <w:t>}</w:t>
        </w:r>
      </w:ins>
    </w:p>
    <w:p w14:paraId="46B47690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郑辉？</w:t>
      </w:r>
      <w:r>
        <w:t>"</w:t>
      </w:r>
    </w:p>
    <w:p w14:paraId="14354AE1" w14:textId="77777777" w:rsidR="00A17960" w:rsidRPr="00A17960" w:rsidRDefault="00AD66CD">
      <w:pPr>
        <w:rPr>
          <w:ins w:id="950" w:author="郭 侃亮" w:date="2021-12-06T12:08:00Z"/>
          <w:highlight w:val="cyan"/>
          <w:rPrChange w:id="951" w:author="郭 侃亮" w:date="2021-12-09T16:57:00Z">
            <w:rPr>
              <w:ins w:id="952" w:author="郭 侃亮" w:date="2021-12-06T12:08:00Z"/>
              <w:color w:val="FF0000"/>
              <w:highlight w:val="cyan"/>
            </w:rPr>
          </w:rPrChange>
        </w:rPr>
      </w:pPr>
      <w:ins w:id="953" w:author="郭 侃亮" w:date="2021-12-06T12:08:00Z">
        <w:r>
          <w:rPr>
            <w:highlight w:val="cyan"/>
            <w:rPrChange w:id="954" w:author="郭 侃亮" w:date="2021-12-09T16:57:00Z">
              <w:rPr>
                <w:color w:val="FF0000"/>
                <w:highlight w:val="cyan"/>
              </w:rPr>
            </w:rPrChange>
          </w:rPr>
          <w:t>#{</w:t>
        </w:r>
        <w:r>
          <w:rPr>
            <w:rFonts w:hint="eastAsia"/>
            <w:highlight w:val="cyan"/>
            <w:rPrChange w:id="955" w:author="郭 侃亮" w:date="2021-12-09T16:57:00Z">
              <w:rPr>
                <w:rFonts w:hint="eastAsia"/>
                <w:color w:val="FF0000"/>
                <w:highlight w:val="cyan"/>
              </w:rPr>
            </w:rPrChange>
          </w:rPr>
          <w:t>播放</w:t>
        </w:r>
        <w:r>
          <w:rPr>
            <w:highlight w:val="cyan"/>
            <w:rPrChange w:id="956" w:author="郭 侃亮" w:date="2021-12-09T16:57:00Z">
              <w:rPr>
                <w:color w:val="FF0000"/>
                <w:highlight w:val="cyan"/>
              </w:rPr>
            </w:rPrChange>
          </w:rPr>
          <w:t>BGM b0106 }</w:t>
        </w:r>
      </w:ins>
    </w:p>
    <w:p w14:paraId="52E4B762" w14:textId="22806B68" w:rsidR="008941DD" w:rsidRDefault="008941DD" w:rsidP="008941DD">
      <w:pPr>
        <w:rPr>
          <w:ins w:id="957" w:author="郭 侃亮" w:date="2022-01-21T13:14:00Z"/>
        </w:rPr>
      </w:pPr>
      <w:ins w:id="958" w:author="郭 侃亮" w:date="2022-01-21T13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21</w:t>
        </w:r>
      </w:ins>
      <w:ins w:id="959" w:author="郭 侃亮" w:date="2022-01-23T16:52:00Z">
        <w:r w:rsidR="006806A1">
          <w:rPr>
            <w:highlight w:val="yellow"/>
          </w:rPr>
          <w:t>gx</w:t>
        </w:r>
      </w:ins>
      <w:ins w:id="960" w:author="郭 侃亮" w:date="2022-01-21T13:14:00Z">
        <w:r>
          <w:rPr>
            <w:rFonts w:hint="eastAsia"/>
            <w:highlight w:val="yellow"/>
          </w:rPr>
          <w:t>}</w:t>
        </w:r>
      </w:ins>
    </w:p>
    <w:p w14:paraId="5B866809" w14:textId="0C193267" w:rsidR="00A17960" w:rsidRDefault="00AD66CD">
      <w:r>
        <w:rPr>
          <w:rFonts w:hint="eastAsia"/>
        </w:rPr>
        <w:lastRenderedPageBreak/>
        <w:t>刘洋：</w:t>
      </w:r>
      <w:r>
        <w:t>"</w:t>
      </w:r>
      <w:r>
        <w:rPr>
          <w:rFonts w:hint="eastAsia"/>
        </w:rPr>
        <w:t>哈哈，是</w:t>
      </w:r>
      <w:ins w:id="961" w:author="郭 侃亮" w:date="2022-01-21T13:14:00Z">
        <w:r w:rsidR="008941DD">
          <w:rPr>
            <w:rFonts w:hint="eastAsia"/>
          </w:rPr>
          <w:t>阿</w:t>
        </w:r>
      </w:ins>
      <w:r>
        <w:rPr>
          <w:rFonts w:hint="eastAsia"/>
        </w:rPr>
        <w:t>辉</w:t>
      </w:r>
      <w:del w:id="962" w:author="郭 侃亮" w:date="2022-01-21T13:14:00Z">
        <w:r w:rsidDel="008941DD">
          <w:rPr>
            <w:rFonts w:hint="eastAsia"/>
          </w:rPr>
          <w:delText>哥</w:delText>
        </w:r>
      </w:del>
      <w:r>
        <w:rPr>
          <w:rFonts w:hint="eastAsia"/>
        </w:rPr>
        <w:t>啊，别来无恙。旁边</w:t>
      </w:r>
      <w:del w:id="963" w:author="Lenovo" w:date="2021-11-14T16:23:00Z">
        <w:r>
          <w:rPr>
            <w:rFonts w:hint="eastAsia"/>
          </w:rPr>
          <w:delText>得</w:delText>
        </w:r>
      </w:del>
      <w:ins w:id="964" w:author="Lenovo" w:date="2021-11-14T16:23:00Z">
        <w:r>
          <w:rPr>
            <w:rFonts w:hint="eastAsia"/>
          </w:rPr>
          <w:t>的</w:t>
        </w:r>
      </w:ins>
      <w:r>
        <w:rPr>
          <w:rFonts w:hint="eastAsia"/>
        </w:rPr>
        <w:t>这位是？</w:t>
      </w:r>
      <w:r>
        <w:t>"</w:t>
      </w:r>
    </w:p>
    <w:p w14:paraId="4E521A5A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ins w:id="965" w:author="Windows 用户" w:date="2022-01-12T14:06:00Z">
        <w:r w:rsidR="0060082C">
          <w:rPr>
            <w:rFonts w:ascii="宋体" w:eastAsia="宋体" w:hAnsi="宋体" w:hint="eastAsia"/>
          </w:rPr>
          <w:t>个</w:t>
        </w:r>
      </w:ins>
      <w:r>
        <w:rPr>
          <w:rFonts w:ascii="宋体" w:eastAsia="宋体" w:hAnsi="宋体" w:hint="eastAsia"/>
        </w:rPr>
        <w:t>人在打趣中把目光转向了郑辉旁边的一位妆容精致</w:t>
      </w:r>
      <w:del w:id="966" w:author="Windows 用户" w:date="2022-01-12T09:34:00Z">
        <w:r w:rsidDel="00060A54">
          <w:rPr>
            <w:rFonts w:ascii="宋体" w:eastAsia="宋体" w:hAnsi="宋体" w:hint="eastAsia"/>
          </w:rPr>
          <w:delText>，</w:delText>
        </w:r>
      </w:del>
      <w:ins w:id="967" w:author="Windows 用户" w:date="2022-01-12T09:34:00Z">
        <w:r w:rsidR="00060A54">
          <w:rPr>
            <w:rFonts w:ascii="宋体" w:eastAsia="宋体" w:hAnsi="宋体" w:hint="eastAsia"/>
          </w:rPr>
          <w:t>、</w:t>
        </w:r>
      </w:ins>
      <w:r>
        <w:rPr>
          <w:rFonts w:ascii="宋体" w:eastAsia="宋体" w:hAnsi="宋体" w:hint="eastAsia"/>
        </w:rPr>
        <w:t>打扮得青春靓丽的女孩。</w:t>
      </w:r>
    </w:p>
    <w:p w14:paraId="4ADACED0" w14:textId="7ACAAF18" w:rsidR="00FE223E" w:rsidRDefault="00FE223E">
      <w:pPr>
        <w:rPr>
          <w:ins w:id="968" w:author="郭 侃亮" w:date="2022-01-21T14:01:00Z"/>
        </w:rPr>
      </w:pPr>
      <w:ins w:id="969" w:author="郭 侃亮" w:date="2022-01-21T14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ZH21</w:t>
        </w:r>
      </w:ins>
      <w:ins w:id="970" w:author="郭 侃亮" w:date="2022-01-23T17:06:00Z">
        <w:r w:rsidR="00C607E7">
          <w:rPr>
            <w:highlight w:val="yellow"/>
          </w:rPr>
          <w:t>zj</w:t>
        </w:r>
      </w:ins>
      <w:ins w:id="971" w:author="郭 侃亮" w:date="2022-01-21T14:01:00Z">
        <w:r>
          <w:rPr>
            <w:rFonts w:hint="eastAsia"/>
            <w:highlight w:val="yellow"/>
          </w:rPr>
          <w:t>}</w:t>
        </w:r>
      </w:ins>
    </w:p>
    <w:p w14:paraId="3EC9DCEA" w14:textId="322EDCD6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你不认识</w:t>
      </w:r>
      <w:del w:id="972" w:author="Windows 用户" w:date="2022-01-12T09:35:00Z">
        <w:r w:rsidDel="00060A54">
          <w:rPr>
            <w:rFonts w:hint="eastAsia"/>
          </w:rPr>
          <w:delText>人家</w:delText>
        </w:r>
      </w:del>
      <w:ins w:id="973" w:author="Windows 用户" w:date="2022-01-12T09:35:00Z">
        <w:r w:rsidR="00060A54">
          <w:rPr>
            <w:rFonts w:hint="eastAsia"/>
          </w:rPr>
          <w:t>她</w:t>
        </w:r>
      </w:ins>
      <w:r>
        <w:rPr>
          <w:rFonts w:hint="eastAsia"/>
        </w:rPr>
        <w:t>啦？</w:t>
      </w:r>
      <w:r>
        <w:t>"</w:t>
      </w:r>
    </w:p>
    <w:p w14:paraId="4AC9B860" w14:textId="3EBF8CA6" w:rsidR="00FB6ADB" w:rsidRDefault="00FB6ADB" w:rsidP="00FB6ADB">
      <w:pPr>
        <w:rPr>
          <w:ins w:id="974" w:author="郭 侃亮" w:date="2022-01-21T13:03:00Z"/>
        </w:rPr>
      </w:pPr>
      <w:ins w:id="975" w:author="郭 侃亮" w:date="2022-01-21T13:0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976" w:author="郭 侃亮" w:date="2022-01-21T15:20:00Z">
        <w:r w:rsidR="00E153BF">
          <w:rPr>
            <w:highlight w:val="yellow"/>
          </w:rPr>
          <w:t>dx</w:t>
        </w:r>
      </w:ins>
      <w:ins w:id="977" w:author="郭 侃亮" w:date="2022-01-21T13:03:00Z">
        <w:r>
          <w:rPr>
            <w:rFonts w:hint="eastAsia"/>
            <w:highlight w:val="yellow"/>
          </w:rPr>
          <w:t>}</w:t>
        </w:r>
      </w:ins>
    </w:p>
    <w:p w14:paraId="612CDE43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原来是巧巧大美女啊，越来越漂亮了。</w:t>
      </w:r>
      <w:r>
        <w:t>"</w:t>
      </w:r>
    </w:p>
    <w:p w14:paraId="1157A7B4" w14:textId="77777777" w:rsidR="00A17960" w:rsidRDefault="00AD66CD">
      <w:r>
        <w:rPr>
          <w:rFonts w:hint="eastAsia"/>
        </w:rPr>
        <w:t>袁巧巧，高中时代的同班同学。当时在班里就是班花级的人物，没想到时隔多年更加时髦了，难怪刘洋没有认出来……</w:t>
      </w:r>
    </w:p>
    <w:p w14:paraId="5DAE84C6" w14:textId="19C609FE" w:rsidR="00F5066D" w:rsidRDefault="00F5066D" w:rsidP="00F5066D">
      <w:pPr>
        <w:rPr>
          <w:ins w:id="978" w:author="郭 侃亮" w:date="2022-01-21T13:52:00Z"/>
        </w:rPr>
      </w:pPr>
      <w:ins w:id="979" w:author="郭 侃亮" w:date="2022-01-21T13:5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</w:t>
        </w:r>
      </w:ins>
      <w:ins w:id="980" w:author="郭 侃亮" w:date="2022-01-21T13:53:00Z">
        <w:r>
          <w:rPr>
            <w:highlight w:val="yellow"/>
          </w:rPr>
          <w:t>2</w:t>
        </w:r>
      </w:ins>
      <w:ins w:id="981" w:author="郭 侃亮" w:date="2022-01-23T16:58:00Z">
        <w:r w:rsidR="00033C33">
          <w:rPr>
            <w:highlight w:val="yellow"/>
          </w:rPr>
          <w:t>sq</w:t>
        </w:r>
      </w:ins>
      <w:ins w:id="982" w:author="郭 侃亮" w:date="2022-01-21T13:52:00Z">
        <w:r>
          <w:rPr>
            <w:rFonts w:hint="eastAsia"/>
            <w:highlight w:val="yellow"/>
          </w:rPr>
          <w:t>}</w:t>
        </w:r>
      </w:ins>
    </w:p>
    <w:p w14:paraId="6AC9656D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老了老了，</w:t>
      </w:r>
      <w:ins w:id="983" w:author="Windows 用户" w:date="2022-01-12T09:35:00Z">
        <w:r w:rsidR="00060A54">
          <w:rPr>
            <w:rFonts w:hint="eastAsia"/>
          </w:rPr>
          <w:t>你看</w:t>
        </w:r>
      </w:ins>
      <w:r>
        <w:rPr>
          <w:rFonts w:hint="eastAsia"/>
        </w:rPr>
        <w:t>刘博士都不认得</w:t>
      </w:r>
      <w:del w:id="984" w:author="Lenovo" w:date="2021-11-14T16:23:00Z">
        <w:r>
          <w:rPr>
            <w:rFonts w:hint="eastAsia"/>
          </w:rPr>
          <w:delText>了</w:delText>
        </w:r>
      </w:del>
      <w:r>
        <w:rPr>
          <w:rFonts w:hint="eastAsia"/>
        </w:rPr>
        <w:t>我了</w:t>
      </w:r>
      <w:del w:id="985" w:author="Windows 用户" w:date="2022-01-12T09:35:00Z">
        <w:r w:rsidDel="00060A54">
          <w:rPr>
            <w:rFonts w:hint="eastAsia"/>
          </w:rPr>
          <w:delText>你看</w:delText>
        </w:r>
      </w:del>
      <w:r>
        <w:rPr>
          <w:rFonts w:hint="eastAsia"/>
        </w:rPr>
        <w:t>。</w:t>
      </w:r>
      <w:r>
        <w:t>"</w:t>
      </w:r>
    </w:p>
    <w:p w14:paraId="4BA5CFF8" w14:textId="46147CD6" w:rsidR="00FB6ADB" w:rsidRDefault="00FB6ADB" w:rsidP="00FB6ADB">
      <w:pPr>
        <w:rPr>
          <w:ins w:id="986" w:author="郭 侃亮" w:date="2022-01-21T13:03:00Z"/>
        </w:rPr>
      </w:pPr>
      <w:ins w:id="987" w:author="郭 侃亮" w:date="2022-01-21T13:0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21</w:t>
        </w:r>
      </w:ins>
      <w:ins w:id="988" w:author="郭 侃亮" w:date="2022-01-21T15:20:00Z">
        <w:r w:rsidR="00E153BF">
          <w:rPr>
            <w:highlight w:val="yellow"/>
          </w:rPr>
          <w:t>cx</w:t>
        </w:r>
      </w:ins>
      <w:ins w:id="989" w:author="郭 侃亮" w:date="2022-01-21T13:03:00Z">
        <w:r>
          <w:rPr>
            <w:rFonts w:hint="eastAsia"/>
            <w:highlight w:val="yellow"/>
          </w:rPr>
          <w:t>}</w:t>
        </w:r>
      </w:ins>
    </w:p>
    <w:p w14:paraId="4B44F9E9" w14:textId="77777777" w:rsidR="00060A54" w:rsidRDefault="00AD66CD">
      <w:pPr>
        <w:rPr>
          <w:ins w:id="990" w:author="Windows 用户" w:date="2022-01-12T09:36:00Z"/>
        </w:rPr>
      </w:pPr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哈哈，他就是个钢铁直男，别理他。对了对了，</w:t>
      </w:r>
      <w:r>
        <w:rPr>
          <w:rFonts w:ascii="宋体" w:eastAsia="宋体" w:hAnsi="宋体" w:hint="eastAsia"/>
        </w:rPr>
        <w:t>我之前在一个网站看过你的直播，粉丝人数可不少啊。</w:t>
      </w:r>
      <w:r>
        <w:t>"</w:t>
      </w:r>
    </w:p>
    <w:p w14:paraId="30344E77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说罢，周小雨</w:t>
      </w:r>
      <w:del w:id="991" w:author="Windows 用户" w:date="2022-01-12T09:36:00Z">
        <w:r w:rsidDel="00060A54">
          <w:rPr>
            <w:rFonts w:ascii="宋体" w:eastAsia="宋体" w:hAnsi="宋体" w:hint="eastAsia"/>
          </w:rPr>
          <w:delText>又</w:delText>
        </w:r>
      </w:del>
      <w:ins w:id="992" w:author="Windows 用户" w:date="2022-01-12T09:36:00Z">
        <w:r w:rsidR="00060A54">
          <w:rPr>
            <w:rFonts w:ascii="宋体" w:eastAsia="宋体" w:hAnsi="宋体" w:hint="eastAsia"/>
          </w:rPr>
          <w:t>就</w:t>
        </w:r>
      </w:ins>
      <w:r>
        <w:rPr>
          <w:rFonts w:ascii="宋体" w:eastAsia="宋体" w:hAnsi="宋体" w:hint="eastAsia"/>
        </w:rPr>
        <w:t>开启了八卦</w:t>
      </w:r>
      <w:del w:id="993" w:author="Windows 用户" w:date="2022-01-12T09:36:00Z">
        <w:r w:rsidDel="00060A54">
          <w:rPr>
            <w:rFonts w:ascii="宋体" w:eastAsia="宋体" w:hAnsi="宋体" w:hint="eastAsia"/>
          </w:rPr>
          <w:delText>的询问</w:delText>
        </w:r>
      </w:del>
      <w:r>
        <w:rPr>
          <w:rFonts w:ascii="宋体" w:eastAsia="宋体" w:hAnsi="宋体" w:hint="eastAsia"/>
        </w:rPr>
        <w:t>模式。</w:t>
      </w:r>
    </w:p>
    <w:p w14:paraId="28CC4D82" w14:textId="2656DC97" w:rsidR="00FB6ADB" w:rsidRDefault="00FB6ADB" w:rsidP="00FB6ADB">
      <w:pPr>
        <w:rPr>
          <w:ins w:id="994" w:author="郭 侃亮" w:date="2022-01-21T13:03:00Z"/>
        </w:rPr>
      </w:pPr>
      <w:ins w:id="995" w:author="郭 侃亮" w:date="2022-01-21T13:0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21</w:t>
        </w:r>
      </w:ins>
      <w:ins w:id="996" w:author="郭 侃亮" w:date="2022-01-21T15:20:00Z">
        <w:r w:rsidR="00E153BF">
          <w:rPr>
            <w:highlight w:val="yellow"/>
          </w:rPr>
          <w:t>jy</w:t>
        </w:r>
      </w:ins>
      <w:ins w:id="997" w:author="郭 侃亮" w:date="2022-01-21T13:03:00Z">
        <w:r>
          <w:rPr>
            <w:rFonts w:hint="eastAsia"/>
            <w:highlight w:val="yellow"/>
          </w:rPr>
          <w:t>}</w:t>
        </w:r>
      </w:ins>
    </w:p>
    <w:p w14:paraId="61B2F781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你们两个人今天一起过来的吗？</w:t>
      </w:r>
      <w:r>
        <w:t>"</w:t>
      </w:r>
    </w:p>
    <w:p w14:paraId="63E68080" w14:textId="72E75574" w:rsidR="00F5066D" w:rsidRDefault="00F5066D" w:rsidP="00F5066D">
      <w:pPr>
        <w:rPr>
          <w:ins w:id="998" w:author="郭 侃亮" w:date="2022-01-21T13:53:00Z"/>
        </w:rPr>
      </w:pPr>
      <w:ins w:id="999" w:author="郭 侃亮" w:date="2022-01-21T13:5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23</w:t>
        </w:r>
      </w:ins>
      <w:ins w:id="1000" w:author="郭 侃亮" w:date="2022-01-23T16:58:00Z">
        <w:r w:rsidR="00033C33">
          <w:rPr>
            <w:highlight w:val="yellow"/>
          </w:rPr>
          <w:t>dy</w:t>
        </w:r>
      </w:ins>
      <w:ins w:id="1001" w:author="郭 侃亮" w:date="2022-01-21T13:53:00Z">
        <w:r>
          <w:rPr>
            <w:rFonts w:hint="eastAsia"/>
            <w:highlight w:val="yellow"/>
          </w:rPr>
          <w:t>}</w:t>
        </w:r>
      </w:ins>
    </w:p>
    <w:p w14:paraId="29CE0C9F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我这不</w:t>
      </w:r>
      <w:ins w:id="1002" w:author="Windows 用户" w:date="2022-01-12T09:37:00Z">
        <w:r w:rsidR="00060A54">
          <w:rPr>
            <w:rFonts w:hint="eastAsia"/>
          </w:rPr>
          <w:t>是</w:t>
        </w:r>
      </w:ins>
      <w:r>
        <w:rPr>
          <w:rFonts w:hint="eastAsia"/>
        </w:rPr>
        <w:t>没有车嘛，过来不方便</w:t>
      </w:r>
      <w:ins w:id="1003" w:author="Windows 用户" w:date="2022-01-12T09:37:00Z">
        <w:r w:rsidR="00060A54">
          <w:rPr>
            <w:rFonts w:hint="eastAsia"/>
          </w:rPr>
          <w:t>，</w:t>
        </w:r>
      </w:ins>
      <w:r>
        <w:rPr>
          <w:rFonts w:hint="eastAsia"/>
        </w:rPr>
        <w:t>就搭了顺风车</w:t>
      </w:r>
      <w:del w:id="1004" w:author="Windows 用户" w:date="2022-01-12T09:37:00Z">
        <w:r w:rsidDel="00060A54">
          <w:rPr>
            <w:rFonts w:hint="eastAsia"/>
          </w:rPr>
          <w:delText>啊</w:delText>
        </w:r>
      </w:del>
      <w:r>
        <w:rPr>
          <w:rFonts w:hint="eastAsia"/>
        </w:rPr>
        <w:t>。</w:t>
      </w:r>
      <w:r>
        <w:t>"</w:t>
      </w:r>
    </w:p>
    <w:p w14:paraId="4736EBC9" w14:textId="0DB5214D" w:rsidR="00FB6ADB" w:rsidRDefault="00FB6ADB" w:rsidP="00FB6ADB">
      <w:pPr>
        <w:rPr>
          <w:ins w:id="1005" w:author="郭 侃亮" w:date="2022-01-21T13:03:00Z"/>
        </w:rPr>
      </w:pPr>
      <w:ins w:id="1006" w:author="郭 侃亮" w:date="2022-01-21T13:0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21</w:t>
        </w:r>
      </w:ins>
      <w:ins w:id="1007" w:author="郭 侃亮" w:date="2022-01-21T15:21:00Z">
        <w:r w:rsidR="00E153BF">
          <w:rPr>
            <w:highlight w:val="yellow"/>
          </w:rPr>
          <w:t>dx</w:t>
        </w:r>
      </w:ins>
      <w:ins w:id="1008" w:author="郭 侃亮" w:date="2022-01-21T13:03:00Z">
        <w:r>
          <w:rPr>
            <w:rFonts w:hint="eastAsia"/>
            <w:highlight w:val="yellow"/>
          </w:rPr>
          <w:t>}</w:t>
        </w:r>
      </w:ins>
    </w:p>
    <w:p w14:paraId="60C6F3CC" w14:textId="333CB150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一开始我真没认出你来，我还以为</w:t>
      </w:r>
      <w:del w:id="1009" w:author="郭 侃亮" w:date="2022-01-21T13:14:00Z">
        <w:r w:rsidDel="008941DD">
          <w:rPr>
            <w:rFonts w:ascii="宋体" w:eastAsia="宋体" w:hAnsi="宋体" w:hint="eastAsia"/>
          </w:rPr>
          <w:delText>辉哥</w:delText>
        </w:r>
      </w:del>
      <w:ins w:id="1010" w:author="郭 侃亮" w:date="2022-01-21T13:14:00Z">
        <w:r w:rsidR="008941DD">
          <w:rPr>
            <w:rFonts w:ascii="宋体" w:eastAsia="宋体" w:hAnsi="宋体" w:hint="eastAsia"/>
          </w:rPr>
          <w:t>阿辉</w:t>
        </w:r>
      </w:ins>
      <w:r>
        <w:rPr>
          <w:rFonts w:ascii="宋体" w:eastAsia="宋体" w:hAnsi="宋体" w:hint="eastAsia"/>
        </w:rPr>
        <w:t>今天带女朋友</w:t>
      </w:r>
      <w:del w:id="1011" w:author="Lenovo" w:date="2021-11-14T11:48:00Z">
        <w:r>
          <w:rPr>
            <w:rFonts w:ascii="宋体" w:eastAsia="宋体" w:hAnsi="宋体" w:hint="eastAsia"/>
          </w:rPr>
          <w:delText>来</w:delText>
        </w:r>
      </w:del>
      <w:r>
        <w:rPr>
          <w:rFonts w:ascii="宋体" w:eastAsia="宋体" w:hAnsi="宋体" w:hint="eastAsia"/>
        </w:rPr>
        <w:t>来撒狗粮</w:t>
      </w:r>
      <w:del w:id="1012" w:author="Windows 用户" w:date="2022-01-12T09:37:00Z">
        <w:r w:rsidDel="00060A54">
          <w:rPr>
            <w:rFonts w:ascii="宋体" w:eastAsia="宋体" w:hAnsi="宋体" w:hint="eastAsia"/>
          </w:rPr>
          <w:delText>的</w:delText>
        </w:r>
      </w:del>
      <w:r>
        <w:rPr>
          <w:rFonts w:ascii="宋体" w:eastAsia="宋体" w:hAnsi="宋体" w:hint="eastAsia"/>
        </w:rPr>
        <w:t>呢。</w:t>
      </w:r>
      <w:r>
        <w:t>"</w:t>
      </w:r>
    </w:p>
    <w:p w14:paraId="56CD54DA" w14:textId="152EAC29" w:rsidR="00FE223E" w:rsidRDefault="00FE223E">
      <w:pPr>
        <w:rPr>
          <w:ins w:id="1013" w:author="郭 侃亮" w:date="2022-01-21T14:01:00Z"/>
        </w:rPr>
      </w:pPr>
      <w:ins w:id="1014" w:author="郭 侃亮" w:date="2022-01-21T14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ZH21gg</w:t>
        </w:r>
        <w:r>
          <w:rPr>
            <w:rFonts w:hint="eastAsia"/>
            <w:highlight w:val="yellow"/>
          </w:rPr>
          <w:t>}</w:t>
        </w:r>
      </w:ins>
    </w:p>
    <w:p w14:paraId="4B83B040" w14:textId="1DF4E3A1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郑辉：</w:t>
      </w:r>
      <w:r>
        <w:t>"</w:t>
      </w:r>
      <w:r>
        <w:rPr>
          <w:rFonts w:hint="eastAsia"/>
        </w:rPr>
        <w:t>……</w:t>
      </w:r>
      <w:del w:id="1015" w:author="Windows 用户" w:date="2022-01-12T09:37:00Z">
        <w:r w:rsidDel="00060A54">
          <w:rPr>
            <w:rFonts w:hint="eastAsia"/>
          </w:rPr>
          <w:delText>……</w:delText>
        </w:r>
      </w:del>
      <w:r>
        <w:t>"</w:t>
      </w:r>
    </w:p>
    <w:p w14:paraId="1A3D554B" w14:textId="612C536E" w:rsidR="008941DD" w:rsidRDefault="008941DD" w:rsidP="008941DD">
      <w:pPr>
        <w:rPr>
          <w:ins w:id="1016" w:author="郭 侃亮" w:date="2022-01-21T13:14:00Z"/>
        </w:rPr>
      </w:pPr>
      <w:ins w:id="1017" w:author="郭 侃亮" w:date="2022-01-21T13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</w:t>
        </w:r>
      </w:ins>
      <w:ins w:id="1018" w:author="郭 侃亮" w:date="2022-01-21T13:15:00Z">
        <w:r>
          <w:rPr>
            <w:highlight w:val="yellow"/>
          </w:rPr>
          <w:t>2</w:t>
        </w:r>
      </w:ins>
      <w:ins w:id="1019" w:author="郭 侃亮" w:date="2022-01-23T16:52:00Z">
        <w:r w:rsidR="006806A1">
          <w:rPr>
            <w:highlight w:val="yellow"/>
          </w:rPr>
          <w:t>jy</w:t>
        </w:r>
      </w:ins>
      <w:ins w:id="1020" w:author="郭 侃亮" w:date="2022-01-21T13:14:00Z">
        <w:r>
          <w:rPr>
            <w:rFonts w:hint="eastAsia"/>
            <w:highlight w:val="yellow"/>
          </w:rPr>
          <w:t>}</w:t>
        </w:r>
      </w:ins>
    </w:p>
    <w:p w14:paraId="160D6A9C" w14:textId="00AC7537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对了，</w:t>
      </w:r>
      <w:del w:id="1021" w:author="郭 侃亮" w:date="2022-01-21T13:15:00Z">
        <w:r w:rsidDel="008941DD">
          <w:rPr>
            <w:rFonts w:hint="eastAsia"/>
          </w:rPr>
          <w:delText>辉哥</w:delText>
        </w:r>
      </w:del>
      <w:ins w:id="1022" w:author="郭 侃亮" w:date="2022-01-21T13:15:00Z">
        <w:r w:rsidR="008941DD">
          <w:rPr>
            <w:rFonts w:hint="eastAsia"/>
          </w:rPr>
          <w:t>你</w:t>
        </w:r>
      </w:ins>
      <w:r>
        <w:rPr>
          <w:rFonts w:hint="eastAsia"/>
        </w:rPr>
        <w:t>当年是学软件工程</w:t>
      </w:r>
      <w:del w:id="1023" w:author="Windows 用户" w:date="2022-01-12T09:37:00Z">
        <w:r w:rsidDel="00060A54">
          <w:rPr>
            <w:rFonts w:hint="eastAsia"/>
          </w:rPr>
          <w:delText>来着，</w:delText>
        </w:r>
      </w:del>
      <w:ins w:id="1024" w:author="Windows 用户" w:date="2022-01-12T09:37:00Z">
        <w:r w:rsidR="00060A54">
          <w:rPr>
            <w:rFonts w:hint="eastAsia"/>
          </w:rPr>
          <w:t>的吧</w:t>
        </w:r>
      </w:ins>
      <w:ins w:id="1025" w:author="Windows 用户" w:date="2022-01-12T09:38:00Z">
        <w:r w:rsidR="00060A54">
          <w:rPr>
            <w:rFonts w:hint="eastAsia"/>
          </w:rPr>
          <w:t>。</w:t>
        </w:r>
      </w:ins>
      <w:r>
        <w:rPr>
          <w:rFonts w:hint="eastAsia"/>
        </w:rPr>
        <w:t>现在怎么样了</w:t>
      </w:r>
      <w:del w:id="1026" w:author="Windows 用户" w:date="2022-01-12T09:38:00Z">
        <w:r w:rsidDel="00060A54">
          <w:rPr>
            <w:rFonts w:hint="eastAsia"/>
          </w:rPr>
          <w:delText>。</w:delText>
        </w:r>
      </w:del>
      <w:ins w:id="1027" w:author="Windows 用户" w:date="2022-01-12T09:38:00Z">
        <w:r w:rsidR="00060A54">
          <w:rPr>
            <w:rFonts w:hint="eastAsia"/>
          </w:rPr>
          <w:t>？</w:t>
        </w:r>
      </w:ins>
      <w:r>
        <w:rPr>
          <w:rFonts w:hint="eastAsia"/>
        </w:rPr>
        <w:t>听说你开了公司？”</w:t>
      </w:r>
    </w:p>
    <w:p w14:paraId="1CCC7FB3" w14:textId="5A246F0B" w:rsidR="00FE223E" w:rsidRDefault="00FE223E">
      <w:pPr>
        <w:rPr>
          <w:ins w:id="1028" w:author="郭 侃亮" w:date="2022-01-21T14:01:00Z"/>
        </w:rPr>
      </w:pPr>
      <w:ins w:id="1029" w:author="郭 侃亮" w:date="2022-01-21T14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ZH22</w:t>
        </w:r>
      </w:ins>
      <w:ins w:id="1030" w:author="郭 侃亮" w:date="2022-01-23T17:06:00Z">
        <w:r w:rsidR="00C607E7">
          <w:rPr>
            <w:highlight w:val="yellow"/>
          </w:rPr>
          <w:t>wn</w:t>
        </w:r>
      </w:ins>
      <w:ins w:id="1031" w:author="郭 侃亮" w:date="2022-01-21T14:01:00Z">
        <w:r>
          <w:rPr>
            <w:rFonts w:hint="eastAsia"/>
            <w:highlight w:val="yellow"/>
          </w:rPr>
          <w:t>}</w:t>
        </w:r>
      </w:ins>
    </w:p>
    <w:p w14:paraId="1BBF909B" w14:textId="2853400A" w:rsidR="00A17960" w:rsidRDefault="00AD66CD">
      <w:r>
        <w:rPr>
          <w:rFonts w:hint="eastAsia"/>
        </w:rPr>
        <w:t>郑辉：</w:t>
      </w:r>
      <w:r>
        <w:t>"</w:t>
      </w:r>
      <w:del w:id="1032" w:author="郭 侃亮" w:date="2021-12-03T20:37:00Z">
        <w:r>
          <w:rPr>
            <w:rFonts w:hint="eastAsia"/>
          </w:rPr>
          <w:delText>当</w:delText>
        </w:r>
      </w:del>
      <w:r>
        <w:rPr>
          <w:rFonts w:hint="eastAsia"/>
        </w:rPr>
        <w:t>大学毕业之后在游戏公司待了一年吧，之后就出来单干了。想做点自己喜欢的游戏……</w:t>
      </w:r>
      <w:r>
        <w:t>"</w:t>
      </w:r>
    </w:p>
    <w:p w14:paraId="37A78C92" w14:textId="2976CF9E" w:rsidR="009102E3" w:rsidRDefault="009102E3" w:rsidP="009102E3">
      <w:pPr>
        <w:rPr>
          <w:ins w:id="1033" w:author="郭 侃亮" w:date="2022-01-20T17:24:00Z"/>
        </w:rPr>
      </w:pPr>
      <w:ins w:id="1034" w:author="郭 侃亮" w:date="2022-01-20T17:2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1035" w:author="郭 侃亮" w:date="2022-01-21T14:48:00Z">
        <w:r w:rsidR="007E5FE5">
          <w:rPr>
            <w:highlight w:val="yellow"/>
          </w:rPr>
          <w:t>jy</w:t>
        </w:r>
      </w:ins>
      <w:ins w:id="1036" w:author="郭 侃亮" w:date="2022-01-20T17:24:00Z">
        <w:r>
          <w:rPr>
            <w:rFonts w:hint="eastAsia"/>
            <w:highlight w:val="yellow"/>
          </w:rPr>
          <w:t>}</w:t>
        </w:r>
      </w:ins>
    </w:p>
    <w:p w14:paraId="1F1B4B0D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我记得高中的时候你就做过一个学日语的游戏……</w:t>
      </w:r>
      <w:r>
        <w:t xml:space="preserve">" </w:t>
      </w:r>
    </w:p>
    <w:p w14:paraId="01F46269" w14:textId="6431A099" w:rsidR="00FE223E" w:rsidRDefault="00FE223E">
      <w:pPr>
        <w:rPr>
          <w:ins w:id="1037" w:author="郭 侃亮" w:date="2022-01-21T14:01:00Z"/>
        </w:rPr>
      </w:pPr>
      <w:ins w:id="1038" w:author="郭 侃亮" w:date="2022-01-21T14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ZH22</w:t>
        </w:r>
      </w:ins>
      <w:ins w:id="1039" w:author="郭 侃亮" w:date="2022-01-23T17:06:00Z">
        <w:r w:rsidR="00C607E7">
          <w:rPr>
            <w:highlight w:val="yellow"/>
          </w:rPr>
          <w:t>wx</w:t>
        </w:r>
      </w:ins>
      <w:ins w:id="1040" w:author="郭 侃亮" w:date="2022-01-21T14:01:00Z">
        <w:r>
          <w:rPr>
            <w:rFonts w:hint="eastAsia"/>
            <w:highlight w:val="yellow"/>
          </w:rPr>
          <w:t>}</w:t>
        </w:r>
      </w:ins>
    </w:p>
    <w:p w14:paraId="751AE2CC" w14:textId="150528A1" w:rsidR="00A17960" w:rsidRDefault="00AD66CD">
      <w:pPr>
        <w:rPr>
          <w:ins w:id="1041" w:author="郭 侃亮" w:date="2021-12-11T23:38:00Z"/>
        </w:rPr>
      </w:pPr>
      <w:r>
        <w:rPr>
          <w:rFonts w:hint="eastAsia"/>
        </w:rPr>
        <w:t>郑辉：</w:t>
      </w:r>
      <w:r>
        <w:t>"</w:t>
      </w:r>
      <w:r>
        <w:rPr>
          <w:rFonts w:hint="eastAsia"/>
        </w:rPr>
        <w:t>对</w:t>
      </w:r>
      <w:del w:id="1042" w:author="Windows 用户" w:date="2022-01-12T14:07:00Z">
        <w:r w:rsidDel="0060082C">
          <w:rPr>
            <w:rFonts w:hint="eastAsia"/>
          </w:rPr>
          <w:delText>对</w:delText>
        </w:r>
      </w:del>
      <w:r>
        <w:rPr>
          <w:rFonts w:hint="eastAsia"/>
        </w:rPr>
        <w:t>，没想到你还记得。当年</w:t>
      </w:r>
      <w:del w:id="1043" w:author="Windows 用户" w:date="2022-01-12T09:40:00Z">
        <w:r w:rsidDel="00AD6408">
          <w:rPr>
            <w:rFonts w:hint="eastAsia"/>
          </w:rPr>
          <w:delText>高中的时候</w:delText>
        </w:r>
      </w:del>
      <w:r>
        <w:rPr>
          <w:rFonts w:hint="eastAsia"/>
        </w:rPr>
        <w:t>摸索着学编程，</w:t>
      </w:r>
      <w:ins w:id="1044" w:author="郭 侃亮" w:date="2021-12-11T23:37:00Z">
        <w:r>
          <w:rPr>
            <w:rFonts w:hint="eastAsia"/>
          </w:rPr>
          <w:t>跟着一位日语老师一起做过一款学习日语的</w:t>
        </w:r>
        <w:r>
          <w:rPr>
            <w:rFonts w:hint="eastAsia"/>
          </w:rPr>
          <w:t>RPG</w:t>
        </w:r>
        <w:r>
          <w:rPr>
            <w:rFonts w:hint="eastAsia"/>
          </w:rPr>
          <w:t>游戏</w:t>
        </w:r>
      </w:ins>
      <w:del w:id="1045" w:author="郭 侃亮" w:date="2021-12-11T23:37:00Z">
        <w:r>
          <w:rPr>
            <w:rFonts w:hint="eastAsia"/>
          </w:rPr>
          <w:delText>一直没有能够做完，挺遗憾的，想有机会能够完成这款游戏</w:delText>
        </w:r>
      </w:del>
      <w:r>
        <w:rPr>
          <w:rFonts w:hint="eastAsia"/>
        </w:rPr>
        <w:t>。</w:t>
      </w:r>
      <w:r>
        <w:t>"</w:t>
      </w:r>
      <w:ins w:id="1046" w:author="Lenovo" w:date="2021-11-14T11:48:00Z">
        <w:del w:id="1047" w:author="郭 侃亮" w:date="2021-12-11T23:37:00Z">
          <w:r>
            <w:rPr>
              <w:rFonts w:hint="eastAsia"/>
            </w:rPr>
            <w:delText>3</w:delText>
          </w:r>
        </w:del>
      </w:ins>
    </w:p>
    <w:p w14:paraId="4F2D5814" w14:textId="74D267A6" w:rsidR="00FE223E" w:rsidRDefault="00FE223E">
      <w:pPr>
        <w:rPr>
          <w:ins w:id="1048" w:author="郭 侃亮" w:date="2022-01-21T14:01:00Z"/>
        </w:rPr>
      </w:pPr>
      <w:ins w:id="1049" w:author="郭 侃亮" w:date="2022-01-21T14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</w:t>
        </w:r>
      </w:ins>
      <w:ins w:id="1050" w:author="郭 侃亮" w:date="2022-01-21T14:02:00Z">
        <w:r>
          <w:rPr>
            <w:highlight w:val="yellow"/>
          </w:rPr>
          <w:t>2</w:t>
        </w:r>
      </w:ins>
      <w:ins w:id="1051" w:author="郭 侃亮" w:date="2022-01-23T17:06:00Z">
        <w:r w:rsidR="00C607E7">
          <w:rPr>
            <w:highlight w:val="yellow"/>
          </w:rPr>
          <w:t>wx</w:t>
        </w:r>
      </w:ins>
      <w:ins w:id="1052" w:author="郭 侃亮" w:date="2022-01-21T14:01:00Z">
        <w:r>
          <w:rPr>
            <w:rFonts w:hint="eastAsia"/>
            <w:highlight w:val="yellow"/>
          </w:rPr>
          <w:t>}</w:t>
        </w:r>
      </w:ins>
    </w:p>
    <w:p w14:paraId="237BAB57" w14:textId="5BC5D29A" w:rsidR="00A17960" w:rsidRDefault="00AD66CD">
      <w:ins w:id="1053" w:author="郭 侃亮" w:date="2021-12-11T23:38:00Z">
        <w:r>
          <w:rPr>
            <w:rFonts w:hint="eastAsia"/>
          </w:rPr>
          <w:t>郑辉：</w:t>
        </w:r>
        <w:r>
          <w:t>"</w:t>
        </w:r>
        <w:r>
          <w:rPr>
            <w:rFonts w:hint="eastAsia"/>
          </w:rPr>
          <w:t>现在</w:t>
        </w:r>
        <w:r>
          <w:rPr>
            <w:rFonts w:hint="eastAsia"/>
          </w:rPr>
          <w:t>VR</w:t>
        </w:r>
        <w:r>
          <w:rPr>
            <w:rFonts w:hint="eastAsia"/>
          </w:rPr>
          <w:t>技术也普及了，</w:t>
        </w:r>
      </w:ins>
      <w:ins w:id="1054" w:author="Windows 用户" w:date="2022-01-12T14:08:00Z">
        <w:r w:rsidR="0060082C">
          <w:rPr>
            <w:rFonts w:hint="eastAsia"/>
          </w:rPr>
          <w:t>我</w:t>
        </w:r>
      </w:ins>
      <w:ins w:id="1055" w:author="郭 侃亮" w:date="2021-12-11T23:38:00Z">
        <w:r>
          <w:rPr>
            <w:rFonts w:hint="eastAsia"/>
          </w:rPr>
          <w:t>正在制作一款学习日语</w:t>
        </w:r>
      </w:ins>
      <w:ins w:id="1056" w:author="郭 侃亮" w:date="2021-12-11T23:39:00Z">
        <w:r>
          <w:rPr>
            <w:rFonts w:hint="eastAsia"/>
          </w:rPr>
          <w:t>的</w:t>
        </w:r>
      </w:ins>
      <w:ins w:id="1057" w:author="郭 侃亮" w:date="2021-12-11T23:38:00Z">
        <w:r>
          <w:rPr>
            <w:rFonts w:hint="eastAsia"/>
          </w:rPr>
          <w:t>沉浸式</w:t>
        </w:r>
        <w:r>
          <w:rPr>
            <w:rFonts w:hint="eastAsia"/>
          </w:rPr>
          <w:t>VR</w:t>
        </w:r>
        <w:r>
          <w:rPr>
            <w:rFonts w:hint="eastAsia"/>
          </w:rPr>
          <w:t>游戏</w:t>
        </w:r>
      </w:ins>
      <w:ins w:id="1058" w:author="郭 侃亮" w:date="2021-12-11T23:39:00Z">
        <w:r>
          <w:rPr>
            <w:rFonts w:hint="eastAsia"/>
          </w:rPr>
          <w:t>。</w:t>
        </w:r>
        <w:r>
          <w:t>"</w:t>
        </w:r>
      </w:ins>
    </w:p>
    <w:p w14:paraId="6ACA13B5" w14:textId="2263EDB4" w:rsidR="009102E3" w:rsidRDefault="009102E3" w:rsidP="009102E3">
      <w:pPr>
        <w:rPr>
          <w:ins w:id="1059" w:author="郭 侃亮" w:date="2022-01-20T17:24:00Z"/>
        </w:rPr>
      </w:pPr>
      <w:ins w:id="1060" w:author="郭 侃亮" w:date="2022-01-20T17:2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1061" w:author="郭 侃亮" w:date="2022-01-21T14:49:00Z">
        <w:r w:rsidR="007E5FE5">
          <w:rPr>
            <w:highlight w:val="yellow"/>
          </w:rPr>
          <w:t>kx</w:t>
        </w:r>
      </w:ins>
      <w:ins w:id="1062" w:author="郭 侃亮" w:date="2022-01-20T17:24:00Z">
        <w:r>
          <w:rPr>
            <w:rFonts w:hint="eastAsia"/>
            <w:highlight w:val="yellow"/>
          </w:rPr>
          <w:t>}</w:t>
        </w:r>
      </w:ins>
    </w:p>
    <w:p w14:paraId="5A68EC90" w14:textId="77777777" w:rsidR="00A17960" w:rsidRDefault="00AD66CD">
      <w:pPr>
        <w:rPr>
          <w:ins w:id="1063" w:author="郭 侃亮" w:date="2021-12-11T23:39:00Z"/>
        </w:rPr>
      </w:pPr>
      <w:r>
        <w:rPr>
          <w:rFonts w:hint="eastAsia"/>
        </w:rPr>
        <w:t>我：</w:t>
      </w:r>
      <w:r>
        <w:t>"</w:t>
      </w:r>
      <w:r>
        <w:rPr>
          <w:rFonts w:hint="eastAsia"/>
        </w:rPr>
        <w:t>能够坚持自己的梦想太不容易了</w:t>
      </w:r>
      <w:r>
        <w:t>。</w:t>
      </w:r>
      <w:del w:id="1064" w:author="郭 侃亮" w:date="2021-12-11T23:39:00Z">
        <w:r>
          <w:rPr>
            <w:rFonts w:hint="eastAsia"/>
          </w:rPr>
          <w:delText>希望有机会能够试玩。</w:delText>
        </w:r>
      </w:del>
      <w:r>
        <w:t>"</w:t>
      </w:r>
    </w:p>
    <w:p w14:paraId="33AB3552" w14:textId="77777777" w:rsidR="00FE223E" w:rsidRDefault="00FE223E">
      <w:pPr>
        <w:rPr>
          <w:ins w:id="1065" w:author="郭 侃亮" w:date="2022-01-21T14:02:00Z"/>
        </w:rPr>
      </w:pPr>
      <w:ins w:id="1066" w:author="郭 侃亮" w:date="2022-01-21T14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ZH21</w:t>
        </w:r>
        <w:r>
          <w:rPr>
            <w:rFonts w:hint="eastAsia"/>
            <w:highlight w:val="yellow"/>
          </w:rPr>
          <w:t>}</w:t>
        </w:r>
      </w:ins>
    </w:p>
    <w:p w14:paraId="064846DA" w14:textId="4C17447C" w:rsidR="00A17960" w:rsidRDefault="00AD66CD">
      <w:ins w:id="1067" w:author="郭 侃亮" w:date="2021-12-11T23:39:00Z">
        <w:r>
          <w:rPr>
            <w:rFonts w:hint="eastAsia"/>
          </w:rPr>
          <w:t>郑辉：</w:t>
        </w:r>
        <w:r>
          <w:t>"</w:t>
        </w:r>
        <w:r>
          <w:rPr>
            <w:rFonts w:hint="eastAsia"/>
          </w:rPr>
          <w:t>哈哈，期待你的试玩，多提宝贵意见啊。</w:t>
        </w:r>
        <w:r>
          <w:t>"</w:t>
        </w:r>
      </w:ins>
    </w:p>
    <w:p w14:paraId="6CC18B9C" w14:textId="7D4C2825" w:rsidR="009102E3" w:rsidRDefault="009102E3" w:rsidP="009102E3">
      <w:pPr>
        <w:rPr>
          <w:ins w:id="1068" w:author="郭 侃亮" w:date="2022-01-20T17:24:00Z"/>
        </w:rPr>
      </w:pPr>
      <w:ins w:id="1069" w:author="郭 侃亮" w:date="2022-01-20T17:2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1070" w:author="郭 侃亮" w:date="2022-01-21T14:49:00Z">
        <w:r w:rsidR="007E5FE5">
          <w:rPr>
            <w:highlight w:val="yellow"/>
          </w:rPr>
          <w:t>gx</w:t>
        </w:r>
      </w:ins>
      <w:ins w:id="1071" w:author="郭 侃亮" w:date="2022-01-20T17:24:00Z">
        <w:r>
          <w:rPr>
            <w:rFonts w:hint="eastAsia"/>
            <w:highlight w:val="yellow"/>
          </w:rPr>
          <w:t>}</w:t>
        </w:r>
      </w:ins>
    </w:p>
    <w:p w14:paraId="1DD2DA4F" w14:textId="77777777" w:rsidR="00A17960" w:rsidRDefault="00AD66CD">
      <w:pPr>
        <w:rPr>
          <w:ins w:id="1072" w:author="郭 侃亮" w:date="2021-12-11T23:39:00Z"/>
        </w:rPr>
      </w:pPr>
      <w:ins w:id="1073" w:author="郭 侃亮" w:date="2021-12-11T23:39:00Z">
        <w:r>
          <w:rPr>
            <w:rFonts w:hint="eastAsia"/>
          </w:rPr>
          <w:t>我：</w:t>
        </w:r>
        <w:r>
          <w:t>"</w:t>
        </w:r>
      </w:ins>
      <w:ins w:id="1074" w:author="郭 侃亮" w:date="2021-12-11T23:40:00Z">
        <w:r>
          <w:rPr>
            <w:rFonts w:hint="eastAsia"/>
          </w:rPr>
          <w:t>一定一定</w:t>
        </w:r>
      </w:ins>
      <w:ins w:id="1075" w:author="郭 侃亮" w:date="2021-12-11T23:39:00Z">
        <w:r>
          <w:t>。</w:t>
        </w:r>
        <w:r>
          <w:t>"</w:t>
        </w:r>
      </w:ins>
    </w:p>
    <w:p w14:paraId="42CD8017" w14:textId="2B13BAA9" w:rsidR="00FE223E" w:rsidRDefault="00FE223E">
      <w:pPr>
        <w:rPr>
          <w:ins w:id="1076" w:author="郭 侃亮" w:date="2022-01-21T14:02:00Z"/>
        </w:rPr>
      </w:pPr>
      <w:ins w:id="1077" w:author="郭 侃亮" w:date="2022-01-21T14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ZH22</w:t>
        </w:r>
      </w:ins>
      <w:ins w:id="1078" w:author="郭 侃亮" w:date="2022-01-23T17:06:00Z">
        <w:r w:rsidR="00C607E7">
          <w:rPr>
            <w:highlight w:val="yellow"/>
          </w:rPr>
          <w:t>gx</w:t>
        </w:r>
      </w:ins>
      <w:ins w:id="1079" w:author="郭 侃亮" w:date="2022-01-21T14:02:00Z">
        <w:r>
          <w:rPr>
            <w:rFonts w:hint="eastAsia"/>
            <w:highlight w:val="yellow"/>
          </w:rPr>
          <w:t>}</w:t>
        </w:r>
      </w:ins>
    </w:p>
    <w:p w14:paraId="3D0DDC9F" w14:textId="4E342DCA" w:rsidR="00A17960" w:rsidRDefault="00AD66CD">
      <w:r>
        <w:rPr>
          <w:rFonts w:hint="eastAsia"/>
        </w:rPr>
        <w:t>郑辉：</w:t>
      </w:r>
      <w:r>
        <w:t>"</w:t>
      </w:r>
      <w:del w:id="1080" w:author="郭 侃亮" w:date="2021-12-11T23:40:00Z">
        <w:r>
          <w:rPr>
            <w:rFonts w:hint="eastAsia"/>
          </w:rPr>
          <w:delText>哈哈，好的好的。</w:delText>
        </w:r>
      </w:del>
      <w:r>
        <w:rPr>
          <w:rFonts w:hint="eastAsia"/>
        </w:rPr>
        <w:t>其实</w:t>
      </w:r>
      <w:ins w:id="1081" w:author="郭 侃亮" w:date="2021-12-11T23:40:00Z">
        <w:r>
          <w:rPr>
            <w:rFonts w:hint="eastAsia"/>
          </w:rPr>
          <w:t>这次</w:t>
        </w:r>
      </w:ins>
      <w:r>
        <w:rPr>
          <w:rFonts w:hint="eastAsia"/>
        </w:rPr>
        <w:t>还请</w:t>
      </w:r>
      <w:del w:id="1082" w:author="Windows 用户" w:date="2022-01-12T09:40:00Z">
        <w:r w:rsidDel="00AD6408">
          <w:rPr>
            <w:rFonts w:hint="eastAsia"/>
          </w:rPr>
          <w:delText>了</w:delText>
        </w:r>
      </w:del>
      <w:r>
        <w:rPr>
          <w:rFonts w:hint="eastAsia"/>
        </w:rPr>
        <w:t>巧巧参与了游戏的配音，她可是日本声优专业的科班出身，有百万粉丝</w:t>
      </w:r>
      <w:del w:id="1083" w:author="Windows 用户" w:date="2022-01-12T09:40:00Z">
        <w:r w:rsidDel="00AD6408">
          <w:rPr>
            <w:rFonts w:hint="eastAsia"/>
          </w:rPr>
          <w:delText>啊</w:delText>
        </w:r>
      </w:del>
      <w:ins w:id="1084" w:author="Windows 用户" w:date="2022-01-12T09:40:00Z">
        <w:r w:rsidR="00AD6408">
          <w:rPr>
            <w:rFonts w:hint="eastAsia"/>
          </w:rPr>
          <w:t>呢</w:t>
        </w:r>
      </w:ins>
      <w:r>
        <w:rPr>
          <w:rFonts w:hint="eastAsia"/>
        </w:rPr>
        <w:t>。</w:t>
      </w:r>
      <w:r>
        <w:t>"</w:t>
      </w:r>
    </w:p>
    <w:p w14:paraId="7E3A64EF" w14:textId="496ACFF7" w:rsidR="00F5066D" w:rsidRDefault="00F5066D" w:rsidP="00F5066D">
      <w:pPr>
        <w:rPr>
          <w:ins w:id="1085" w:author="郭 侃亮" w:date="2022-01-21T13:53:00Z"/>
        </w:rPr>
      </w:pPr>
      <w:ins w:id="1086" w:author="郭 侃亮" w:date="2022-01-21T13:5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21</w:t>
        </w:r>
      </w:ins>
      <w:ins w:id="1087" w:author="郭 侃亮" w:date="2022-01-23T16:59:00Z">
        <w:r w:rsidR="00033C33">
          <w:rPr>
            <w:highlight w:val="yellow"/>
          </w:rPr>
          <w:t>sq</w:t>
        </w:r>
      </w:ins>
      <w:ins w:id="1088" w:author="郭 侃亮" w:date="2022-01-21T13:53:00Z">
        <w:r>
          <w:rPr>
            <w:rFonts w:hint="eastAsia"/>
            <w:highlight w:val="yellow"/>
          </w:rPr>
          <w:t>}</w:t>
        </w:r>
      </w:ins>
    </w:p>
    <w:p w14:paraId="57D58405" w14:textId="77777777" w:rsidR="00A17960" w:rsidRDefault="00AD66CD">
      <w:r>
        <w:rPr>
          <w:rFonts w:ascii="宋体" w:eastAsia="宋体" w:hAnsi="宋体" w:hint="eastAsia"/>
        </w:rPr>
        <w:lastRenderedPageBreak/>
        <w:t>袁巧巧：</w:t>
      </w:r>
      <w:r>
        <w:t>"</w:t>
      </w:r>
      <w:r>
        <w:rPr>
          <w:rFonts w:hint="eastAsia"/>
        </w:rPr>
        <w:t>切</w:t>
      </w:r>
      <w:del w:id="1089" w:author="Windows 用户" w:date="2022-01-12T09:40:00Z">
        <w:r w:rsidDel="00AD6408">
          <w:rPr>
            <w:rFonts w:hint="eastAsia"/>
          </w:rPr>
          <w:delText>切</w:delText>
        </w:r>
      </w:del>
      <w:r>
        <w:rPr>
          <w:rFonts w:hint="eastAsia"/>
        </w:rPr>
        <w:t>，</w:t>
      </w:r>
      <w:ins w:id="1090" w:author="Windows 用户" w:date="2022-01-12T09:42:00Z">
        <w:r w:rsidR="00AD6408">
          <w:rPr>
            <w:rFonts w:hint="eastAsia"/>
          </w:rPr>
          <w:t>别光拍马屁</w:t>
        </w:r>
      </w:ins>
      <w:del w:id="1091" w:author="Windows 用户" w:date="2022-01-12T09:42:00Z">
        <w:r w:rsidDel="00AD6408">
          <w:rPr>
            <w:rFonts w:hint="eastAsia"/>
          </w:rPr>
          <w:delText>我可不听你这些拍马屁的功夫。</w:delText>
        </w:r>
      </w:del>
      <w:ins w:id="1092" w:author="Windows 用户" w:date="2022-01-12T09:42:00Z">
        <w:r w:rsidR="00AD6408">
          <w:rPr>
            <w:rFonts w:hint="eastAsia"/>
          </w:rPr>
          <w:t>，</w:t>
        </w:r>
      </w:ins>
      <w:r>
        <w:rPr>
          <w:rFonts w:hint="eastAsia"/>
        </w:rPr>
        <w:t>说好了游戏盈利三七开哦，你三我七。</w:t>
      </w:r>
      <w:r>
        <w:t>"</w:t>
      </w:r>
    </w:p>
    <w:p w14:paraId="0F627CE7" w14:textId="7A1EE207" w:rsidR="00FE223E" w:rsidRDefault="00FE223E">
      <w:pPr>
        <w:rPr>
          <w:ins w:id="1093" w:author="郭 侃亮" w:date="2022-01-21T14:02:00Z"/>
        </w:rPr>
      </w:pPr>
      <w:ins w:id="1094" w:author="郭 侃亮" w:date="2022-01-21T14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ZH21</w:t>
        </w:r>
      </w:ins>
      <w:ins w:id="1095" w:author="郭 侃亮" w:date="2022-01-23T17:07:00Z">
        <w:r w:rsidR="00C607E7">
          <w:rPr>
            <w:highlight w:val="yellow"/>
          </w:rPr>
          <w:t>gg</w:t>
        </w:r>
      </w:ins>
      <w:ins w:id="1096" w:author="郭 侃亮" w:date="2022-01-21T14:02:00Z">
        <w:r>
          <w:rPr>
            <w:rFonts w:hint="eastAsia"/>
            <w:highlight w:val="yellow"/>
          </w:rPr>
          <w:t>}</w:t>
        </w:r>
      </w:ins>
    </w:p>
    <w:p w14:paraId="35369FDD" w14:textId="4ED2FDE1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一定一定。</w:t>
      </w:r>
      <w:r>
        <w:t>"</w:t>
      </w:r>
    </w:p>
    <w:p w14:paraId="0B9FB848" w14:textId="77777777" w:rsidR="00A17960" w:rsidRDefault="00AD66CD">
      <w:r>
        <w:t>郑辉不好意思</w:t>
      </w:r>
      <w:del w:id="1097" w:author="郭 侃亮" w:date="2021-12-03T20:37:00Z">
        <w:r>
          <w:rPr>
            <w:rFonts w:hint="eastAsia"/>
          </w:rPr>
          <w:delText>的</w:delText>
        </w:r>
      </w:del>
      <w:ins w:id="1098" w:author="郭 侃亮" w:date="2021-12-03T20:37:00Z">
        <w:r>
          <w:rPr>
            <w:rFonts w:hint="eastAsia"/>
          </w:rPr>
          <w:t>地</w:t>
        </w:r>
      </w:ins>
      <w:r>
        <w:t>笑了笑，转头</w:t>
      </w:r>
      <w:r>
        <w:rPr>
          <w:rFonts w:hint="eastAsia"/>
        </w:rPr>
        <w:t>来和我搭话</w:t>
      </w:r>
      <w:r>
        <w:t>。</w:t>
      </w:r>
    </w:p>
    <w:p w14:paraId="096D5137" w14:textId="77777777" w:rsidR="00A17960" w:rsidRDefault="00AD66CD">
      <w:r>
        <w:rPr>
          <w:rFonts w:hint="eastAsia"/>
        </w:rPr>
        <w:t>郑辉：</w:t>
      </w:r>
      <w:r>
        <w:t>"</w:t>
      </w:r>
      <w:del w:id="1099" w:author="Windows 用户" w:date="2022-01-12T09:43:00Z">
        <w:r w:rsidDel="00E3714F">
          <w:rPr>
            <w:rFonts w:hint="eastAsia"/>
          </w:rPr>
          <w:delText>王浩</w:delText>
        </w:r>
      </w:del>
      <w:ins w:id="1100" w:author="Windows 用户" w:date="2022-01-12T09:43:00Z">
        <w:r w:rsidR="00E3714F">
          <w:rPr>
            <w:rFonts w:hint="eastAsia"/>
          </w:rPr>
          <w:t>你</w:t>
        </w:r>
      </w:ins>
      <w:r>
        <w:rPr>
          <w:rFonts w:hint="eastAsia"/>
        </w:rPr>
        <w:t>现在怎</w:t>
      </w:r>
      <w:ins w:id="1101" w:author="Windows 用户" w:date="2022-01-12T09:43:00Z">
        <w:r w:rsidR="00E3714F">
          <w:rPr>
            <w:rFonts w:hint="eastAsia"/>
          </w:rPr>
          <w:t>么</w:t>
        </w:r>
      </w:ins>
      <w:r>
        <w:rPr>
          <w:rFonts w:hint="eastAsia"/>
        </w:rPr>
        <w:t>样</w:t>
      </w:r>
      <w:del w:id="1102" w:author="Windows 用户" w:date="2022-01-12T09:43:00Z">
        <w:r w:rsidDel="00E3714F">
          <w:rPr>
            <w:rFonts w:hint="eastAsia"/>
          </w:rPr>
          <w:delText>，</w:delText>
        </w:r>
      </w:del>
      <w:ins w:id="1103" w:author="Windows 用户" w:date="2022-01-12T09:43:00Z">
        <w:r w:rsidR="00E3714F">
          <w:rPr>
            <w:rFonts w:hint="eastAsia"/>
          </w:rPr>
          <w:t>？</w:t>
        </w:r>
      </w:ins>
      <w:del w:id="1104" w:author="Windows 用户" w:date="2022-01-12T09:43:00Z">
        <w:r w:rsidDel="00E3714F">
          <w:rPr>
            <w:rFonts w:hint="eastAsia"/>
          </w:rPr>
          <w:delText>都</w:delText>
        </w:r>
      </w:del>
      <w:r>
        <w:rPr>
          <w:rFonts w:hint="eastAsia"/>
        </w:rPr>
        <w:t>说了一圈还没聊你呢。</w:t>
      </w:r>
      <w:r>
        <w:t>"</w:t>
      </w:r>
    </w:p>
    <w:p w14:paraId="59F52C91" w14:textId="345B20BC" w:rsidR="009102E3" w:rsidRDefault="009102E3" w:rsidP="009102E3">
      <w:pPr>
        <w:rPr>
          <w:ins w:id="1105" w:author="郭 侃亮" w:date="2022-01-20T17:24:00Z"/>
        </w:rPr>
      </w:pPr>
      <w:ins w:id="1106" w:author="郭 侃亮" w:date="2022-01-20T17:2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  <w:r>
          <w:rPr>
            <w:rFonts w:hint="eastAsia"/>
            <w:highlight w:val="yellow"/>
          </w:rPr>
          <w:t>}</w:t>
        </w:r>
      </w:ins>
    </w:p>
    <w:p w14:paraId="41D16127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我没</w:t>
      </w:r>
      <w:del w:id="1107" w:author="Windows 用户" w:date="2022-01-12T14:08:00Z">
        <w:r w:rsidDel="0060082C">
          <w:rPr>
            <w:rFonts w:hint="eastAsia"/>
          </w:rPr>
          <w:delText>啥</w:delText>
        </w:r>
      </w:del>
      <w:ins w:id="1108" w:author="Windows 用户" w:date="2022-01-12T14:08:00Z">
        <w:r w:rsidR="0060082C">
          <w:rPr>
            <w:rFonts w:hint="eastAsia"/>
          </w:rPr>
          <w:t>什么</w:t>
        </w:r>
      </w:ins>
      <w:r>
        <w:rPr>
          <w:rFonts w:hint="eastAsia"/>
        </w:rPr>
        <w:t>好聊的，在公司混混日子而已……”</w:t>
      </w:r>
    </w:p>
    <w:p w14:paraId="1888FB86" w14:textId="77777777" w:rsidR="00A17960" w:rsidRDefault="00AD66CD">
      <w:r>
        <w:rPr>
          <w:rFonts w:hint="eastAsia"/>
        </w:rPr>
        <w:t>对于郑辉突如其来的问题，</w:t>
      </w:r>
      <w:del w:id="1109" w:author="Windows 用户" w:date="2022-01-12T09:43:00Z">
        <w:r w:rsidDel="00E3714F">
          <w:rPr>
            <w:rFonts w:hint="eastAsia"/>
          </w:rPr>
          <w:delText>反而</w:delText>
        </w:r>
      </w:del>
      <w:ins w:id="1110" w:author="Windows 用户" w:date="2022-01-12T09:43:00Z">
        <w:r w:rsidR="00E3714F">
          <w:rPr>
            <w:rFonts w:hint="eastAsia"/>
          </w:rPr>
          <w:t>我</w:t>
        </w:r>
      </w:ins>
      <w:r>
        <w:rPr>
          <w:rFonts w:hint="eastAsia"/>
        </w:rPr>
        <w:t>不知</w:t>
      </w:r>
      <w:ins w:id="1111" w:author="Windows 用户" w:date="2022-01-12T09:44:00Z">
        <w:r w:rsidR="00E3714F">
          <w:rPr>
            <w:rFonts w:hint="eastAsia"/>
          </w:rPr>
          <w:t>该</w:t>
        </w:r>
      </w:ins>
      <w:r>
        <w:rPr>
          <w:rFonts w:hint="eastAsia"/>
        </w:rPr>
        <w:t>如何作答。</w:t>
      </w:r>
      <w:r>
        <w:rPr>
          <w:rFonts w:ascii="宋体" w:eastAsia="宋体" w:hAnsi="宋体" w:hint="eastAsia"/>
        </w:rPr>
        <w:t>看到大家都实现了自己当初的梦想，</w:t>
      </w:r>
      <w:ins w:id="1112" w:author="Windows 用户" w:date="2022-01-12T09:44:00Z">
        <w:r w:rsidR="00E3714F">
          <w:rPr>
            <w:rFonts w:ascii="宋体" w:eastAsia="宋体" w:hAnsi="宋体" w:hint="eastAsia"/>
          </w:rPr>
          <w:t>我</w:t>
        </w:r>
      </w:ins>
      <w:r>
        <w:rPr>
          <w:rFonts w:ascii="宋体" w:eastAsia="宋体" w:hAnsi="宋体" w:hint="eastAsia"/>
        </w:rPr>
        <w:t>越发</w:t>
      </w:r>
      <w:del w:id="1113" w:author="Windows 用户" w:date="2022-01-12T09:44:00Z">
        <w:r w:rsidDel="00E3714F">
          <w:rPr>
            <w:rFonts w:ascii="宋体" w:eastAsia="宋体" w:hAnsi="宋体" w:hint="eastAsia"/>
          </w:rPr>
          <w:delText>感</w:delText>
        </w:r>
      </w:del>
      <w:r>
        <w:rPr>
          <w:rFonts w:ascii="宋体" w:eastAsia="宋体" w:hAnsi="宋体" w:hint="eastAsia"/>
        </w:rPr>
        <w:t>觉</w:t>
      </w:r>
      <w:ins w:id="1114" w:author="Windows 用户" w:date="2022-01-12T09:44:00Z">
        <w:r w:rsidR="00E3714F">
          <w:rPr>
            <w:rFonts w:ascii="宋体" w:eastAsia="宋体" w:hAnsi="宋体" w:hint="eastAsia"/>
          </w:rPr>
          <w:t>得</w:t>
        </w:r>
      </w:ins>
      <w:r>
        <w:rPr>
          <w:rFonts w:ascii="宋体" w:eastAsia="宋体" w:hAnsi="宋体" w:hint="eastAsia"/>
        </w:rPr>
        <w:t>失去了</w:t>
      </w:r>
      <w:del w:id="1115" w:author="Windows 用户" w:date="2022-01-12T09:44:00Z">
        <w:r w:rsidDel="00E3714F">
          <w:rPr>
            <w:rFonts w:ascii="宋体" w:eastAsia="宋体" w:hAnsi="宋体" w:hint="eastAsia"/>
          </w:rPr>
          <w:delText>自己的</w:delText>
        </w:r>
      </w:del>
      <w:r>
        <w:rPr>
          <w:rFonts w:ascii="宋体" w:eastAsia="宋体" w:hAnsi="宋体" w:hint="eastAsia"/>
        </w:rPr>
        <w:t>方向，或者说</w:t>
      </w:r>
      <w:ins w:id="1116" w:author="Windows 用户" w:date="2022-01-12T09:44:00Z">
        <w:r w:rsidR="00E3714F">
          <w:rPr>
            <w:rFonts w:ascii="宋体" w:eastAsia="宋体" w:hAnsi="宋体" w:hint="eastAsia"/>
          </w:rPr>
          <w:t>我</w:t>
        </w:r>
      </w:ins>
      <w:r>
        <w:rPr>
          <w:rFonts w:ascii="宋体" w:eastAsia="宋体" w:hAnsi="宋体" w:hint="eastAsia"/>
        </w:rPr>
        <w:t>从来没有过自己的理想……</w:t>
      </w:r>
    </w:p>
    <w:p w14:paraId="5A25FBCD" w14:textId="77777777" w:rsidR="00A17960" w:rsidRDefault="00A17960"/>
    <w:p w14:paraId="7FD5DBBD" w14:textId="7B516B86" w:rsidR="00F5066D" w:rsidRDefault="00F5066D" w:rsidP="00F5066D">
      <w:pPr>
        <w:rPr>
          <w:ins w:id="1117" w:author="郭 侃亮" w:date="2022-01-21T13:53:00Z"/>
        </w:rPr>
      </w:pPr>
      <w:ins w:id="1118" w:author="郭 侃亮" w:date="2022-01-21T13:5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23</w:t>
        </w:r>
      </w:ins>
      <w:ins w:id="1119" w:author="郭 侃亮" w:date="2022-01-23T16:59:00Z">
        <w:r w:rsidR="00033C33">
          <w:rPr>
            <w:highlight w:val="yellow"/>
          </w:rPr>
          <w:t>jy</w:t>
        </w:r>
      </w:ins>
      <w:ins w:id="1120" w:author="郭 侃亮" w:date="2022-01-21T13:53:00Z">
        <w:r>
          <w:rPr>
            <w:rFonts w:hint="eastAsia"/>
            <w:highlight w:val="yellow"/>
          </w:rPr>
          <w:t>}</w:t>
        </w:r>
      </w:ins>
    </w:p>
    <w:p w14:paraId="7E39C32E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del w:id="1121" w:author="Windows 用户" w:date="2022-01-12T09:47:00Z">
        <w:r w:rsidDel="003626D7">
          <w:rPr>
            <w:rFonts w:ascii="宋体" w:eastAsia="宋体" w:hAnsi="宋体" w:hint="eastAsia"/>
          </w:rPr>
          <w:delText xml:space="preserve"> </w:delText>
        </w:r>
      </w:del>
      <w:r>
        <w:rPr>
          <w:rFonts w:ascii="宋体" w:eastAsia="宋体" w:hAnsi="宋体" w:hint="eastAsia"/>
        </w:rPr>
        <w:t>智子怎么还没到啊，不是说今天要来的吗？</w:t>
      </w:r>
      <w:r>
        <w:t>"</w:t>
      </w:r>
    </w:p>
    <w:p w14:paraId="4F442F96" w14:textId="0D048257" w:rsidR="00FB6ADB" w:rsidRDefault="00FB6ADB" w:rsidP="00FB6ADB">
      <w:pPr>
        <w:rPr>
          <w:ins w:id="1122" w:author="郭 侃亮" w:date="2022-01-21T13:03:00Z"/>
        </w:rPr>
      </w:pPr>
      <w:ins w:id="1123" w:author="郭 侃亮" w:date="2022-01-21T13:0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1124" w:author="郭 侃亮" w:date="2022-01-21T15:21:00Z">
        <w:r w:rsidR="00E153BF">
          <w:rPr>
            <w:highlight w:val="yellow"/>
          </w:rPr>
          <w:t>dy</w:t>
        </w:r>
      </w:ins>
      <w:ins w:id="1125" w:author="郭 侃亮" w:date="2022-01-21T13:03:00Z">
        <w:r>
          <w:rPr>
            <w:rFonts w:hint="eastAsia"/>
            <w:highlight w:val="yellow"/>
          </w:rPr>
          <w:t>}</w:t>
        </w:r>
      </w:ins>
    </w:p>
    <w:p w14:paraId="0901C881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是啊，我</w:t>
      </w:r>
      <w:del w:id="1126" w:author="Windows 用户" w:date="2022-01-12T09:46:00Z">
        <w:r w:rsidDel="003626D7">
          <w:rPr>
            <w:rFonts w:ascii="宋体" w:eastAsia="宋体" w:hAnsi="宋体" w:hint="eastAsia"/>
          </w:rPr>
          <w:delText>现在</w:delText>
        </w:r>
      </w:del>
      <w:r>
        <w:rPr>
          <w:rFonts w:ascii="宋体" w:eastAsia="宋体" w:hAnsi="宋体" w:hint="eastAsia"/>
        </w:rPr>
        <w:t>也联系不上</w:t>
      </w:r>
      <w:ins w:id="1127" w:author="Windows 用户" w:date="2022-01-12T09:45:00Z">
        <w:r w:rsidR="003626D7">
          <w:rPr>
            <w:rFonts w:ascii="宋体" w:eastAsia="宋体" w:hAnsi="宋体" w:hint="eastAsia"/>
          </w:rPr>
          <w:t>她</w:t>
        </w:r>
      </w:ins>
      <w:del w:id="1128" w:author="Windows 用户" w:date="2022-01-12T14:09:00Z">
        <w:r w:rsidDel="003261D7">
          <w:rPr>
            <w:rFonts w:ascii="宋体" w:eastAsia="宋体" w:hAnsi="宋体" w:hint="eastAsia"/>
          </w:rPr>
          <w:delText>，</w:delText>
        </w:r>
      </w:del>
      <w:ins w:id="1129" w:author="Windows 用户" w:date="2022-01-12T14:09:00Z">
        <w:r w:rsidR="003261D7">
          <w:rPr>
            <w:rFonts w:ascii="宋体" w:eastAsia="宋体" w:hAnsi="宋体" w:hint="eastAsia"/>
          </w:rPr>
          <w:t>。</w:t>
        </w:r>
      </w:ins>
      <w:r>
        <w:rPr>
          <w:rFonts w:ascii="宋体" w:eastAsia="宋体" w:hAnsi="宋体" w:hint="eastAsia"/>
        </w:rPr>
        <w:t>说是昨天晚上的飞机，可能是晚点了吧。</w:t>
      </w:r>
      <w:r>
        <w:t>"</w:t>
      </w:r>
    </w:p>
    <w:p w14:paraId="2867711B" w14:textId="0C75D72A" w:rsidR="008941DD" w:rsidRDefault="008941DD" w:rsidP="008941DD">
      <w:pPr>
        <w:rPr>
          <w:ins w:id="1130" w:author="郭 侃亮" w:date="2022-01-21T13:15:00Z"/>
        </w:rPr>
      </w:pPr>
      <w:ins w:id="1131" w:author="郭 侃亮" w:date="2022-01-21T13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21</w:t>
        </w:r>
      </w:ins>
      <w:ins w:id="1132" w:author="郭 侃亮" w:date="2022-01-23T16:53:00Z">
        <w:r w:rsidR="006806A1">
          <w:rPr>
            <w:highlight w:val="yellow"/>
          </w:rPr>
          <w:t>wx</w:t>
        </w:r>
      </w:ins>
      <w:ins w:id="1133" w:author="郭 侃亮" w:date="2022-01-21T13:15:00Z">
        <w:r>
          <w:rPr>
            <w:rFonts w:hint="eastAsia"/>
            <w:highlight w:val="yellow"/>
          </w:rPr>
          <w:t>}</w:t>
        </w:r>
      </w:ins>
    </w:p>
    <w:p w14:paraId="2475BC08" w14:textId="77777777" w:rsidR="00A17960" w:rsidRDefault="00AD66CD">
      <w:r>
        <w:rPr>
          <w:rFonts w:ascii="宋体" w:eastAsia="宋体" w:hAnsi="宋体" w:hint="eastAsia"/>
        </w:rPr>
        <w:t>刘洋：</w:t>
      </w:r>
      <w:r>
        <w:t>"</w:t>
      </w:r>
      <w:r>
        <w:rPr>
          <w:rFonts w:ascii="宋体" w:eastAsia="宋体" w:hAnsi="宋体" w:hint="eastAsia"/>
        </w:rPr>
        <w:t>智子现在怎么样？</w:t>
      </w:r>
      <w:r>
        <w:t>"</w:t>
      </w:r>
    </w:p>
    <w:p w14:paraId="53BB371A" w14:textId="77777777" w:rsidR="00A17960" w:rsidRDefault="00AD66CD">
      <w:pPr>
        <w:rPr>
          <w:ins w:id="1134" w:author="郭 侃亮" w:date="2021-12-06T12:04:00Z"/>
          <w:highlight w:val="cyan"/>
        </w:rPr>
      </w:pPr>
      <w:ins w:id="1135" w:author="郭 侃亮" w:date="2021-12-06T12:04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BGM</w:t>
        </w:r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b</w:t>
        </w:r>
        <w:r>
          <w:rPr>
            <w:highlight w:val="cyan"/>
          </w:rPr>
          <w:t xml:space="preserve">0105  </w:t>
        </w:r>
        <w:r>
          <w:rPr>
            <w:rFonts w:hint="eastAsia"/>
            <w:highlight w:val="cyan"/>
          </w:rPr>
          <w:t>}</w:t>
        </w:r>
      </w:ins>
    </w:p>
    <w:p w14:paraId="633DF911" w14:textId="4A3F84C9" w:rsidR="00FB6ADB" w:rsidRDefault="00FB6ADB" w:rsidP="00FB6ADB">
      <w:pPr>
        <w:rPr>
          <w:ins w:id="1136" w:author="郭 侃亮" w:date="2022-01-21T13:03:00Z"/>
        </w:rPr>
      </w:pPr>
      <w:ins w:id="1137" w:author="郭 侃亮" w:date="2022-01-21T13:0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</w:t>
        </w:r>
      </w:ins>
      <w:ins w:id="1138" w:author="郭 侃亮" w:date="2022-01-21T13:04:00Z">
        <w:r>
          <w:rPr>
            <w:highlight w:val="yellow"/>
          </w:rPr>
          <w:t>3</w:t>
        </w:r>
      </w:ins>
      <w:ins w:id="1139" w:author="郭 侃亮" w:date="2022-01-21T15:21:00Z">
        <w:r w:rsidR="00E153BF">
          <w:rPr>
            <w:highlight w:val="yellow"/>
          </w:rPr>
          <w:t>dy</w:t>
        </w:r>
      </w:ins>
      <w:ins w:id="1140" w:author="郭 侃亮" w:date="2022-01-21T13:03:00Z">
        <w:r>
          <w:rPr>
            <w:rFonts w:hint="eastAsia"/>
            <w:highlight w:val="yellow"/>
          </w:rPr>
          <w:t>}</w:t>
        </w:r>
      </w:ins>
    </w:p>
    <w:p w14:paraId="503DC320" w14:textId="77777777" w:rsidR="00A17960" w:rsidRDefault="00AD66CD">
      <w:pPr>
        <w:rPr>
          <w:del w:id="1141" w:author="郭 侃亮" w:date="2021-12-06T12:04:00Z"/>
          <w:highlight w:val="cyan"/>
        </w:rPr>
      </w:pPr>
      <w:del w:id="1142" w:author="郭 侃亮" w:date="2021-12-06T12:04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</w:delText>
        </w:r>
        <w:r>
          <w:rPr>
            <w:rFonts w:hint="eastAsia"/>
            <w:highlight w:val="cyan"/>
          </w:rPr>
          <w:delText>播放</w:delText>
        </w:r>
        <w:r>
          <w:rPr>
            <w:rFonts w:hint="eastAsia"/>
            <w:highlight w:val="cyan"/>
          </w:rPr>
          <w:delText>BGM</w:delText>
        </w:r>
        <w:r>
          <w:rPr>
            <w:highlight w:val="cyan"/>
          </w:rPr>
          <w:delText xml:space="preserve">  </w:delText>
        </w:r>
        <w:r>
          <w:rPr>
            <w:rFonts w:hint="eastAsia"/>
            <w:highlight w:val="cyan"/>
          </w:rPr>
          <w:delText>}</w:delText>
        </w:r>
      </w:del>
    </w:p>
    <w:p w14:paraId="6C7384EE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ins w:id="1143" w:author="Windows 用户" w:date="2022-01-12T09:46:00Z">
        <w:r w:rsidR="003626D7">
          <w:t>"</w:t>
        </w:r>
      </w:ins>
      <w:del w:id="1144" w:author="Windows 用户" w:date="2022-01-12T09:46:00Z">
        <w:r w:rsidDel="003626D7">
          <w:delText>"</w:delText>
        </w:r>
      </w:del>
      <w:ins w:id="1145" w:author="郭 侃亮" w:date="2021-12-06T12:06:00Z">
        <w:del w:id="1146" w:author="Windows 用户" w:date="2022-01-12T09:46:00Z">
          <w:r w:rsidDel="003626D7">
            <w:delText>”</w:delText>
          </w:r>
        </w:del>
      </w:ins>
      <w:r>
        <w:rPr>
          <w:rFonts w:ascii="宋体" w:eastAsia="宋体" w:hAnsi="宋体" w:hint="eastAsia"/>
        </w:rPr>
        <w:t>在日本的时候，我跟她一直都有联系。她现在在日本一家电视台工作，天天录节目，这次回来也是推了很多工作</w:t>
      </w:r>
      <w:del w:id="1147" w:author="Windows 用户" w:date="2022-01-12T14:11:00Z">
        <w:r w:rsidDel="003261D7">
          <w:rPr>
            <w:rFonts w:ascii="宋体" w:eastAsia="宋体" w:hAnsi="宋体" w:hint="eastAsia"/>
          </w:rPr>
          <w:delText>才来的</w:delText>
        </w:r>
      </w:del>
      <w:r>
        <w:rPr>
          <w:rFonts w:ascii="宋体" w:eastAsia="宋体" w:hAnsi="宋体" w:hint="eastAsia"/>
        </w:rPr>
        <w:t>。</w:t>
      </w:r>
      <w:ins w:id="1148" w:author="Windows 用户" w:date="2022-01-12T09:46:00Z">
        <w:r w:rsidR="003626D7">
          <w:t>"</w:t>
        </w:r>
      </w:ins>
      <w:del w:id="1149" w:author="Windows 用户" w:date="2022-01-12T09:46:00Z">
        <w:r w:rsidDel="003626D7">
          <w:delText>"</w:delText>
        </w:r>
      </w:del>
      <w:ins w:id="1150" w:author="郭 侃亮" w:date="2021-12-06T12:06:00Z">
        <w:del w:id="1151" w:author="Windows 用户" w:date="2022-01-12T09:46:00Z">
          <w:r w:rsidDel="003626D7">
            <w:delText>”</w:delText>
          </w:r>
        </w:del>
      </w:ins>
    </w:p>
    <w:p w14:paraId="1A8993CA" w14:textId="36D34B87" w:rsidR="008941DD" w:rsidRDefault="008941DD" w:rsidP="008941DD">
      <w:pPr>
        <w:rPr>
          <w:ins w:id="1152" w:author="郭 侃亮" w:date="2022-01-21T13:16:00Z"/>
        </w:rPr>
      </w:pPr>
      <w:ins w:id="1153" w:author="郭 侃亮" w:date="2022-01-21T13:1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22</w:t>
        </w:r>
      </w:ins>
      <w:ins w:id="1154" w:author="郭 侃亮" w:date="2022-01-23T16:53:00Z">
        <w:r w:rsidR="006806A1">
          <w:rPr>
            <w:highlight w:val="yellow"/>
          </w:rPr>
          <w:t>wx</w:t>
        </w:r>
      </w:ins>
      <w:ins w:id="1155" w:author="郭 侃亮" w:date="2022-01-21T13:16:00Z">
        <w:r>
          <w:rPr>
            <w:rFonts w:hint="eastAsia"/>
            <w:highlight w:val="yellow"/>
          </w:rPr>
          <w:t>}</w:t>
        </w:r>
      </w:ins>
    </w:p>
    <w:p w14:paraId="26BF844A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ins w:id="1156" w:author="Windows 用户" w:date="2022-01-12T09:47:00Z">
        <w:r w:rsidR="003626D7">
          <w:t>"</w:t>
        </w:r>
      </w:ins>
      <w:del w:id="1157" w:author="Windows 用户" w:date="2022-01-12T09:47:00Z">
        <w:r w:rsidDel="003626D7">
          <w:delText>"</w:delText>
        </w:r>
      </w:del>
      <w:ins w:id="1158" w:author="郭 侃亮" w:date="2021-12-06T12:06:00Z">
        <w:del w:id="1159" w:author="Windows 用户" w:date="2022-01-12T09:47:00Z">
          <w:r w:rsidDel="003626D7">
            <w:delText>”</w:delText>
          </w:r>
        </w:del>
      </w:ins>
      <w:r>
        <w:rPr>
          <w:rFonts w:ascii="宋体" w:eastAsia="宋体" w:hAnsi="宋体" w:hint="eastAsia"/>
        </w:rPr>
        <w:t>智子当年的梦想就是</w:t>
      </w:r>
      <w:del w:id="1160" w:author="Windows 用户" w:date="2022-01-12T09:48:00Z">
        <w:r w:rsidDel="00534C4D">
          <w:rPr>
            <w:rFonts w:ascii="宋体" w:eastAsia="宋体" w:hAnsi="宋体" w:hint="eastAsia"/>
          </w:rPr>
          <w:delText>要</w:delText>
        </w:r>
      </w:del>
      <w:r>
        <w:rPr>
          <w:rFonts w:ascii="宋体" w:eastAsia="宋体" w:hAnsi="宋体" w:hint="eastAsia"/>
        </w:rPr>
        <w:t>当记者，电视台的工作挺适合她的。</w:t>
      </w:r>
      <w:ins w:id="1161" w:author="Windows 用户" w:date="2022-01-12T09:47:00Z">
        <w:r w:rsidR="003626D7">
          <w:t>"</w:t>
        </w:r>
      </w:ins>
      <w:del w:id="1162" w:author="Windows 用户" w:date="2022-01-12T09:47:00Z">
        <w:r w:rsidDel="003626D7">
          <w:delText>"</w:delText>
        </w:r>
      </w:del>
      <w:ins w:id="1163" w:author="郭 侃亮" w:date="2021-12-06T12:06:00Z">
        <w:del w:id="1164" w:author="Windows 用户" w:date="2022-01-12T09:47:00Z">
          <w:r w:rsidDel="003626D7">
            <w:delText>”</w:delText>
          </w:r>
        </w:del>
      </w:ins>
    </w:p>
    <w:p w14:paraId="1C42DF08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看着刘洋满心欢喜地讲着智子，</w:t>
      </w:r>
      <w:ins w:id="1165" w:author="Windows 用户" w:date="2022-01-12T09:48:00Z">
        <w:r w:rsidR="00534C4D">
          <w:rPr>
            <w:rFonts w:ascii="宋体" w:eastAsia="宋体" w:hAnsi="宋体" w:hint="eastAsia"/>
          </w:rPr>
          <w:t>我的</w:t>
        </w:r>
      </w:ins>
      <w:r>
        <w:rPr>
          <w:rFonts w:ascii="宋体" w:eastAsia="宋体" w:hAnsi="宋体" w:hint="eastAsia"/>
        </w:rPr>
        <w:t>脑海中不由地浮现出十年前的画面。当年智子来中国留学的时候，</w:t>
      </w:r>
      <w:del w:id="1166" w:author="Windows 用户" w:date="2022-01-12T09:49:00Z">
        <w:r w:rsidDel="00534C4D">
          <w:rPr>
            <w:rFonts w:ascii="宋体" w:eastAsia="宋体" w:hAnsi="宋体" w:hint="eastAsia"/>
          </w:rPr>
          <w:delText>和</w:delText>
        </w:r>
      </w:del>
      <w:r>
        <w:rPr>
          <w:rFonts w:ascii="宋体" w:eastAsia="宋体" w:hAnsi="宋体" w:hint="eastAsia"/>
        </w:rPr>
        <w:t>刘洋</w:t>
      </w:r>
      <w:del w:id="1167" w:author="Windows 用户" w:date="2022-01-12T09:49:00Z">
        <w:r w:rsidDel="00534C4D">
          <w:rPr>
            <w:rFonts w:ascii="宋体" w:eastAsia="宋体" w:hAnsi="宋体" w:hint="eastAsia"/>
          </w:rPr>
          <w:delText>就</w:delText>
        </w:r>
      </w:del>
      <w:r>
        <w:rPr>
          <w:rFonts w:ascii="宋体" w:eastAsia="宋体" w:hAnsi="宋体" w:hint="eastAsia"/>
        </w:rPr>
        <w:t>是</w:t>
      </w:r>
      <w:ins w:id="1168" w:author="Windows 用户" w:date="2022-01-12T09:49:00Z">
        <w:r w:rsidR="00534C4D">
          <w:rPr>
            <w:rFonts w:ascii="宋体" w:eastAsia="宋体" w:hAnsi="宋体" w:hint="eastAsia"/>
          </w:rPr>
          <w:t>她的</w:t>
        </w:r>
      </w:ins>
      <w:r>
        <w:rPr>
          <w:rFonts w:ascii="宋体" w:eastAsia="宋体" w:hAnsi="宋体" w:hint="eastAsia"/>
        </w:rPr>
        <w:t>同桌。</w:t>
      </w:r>
    </w:p>
    <w:p w14:paraId="4C72E8B5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刘洋当年日语很好，所以和智子聊得</w:t>
      </w:r>
      <w:del w:id="1169" w:author="Windows 用户" w:date="2022-01-12T09:49:00Z">
        <w:r w:rsidDel="00FF4168">
          <w:rPr>
            <w:rFonts w:ascii="宋体" w:eastAsia="宋体" w:hAnsi="宋体" w:hint="eastAsia"/>
          </w:rPr>
          <w:delText>也</w:delText>
        </w:r>
      </w:del>
      <w:ins w:id="1170" w:author="Windows 用户" w:date="2022-01-12T09:49:00Z">
        <w:r w:rsidR="00FF4168">
          <w:rPr>
            <w:rFonts w:ascii="宋体" w:eastAsia="宋体" w:hAnsi="宋体" w:hint="eastAsia"/>
          </w:rPr>
          <w:t>很</w:t>
        </w:r>
      </w:ins>
      <w:r>
        <w:rPr>
          <w:rFonts w:ascii="宋体" w:eastAsia="宋体" w:hAnsi="宋体" w:hint="eastAsia"/>
        </w:rPr>
        <w:t>投缘。班里的同学也都看得出他们彼此有好感，看来刘洋果然</w:t>
      </w:r>
      <w:del w:id="1171" w:author="Windows 用户" w:date="2022-01-12T14:11:00Z">
        <w:r w:rsidDel="00040D05">
          <w:rPr>
            <w:rFonts w:ascii="宋体" w:eastAsia="宋体" w:hAnsi="宋体" w:hint="eastAsia"/>
          </w:rPr>
          <w:delText>还是</w:delText>
        </w:r>
      </w:del>
      <w:ins w:id="1172" w:author="Windows 用户" w:date="2022-01-12T14:11:00Z">
        <w:r w:rsidR="00040D05">
          <w:rPr>
            <w:rFonts w:ascii="宋体" w:eastAsia="宋体" w:hAnsi="宋体" w:hint="eastAsia"/>
          </w:rPr>
          <w:t>很</w:t>
        </w:r>
      </w:ins>
      <w:r>
        <w:rPr>
          <w:rFonts w:ascii="宋体" w:eastAsia="宋体" w:hAnsi="宋体" w:hint="eastAsia"/>
        </w:rPr>
        <w:t>喜欢她</w:t>
      </w:r>
      <w:del w:id="1173" w:author="Windows 用户" w:date="2022-01-12T14:11:00Z">
        <w:r w:rsidDel="00040D05">
          <w:rPr>
            <w:rFonts w:ascii="宋体" w:eastAsia="宋体" w:hAnsi="宋体" w:hint="eastAsia"/>
          </w:rPr>
          <w:delText>的</w:delText>
        </w:r>
      </w:del>
      <w:r>
        <w:rPr>
          <w:rFonts w:ascii="宋体" w:eastAsia="宋体" w:hAnsi="宋体" w:hint="eastAsia"/>
        </w:rPr>
        <w:t>。</w:t>
      </w:r>
    </w:p>
    <w:p w14:paraId="28C1F505" w14:textId="22ECD957" w:rsidR="00F5066D" w:rsidRDefault="00F5066D" w:rsidP="00F5066D">
      <w:pPr>
        <w:rPr>
          <w:ins w:id="1174" w:author="郭 侃亮" w:date="2022-01-21T13:53:00Z"/>
        </w:rPr>
      </w:pPr>
      <w:ins w:id="1175" w:author="郭 侃亮" w:date="2022-01-21T13:5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22</w:t>
        </w:r>
      </w:ins>
      <w:ins w:id="1176" w:author="郭 侃亮" w:date="2022-01-23T16:59:00Z">
        <w:r w:rsidR="00033C33">
          <w:rPr>
            <w:highlight w:val="yellow"/>
          </w:rPr>
          <w:t>xf</w:t>
        </w:r>
      </w:ins>
      <w:ins w:id="1177" w:author="郭 侃亮" w:date="2022-01-21T13:53:00Z">
        <w:r>
          <w:rPr>
            <w:rFonts w:hint="eastAsia"/>
            <w:highlight w:val="yellow"/>
          </w:rPr>
          <w:t>}</w:t>
        </w:r>
      </w:ins>
    </w:p>
    <w:p w14:paraId="6F56476F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ins w:id="1178" w:author="Windows 用户" w:date="2022-01-12T09:47:00Z">
        <w:r w:rsidR="003626D7">
          <w:t>"</w:t>
        </w:r>
      </w:ins>
      <w:del w:id="1179" w:author="Windows 用户" w:date="2022-01-12T09:47:00Z">
        <w:r w:rsidDel="003626D7">
          <w:delText>"</w:delText>
        </w:r>
      </w:del>
      <w:ins w:id="1180" w:author="郭 侃亮" w:date="2021-12-06T12:06:00Z">
        <w:del w:id="1181" w:author="Windows 用户" w:date="2022-01-12T09:47:00Z">
          <w:r w:rsidDel="003626D7">
            <w:delText>”</w:delText>
          </w:r>
        </w:del>
      </w:ins>
      <w:r>
        <w:rPr>
          <w:rFonts w:ascii="宋体" w:eastAsia="宋体" w:hAnsi="宋体" w:hint="eastAsia"/>
        </w:rPr>
        <w:t>对了，我们</w:t>
      </w:r>
      <w:ins w:id="1182" w:author="郭 侃亮" w:date="2021-12-03T20:37:00Z">
        <w:r>
          <w:rPr>
            <w:rFonts w:ascii="宋体" w:eastAsia="宋体" w:hAnsi="宋体" w:hint="eastAsia"/>
          </w:rPr>
          <w:t>的</w:t>
        </w:r>
      </w:ins>
      <w:r>
        <w:rPr>
          <w:rFonts w:ascii="宋体" w:eastAsia="宋体" w:hAnsi="宋体" w:hint="eastAsia"/>
        </w:rPr>
        <w:t>十年之约大家</w:t>
      </w:r>
      <w:ins w:id="1183" w:author="郭 侃亮" w:date="2021-12-03T20:37:00Z">
        <w:r>
          <w:rPr>
            <w:rFonts w:ascii="宋体" w:eastAsia="宋体" w:hAnsi="宋体" w:hint="eastAsia"/>
          </w:rPr>
          <w:t>都</w:t>
        </w:r>
      </w:ins>
      <w:r>
        <w:rPr>
          <w:rFonts w:ascii="宋体" w:eastAsia="宋体" w:hAnsi="宋体" w:hint="eastAsia"/>
        </w:rPr>
        <w:t>还</w:t>
      </w:r>
      <w:del w:id="1184" w:author="Windows 用户" w:date="2022-01-12T09:50:00Z">
        <w:r w:rsidDel="00FF4168">
          <w:rPr>
            <w:rFonts w:ascii="宋体" w:eastAsia="宋体" w:hAnsi="宋体" w:hint="eastAsia"/>
          </w:rPr>
          <w:delText>都</w:delText>
        </w:r>
      </w:del>
      <w:r>
        <w:rPr>
          <w:rFonts w:ascii="宋体" w:eastAsia="宋体" w:hAnsi="宋体" w:hint="eastAsia"/>
        </w:rPr>
        <w:t>记得吧</w:t>
      </w:r>
      <w:del w:id="1185" w:author="Windows 用户" w:date="2022-01-12T09:50:00Z">
        <w:r w:rsidDel="00FF4168">
          <w:rPr>
            <w:rFonts w:ascii="宋体" w:eastAsia="宋体" w:hAnsi="宋体" w:hint="eastAsia"/>
          </w:rPr>
          <w:delText>。</w:delText>
        </w:r>
      </w:del>
      <w:ins w:id="1186" w:author="Windows 用户" w:date="2022-01-12T09:50:00Z">
        <w:r w:rsidR="00FF4168">
          <w:rPr>
            <w:rFonts w:ascii="宋体" w:eastAsia="宋体" w:hAnsi="宋体" w:hint="eastAsia"/>
          </w:rPr>
          <w:t>？</w:t>
        </w:r>
      </w:ins>
      <w:ins w:id="1187" w:author="Windows 用户" w:date="2022-01-12T09:47:00Z">
        <w:r w:rsidR="003626D7">
          <w:t>"</w:t>
        </w:r>
      </w:ins>
      <w:del w:id="1188" w:author="Windows 用户" w:date="2022-01-12T09:47:00Z">
        <w:r w:rsidDel="003626D7">
          <w:delText>"</w:delText>
        </w:r>
      </w:del>
      <w:ins w:id="1189" w:author="郭 侃亮" w:date="2021-12-06T12:06:00Z">
        <w:del w:id="1190" w:author="Windows 用户" w:date="2022-01-12T09:47:00Z">
          <w:r w:rsidDel="003626D7">
            <w:delText>”</w:delText>
          </w:r>
        </w:del>
      </w:ins>
    </w:p>
    <w:p w14:paraId="35D550B1" w14:textId="4AC3982E" w:rsidR="00FB6ADB" w:rsidRDefault="00FB6ADB" w:rsidP="00FB6ADB">
      <w:pPr>
        <w:rPr>
          <w:ins w:id="1191" w:author="郭 侃亮" w:date="2022-01-21T13:04:00Z"/>
        </w:rPr>
      </w:pPr>
      <w:ins w:id="1192" w:author="郭 侃亮" w:date="2022-01-21T13:0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22</w:t>
        </w:r>
      </w:ins>
      <w:ins w:id="1193" w:author="郭 侃亮" w:date="2022-01-23T16:54:00Z">
        <w:r w:rsidR="006806A1">
          <w:rPr>
            <w:highlight w:val="yellow"/>
          </w:rPr>
          <w:t>dx</w:t>
        </w:r>
      </w:ins>
      <w:ins w:id="1194" w:author="郭 侃亮" w:date="2022-01-21T13:04:00Z">
        <w:r>
          <w:rPr>
            <w:rFonts w:hint="eastAsia"/>
            <w:highlight w:val="yellow"/>
          </w:rPr>
          <w:t>}</w:t>
        </w:r>
      </w:ins>
    </w:p>
    <w:p w14:paraId="5BFF6BCD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ins w:id="1195" w:author="Windows 用户" w:date="2022-01-12T09:47:00Z">
        <w:r w:rsidR="003626D7">
          <w:t>"</w:t>
        </w:r>
      </w:ins>
      <w:del w:id="1196" w:author="Windows 用户" w:date="2022-01-12T09:47:00Z">
        <w:r w:rsidDel="003626D7">
          <w:delText>"</w:delText>
        </w:r>
      </w:del>
      <w:ins w:id="1197" w:author="郭 侃亮" w:date="2021-12-06T12:06:00Z">
        <w:del w:id="1198" w:author="Windows 用户" w:date="2022-01-12T09:47:00Z">
          <w:r w:rsidDel="003626D7">
            <w:delText>”</w:delText>
          </w:r>
        </w:del>
      </w:ins>
      <w:r>
        <w:rPr>
          <w:rFonts w:hint="eastAsia"/>
        </w:rPr>
        <w:t>你</w:t>
      </w:r>
      <w:del w:id="1199" w:author="ouikkou" w:date="2022-01-10T10:17:00Z">
        <w:r>
          <w:rPr>
            <w:rFonts w:hint="eastAsia"/>
          </w:rPr>
          <w:delText>说的</w:delText>
        </w:r>
      </w:del>
      <w:ins w:id="1200" w:author="ouikkou" w:date="2022-01-10T10:17:00Z">
        <w:r>
          <w:rPr>
            <w:rFonts w:hint="eastAsia"/>
          </w:rPr>
          <w:t>说</w:t>
        </w:r>
      </w:ins>
      <w:ins w:id="1201" w:author="Windows 用户" w:date="2022-01-12T09:50:00Z">
        <w:r w:rsidR="00FF4168">
          <w:rPr>
            <w:rFonts w:hint="eastAsia"/>
          </w:rPr>
          <w:t>的</w:t>
        </w:r>
      </w:ins>
      <w:ins w:id="1202" w:author="ouikkou" w:date="2022-01-10T10:17:00Z">
        <w:del w:id="1203" w:author="Windows 用户" w:date="2022-01-12T09:50:00Z">
          <w:r w:rsidDel="00FF4168">
            <w:rPr>
              <w:rFonts w:hint="eastAsia"/>
            </w:rPr>
            <w:delText>得</w:delText>
          </w:r>
        </w:del>
      </w:ins>
      <w:r>
        <w:rPr>
          <w:rFonts w:hint="eastAsia"/>
        </w:rPr>
        <w:t>是那个时光宝盒吧。</w:t>
      </w:r>
      <w:ins w:id="1204" w:author="Windows 用户" w:date="2022-01-12T09:47:00Z">
        <w:r w:rsidR="003626D7">
          <w:t>"</w:t>
        </w:r>
      </w:ins>
      <w:del w:id="1205" w:author="Windows 用户" w:date="2022-01-12T09:47:00Z">
        <w:r w:rsidDel="003626D7">
          <w:delText>"</w:delText>
        </w:r>
      </w:del>
      <w:ins w:id="1206" w:author="郭 侃亮" w:date="2021-12-06T12:06:00Z">
        <w:del w:id="1207" w:author="Windows 用户" w:date="2022-01-12T09:47:00Z">
          <w:r w:rsidDel="003626D7">
            <w:delText>”</w:delText>
          </w:r>
        </w:del>
      </w:ins>
    </w:p>
    <w:p w14:paraId="2C6C8734" w14:textId="77777777" w:rsidR="006806A1" w:rsidRDefault="00AD66CD">
      <w:pPr>
        <w:rPr>
          <w:ins w:id="1208" w:author="郭 侃亮" w:date="2022-01-23T16:53:00Z"/>
          <w:rFonts w:ascii="宋体" w:eastAsia="宋体" w:hAnsi="宋体"/>
        </w:rPr>
      </w:pPr>
      <w:r>
        <w:rPr>
          <w:rFonts w:ascii="宋体" w:eastAsia="宋体" w:hAnsi="宋体" w:hint="eastAsia"/>
        </w:rPr>
        <w:t>十年之约是当时智子回国前与我们的约定，</w:t>
      </w:r>
      <w:ins w:id="1209" w:author="Windows 用户" w:date="2022-01-12T14:12:00Z">
        <w:r w:rsidR="00040D05">
          <w:rPr>
            <w:rFonts w:ascii="宋体" w:eastAsia="宋体" w:hAnsi="宋体" w:hint="eastAsia"/>
          </w:rPr>
          <w:t>大家</w:t>
        </w:r>
      </w:ins>
      <w:r>
        <w:rPr>
          <w:rFonts w:ascii="宋体" w:eastAsia="宋体" w:hAnsi="宋体" w:hint="eastAsia"/>
        </w:rPr>
        <w:t>将自己的梦想和心愿放在“时光宝盒”中，十年之后再一起打开。</w:t>
      </w:r>
    </w:p>
    <w:p w14:paraId="6955D9A0" w14:textId="65476485" w:rsidR="006806A1" w:rsidRDefault="006806A1" w:rsidP="006806A1">
      <w:pPr>
        <w:rPr>
          <w:ins w:id="1210" w:author="郭 侃亮" w:date="2022-01-23T16:53:00Z"/>
        </w:rPr>
      </w:pPr>
      <w:ins w:id="1211" w:author="郭 侃亮" w:date="2022-01-23T16:5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22</w:t>
        </w:r>
      </w:ins>
      <w:ins w:id="1212" w:author="郭 侃亮" w:date="2022-01-23T16:54:00Z">
        <w:r>
          <w:rPr>
            <w:highlight w:val="yellow"/>
          </w:rPr>
          <w:t>jy</w:t>
        </w:r>
      </w:ins>
      <w:ins w:id="1213" w:author="郭 侃亮" w:date="2022-01-23T16:53:00Z">
        <w:r>
          <w:rPr>
            <w:rFonts w:hint="eastAsia"/>
            <w:highlight w:val="yellow"/>
          </w:rPr>
          <w:t>}</w:t>
        </w:r>
      </w:ins>
    </w:p>
    <w:p w14:paraId="70D788B0" w14:textId="5C9D51E1" w:rsidR="00A17960" w:rsidRPr="006806A1" w:rsidRDefault="006806A1">
      <w:pPr>
        <w:rPr>
          <w:rFonts w:ascii="宋体" w:eastAsia="宋体" w:hAnsi="宋体"/>
        </w:rPr>
      </w:pPr>
      <w:ins w:id="1214" w:author="郭 侃亮" w:date="2022-01-23T16:53:00Z">
        <w:r>
          <w:rPr>
            <w:rFonts w:ascii="宋体" w:eastAsia="宋体" w:hAnsi="宋体" w:hint="eastAsia"/>
          </w:rPr>
          <w:t>周小雨：</w:t>
        </w:r>
        <w:r>
          <w:t>"</w:t>
        </w:r>
      </w:ins>
      <w:r w:rsidR="00AD66CD">
        <w:rPr>
          <w:rFonts w:ascii="宋体" w:eastAsia="宋体" w:hAnsi="宋体" w:hint="eastAsia"/>
        </w:rPr>
        <w:t>我记得当年好像是放在……</w:t>
      </w:r>
      <w:ins w:id="1215" w:author="郭 侃亮" w:date="2022-01-23T16:53:00Z">
        <w:r>
          <w:t>"</w:t>
        </w:r>
      </w:ins>
    </w:p>
    <w:p w14:paraId="17A3B363" w14:textId="77777777" w:rsidR="00A17960" w:rsidRDefault="00AD66CD">
      <w:pPr>
        <w:rPr>
          <w:ins w:id="1216" w:author="郭 侃亮" w:date="2021-12-07T10:20:00Z"/>
          <w:highlight w:val="cyan"/>
        </w:rPr>
      </w:pPr>
      <w:ins w:id="1217" w:author="郭 侃亮" w:date="2021-12-07T10:20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BGM</w:t>
        </w:r>
        <w:r>
          <w:rPr>
            <w:highlight w:val="cyan"/>
          </w:rPr>
          <w:t xml:space="preserve"> b0107 </w:t>
        </w:r>
        <w:r>
          <w:rPr>
            <w:rFonts w:hint="eastAsia"/>
            <w:highlight w:val="cyan"/>
          </w:rPr>
          <w:t>}</w:t>
        </w:r>
      </w:ins>
    </w:p>
    <w:p w14:paraId="11926F42" w14:textId="771AFF7B" w:rsidR="008941DD" w:rsidRDefault="008941DD" w:rsidP="008941DD">
      <w:pPr>
        <w:rPr>
          <w:ins w:id="1218" w:author="郭 侃亮" w:date="2022-01-21T13:16:00Z"/>
        </w:rPr>
      </w:pPr>
      <w:ins w:id="1219" w:author="郭 侃亮" w:date="2022-01-21T13:1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21</w:t>
        </w:r>
      </w:ins>
      <w:ins w:id="1220" w:author="郭 侃亮" w:date="2022-01-23T16:59:00Z">
        <w:r w:rsidR="00033C33">
          <w:rPr>
            <w:highlight w:val="yellow"/>
          </w:rPr>
          <w:t>hz</w:t>
        </w:r>
      </w:ins>
      <w:ins w:id="1221" w:author="郭 侃亮" w:date="2022-01-21T13:16:00Z">
        <w:r>
          <w:rPr>
            <w:rFonts w:hint="eastAsia"/>
            <w:highlight w:val="yellow"/>
          </w:rPr>
          <w:t>}</w:t>
        </w:r>
      </w:ins>
    </w:p>
    <w:p w14:paraId="7E25A2B8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ins w:id="1222" w:author="Windows 用户" w:date="2022-01-12T09:47:00Z">
        <w:r w:rsidR="003626D7">
          <w:t>"</w:t>
        </w:r>
      </w:ins>
      <w:del w:id="1223" w:author="Windows 用户" w:date="2022-01-12T09:47:00Z">
        <w:r w:rsidDel="003626D7">
          <w:delText>"</w:delText>
        </w:r>
      </w:del>
      <w:ins w:id="1224" w:author="郭 侃亮" w:date="2021-12-06T12:06:00Z">
        <w:del w:id="1225" w:author="Windows 用户" w:date="2022-01-12T09:47:00Z">
          <w:r w:rsidDel="003626D7">
            <w:delText>”</w:delText>
          </w:r>
        </w:del>
      </w:ins>
      <w:r>
        <w:rPr>
          <w:rFonts w:ascii="宋体" w:eastAsia="宋体" w:hAnsi="宋体" w:hint="eastAsia"/>
        </w:rPr>
        <w:t>应该不会</w:t>
      </w:r>
      <w:ins w:id="1226" w:author="Windows 用户" w:date="2022-01-12T09:51:00Z">
        <w:r w:rsidR="00FF4168">
          <w:rPr>
            <w:rFonts w:ascii="宋体" w:eastAsia="宋体" w:hAnsi="宋体" w:hint="eastAsia"/>
          </w:rPr>
          <w:t>已经被人</w:t>
        </w:r>
      </w:ins>
      <w:del w:id="1227" w:author="Windows 用户" w:date="2022-01-12T09:51:00Z">
        <w:r w:rsidDel="00FF4168">
          <w:rPr>
            <w:rFonts w:ascii="宋体" w:eastAsia="宋体" w:hAnsi="宋体" w:hint="eastAsia"/>
          </w:rPr>
          <w:delText>被</w:delText>
        </w:r>
      </w:del>
      <w:r>
        <w:rPr>
          <w:rFonts w:ascii="宋体" w:eastAsia="宋体" w:hAnsi="宋体" w:hint="eastAsia"/>
        </w:rPr>
        <w:t>打开</w:t>
      </w:r>
      <w:del w:id="1228" w:author="Windows 用户" w:date="2022-01-12T09:51:00Z">
        <w:r w:rsidDel="00FF4168">
          <w:rPr>
            <w:rFonts w:ascii="宋体" w:eastAsia="宋体" w:hAnsi="宋体" w:hint="eastAsia"/>
          </w:rPr>
          <w:delText>过</w:delText>
        </w:r>
      </w:del>
      <w:r>
        <w:rPr>
          <w:rFonts w:ascii="宋体" w:eastAsia="宋体" w:hAnsi="宋体" w:hint="eastAsia"/>
        </w:rPr>
        <w:t>了吧</w:t>
      </w:r>
      <w:del w:id="1229" w:author="Windows 用户" w:date="2022-01-12T09:51:00Z">
        <w:r w:rsidDel="00FF4168">
          <w:rPr>
            <w:rFonts w:ascii="宋体" w:eastAsia="宋体" w:hAnsi="宋体" w:hint="eastAsia"/>
          </w:rPr>
          <w:delText>，</w:delText>
        </w:r>
      </w:del>
      <w:ins w:id="1230" w:author="Windows 用户" w:date="2022-01-12T09:51:00Z">
        <w:r w:rsidR="00FF4168">
          <w:rPr>
            <w:rFonts w:ascii="宋体" w:eastAsia="宋体" w:hAnsi="宋体" w:hint="eastAsia"/>
          </w:rPr>
          <w:t>？</w:t>
        </w:r>
      </w:ins>
      <w:del w:id="1231" w:author="Windows 用户" w:date="2022-01-12T09:51:00Z">
        <w:r w:rsidDel="00FF4168">
          <w:rPr>
            <w:rFonts w:ascii="宋体" w:eastAsia="宋体" w:hAnsi="宋体" w:hint="eastAsia"/>
          </w:rPr>
          <w:delText>十年</w:delText>
        </w:r>
      </w:del>
      <w:ins w:id="1232" w:author="Windows 用户" w:date="2022-01-12T09:51:00Z">
        <w:r w:rsidR="00FF4168">
          <w:rPr>
            <w:rFonts w:ascii="宋体" w:eastAsia="宋体" w:hAnsi="宋体" w:hint="eastAsia"/>
          </w:rPr>
          <w:t>过了</w:t>
        </w:r>
      </w:ins>
      <w:r>
        <w:rPr>
          <w:rFonts w:ascii="宋体" w:eastAsia="宋体" w:hAnsi="宋体" w:hint="eastAsia"/>
        </w:rPr>
        <w:t>这么久，还在那里吗？</w:t>
      </w:r>
      <w:ins w:id="1233" w:author="Windows 用户" w:date="2022-01-12T09:47:00Z">
        <w:r w:rsidR="003626D7">
          <w:t>"</w:t>
        </w:r>
      </w:ins>
      <w:del w:id="1234" w:author="Windows 用户" w:date="2022-01-12T09:47:00Z">
        <w:r w:rsidDel="003626D7">
          <w:delText>"</w:delText>
        </w:r>
      </w:del>
      <w:ins w:id="1235" w:author="郭 侃亮" w:date="2021-12-06T12:06:00Z">
        <w:del w:id="1236" w:author="Windows 用户" w:date="2022-01-12T09:47:00Z">
          <w:r w:rsidDel="003626D7">
            <w:delText>”</w:delText>
          </w:r>
        </w:del>
      </w:ins>
    </w:p>
    <w:p w14:paraId="209FC532" w14:textId="6E6C1637" w:rsidR="00FE223E" w:rsidRDefault="00FE223E">
      <w:pPr>
        <w:rPr>
          <w:ins w:id="1237" w:author="郭 侃亮" w:date="2022-01-21T14:02:00Z"/>
        </w:rPr>
      </w:pPr>
      <w:ins w:id="1238" w:author="郭 侃亮" w:date="2022-01-21T14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ZH21</w:t>
        </w:r>
      </w:ins>
      <w:ins w:id="1239" w:author="郭 侃亮" w:date="2022-01-23T17:07:00Z">
        <w:r w:rsidR="00C607E7">
          <w:rPr>
            <w:highlight w:val="yellow"/>
          </w:rPr>
          <w:t>wx</w:t>
        </w:r>
      </w:ins>
      <w:ins w:id="1240" w:author="郭 侃亮" w:date="2022-01-21T14:02:00Z">
        <w:r>
          <w:rPr>
            <w:rFonts w:hint="eastAsia"/>
            <w:highlight w:val="yellow"/>
          </w:rPr>
          <w:t>}</w:t>
        </w:r>
      </w:ins>
    </w:p>
    <w:p w14:paraId="04E0712C" w14:textId="60E3DCF0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郑辉：</w:t>
      </w:r>
      <w:ins w:id="1241" w:author="Windows 用户" w:date="2022-01-12T09:47:00Z">
        <w:r w:rsidR="003626D7">
          <w:t>"</w:t>
        </w:r>
      </w:ins>
      <w:del w:id="1242" w:author="Windows 用户" w:date="2022-01-12T09:47:00Z">
        <w:r w:rsidDel="003626D7">
          <w:delText>"</w:delText>
        </w:r>
      </w:del>
      <w:ins w:id="1243" w:author="郭 侃亮" w:date="2021-12-06T12:06:00Z">
        <w:del w:id="1244" w:author="Windows 用户" w:date="2022-01-12T09:47:00Z">
          <w:r w:rsidDel="003626D7">
            <w:delText>”</w:delText>
          </w:r>
        </w:del>
      </w:ins>
      <w:r>
        <w:rPr>
          <w:rFonts w:ascii="宋体" w:eastAsia="宋体" w:hAnsi="宋体" w:hint="eastAsia"/>
        </w:rPr>
        <w:t>不会，不会，当年不是说了</w:t>
      </w:r>
      <w:del w:id="1245" w:author="Windows 用户" w:date="2022-01-12T09:51:00Z">
        <w:r w:rsidDel="00FF4168">
          <w:rPr>
            <w:rFonts w:ascii="宋体" w:eastAsia="宋体" w:hAnsi="宋体" w:hint="eastAsia"/>
          </w:rPr>
          <w:delText>吗</w:delText>
        </w:r>
      </w:del>
      <w:ins w:id="1246" w:author="Windows 用户" w:date="2022-01-12T09:51:00Z">
        <w:r w:rsidR="00FF4168">
          <w:rPr>
            <w:rFonts w:ascii="宋体" w:eastAsia="宋体" w:hAnsi="宋体" w:hint="eastAsia"/>
          </w:rPr>
          <w:t>嘛</w:t>
        </w:r>
      </w:ins>
      <w:r>
        <w:rPr>
          <w:rFonts w:ascii="宋体" w:eastAsia="宋体" w:hAnsi="宋体" w:hint="eastAsia"/>
        </w:rPr>
        <w:t>，最危险的地方就是最安全的地方。</w:t>
      </w:r>
      <w:ins w:id="1247" w:author="Windows 用户" w:date="2022-01-12T09:47:00Z">
        <w:r w:rsidR="003626D7">
          <w:t>"</w:t>
        </w:r>
      </w:ins>
      <w:del w:id="1248" w:author="Windows 用户" w:date="2022-01-12T09:47:00Z">
        <w:r w:rsidDel="003626D7">
          <w:delText>"</w:delText>
        </w:r>
      </w:del>
      <w:ins w:id="1249" w:author="郭 侃亮" w:date="2021-12-06T12:06:00Z">
        <w:del w:id="1250" w:author="Windows 用户" w:date="2022-01-12T09:47:00Z">
          <w:r w:rsidDel="003626D7">
            <w:delText>”</w:delText>
          </w:r>
        </w:del>
      </w:ins>
    </w:p>
    <w:p w14:paraId="31625012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当年原本周小雨提议埋在校园的樱花树</w:t>
      </w:r>
      <w:del w:id="1251" w:author="Windows 用户" w:date="2022-01-12T09:52:00Z">
        <w:r w:rsidDel="00FF4168">
          <w:rPr>
            <w:rFonts w:ascii="宋体" w:eastAsia="宋体" w:hAnsi="宋体" w:hint="eastAsia"/>
          </w:rPr>
          <w:delText>地</w:delText>
        </w:r>
      </w:del>
      <w:r>
        <w:rPr>
          <w:rFonts w:ascii="宋体" w:eastAsia="宋体" w:hAnsi="宋体" w:hint="eastAsia"/>
        </w:rPr>
        <w:t>下，后来</w:t>
      </w:r>
      <w:ins w:id="1252" w:author="郭 侃亮" w:date="2021-12-03T20:38:00Z">
        <w:r>
          <w:rPr>
            <w:rFonts w:ascii="宋体" w:eastAsia="宋体" w:hAnsi="宋体" w:hint="eastAsia"/>
          </w:rPr>
          <w:t>还是作罢了。</w:t>
        </w:r>
      </w:ins>
      <w:del w:id="1253" w:author="郭 侃亮" w:date="2021-12-03T20:38:00Z">
        <w:r>
          <w:rPr>
            <w:rFonts w:ascii="宋体" w:eastAsia="宋体" w:hAnsi="宋体" w:hint="eastAsia"/>
          </w:rPr>
          <w:delText>大家觉得</w:delText>
        </w:r>
      </w:del>
      <w:r>
        <w:rPr>
          <w:rFonts w:ascii="宋体" w:eastAsia="宋体" w:hAnsi="宋体" w:hint="eastAsia"/>
        </w:rPr>
        <w:t>一来担心破坏了树根，二来怕被人发现。</w:t>
      </w:r>
    </w:p>
    <w:p w14:paraId="23A68707" w14:textId="77777777" w:rsidR="00A17960" w:rsidRDefault="00AD66CD">
      <w:pPr>
        <w:rPr>
          <w:rFonts w:ascii="宋体" w:eastAsia="宋体" w:hAnsi="宋体"/>
        </w:rPr>
      </w:pPr>
      <w:del w:id="1254" w:author="Windows 用户" w:date="2022-01-12T09:54:00Z">
        <w:r w:rsidDel="00590A04">
          <w:rPr>
            <w:rFonts w:ascii="宋体" w:eastAsia="宋体" w:hAnsi="宋体" w:hint="eastAsia"/>
          </w:rPr>
          <w:delText>当时</w:delText>
        </w:r>
      </w:del>
      <w:r>
        <w:rPr>
          <w:rFonts w:ascii="宋体" w:eastAsia="宋体" w:hAnsi="宋体" w:hint="eastAsia"/>
        </w:rPr>
        <w:t>不知道是谁提议说书架后面有一块盖板可以打开，可以放在</w:t>
      </w:r>
      <w:del w:id="1255" w:author="Windows 用户" w:date="2022-01-12T09:52:00Z">
        <w:r w:rsidDel="00FF4168">
          <w:rPr>
            <w:rFonts w:ascii="宋体" w:eastAsia="宋体" w:hAnsi="宋体" w:hint="eastAsia"/>
          </w:rPr>
          <w:delText>这个</w:delText>
        </w:r>
      </w:del>
      <w:ins w:id="1256" w:author="Windows 用户" w:date="2022-01-12T09:52:00Z">
        <w:r w:rsidR="00FF4168">
          <w:rPr>
            <w:rFonts w:ascii="宋体" w:eastAsia="宋体" w:hAnsi="宋体" w:hint="eastAsia"/>
          </w:rPr>
          <w:t>那</w:t>
        </w:r>
      </w:ins>
      <w:r>
        <w:rPr>
          <w:rFonts w:ascii="宋体" w:eastAsia="宋体" w:hAnsi="宋体" w:hint="eastAsia"/>
        </w:rPr>
        <w:t>里面。盖板后面原本是</w:t>
      </w:r>
      <w:del w:id="1257" w:author="Windows 用户" w:date="2022-01-12T09:52:00Z">
        <w:r w:rsidDel="00FF4168">
          <w:rPr>
            <w:rFonts w:ascii="宋体" w:eastAsia="宋体" w:hAnsi="宋体" w:hint="eastAsia"/>
          </w:rPr>
          <w:delText>一个</w:delText>
        </w:r>
      </w:del>
      <w:r>
        <w:rPr>
          <w:rFonts w:ascii="宋体" w:eastAsia="宋体" w:hAnsi="宋体" w:hint="eastAsia"/>
        </w:rPr>
        <w:t>多媒体</w:t>
      </w:r>
      <w:ins w:id="1258" w:author="Windows 用户" w:date="2022-01-12T09:52:00Z">
        <w:r w:rsidR="00FF4168">
          <w:rPr>
            <w:rFonts w:ascii="宋体" w:eastAsia="宋体" w:hAnsi="宋体" w:hint="eastAsia"/>
          </w:rPr>
          <w:t>设备</w:t>
        </w:r>
      </w:ins>
      <w:r>
        <w:rPr>
          <w:rFonts w:ascii="宋体" w:eastAsia="宋体" w:hAnsi="宋体" w:hint="eastAsia"/>
        </w:rPr>
        <w:t>的工具箱，更换了投屏系统以后</w:t>
      </w:r>
      <w:del w:id="1259" w:author="Windows 用户" w:date="2022-01-12T09:53:00Z">
        <w:r w:rsidDel="00590A04">
          <w:rPr>
            <w:rFonts w:ascii="宋体" w:eastAsia="宋体" w:hAnsi="宋体" w:hint="eastAsia"/>
          </w:rPr>
          <w:delText>便</w:delText>
        </w:r>
      </w:del>
      <w:ins w:id="1260" w:author="Windows 用户" w:date="2022-01-12T09:53:00Z">
        <w:r w:rsidR="00590A04">
          <w:rPr>
            <w:rFonts w:ascii="宋体" w:eastAsia="宋体" w:hAnsi="宋体" w:hint="eastAsia"/>
          </w:rPr>
          <w:t>就</w:t>
        </w:r>
      </w:ins>
      <w:del w:id="1261" w:author="Windows 用户" w:date="2022-01-12T09:53:00Z">
        <w:r w:rsidDel="00590A04">
          <w:rPr>
            <w:rFonts w:ascii="宋体" w:eastAsia="宋体" w:hAnsi="宋体" w:hint="eastAsia"/>
          </w:rPr>
          <w:delText>废弃</w:delText>
        </w:r>
      </w:del>
      <w:ins w:id="1262" w:author="Windows 用户" w:date="2022-01-12T09:53:00Z">
        <w:r w:rsidR="00590A04">
          <w:rPr>
            <w:rFonts w:ascii="宋体" w:eastAsia="宋体" w:hAnsi="宋体" w:hint="eastAsia"/>
          </w:rPr>
          <w:t>空置</w:t>
        </w:r>
      </w:ins>
      <w:r>
        <w:rPr>
          <w:rFonts w:ascii="宋体" w:eastAsia="宋体" w:hAnsi="宋体" w:hint="eastAsia"/>
        </w:rPr>
        <w:t>了。</w:t>
      </w:r>
    </w:p>
    <w:p w14:paraId="4696CBC5" w14:textId="77777777" w:rsidR="00A17960" w:rsidRDefault="00AD66CD">
      <w:pPr>
        <w:rPr>
          <w:rFonts w:ascii="宋体" w:eastAsia="宋体" w:hAnsi="宋体"/>
        </w:rPr>
      </w:pPr>
      <w:del w:id="1263" w:author="Windows 用户" w:date="2022-01-12T09:53:00Z">
        <w:r w:rsidDel="00590A04">
          <w:rPr>
            <w:rFonts w:ascii="宋体" w:eastAsia="宋体" w:hAnsi="宋体" w:hint="eastAsia"/>
          </w:rPr>
          <w:delText>当年</w:delText>
        </w:r>
      </w:del>
      <w:r>
        <w:rPr>
          <w:rFonts w:ascii="宋体" w:eastAsia="宋体" w:hAnsi="宋体" w:hint="eastAsia"/>
        </w:rPr>
        <w:t>郑辉是</w:t>
      </w:r>
      <w:ins w:id="1264" w:author="Windows 用户" w:date="2022-01-12T09:53:00Z">
        <w:r w:rsidR="00590A04">
          <w:rPr>
            <w:rFonts w:ascii="宋体" w:eastAsia="宋体" w:hAnsi="宋体" w:hint="eastAsia"/>
          </w:rPr>
          <w:t>当时</w:t>
        </w:r>
      </w:ins>
      <w:r>
        <w:rPr>
          <w:rFonts w:ascii="宋体" w:eastAsia="宋体" w:hAnsi="宋体" w:hint="eastAsia"/>
        </w:rPr>
        <w:t>班里的信息课代表，有</w:t>
      </w:r>
      <w:del w:id="1265" w:author="Windows 用户" w:date="2022-01-12T09:54:00Z">
        <w:r w:rsidDel="00590A04">
          <w:rPr>
            <w:rFonts w:ascii="宋体" w:eastAsia="宋体" w:hAnsi="宋体" w:hint="eastAsia"/>
          </w:rPr>
          <w:delText>这个</w:delText>
        </w:r>
      </w:del>
      <w:r>
        <w:rPr>
          <w:rFonts w:ascii="宋体" w:eastAsia="宋体" w:hAnsi="宋体" w:hint="eastAsia"/>
        </w:rPr>
        <w:t>工具箱的钥匙。于是大家</w:t>
      </w:r>
      <w:ins w:id="1266" w:author="Windows 用户" w:date="2022-01-12T09:54:00Z">
        <w:r w:rsidR="00590A04">
          <w:rPr>
            <w:rFonts w:ascii="宋体" w:eastAsia="宋体" w:hAnsi="宋体" w:hint="eastAsia"/>
          </w:rPr>
          <w:t>便</w:t>
        </w:r>
      </w:ins>
      <w:r>
        <w:rPr>
          <w:rFonts w:ascii="宋体" w:eastAsia="宋体" w:hAnsi="宋体" w:hint="eastAsia"/>
        </w:rPr>
        <w:t>把</w:t>
      </w:r>
      <w:ins w:id="1267" w:author="Windows 用户" w:date="2022-01-12T09:55:00Z">
        <w:r w:rsidR="00590A04">
          <w:rPr>
            <w:rFonts w:ascii="宋体" w:eastAsia="宋体" w:hAnsi="宋体" w:hint="eastAsia"/>
          </w:rPr>
          <w:t>“时光宝盒”</w:t>
        </w:r>
      </w:ins>
      <w:del w:id="1268" w:author="Windows 用户" w:date="2022-01-12T09:55:00Z">
        <w:r w:rsidDel="00590A04">
          <w:rPr>
            <w:rFonts w:ascii="宋体" w:eastAsia="宋体" w:hAnsi="宋体" w:hint="eastAsia"/>
          </w:rPr>
          <w:delText>心愿瓶</w:delText>
        </w:r>
      </w:del>
      <w:r>
        <w:rPr>
          <w:rFonts w:ascii="宋体" w:eastAsia="宋体" w:hAnsi="宋体" w:hint="eastAsia"/>
        </w:rPr>
        <w:t>藏在了</w:t>
      </w:r>
      <w:del w:id="1269" w:author="Windows 用户" w:date="2022-01-12T09:54:00Z">
        <w:r w:rsidDel="00590A04">
          <w:rPr>
            <w:rFonts w:ascii="宋体" w:eastAsia="宋体" w:hAnsi="宋体" w:hint="eastAsia"/>
          </w:rPr>
          <w:delText>这个</w:delText>
        </w:r>
      </w:del>
      <w:ins w:id="1270" w:author="Windows 用户" w:date="2022-01-12T09:54:00Z">
        <w:r w:rsidR="00590A04">
          <w:rPr>
            <w:rFonts w:ascii="宋体" w:eastAsia="宋体" w:hAnsi="宋体" w:hint="eastAsia"/>
          </w:rPr>
          <w:t>那</w:t>
        </w:r>
      </w:ins>
      <w:r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lastRenderedPageBreak/>
        <w:t>面。</w:t>
      </w:r>
    </w:p>
    <w:p w14:paraId="64B86C0F" w14:textId="0B8790C0" w:rsidR="00FB6ADB" w:rsidRDefault="00FB6ADB" w:rsidP="00FB6ADB">
      <w:pPr>
        <w:rPr>
          <w:ins w:id="1271" w:author="郭 侃亮" w:date="2022-01-21T13:04:00Z"/>
        </w:rPr>
      </w:pPr>
      <w:ins w:id="1272" w:author="郭 侃亮" w:date="2022-01-21T13:0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22</w:t>
        </w:r>
      </w:ins>
      <w:ins w:id="1273" w:author="郭 侃亮" w:date="2022-01-21T15:21:00Z">
        <w:r w:rsidR="00E153BF">
          <w:rPr>
            <w:highlight w:val="yellow"/>
          </w:rPr>
          <w:t>cx</w:t>
        </w:r>
      </w:ins>
      <w:ins w:id="1274" w:author="郭 侃亮" w:date="2022-01-21T13:04:00Z">
        <w:r>
          <w:rPr>
            <w:rFonts w:hint="eastAsia"/>
            <w:highlight w:val="yellow"/>
          </w:rPr>
          <w:t>}</w:t>
        </w:r>
      </w:ins>
    </w:p>
    <w:p w14:paraId="22140F32" w14:textId="77777777" w:rsidR="00A17960" w:rsidRDefault="00AD66CD">
      <w:r>
        <w:rPr>
          <w:rFonts w:ascii="宋体" w:eastAsia="宋体" w:hAnsi="宋体" w:hint="eastAsia"/>
        </w:rPr>
        <w:t>周小雨：</w:t>
      </w:r>
      <w:ins w:id="1275" w:author="Windows 用户" w:date="2022-01-12T09:47:00Z">
        <w:r w:rsidR="003626D7">
          <w:t>"</w:t>
        </w:r>
      </w:ins>
      <w:del w:id="1276" w:author="Windows 用户" w:date="2022-01-12T09:47:00Z">
        <w:r w:rsidDel="003626D7">
          <w:delText>"</w:delText>
        </w:r>
      </w:del>
      <w:ins w:id="1277" w:author="郭 侃亮" w:date="2021-12-07T10:21:00Z">
        <w:del w:id="1278" w:author="Windows 用户" w:date="2022-01-12T09:47:00Z">
          <w:r w:rsidDel="003626D7">
            <w:delText>"</w:delText>
          </w:r>
        </w:del>
      </w:ins>
      <w:r>
        <w:rPr>
          <w:rFonts w:ascii="宋体" w:eastAsia="宋体" w:hAnsi="宋体" w:hint="eastAsia"/>
        </w:rPr>
        <w:t>嘿嘿，我来实习的第一天就检查过了，这个书架一直没有挪动过，应该没有人发现。</w:t>
      </w:r>
      <w:ins w:id="1279" w:author="Windows 用户" w:date="2022-01-12T09:47:00Z">
        <w:r w:rsidR="003626D7">
          <w:t>"</w:t>
        </w:r>
      </w:ins>
      <w:del w:id="1280" w:author="Windows 用户" w:date="2022-01-12T09:47:00Z">
        <w:r w:rsidDel="003626D7">
          <w:delText>"</w:delText>
        </w:r>
      </w:del>
      <w:ins w:id="1281" w:author="郭 侃亮" w:date="2021-12-07T10:21:00Z">
        <w:del w:id="1282" w:author="Windows 用户" w:date="2022-01-12T09:47:00Z">
          <w:r w:rsidDel="003626D7">
            <w:delText>"</w:delText>
          </w:r>
        </w:del>
      </w:ins>
    </w:p>
    <w:p w14:paraId="7697C7B4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显示书架特写图片</w:t>
      </w:r>
      <w:ins w:id="1283" w:author="郭 侃亮" w:date="2021-12-07T14:18:00Z"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w04</w:t>
        </w:r>
      </w:ins>
      <w:r>
        <w:rPr>
          <w:rFonts w:hint="eastAsia"/>
          <w:highlight w:val="yellow"/>
        </w:rPr>
        <w:t>}</w:t>
      </w:r>
    </w:p>
    <w:p w14:paraId="7FC6714F" w14:textId="0B0B976B" w:rsidR="00DF5E68" w:rsidRDefault="00DF5E68">
      <w:pPr>
        <w:rPr>
          <w:ins w:id="1284" w:author="郭 侃亮" w:date="2022-01-21T14:02:00Z"/>
        </w:rPr>
      </w:pPr>
      <w:ins w:id="1285" w:author="郭 侃亮" w:date="2022-01-21T14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ZH21</w:t>
        </w:r>
      </w:ins>
      <w:ins w:id="1286" w:author="郭 侃亮" w:date="2022-01-23T17:07:00Z">
        <w:r w:rsidR="006D0C24">
          <w:rPr>
            <w:highlight w:val="yellow"/>
          </w:rPr>
          <w:t>gx</w:t>
        </w:r>
      </w:ins>
      <w:ins w:id="1287" w:author="郭 侃亮" w:date="2022-01-21T14:02:00Z">
        <w:r>
          <w:rPr>
            <w:rFonts w:hint="eastAsia"/>
            <w:highlight w:val="yellow"/>
          </w:rPr>
          <w:t>}</w:t>
        </w:r>
      </w:ins>
    </w:p>
    <w:p w14:paraId="37D53CBA" w14:textId="034EC41E" w:rsidR="00A17960" w:rsidRDefault="00AD66CD">
      <w:pPr>
        <w:rPr>
          <w:del w:id="1288" w:author="郭 侃亮" w:date="2021-12-07T10:21:00Z"/>
        </w:rPr>
      </w:pPr>
      <w:r>
        <w:rPr>
          <w:rFonts w:ascii="宋体" w:eastAsia="宋体" w:hAnsi="宋体" w:hint="eastAsia"/>
        </w:rPr>
        <w:t>郑辉：</w:t>
      </w:r>
      <w:ins w:id="1289" w:author="Windows 用户" w:date="2022-01-12T09:47:00Z">
        <w:r w:rsidR="003626D7">
          <w:t>"</w:t>
        </w:r>
      </w:ins>
      <w:del w:id="1290" w:author="Windows 用户" w:date="2022-01-12T09:47:00Z">
        <w:r w:rsidDel="003626D7">
          <w:delText>"</w:delText>
        </w:r>
      </w:del>
      <w:ins w:id="1291" w:author="郭 侃亮" w:date="2021-12-07T10:21:00Z">
        <w:del w:id="1292" w:author="Windows 用户" w:date="2022-01-12T09:47:00Z">
          <w:r w:rsidDel="003626D7">
            <w:delText>"</w:delText>
          </w:r>
        </w:del>
      </w:ins>
      <w:r>
        <w:rPr>
          <w:rFonts w:hint="eastAsia"/>
        </w:rPr>
        <w:t>刘</w:t>
      </w:r>
      <w:del w:id="1293" w:author="Windows 用户" w:date="2022-01-12T09:56:00Z">
        <w:r w:rsidDel="006B3603">
          <w:rPr>
            <w:rFonts w:hint="eastAsia"/>
          </w:rPr>
          <w:delText>桑</w:delText>
        </w:r>
      </w:del>
      <w:ins w:id="1294" w:author="Windows 用户" w:date="2022-01-12T09:56:00Z">
        <w:r w:rsidR="006B3603">
          <w:rPr>
            <w:rFonts w:hint="eastAsia"/>
          </w:rPr>
          <w:t>洋</w:t>
        </w:r>
      </w:ins>
      <w:r>
        <w:rPr>
          <w:rFonts w:hint="eastAsia"/>
        </w:rPr>
        <w:t>，来搭把手。我们</w:t>
      </w:r>
      <w:del w:id="1295" w:author="Lenovo" w:date="2021-11-14T11:58:00Z">
        <w:r>
          <w:rPr>
            <w:rFonts w:hint="eastAsia"/>
          </w:rPr>
          <w:delText>吧</w:delText>
        </w:r>
      </w:del>
      <w:ins w:id="1296" w:author="Lenovo" w:date="2021-11-14T11:58:00Z">
        <w:r>
          <w:rPr>
            <w:rFonts w:hint="eastAsia"/>
          </w:rPr>
          <w:t>把</w:t>
        </w:r>
      </w:ins>
      <w:del w:id="1297" w:author="Windows 用户" w:date="2022-01-12T09:56:00Z">
        <w:r w:rsidDel="006B3603">
          <w:rPr>
            <w:rFonts w:hint="eastAsia"/>
          </w:rPr>
          <w:delText>这个</w:delText>
        </w:r>
      </w:del>
      <w:r>
        <w:rPr>
          <w:rFonts w:hint="eastAsia"/>
        </w:rPr>
        <w:t>书架推开吧。</w:t>
      </w:r>
      <w:ins w:id="1298" w:author="Windows 用户" w:date="2022-01-12T09:47:00Z">
        <w:r w:rsidR="003626D7">
          <w:t>"</w:t>
        </w:r>
      </w:ins>
      <w:del w:id="1299" w:author="Windows 用户" w:date="2022-01-12T09:47:00Z">
        <w:r w:rsidDel="003626D7">
          <w:delText>"</w:delText>
        </w:r>
      </w:del>
      <w:ins w:id="1300" w:author="郭 侃亮" w:date="2021-12-07T10:21:00Z">
        <w:del w:id="1301" w:author="Windows 用户" w:date="2022-01-12T09:47:00Z">
          <w:r w:rsidDel="003626D7">
            <w:delText>"</w:delText>
          </w:r>
        </w:del>
      </w:ins>
    </w:p>
    <w:p w14:paraId="0A877AA0" w14:textId="77777777" w:rsidR="00A17960" w:rsidRDefault="00A17960">
      <w:pPr>
        <w:rPr>
          <w:ins w:id="1302" w:author="郭 侃亮" w:date="2021-12-09T16:37:00Z"/>
        </w:rPr>
      </w:pPr>
    </w:p>
    <w:p w14:paraId="0A77F171" w14:textId="77777777" w:rsidR="00A17960" w:rsidRDefault="00AD66CD">
      <w:pPr>
        <w:rPr>
          <w:ins w:id="1303" w:author="郭 侃亮" w:date="2021-12-09T16:37:00Z"/>
          <w:highlight w:val="yellow"/>
        </w:rPr>
      </w:pPr>
      <w:ins w:id="1304" w:author="郭 侃亮" w:date="2021-12-09T16:3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图片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w04</w:t>
        </w:r>
        <w:r>
          <w:rPr>
            <w:rFonts w:hint="eastAsia"/>
            <w:highlight w:val="yellow"/>
          </w:rPr>
          <w:t>消失</w:t>
        </w:r>
        <w:r>
          <w:rPr>
            <w:rFonts w:hint="eastAsia"/>
            <w:highlight w:val="yellow"/>
          </w:rPr>
          <w:t>}</w:t>
        </w:r>
      </w:ins>
    </w:p>
    <w:p w14:paraId="26586301" w14:textId="6E1457CE" w:rsidR="008941DD" w:rsidRDefault="008941DD" w:rsidP="008941DD">
      <w:pPr>
        <w:rPr>
          <w:ins w:id="1305" w:author="郭 侃亮" w:date="2022-01-21T13:16:00Z"/>
        </w:rPr>
      </w:pPr>
      <w:ins w:id="1306" w:author="郭 侃亮" w:date="2022-01-21T13:1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23</w:t>
        </w:r>
      </w:ins>
      <w:ins w:id="1307" w:author="郭 侃亮" w:date="2022-01-23T16:55:00Z">
        <w:r w:rsidR="006806A1">
          <w:rPr>
            <w:highlight w:val="yellow"/>
          </w:rPr>
          <w:t>gx</w:t>
        </w:r>
      </w:ins>
      <w:ins w:id="1308" w:author="郭 侃亮" w:date="2022-01-21T13:16:00Z">
        <w:r>
          <w:rPr>
            <w:rFonts w:hint="eastAsia"/>
            <w:highlight w:val="yellow"/>
          </w:rPr>
          <w:t>}</w:t>
        </w:r>
      </w:ins>
    </w:p>
    <w:p w14:paraId="36764110" w14:textId="77777777" w:rsidR="00A17960" w:rsidRDefault="00AD66CD">
      <w:pPr>
        <w:rPr>
          <w:ins w:id="1309" w:author="郭 侃亮" w:date="2021-12-07T10:21:00Z"/>
        </w:rPr>
      </w:pPr>
      <w:ins w:id="1310" w:author="郭 侃亮" w:date="2021-12-09T16:38:00Z">
        <w:r>
          <w:rPr>
            <w:rFonts w:hint="eastAsia"/>
          </w:rPr>
          <w:t>刘洋：</w:t>
        </w:r>
        <w:r>
          <w:t>"</w:t>
        </w:r>
        <w:r>
          <w:rPr>
            <w:rFonts w:hint="eastAsia"/>
          </w:rPr>
          <w:t>好嘞。</w:t>
        </w:r>
        <w:r>
          <w:t>"</w:t>
        </w:r>
      </w:ins>
    </w:p>
    <w:p w14:paraId="71AAC173" w14:textId="77777777" w:rsidR="00A17960" w:rsidRDefault="00AD66CD">
      <w:pPr>
        <w:rPr>
          <w:ins w:id="1311" w:author="郭 侃亮" w:date="2021-12-09T16:38:00Z"/>
        </w:rPr>
      </w:pPr>
      <w:ins w:id="1312" w:author="郭 侃亮" w:date="2021-12-09T16:38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 s</w:t>
        </w:r>
        <w:r>
          <w:rPr>
            <w:highlight w:val="cyan"/>
          </w:rPr>
          <w:t xml:space="preserve">0109 </w:t>
        </w:r>
        <w:r>
          <w:rPr>
            <w:rFonts w:hint="eastAsia"/>
            <w:highlight w:val="cyan"/>
          </w:rPr>
          <w:t>推开书架声音</w:t>
        </w:r>
        <w:r>
          <w:rPr>
            <w:rFonts w:hint="eastAsia"/>
            <w:highlight w:val="cyan"/>
          </w:rPr>
          <w:t>}</w:t>
        </w:r>
        <w:r>
          <w:rPr>
            <w:highlight w:val="cyan"/>
          </w:rPr>
          <w:t xml:space="preserve"> </w:t>
        </w:r>
      </w:ins>
    </w:p>
    <w:p w14:paraId="3ECC5349" w14:textId="77777777" w:rsidR="00A17960" w:rsidRDefault="00AD66CD">
      <w:pPr>
        <w:rPr>
          <w:ins w:id="1313" w:author="郭 侃亮" w:date="2021-12-09T16:38:00Z"/>
        </w:rPr>
      </w:pPr>
      <w:ins w:id="1314" w:author="郭 侃亮" w:date="2021-12-09T16:38:00Z">
        <w:r>
          <w:rPr>
            <w:highlight w:val="yellow"/>
          </w:rPr>
          <w:t>#</w:t>
        </w:r>
        <w:r>
          <w:rPr>
            <w:rFonts w:hint="eastAsia"/>
            <w:highlight w:val="yellow"/>
          </w:rPr>
          <w:t>黑屏</w:t>
        </w:r>
      </w:ins>
    </w:p>
    <w:p w14:paraId="3FA3F0C2" w14:textId="77777777" w:rsidR="00A17960" w:rsidRPr="00A17960" w:rsidRDefault="00AD66CD">
      <w:pPr>
        <w:rPr>
          <w:ins w:id="1315" w:author="郭 侃亮" w:date="2021-12-09T16:38:00Z"/>
          <w:highlight w:val="green"/>
          <w:rPrChange w:id="1316" w:author="郭 侃亮" w:date="2021-12-09T16:38:00Z">
            <w:rPr>
              <w:ins w:id="1317" w:author="郭 侃亮" w:date="2021-12-09T16:38:00Z"/>
            </w:rPr>
          </w:rPrChange>
        </w:rPr>
      </w:pPr>
      <w:ins w:id="1318" w:author="郭 侃亮" w:date="2021-12-09T16:38:00Z">
        <w:r>
          <w:rPr>
            <w:highlight w:val="green"/>
          </w:rPr>
          <w:t>#</w:t>
        </w:r>
        <w:r>
          <w:rPr>
            <w:rFonts w:hint="eastAsia"/>
            <w:highlight w:val="green"/>
          </w:rPr>
          <w:t>{</w:t>
        </w:r>
        <w:r>
          <w:rPr>
            <w:rFonts w:hint="eastAsia"/>
            <w:highlight w:val="green"/>
          </w:rPr>
          <w:t>显示背景</w:t>
        </w:r>
        <w:r>
          <w:rPr>
            <w:rFonts w:hint="eastAsia"/>
            <w:highlight w:val="green"/>
          </w:rPr>
          <w:t xml:space="preserve"> </w:t>
        </w:r>
        <w:r>
          <w:rPr>
            <w:highlight w:val="green"/>
          </w:rPr>
          <w:t xml:space="preserve">p06 </w:t>
        </w:r>
        <w:r>
          <w:rPr>
            <w:rFonts w:hint="eastAsia"/>
            <w:highlight w:val="green"/>
          </w:rPr>
          <w:t>jiaoshixin</w:t>
        </w:r>
        <w:r>
          <w:rPr>
            <w:highlight w:val="green"/>
          </w:rPr>
          <w:t>2</w:t>
        </w:r>
        <w:r>
          <w:rPr>
            <w:rFonts w:hint="eastAsia"/>
            <w:highlight w:val="green"/>
          </w:rPr>
          <w:t>}</w:t>
        </w:r>
      </w:ins>
    </w:p>
    <w:p w14:paraId="0F582922" w14:textId="77777777" w:rsidR="00A17960" w:rsidRDefault="00AD66CD">
      <w:r>
        <w:rPr>
          <w:rFonts w:hint="eastAsia"/>
        </w:rPr>
        <w:t>书架</w:t>
      </w:r>
      <w:del w:id="1319" w:author="Windows 用户" w:date="2022-01-12T09:56:00Z">
        <w:r w:rsidDel="006B3603">
          <w:rPr>
            <w:rFonts w:hint="eastAsia"/>
          </w:rPr>
          <w:delText>里面</w:delText>
        </w:r>
      </w:del>
      <w:ins w:id="1320" w:author="Windows 用户" w:date="2022-01-12T09:56:00Z">
        <w:r w:rsidR="006B3603">
          <w:rPr>
            <w:rFonts w:hint="eastAsia"/>
          </w:rPr>
          <w:t>上</w:t>
        </w:r>
      </w:ins>
      <w:del w:id="1321" w:author="Windows 用户" w:date="2022-01-12T09:56:00Z">
        <w:r w:rsidDel="006B3603">
          <w:rPr>
            <w:rFonts w:hint="eastAsia"/>
          </w:rPr>
          <w:delText>堆</w:delText>
        </w:r>
      </w:del>
      <w:ins w:id="1322" w:author="Windows 用户" w:date="2022-01-12T09:56:00Z">
        <w:r w:rsidR="006B3603">
          <w:rPr>
            <w:rFonts w:hint="eastAsia"/>
          </w:rPr>
          <w:t>放</w:t>
        </w:r>
      </w:ins>
      <w:r>
        <w:rPr>
          <w:rFonts w:hint="eastAsia"/>
        </w:rPr>
        <w:t>满了书，加上原本就是钢制的，花了不少力气</w:t>
      </w:r>
      <w:ins w:id="1323" w:author="Windows 用户" w:date="2022-01-12T09:56:00Z">
        <w:r w:rsidR="006B3603">
          <w:rPr>
            <w:rFonts w:hint="eastAsia"/>
          </w:rPr>
          <w:t>，</w:t>
        </w:r>
      </w:ins>
      <w:r>
        <w:rPr>
          <w:rFonts w:hint="eastAsia"/>
        </w:rPr>
        <w:t>终于推开一个人能进出的口子。</w:t>
      </w:r>
    </w:p>
    <w:p w14:paraId="442EAAFC" w14:textId="77777777" w:rsidR="00A17960" w:rsidRDefault="00AD66CD">
      <w:pPr>
        <w:rPr>
          <w:del w:id="1324" w:author="郭 侃亮" w:date="2021-12-09T16:38:00Z"/>
        </w:rPr>
      </w:pPr>
      <w:del w:id="1325" w:author="郭 侃亮" w:date="2021-12-09T16:38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</w:delText>
        </w:r>
        <w:r>
          <w:rPr>
            <w:rFonts w:hint="eastAsia"/>
            <w:highlight w:val="cyan"/>
          </w:rPr>
          <w:delText>播放</w:delText>
        </w:r>
        <w:r>
          <w:rPr>
            <w:rFonts w:hint="eastAsia"/>
            <w:highlight w:val="cyan"/>
          </w:rPr>
          <w:delText xml:space="preserve">SE </w:delText>
        </w:r>
      </w:del>
      <w:del w:id="1326" w:author="郭 侃亮" w:date="2021-12-06T12:12:00Z">
        <w:r>
          <w:rPr>
            <w:rFonts w:hint="eastAsia"/>
            <w:highlight w:val="cyan"/>
          </w:rPr>
          <w:delText>推开书架的声音</w:delText>
        </w:r>
      </w:del>
      <w:del w:id="1327" w:author="郭 侃亮" w:date="2021-12-09T16:38:00Z">
        <w:r>
          <w:rPr>
            <w:rFonts w:hint="eastAsia"/>
            <w:highlight w:val="cyan"/>
          </w:rPr>
          <w:delText>}</w:delText>
        </w:r>
        <w:r>
          <w:rPr>
            <w:highlight w:val="cyan"/>
          </w:rPr>
          <w:delText xml:space="preserve"> </w:delText>
        </w:r>
      </w:del>
    </w:p>
    <w:p w14:paraId="4D6250C6" w14:textId="77777777" w:rsidR="00A17960" w:rsidRDefault="00AD66CD">
      <w:pPr>
        <w:rPr>
          <w:del w:id="1328" w:author="郭 侃亮" w:date="2021-12-09T16:38:00Z"/>
        </w:rPr>
      </w:pPr>
      <w:del w:id="1329" w:author="郭 侃亮" w:date="2021-12-09T16:38:00Z">
        <w:r>
          <w:rPr>
            <w:highlight w:val="yellow"/>
          </w:rPr>
          <w:delText>#</w:delText>
        </w:r>
        <w:r>
          <w:rPr>
            <w:rFonts w:hint="eastAsia"/>
            <w:highlight w:val="yellow"/>
          </w:rPr>
          <w:delText>黑屏</w:delText>
        </w:r>
      </w:del>
    </w:p>
    <w:p w14:paraId="4FC1A3DB" w14:textId="77777777" w:rsidR="00A17960" w:rsidRDefault="00AD66CD">
      <w:pPr>
        <w:rPr>
          <w:del w:id="1330" w:author="郭 侃亮" w:date="2021-12-07T14:12:00Z"/>
          <w:highlight w:val="green"/>
        </w:rPr>
      </w:pPr>
      <w:del w:id="1331" w:author="郭 侃亮" w:date="2021-12-07T14:12:00Z">
        <w:r>
          <w:rPr>
            <w:highlight w:val="green"/>
          </w:rPr>
          <w:delText>#</w:delText>
        </w:r>
        <w:r>
          <w:rPr>
            <w:rFonts w:hint="eastAsia"/>
            <w:highlight w:val="green"/>
          </w:rPr>
          <w:delText>{</w:delText>
        </w:r>
        <w:r>
          <w:rPr>
            <w:rFonts w:hint="eastAsia"/>
            <w:highlight w:val="green"/>
          </w:rPr>
          <w:delText>显示推开箱子以后的教室背景</w:delText>
        </w:r>
        <w:r>
          <w:rPr>
            <w:rFonts w:hint="eastAsia"/>
            <w:highlight w:val="green"/>
          </w:rPr>
          <w:delText>}</w:delText>
        </w:r>
      </w:del>
    </w:p>
    <w:p w14:paraId="52B7DFE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显示箱子背后的特写图片</w:t>
      </w:r>
      <w:ins w:id="1332" w:author="郭 侃亮" w:date="2021-12-07T14:18:00Z"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w05</w:t>
        </w:r>
      </w:ins>
      <w:r>
        <w:rPr>
          <w:rFonts w:hint="eastAsia"/>
          <w:highlight w:val="yellow"/>
        </w:rPr>
        <w:t>}</w:t>
      </w:r>
    </w:p>
    <w:p w14:paraId="149DDD80" w14:textId="6D2A81C6" w:rsidR="00FB6ADB" w:rsidRDefault="00FB6ADB" w:rsidP="00FB6ADB">
      <w:pPr>
        <w:rPr>
          <w:ins w:id="1333" w:author="郭 侃亮" w:date="2022-01-21T13:04:00Z"/>
        </w:rPr>
      </w:pPr>
      <w:ins w:id="1334" w:author="郭 侃亮" w:date="2022-01-21T13:0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1335" w:author="郭 侃亮" w:date="2022-01-21T15:22:00Z">
        <w:r w:rsidR="00E153BF">
          <w:rPr>
            <w:highlight w:val="yellow"/>
          </w:rPr>
          <w:t>wx</w:t>
        </w:r>
      </w:ins>
      <w:ins w:id="1336" w:author="郭 侃亮" w:date="2022-01-21T13:04:00Z">
        <w:r>
          <w:rPr>
            <w:rFonts w:hint="eastAsia"/>
            <w:highlight w:val="yellow"/>
          </w:rPr>
          <w:t>}</w:t>
        </w:r>
      </w:ins>
    </w:p>
    <w:p w14:paraId="731658FE" w14:textId="77777777" w:rsidR="00A17960" w:rsidRDefault="00AD66CD">
      <w:pPr>
        <w:rPr>
          <w:del w:id="1337" w:author="郭 侃亮" w:date="2021-12-06T12:10:00Z"/>
          <w:highlight w:val="cyan"/>
        </w:rPr>
      </w:pPr>
      <w:del w:id="1338" w:author="郭 侃亮" w:date="2021-12-06T12:10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</w:delText>
        </w:r>
        <w:r>
          <w:rPr>
            <w:rFonts w:hint="eastAsia"/>
            <w:highlight w:val="cyan"/>
          </w:rPr>
          <w:delText>播放</w:delText>
        </w:r>
        <w:r>
          <w:rPr>
            <w:rFonts w:hint="eastAsia"/>
            <w:highlight w:val="cyan"/>
          </w:rPr>
          <w:delText>BGM</w:delText>
        </w:r>
        <w:r>
          <w:rPr>
            <w:highlight w:val="cyan"/>
          </w:rPr>
          <w:delText xml:space="preserve">  </w:delText>
        </w:r>
        <w:r>
          <w:rPr>
            <w:rFonts w:hint="eastAsia"/>
            <w:highlight w:val="cyan"/>
          </w:rPr>
          <w:delText>}</w:delText>
        </w:r>
      </w:del>
    </w:p>
    <w:p w14:paraId="3B60F692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哈哈，就是这里了。</w:t>
      </w:r>
      <w:r>
        <w:t>"</w:t>
      </w:r>
    </w:p>
    <w:p w14:paraId="7F125F5D" w14:textId="7DD06B40" w:rsidR="00F5066D" w:rsidRDefault="00F5066D" w:rsidP="00F5066D">
      <w:pPr>
        <w:rPr>
          <w:ins w:id="1339" w:author="郭 侃亮" w:date="2022-01-21T13:53:00Z"/>
        </w:rPr>
      </w:pPr>
      <w:ins w:id="1340" w:author="郭 侃亮" w:date="2022-01-21T13:5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</w:t>
        </w:r>
      </w:ins>
      <w:ins w:id="1341" w:author="郭 侃亮" w:date="2022-01-21T13:54:00Z">
        <w:r>
          <w:rPr>
            <w:highlight w:val="yellow"/>
          </w:rPr>
          <w:t>1</w:t>
        </w:r>
      </w:ins>
      <w:ins w:id="1342" w:author="郭 侃亮" w:date="2022-01-23T17:00:00Z">
        <w:r w:rsidR="00033C33">
          <w:rPr>
            <w:highlight w:val="yellow"/>
          </w:rPr>
          <w:t>tq</w:t>
        </w:r>
      </w:ins>
      <w:ins w:id="1343" w:author="郭 侃亮" w:date="2022-01-21T13:53:00Z">
        <w:r>
          <w:rPr>
            <w:rFonts w:hint="eastAsia"/>
            <w:highlight w:val="yellow"/>
          </w:rPr>
          <w:t>}</w:t>
        </w:r>
      </w:ins>
    </w:p>
    <w:p w14:paraId="11E000E7" w14:textId="77777777" w:rsidR="00A17960" w:rsidRDefault="00AD66CD">
      <w:pPr>
        <w:rPr>
          <w:ins w:id="1344" w:author="郭 侃亮" w:date="2021-12-09T16:39:00Z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啊呀！我们没有钥匙啊。</w:t>
      </w:r>
      <w:r>
        <w:t>"</w:t>
      </w:r>
    </w:p>
    <w:p w14:paraId="598F6ACB" w14:textId="77777777" w:rsidR="00A17960" w:rsidRPr="00A17960" w:rsidRDefault="00AD66CD">
      <w:pPr>
        <w:rPr>
          <w:highlight w:val="yellow"/>
          <w:rPrChange w:id="1345" w:author="郭 侃亮" w:date="2021-12-09T16:39:00Z">
            <w:rPr/>
          </w:rPrChange>
        </w:rPr>
      </w:pPr>
      <w:ins w:id="1346" w:author="郭 侃亮" w:date="2021-12-09T16:3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图片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w05</w:t>
        </w:r>
        <w:r>
          <w:rPr>
            <w:rFonts w:hint="eastAsia"/>
            <w:highlight w:val="yellow"/>
          </w:rPr>
          <w:t>消失</w:t>
        </w:r>
        <w:r>
          <w:rPr>
            <w:rFonts w:hint="eastAsia"/>
            <w:highlight w:val="yellow"/>
          </w:rPr>
          <w:t>}</w:t>
        </w:r>
      </w:ins>
    </w:p>
    <w:p w14:paraId="6E00D585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大家突然想起来，当年为了</w:t>
      </w:r>
      <w:del w:id="1347" w:author="Windows 用户" w:date="2022-01-12T09:58:00Z">
        <w:r w:rsidDel="004016A9">
          <w:rPr>
            <w:rFonts w:ascii="宋体" w:eastAsia="宋体" w:hAnsi="宋体" w:hint="eastAsia"/>
          </w:rPr>
          <w:delText>10</w:delText>
        </w:r>
      </w:del>
      <w:ins w:id="1348" w:author="Windows 用户" w:date="2022-01-12T09:58:00Z">
        <w:r w:rsidR="004016A9">
          <w:rPr>
            <w:rFonts w:ascii="宋体" w:eastAsia="宋体" w:hAnsi="宋体" w:hint="eastAsia"/>
          </w:rPr>
          <w:t>十</w:t>
        </w:r>
      </w:ins>
      <w:r>
        <w:rPr>
          <w:rFonts w:ascii="宋体" w:eastAsia="宋体" w:hAnsi="宋体" w:hint="eastAsia"/>
        </w:rPr>
        <w:t>年之内不开启这扇回忆之门，</w:t>
      </w:r>
      <w:ins w:id="1349" w:author="Windows 用户" w:date="2022-01-12T09:58:00Z">
        <w:r w:rsidR="004016A9">
          <w:rPr>
            <w:rFonts w:ascii="宋体" w:eastAsia="宋体" w:hAnsi="宋体" w:hint="eastAsia"/>
          </w:rPr>
          <w:t>大家</w:t>
        </w:r>
      </w:ins>
      <w:del w:id="1350" w:author="Windows 用户" w:date="2022-01-12T09:58:00Z">
        <w:r w:rsidDel="004016A9">
          <w:rPr>
            <w:rFonts w:ascii="宋体" w:eastAsia="宋体" w:hAnsi="宋体" w:hint="eastAsia"/>
          </w:rPr>
          <w:delText>这</w:delText>
        </w:r>
      </w:del>
      <w:r>
        <w:rPr>
          <w:rFonts w:ascii="宋体" w:eastAsia="宋体" w:hAnsi="宋体" w:hint="eastAsia"/>
        </w:rPr>
        <w:t>把钥匙</w:t>
      </w:r>
      <w:del w:id="1351" w:author="Windows 用户" w:date="2022-01-12T09:58:00Z">
        <w:r w:rsidDel="004016A9">
          <w:rPr>
            <w:rFonts w:ascii="宋体" w:eastAsia="宋体" w:hAnsi="宋体" w:hint="eastAsia"/>
          </w:rPr>
          <w:delText>是</w:delText>
        </w:r>
      </w:del>
      <w:r>
        <w:rPr>
          <w:rFonts w:ascii="宋体" w:eastAsia="宋体" w:hAnsi="宋体" w:hint="eastAsia"/>
        </w:rPr>
        <w:t>交给</w:t>
      </w:r>
      <w:ins w:id="1352" w:author="Windows 用户" w:date="2022-01-12T09:58:00Z">
        <w:r w:rsidR="004016A9">
          <w:rPr>
            <w:rFonts w:ascii="宋体" w:eastAsia="宋体" w:hAnsi="宋体" w:hint="eastAsia"/>
          </w:rPr>
          <w:t>了</w:t>
        </w:r>
      </w:ins>
      <w:del w:id="1353" w:author="Windows 用户" w:date="2022-01-12T09:58:00Z">
        <w:r w:rsidDel="004016A9">
          <w:rPr>
            <w:rFonts w:ascii="宋体" w:eastAsia="宋体" w:hAnsi="宋体" w:hint="eastAsia"/>
          </w:rPr>
          <w:delText>“</w:delText>
        </w:r>
      </w:del>
      <w:r>
        <w:rPr>
          <w:rFonts w:ascii="宋体" w:eastAsia="宋体" w:hAnsi="宋体" w:hint="eastAsia"/>
        </w:rPr>
        <w:t>智子</w:t>
      </w:r>
      <w:del w:id="1354" w:author="Windows 用户" w:date="2022-01-12T09:58:00Z">
        <w:r w:rsidDel="004016A9">
          <w:rPr>
            <w:rFonts w:ascii="宋体" w:eastAsia="宋体" w:hAnsi="宋体" w:hint="eastAsia"/>
          </w:rPr>
          <w:delText>”</w:delText>
        </w:r>
      </w:del>
      <w:r>
        <w:rPr>
          <w:rFonts w:ascii="宋体" w:eastAsia="宋体" w:hAnsi="宋体" w:hint="eastAsia"/>
        </w:rPr>
        <w:t>保管</w:t>
      </w:r>
      <w:del w:id="1355" w:author="Windows 用户" w:date="2022-01-12T09:58:00Z">
        <w:r w:rsidDel="004016A9">
          <w:rPr>
            <w:rFonts w:ascii="宋体" w:eastAsia="宋体" w:hAnsi="宋体" w:hint="eastAsia"/>
          </w:rPr>
          <w:delText>的</w:delText>
        </w:r>
      </w:del>
      <w:r>
        <w:rPr>
          <w:rFonts w:ascii="宋体" w:eastAsia="宋体" w:hAnsi="宋体" w:hint="eastAsia"/>
        </w:rPr>
        <w:t>……</w:t>
      </w:r>
    </w:p>
    <w:p w14:paraId="310C3F1C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这时，</w:t>
      </w:r>
      <w:ins w:id="1356" w:author="Windows 用户" w:date="2022-01-12T09:59:00Z">
        <w:r w:rsidR="004016A9">
          <w:rPr>
            <w:rFonts w:ascii="宋体" w:eastAsia="宋体" w:hAnsi="宋体" w:hint="eastAsia"/>
          </w:rPr>
          <w:t>我</w:t>
        </w:r>
      </w:ins>
      <w:r>
        <w:rPr>
          <w:rFonts w:ascii="宋体" w:eastAsia="宋体" w:hAnsi="宋体" w:hint="eastAsia"/>
        </w:rPr>
        <w:t>突然想起</w:t>
      </w:r>
      <w:ins w:id="1357" w:author="Windows 用户" w:date="2022-01-12T09:59:00Z">
        <w:r w:rsidR="004016A9">
          <w:rPr>
            <w:rFonts w:ascii="宋体" w:eastAsia="宋体" w:hAnsi="宋体" w:hint="eastAsia"/>
          </w:rPr>
          <w:t>了</w:t>
        </w:r>
      </w:ins>
      <w:r>
        <w:rPr>
          <w:rFonts w:ascii="宋体" w:eastAsia="宋体" w:hAnsi="宋体" w:hint="eastAsia"/>
        </w:rPr>
        <w:t>口袋里的那把钥匙。昨天整理房间时</w:t>
      </w:r>
      <w:ins w:id="1358" w:author="郭 侃亮" w:date="2021-12-03T20:38:00Z">
        <w:r>
          <w:rPr>
            <w:rFonts w:ascii="宋体" w:eastAsia="宋体" w:hAnsi="宋体" w:hint="eastAsia"/>
          </w:rPr>
          <w:t>，从</w:t>
        </w:r>
      </w:ins>
      <w:del w:id="1359" w:author="郭 侃亮" w:date="2021-12-03T20:38:00Z">
        <w:r>
          <w:rPr>
            <w:rFonts w:ascii="宋体" w:eastAsia="宋体" w:hAnsi="宋体" w:hint="eastAsia"/>
          </w:rPr>
          <w:delText>候</w:delText>
        </w:r>
      </w:del>
      <w:r>
        <w:rPr>
          <w:rFonts w:ascii="宋体" w:eastAsia="宋体" w:hAnsi="宋体" w:hint="eastAsia"/>
        </w:rPr>
        <w:t>日语书中掉出来的……</w:t>
      </w:r>
    </w:p>
    <w:p w14:paraId="5EF8BBA0" w14:textId="248301B1" w:rsidR="009102E3" w:rsidRDefault="009102E3" w:rsidP="009102E3">
      <w:pPr>
        <w:rPr>
          <w:ins w:id="1360" w:author="郭 侃亮" w:date="2022-01-20T17:24:00Z"/>
        </w:rPr>
      </w:pPr>
      <w:ins w:id="1361" w:author="郭 侃亮" w:date="2022-01-20T17:2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</w:t>
        </w:r>
      </w:ins>
      <w:ins w:id="1362" w:author="郭 侃亮" w:date="2022-01-20T17:25:00Z">
        <w:r>
          <w:rPr>
            <w:highlight w:val="yellow"/>
          </w:rPr>
          <w:t>2</w:t>
        </w:r>
      </w:ins>
      <w:ins w:id="1363" w:author="郭 侃亮" w:date="2022-01-21T14:49:00Z">
        <w:r w:rsidR="007E5FE5">
          <w:rPr>
            <w:highlight w:val="yellow"/>
          </w:rPr>
          <w:t>rz</w:t>
        </w:r>
      </w:ins>
      <w:ins w:id="1364" w:author="郭 侃亮" w:date="2022-01-20T17:24:00Z">
        <w:r>
          <w:rPr>
            <w:rFonts w:hint="eastAsia"/>
            <w:highlight w:val="yellow"/>
          </w:rPr>
          <w:t>}</w:t>
        </w:r>
      </w:ins>
    </w:p>
    <w:p w14:paraId="3DDDEF50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是不是这把？</w:t>
      </w:r>
      <w:r>
        <w:t>"</w:t>
      </w:r>
    </w:p>
    <w:p w14:paraId="06329740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显示钥匙的图片</w:t>
      </w:r>
      <w:ins w:id="1365" w:author="郭 侃亮" w:date="2021-12-07T14:20:00Z"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w02</w:t>
        </w:r>
      </w:ins>
      <w:r>
        <w:rPr>
          <w:rFonts w:hint="eastAsia"/>
          <w:highlight w:val="yellow"/>
        </w:rPr>
        <w:t>}</w:t>
      </w:r>
    </w:p>
    <w:p w14:paraId="57E97AAC" w14:textId="7B227485" w:rsidR="00FB6ADB" w:rsidRDefault="00FB6ADB" w:rsidP="00FB6ADB">
      <w:pPr>
        <w:rPr>
          <w:ins w:id="1366" w:author="郭 侃亮" w:date="2022-01-21T13:04:00Z"/>
        </w:rPr>
      </w:pPr>
      <w:ins w:id="1367" w:author="郭 侃亮" w:date="2022-01-21T13:0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1368" w:author="郭 侃亮" w:date="2022-01-21T15:22:00Z">
        <w:r w:rsidR="00E153BF">
          <w:rPr>
            <w:highlight w:val="yellow"/>
          </w:rPr>
          <w:t>jy</w:t>
        </w:r>
      </w:ins>
      <w:ins w:id="1369" w:author="郭 侃亮" w:date="2022-01-21T13:04:00Z">
        <w:r>
          <w:rPr>
            <w:rFonts w:hint="eastAsia"/>
            <w:highlight w:val="yellow"/>
          </w:rPr>
          <w:t>}</w:t>
        </w:r>
      </w:ins>
    </w:p>
    <w:p w14:paraId="5DE114CA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咦，为什么在你那儿？</w:t>
      </w:r>
      <w:r>
        <w:t>"</w:t>
      </w:r>
    </w:p>
    <w:p w14:paraId="0366C365" w14:textId="0E71A29B" w:rsidR="00F5066D" w:rsidRDefault="00F5066D" w:rsidP="00F5066D">
      <w:pPr>
        <w:rPr>
          <w:ins w:id="1370" w:author="郭 侃亮" w:date="2022-01-21T13:54:00Z"/>
        </w:rPr>
      </w:pPr>
      <w:ins w:id="1371" w:author="郭 侃亮" w:date="2022-01-21T13:5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21</w:t>
        </w:r>
      </w:ins>
      <w:ins w:id="1372" w:author="郭 侃亮" w:date="2022-01-23T17:00:00Z">
        <w:r w:rsidR="00033C33">
          <w:rPr>
            <w:highlight w:val="yellow"/>
          </w:rPr>
          <w:t>xf</w:t>
        </w:r>
      </w:ins>
      <w:ins w:id="1373" w:author="郭 侃亮" w:date="2022-01-21T13:54:00Z">
        <w:r>
          <w:rPr>
            <w:rFonts w:hint="eastAsia"/>
            <w:highlight w:val="yellow"/>
          </w:rPr>
          <w:t>}</w:t>
        </w:r>
      </w:ins>
    </w:p>
    <w:p w14:paraId="1EE77F79" w14:textId="77777777" w:rsidR="00A17960" w:rsidRDefault="00AD66CD">
      <w:pPr>
        <w:rPr>
          <w:ins w:id="1374" w:author="郭 侃亮" w:date="2021-12-09T16:39:00Z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别管这些了，赶快试试吧。</w:t>
      </w:r>
      <w:r>
        <w:t>"</w:t>
      </w:r>
    </w:p>
    <w:p w14:paraId="321202A0" w14:textId="77777777" w:rsidR="00A17960" w:rsidRPr="00A17960" w:rsidRDefault="00AD66CD">
      <w:pPr>
        <w:rPr>
          <w:highlight w:val="yellow"/>
          <w:rPrChange w:id="1375" w:author="郭 侃亮" w:date="2021-12-09T16:39:00Z">
            <w:rPr/>
          </w:rPrChange>
        </w:rPr>
      </w:pPr>
      <w:ins w:id="1376" w:author="郭 侃亮" w:date="2021-12-09T16:3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图片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w02</w:t>
        </w:r>
        <w:r>
          <w:rPr>
            <w:rFonts w:hint="eastAsia"/>
            <w:highlight w:val="yellow"/>
          </w:rPr>
          <w:t>消失</w:t>
        </w:r>
        <w:r>
          <w:rPr>
            <w:rFonts w:hint="eastAsia"/>
            <w:highlight w:val="yellow"/>
          </w:rPr>
          <w:t>}</w:t>
        </w:r>
      </w:ins>
    </w:p>
    <w:p w14:paraId="77FB7A68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大家都感到很诧异。正准备追问的时候，袁巧巧已经一把抢过钥匙</w:t>
      </w:r>
      <w:ins w:id="1377" w:author="Windows 用户" w:date="2022-01-12T09:59:00Z">
        <w:r w:rsidR="00276127">
          <w:rPr>
            <w:rFonts w:ascii="宋体" w:eastAsia="宋体" w:hAnsi="宋体" w:hint="eastAsia"/>
          </w:rPr>
          <w:t>，</w:t>
        </w:r>
      </w:ins>
      <w:r>
        <w:rPr>
          <w:rFonts w:ascii="宋体" w:eastAsia="宋体" w:hAnsi="宋体" w:hint="eastAsia"/>
        </w:rPr>
        <w:t>打开了工具箱</w:t>
      </w:r>
      <w:del w:id="1378" w:author="Windows 用户" w:date="2022-01-12T10:07:00Z">
        <w:r w:rsidDel="00C12C9E">
          <w:rPr>
            <w:rFonts w:ascii="宋体" w:eastAsia="宋体" w:hAnsi="宋体" w:hint="eastAsia"/>
          </w:rPr>
          <w:delText>的门</w:delText>
        </w:r>
      </w:del>
      <w:r>
        <w:rPr>
          <w:rFonts w:ascii="宋体" w:eastAsia="宋体" w:hAnsi="宋体" w:hint="eastAsia"/>
        </w:rPr>
        <w:t>。</w:t>
      </w:r>
    </w:p>
    <w:p w14:paraId="794DD1FB" w14:textId="233F3913" w:rsidR="00F5066D" w:rsidRDefault="00F5066D" w:rsidP="00F5066D">
      <w:pPr>
        <w:rPr>
          <w:ins w:id="1379" w:author="郭 侃亮" w:date="2022-01-21T13:54:00Z"/>
        </w:rPr>
      </w:pPr>
      <w:ins w:id="1380" w:author="郭 侃亮" w:date="2022-01-21T13:5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22</w:t>
        </w:r>
      </w:ins>
      <w:ins w:id="1381" w:author="郭 侃亮" w:date="2022-01-23T17:00:00Z">
        <w:r w:rsidR="00033C33">
          <w:rPr>
            <w:highlight w:val="yellow"/>
          </w:rPr>
          <w:t>gx</w:t>
        </w:r>
      </w:ins>
      <w:ins w:id="1382" w:author="郭 侃亮" w:date="2022-01-21T13:54:00Z">
        <w:r>
          <w:rPr>
            <w:rFonts w:hint="eastAsia"/>
            <w:highlight w:val="yellow"/>
          </w:rPr>
          <w:t>}</w:t>
        </w:r>
      </w:ins>
    </w:p>
    <w:p w14:paraId="0593D029" w14:textId="77777777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果然</w:t>
      </w:r>
      <w:del w:id="1383" w:author="Windows 用户" w:date="2022-01-12T10:09:00Z">
        <w:r w:rsidDel="00C12C9E">
          <w:rPr>
            <w:rFonts w:hint="eastAsia"/>
          </w:rPr>
          <w:delText>是</w:delText>
        </w:r>
      </w:del>
      <w:ins w:id="1384" w:author="Windows 用户" w:date="2022-01-12T10:09:00Z">
        <w:r w:rsidR="00C12C9E">
          <w:rPr>
            <w:rFonts w:hint="eastAsia"/>
          </w:rPr>
          <w:t>就是这把</w:t>
        </w:r>
      </w:ins>
      <w:ins w:id="1385" w:author="Windows 用户" w:date="2022-01-12T10:08:00Z">
        <w:r w:rsidR="00C12C9E">
          <w:rPr>
            <w:rFonts w:hint="eastAsia"/>
          </w:rPr>
          <w:t>钥匙</w:t>
        </w:r>
      </w:ins>
      <w:r>
        <w:rPr>
          <w:rFonts w:hint="eastAsia"/>
        </w:rPr>
        <w:t>！太棒了</w:t>
      </w:r>
      <w:del w:id="1386" w:author="Windows 用户" w:date="2022-01-12T10:07:00Z">
        <w:r w:rsidDel="00C12C9E">
          <w:rPr>
            <w:rFonts w:hint="eastAsia"/>
          </w:rPr>
          <w:delText>。</w:delText>
        </w:r>
      </w:del>
      <w:ins w:id="1387" w:author="Windows 用户" w:date="2022-01-12T10:07:00Z">
        <w:r w:rsidR="00C12C9E">
          <w:rPr>
            <w:rFonts w:hint="eastAsia"/>
          </w:rPr>
          <w:t>！</w:t>
        </w:r>
      </w:ins>
      <w:r>
        <w:t>"</w:t>
      </w:r>
    </w:p>
    <w:p w14:paraId="12A5696C" w14:textId="77777777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哇，</w:t>
      </w:r>
      <w:del w:id="1388" w:author="Windows 用户" w:date="2022-01-12T10:08:00Z">
        <w:r w:rsidDel="00C12C9E">
          <w:rPr>
            <w:rFonts w:hint="eastAsia"/>
          </w:rPr>
          <w:delText>就是这个</w:delText>
        </w:r>
      </w:del>
      <w:ins w:id="1389" w:author="Windows 用户" w:date="2022-01-12T10:08:00Z">
        <w:r w:rsidR="00C12C9E">
          <w:rPr>
            <w:rFonts w:hint="eastAsia"/>
          </w:rPr>
          <w:t>在里面</w:t>
        </w:r>
      </w:ins>
      <w:del w:id="1390" w:author="Windows 用户" w:date="2022-01-12T10:08:00Z">
        <w:r w:rsidDel="00C12C9E">
          <w:rPr>
            <w:rFonts w:hint="eastAsia"/>
          </w:rPr>
          <w:delText>。</w:delText>
        </w:r>
      </w:del>
      <w:ins w:id="1391" w:author="Windows 用户" w:date="2022-01-12T10:08:00Z">
        <w:r w:rsidR="00C12C9E">
          <w:rPr>
            <w:rFonts w:hint="eastAsia"/>
          </w:rPr>
          <w:t>！</w:t>
        </w:r>
      </w:ins>
      <w:r>
        <w:rPr>
          <w:rFonts w:hint="eastAsia"/>
        </w:rPr>
        <w:t>没想到真的能保存那么久，太好玩了，像密室逃脱</w:t>
      </w:r>
      <w:ins w:id="1392" w:author="Windows 用户" w:date="2022-01-12T10:09:00Z">
        <w:r w:rsidR="00C12C9E">
          <w:rPr>
            <w:rFonts w:hint="eastAsia"/>
          </w:rPr>
          <w:t>游戏</w:t>
        </w:r>
      </w:ins>
      <w:r>
        <w:rPr>
          <w:rFonts w:hint="eastAsia"/>
        </w:rPr>
        <w:t>一样。</w:t>
      </w:r>
      <w:r>
        <w:t>"</w:t>
      </w:r>
    </w:p>
    <w:p w14:paraId="7F9455D4" w14:textId="257F65FB" w:rsidR="00FB6ADB" w:rsidRDefault="00FB6ADB" w:rsidP="00FB6ADB">
      <w:pPr>
        <w:rPr>
          <w:ins w:id="1393" w:author="郭 侃亮" w:date="2022-01-21T13:04:00Z"/>
        </w:rPr>
      </w:pPr>
      <w:ins w:id="1394" w:author="郭 侃亮" w:date="2022-01-21T13:0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21</w:t>
        </w:r>
      </w:ins>
      <w:ins w:id="1395" w:author="郭 侃亮" w:date="2022-01-21T15:22:00Z">
        <w:r w:rsidR="00E153BF">
          <w:rPr>
            <w:highlight w:val="yellow"/>
          </w:rPr>
          <w:t>jy</w:t>
        </w:r>
      </w:ins>
      <w:ins w:id="1396" w:author="郭 侃亮" w:date="2022-01-21T13:04:00Z">
        <w:r>
          <w:rPr>
            <w:rFonts w:hint="eastAsia"/>
            <w:highlight w:val="yellow"/>
          </w:rPr>
          <w:t>}</w:t>
        </w:r>
      </w:ins>
    </w:p>
    <w:p w14:paraId="6ECA145F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这</w:t>
      </w:r>
      <w:ins w:id="1397" w:author="Windows 用户" w:date="2022-01-12T10:08:00Z">
        <w:r w:rsidR="00C12C9E">
          <w:rPr>
            <w:rFonts w:hint="eastAsia"/>
          </w:rPr>
          <w:t>就</w:t>
        </w:r>
      </w:ins>
      <w:r>
        <w:rPr>
          <w:rFonts w:hint="eastAsia"/>
        </w:rPr>
        <w:t>是……</w:t>
      </w:r>
      <w:r>
        <w:t>"</w:t>
      </w:r>
    </w:p>
    <w:p w14:paraId="597C6CEF" w14:textId="77777777" w:rsidR="00A17960" w:rsidRDefault="00AD66CD">
      <w:pPr>
        <w:rPr>
          <w:highlight w:val="yellow"/>
        </w:rPr>
      </w:pPr>
      <w:bookmarkStart w:id="1398" w:name="_Hlk89779256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显示时光宝盒的图片</w:t>
      </w:r>
      <w:ins w:id="1399" w:author="郭 侃亮" w:date="2021-12-07T14:20:00Z"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w06</w:t>
        </w:r>
      </w:ins>
      <w:r>
        <w:rPr>
          <w:rFonts w:hint="eastAsia"/>
          <w:highlight w:val="yellow"/>
        </w:rPr>
        <w:t>}</w:t>
      </w:r>
    </w:p>
    <w:bookmarkEnd w:id="1398"/>
    <w:p w14:paraId="156BE05F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周小雨拿起略带灰尘的盒子，上面有一把</w:t>
      </w:r>
      <w:del w:id="1400" w:author="Windows 用户" w:date="2022-01-12T14:14:00Z">
        <w:r w:rsidDel="00216475">
          <w:rPr>
            <w:rFonts w:ascii="宋体" w:eastAsia="宋体" w:hAnsi="宋体" w:hint="eastAsia"/>
          </w:rPr>
          <w:delText>四位数的</w:delText>
        </w:r>
      </w:del>
      <w:r>
        <w:rPr>
          <w:rFonts w:ascii="宋体" w:eastAsia="宋体" w:hAnsi="宋体" w:hint="eastAsia"/>
        </w:rPr>
        <w:t>密码锁</w:t>
      </w:r>
      <w:del w:id="1401" w:author="郭 侃亮" w:date="2021-12-09T16:41:00Z">
        <w:r>
          <w:rPr>
            <w:rFonts w:ascii="宋体" w:eastAsia="宋体" w:hAnsi="宋体" w:hint="eastAsia"/>
          </w:rPr>
          <w:delText>，旁边还放着一张纸条</w:delText>
        </w:r>
      </w:del>
      <w:r>
        <w:rPr>
          <w:rFonts w:ascii="宋体" w:eastAsia="宋体" w:hAnsi="宋体" w:hint="eastAsia"/>
        </w:rPr>
        <w:t>。</w:t>
      </w:r>
    </w:p>
    <w:p w14:paraId="648663BC" w14:textId="792119BC" w:rsidR="009102E3" w:rsidRDefault="009102E3" w:rsidP="009102E3">
      <w:pPr>
        <w:rPr>
          <w:ins w:id="1402" w:author="郭 侃亮" w:date="2022-01-20T17:25:00Z"/>
        </w:rPr>
      </w:pPr>
      <w:ins w:id="1403" w:author="郭 侃亮" w:date="2022-01-20T17:2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1404" w:author="郭 侃亮" w:date="2022-01-21T14:49:00Z">
        <w:r w:rsidR="007E5FE5">
          <w:rPr>
            <w:highlight w:val="yellow"/>
          </w:rPr>
          <w:t>zm</w:t>
        </w:r>
      </w:ins>
      <w:ins w:id="1405" w:author="郭 侃亮" w:date="2022-01-20T17:25:00Z">
        <w:r>
          <w:rPr>
            <w:rFonts w:hint="eastAsia"/>
            <w:highlight w:val="yellow"/>
          </w:rPr>
          <w:t>}</w:t>
        </w:r>
      </w:ins>
    </w:p>
    <w:p w14:paraId="668B644A" w14:textId="77777777" w:rsidR="00A17960" w:rsidRPr="00A17960" w:rsidRDefault="00AD66CD">
      <w:pPr>
        <w:rPr>
          <w:ins w:id="1406" w:author="郭 侃亮" w:date="2021-12-13T11:21:00Z"/>
          <w:rPrChange w:id="1407" w:author="郭 侃亮" w:date="2021-12-13T11:21:00Z">
            <w:rPr>
              <w:ins w:id="1408" w:author="郭 侃亮" w:date="2021-12-13T11:21:00Z"/>
              <w:rFonts w:ascii="宋体" w:eastAsia="宋体" w:hAnsi="宋体"/>
            </w:rPr>
          </w:rPrChange>
        </w:rPr>
      </w:pPr>
      <w:ins w:id="1409" w:author="郭 侃亮" w:date="2021-12-13T11:21:00Z">
        <w:r>
          <w:rPr>
            <w:rFonts w:ascii="宋体" w:eastAsia="宋体" w:hAnsi="宋体" w:hint="eastAsia"/>
          </w:rPr>
          <w:t>我：</w:t>
        </w:r>
        <w:r>
          <w:t>"</w:t>
        </w:r>
      </w:ins>
      <w:ins w:id="1410" w:author="郭 侃亮" w:date="2021-12-13T11:22:00Z">
        <w:del w:id="1411" w:author="Windows 用户" w:date="2022-01-12T10:14:00Z">
          <w:r w:rsidDel="00794718">
            <w:rPr>
              <w:rFonts w:hint="eastAsia"/>
            </w:rPr>
            <w:delText>这个</w:delText>
          </w:r>
        </w:del>
      </w:ins>
      <w:ins w:id="1412" w:author="Windows 用户" w:date="2022-01-12T10:14:00Z">
        <w:r w:rsidR="00794718">
          <w:rPr>
            <w:rFonts w:hint="eastAsia"/>
          </w:rPr>
          <w:t>好熟悉的</w:t>
        </w:r>
      </w:ins>
      <w:ins w:id="1413" w:author="郭 侃亮" w:date="2021-12-13T11:22:00Z">
        <w:r>
          <w:rPr>
            <w:rFonts w:hint="eastAsia"/>
          </w:rPr>
          <w:t>盒子</w:t>
        </w:r>
        <w:del w:id="1414" w:author="Windows 用户" w:date="2022-01-12T10:14:00Z">
          <w:r w:rsidDel="00794718">
            <w:rPr>
              <w:rFonts w:hint="eastAsia"/>
            </w:rPr>
            <w:delText>好熟悉</w:delText>
          </w:r>
        </w:del>
        <w:r>
          <w:rPr>
            <w:rFonts w:hint="eastAsia"/>
          </w:rPr>
          <w:t>……</w:t>
        </w:r>
      </w:ins>
      <w:ins w:id="1415" w:author="郭 侃亮" w:date="2021-12-13T11:21:00Z">
        <w:r>
          <w:t>"</w:t>
        </w:r>
      </w:ins>
    </w:p>
    <w:p w14:paraId="0C936B8A" w14:textId="77777777" w:rsidR="00A17960" w:rsidRDefault="00AD66CD">
      <w:pPr>
        <w:rPr>
          <w:del w:id="1416" w:author="郭 侃亮" w:date="2021-12-13T11:23:00Z"/>
        </w:rPr>
      </w:pPr>
      <w:del w:id="1417" w:author="郭 侃亮" w:date="2021-12-13T11:21:00Z">
        <w:r>
          <w:rPr>
            <w:rFonts w:ascii="宋体" w:eastAsia="宋体" w:hAnsi="宋体" w:hint="eastAsia"/>
          </w:rPr>
          <w:delText>郑辉</w:delText>
        </w:r>
      </w:del>
      <w:ins w:id="1418" w:author="郭 侃亮" w:date="2021-12-13T11:21:00Z">
        <w:r>
          <w:rPr>
            <w:rFonts w:ascii="宋体" w:eastAsia="宋体" w:hAnsi="宋体" w:hint="eastAsia"/>
          </w:rPr>
          <w:t>我</w:t>
        </w:r>
      </w:ins>
      <w:r>
        <w:rPr>
          <w:rFonts w:ascii="宋体" w:eastAsia="宋体" w:hAnsi="宋体" w:hint="eastAsia"/>
        </w:rPr>
        <w:t>：</w:t>
      </w:r>
      <w:r>
        <w:t>"</w:t>
      </w:r>
      <w:ins w:id="1419" w:author="郭 侃亮" w:date="2021-12-13T11:22:00Z">
        <w:del w:id="1420" w:author="Windows 用户" w:date="2022-01-12T10:13:00Z">
          <w:r w:rsidDel="00794718">
            <w:rPr>
              <w:rFonts w:hint="eastAsia"/>
            </w:rPr>
            <w:delText>诶</w:delText>
          </w:r>
        </w:del>
      </w:ins>
      <w:ins w:id="1421" w:author="Windows 用户" w:date="2022-01-12T10:13:00Z">
        <w:r w:rsidR="00794718">
          <w:rPr>
            <w:rFonts w:hint="eastAsia"/>
          </w:rPr>
          <w:t>唉</w:t>
        </w:r>
      </w:ins>
      <w:ins w:id="1422" w:author="郭 侃亮" w:date="2021-12-13T11:22:00Z">
        <w:r>
          <w:rPr>
            <w:rFonts w:hint="eastAsia"/>
          </w:rPr>
          <w:t>，</w:t>
        </w:r>
      </w:ins>
      <w:r>
        <w:rPr>
          <w:rFonts w:hint="eastAsia"/>
        </w:rPr>
        <w:t>当年好像</w:t>
      </w:r>
      <w:ins w:id="1423" w:author="郭 侃亮" w:date="2021-12-13T11:22:00Z">
        <w:r>
          <w:rPr>
            <w:rFonts w:hint="eastAsia"/>
          </w:rPr>
          <w:t>没有密码锁啊</w:t>
        </w:r>
      </w:ins>
      <w:del w:id="1424" w:author="郭 侃亮" w:date="2021-12-13T11:22:00Z">
        <w:r>
          <w:rPr>
            <w:rFonts w:hint="eastAsia"/>
          </w:rPr>
          <w:delText>没有加这把锁啊</w:delText>
        </w:r>
      </w:del>
      <w:del w:id="1425" w:author="郭 侃亮" w:date="2021-12-09T16:41:00Z">
        <w:r>
          <w:rPr>
            <w:rFonts w:hint="eastAsia"/>
          </w:rPr>
          <w:delText>。四位数的密码的话，应该是有</w:delText>
        </w:r>
      </w:del>
      <w:r>
        <w:rPr>
          <w:rFonts w:hint="eastAsia"/>
        </w:rPr>
        <w:t>……。</w:t>
      </w:r>
      <w:r>
        <w:t>"</w:t>
      </w:r>
    </w:p>
    <w:p w14:paraId="0E913BE4" w14:textId="77777777" w:rsidR="00A17960" w:rsidRDefault="00A17960">
      <w:pPr>
        <w:rPr>
          <w:ins w:id="1426" w:author="郭 侃亮" w:date="2021-12-13T11:22:00Z"/>
        </w:rPr>
      </w:pPr>
    </w:p>
    <w:p w14:paraId="04407C3C" w14:textId="7C3B5D98" w:rsidR="00FB6ADB" w:rsidRDefault="00FB6ADB" w:rsidP="00FB6ADB">
      <w:pPr>
        <w:rPr>
          <w:ins w:id="1427" w:author="郭 侃亮" w:date="2022-01-21T13:04:00Z"/>
        </w:rPr>
      </w:pPr>
      <w:ins w:id="1428" w:author="郭 侃亮" w:date="2022-01-21T13:0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21</w:t>
        </w:r>
      </w:ins>
      <w:ins w:id="1429" w:author="郭 侃亮" w:date="2022-01-21T15:22:00Z">
        <w:r w:rsidR="0089515B">
          <w:rPr>
            <w:highlight w:val="yellow"/>
          </w:rPr>
          <w:t>zm</w:t>
        </w:r>
      </w:ins>
      <w:ins w:id="1430" w:author="郭 侃亮" w:date="2022-01-21T13:04:00Z">
        <w:r>
          <w:rPr>
            <w:rFonts w:hint="eastAsia"/>
            <w:highlight w:val="yellow"/>
          </w:rPr>
          <w:t>}</w:t>
        </w:r>
      </w:ins>
    </w:p>
    <w:p w14:paraId="74B35A7D" w14:textId="77777777" w:rsidR="00A17960" w:rsidRDefault="002E32FB">
      <w:pPr>
        <w:rPr>
          <w:ins w:id="1431" w:author="郭 侃亮" w:date="2021-12-09T16:41:00Z"/>
        </w:rPr>
      </w:pPr>
      <w:ins w:id="1432" w:author="Windows 用户" w:date="2022-01-12T10:18:00Z">
        <w:r>
          <w:rPr>
            <w:rFonts w:hint="eastAsia"/>
          </w:rPr>
          <w:t>周</w:t>
        </w:r>
      </w:ins>
      <w:ins w:id="1433" w:author="郭 侃亮" w:date="2021-12-09T16:41:00Z">
        <w:r w:rsidR="00AD66CD">
          <w:rPr>
            <w:rFonts w:hint="eastAsia"/>
          </w:rPr>
          <w:t>小雨</w:t>
        </w:r>
        <w:r w:rsidR="00AD66CD">
          <w:rPr>
            <w:rFonts w:ascii="宋体" w:eastAsia="宋体" w:hAnsi="宋体" w:hint="eastAsia"/>
          </w:rPr>
          <w:t>：</w:t>
        </w:r>
        <w:r w:rsidR="00AD66CD">
          <w:t>"</w:t>
        </w:r>
      </w:ins>
      <w:ins w:id="1434" w:author="郭 侃亮" w:date="2021-12-13T11:23:00Z">
        <w:r w:rsidR="00AD66CD">
          <w:rPr>
            <w:rFonts w:hint="eastAsia"/>
          </w:rPr>
          <w:t>是个</w:t>
        </w:r>
      </w:ins>
      <w:ins w:id="1435" w:author="郭 侃亮" w:date="2021-12-09T16:45:00Z">
        <w:r w:rsidR="00AD66CD">
          <w:rPr>
            <w:rFonts w:hint="eastAsia"/>
          </w:rPr>
          <w:t>四位数的密码，有多少种组合呢……</w:t>
        </w:r>
      </w:ins>
      <w:ins w:id="1436" w:author="郭 侃亮" w:date="2021-12-09T16:41:00Z">
        <w:r w:rsidR="00AD66CD">
          <w:t>"</w:t>
        </w:r>
      </w:ins>
    </w:p>
    <w:p w14:paraId="1FA36440" w14:textId="77777777" w:rsidR="00A17960" w:rsidRDefault="00AD66CD">
      <w:pPr>
        <w:rPr>
          <w:ins w:id="1437" w:author="郭 侃亮" w:date="2021-12-09T16:45:00Z"/>
          <w:highlight w:val="yellow"/>
        </w:rPr>
      </w:pPr>
      <w:ins w:id="1438" w:author="郭 侃亮" w:date="2021-12-09T16:45:00Z">
        <w:r>
          <w:lastRenderedPageBreak/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图片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w06</w:t>
        </w:r>
        <w:r>
          <w:rPr>
            <w:rFonts w:hint="eastAsia"/>
            <w:highlight w:val="yellow"/>
          </w:rPr>
          <w:t>消失</w:t>
        </w:r>
        <w:r>
          <w:rPr>
            <w:rFonts w:hint="eastAsia"/>
            <w:highlight w:val="yellow"/>
          </w:rPr>
          <w:t>}</w:t>
        </w:r>
      </w:ins>
    </w:p>
    <w:p w14:paraId="5A49A205" w14:textId="77777777" w:rsidR="00A17960" w:rsidRDefault="00A17960">
      <w:pPr>
        <w:rPr>
          <w:del w:id="1439" w:author="郭 侃亮" w:date="2021-12-09T16:45:00Z"/>
        </w:rPr>
      </w:pPr>
    </w:p>
    <w:p w14:paraId="55D9918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16B1B21B" w14:textId="77777777" w:rsidR="00A17960" w:rsidRDefault="00A17960">
      <w:pPr>
        <w:tabs>
          <w:tab w:val="center" w:pos="4153"/>
        </w:tabs>
      </w:pPr>
    </w:p>
    <w:p w14:paraId="3A0A6E28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t>6561</w:t>
      </w:r>
      <w:r>
        <w:rPr>
          <w:rFonts w:hint="eastAsia"/>
        </w:rPr>
        <w:t>种组合。</w:t>
      </w:r>
      <w:r>
        <w:rPr>
          <w:rFonts w:hint="eastAsia"/>
        </w:rPr>
        <w:t>"</w:t>
      </w:r>
    </w:p>
    <w:p w14:paraId="3D30BEC9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.1</w:t>
      </w:r>
      <w:r>
        <w:t>0000</w:t>
      </w:r>
      <w:r>
        <w:rPr>
          <w:rFonts w:hint="eastAsia"/>
        </w:rPr>
        <w:t>种组合。</w:t>
      </w:r>
      <w:r>
        <w:rPr>
          <w:rFonts w:hint="eastAsia"/>
        </w:rPr>
        <w:t>"</w:t>
      </w:r>
    </w:p>
    <w:p w14:paraId="1213FF16" w14:textId="77777777" w:rsidR="00A17960" w:rsidRDefault="00A17960"/>
    <w:p w14:paraId="242DAF35" w14:textId="77777777" w:rsidR="00A17960" w:rsidRDefault="00AD66CD">
      <w:pPr>
        <w:rPr>
          <w:ins w:id="1440" w:author="郭 侃亮" w:date="2021-12-07T11:12:00Z"/>
        </w:rPr>
      </w:pPr>
      <w:ins w:id="1441" w:author="郭 侃亮" w:date="2021-12-07T11:12:00Z">
        <w:r>
          <w:t>#</w:t>
        </w:r>
        <w:r>
          <w:rPr>
            <w:rFonts w:hint="eastAsia"/>
          </w:rPr>
          <w:t>选择</w:t>
        </w:r>
        <w:r>
          <w:t>2.</w:t>
        </w:r>
      </w:ins>
    </w:p>
    <w:p w14:paraId="07A75149" w14:textId="77777777" w:rsidR="00A17960" w:rsidRDefault="00AD66CD">
      <w:pPr>
        <w:rPr>
          <w:ins w:id="1442" w:author="郭 侃亮" w:date="2021-12-09T16:46:00Z"/>
          <w:shd w:val="clear" w:color="auto" w:fill="FFD966" w:themeFill="accent4" w:themeFillTint="99"/>
        </w:rPr>
      </w:pPr>
      <w:ins w:id="1443" w:author="郭 侃亮" w:date="2021-12-07T11:13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70A8F951" w14:textId="7112050B" w:rsidR="00FB6ADB" w:rsidRDefault="00FB6ADB" w:rsidP="00FB6ADB">
      <w:pPr>
        <w:rPr>
          <w:ins w:id="1444" w:author="郭 侃亮" w:date="2022-01-21T13:05:00Z"/>
        </w:rPr>
      </w:pPr>
      <w:ins w:id="1445" w:author="郭 侃亮" w:date="2022-01-21T13:0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1446" w:author="郭 侃亮" w:date="2022-01-21T14:50:00Z">
        <w:r w:rsidR="007E5FE5">
          <w:rPr>
            <w:highlight w:val="yellow"/>
          </w:rPr>
          <w:t>rz</w:t>
        </w:r>
      </w:ins>
      <w:ins w:id="1447" w:author="郭 侃亮" w:date="2022-01-21T13:05:00Z">
        <w:r>
          <w:rPr>
            <w:rFonts w:hint="eastAsia"/>
            <w:highlight w:val="yellow"/>
          </w:rPr>
          <w:t>}</w:t>
        </w:r>
      </w:ins>
    </w:p>
    <w:p w14:paraId="38E60682" w14:textId="77777777" w:rsidR="00A17960" w:rsidRPr="00A17960" w:rsidRDefault="00AD66CD">
      <w:pPr>
        <w:rPr>
          <w:ins w:id="1448" w:author="郭 侃亮" w:date="2021-12-07T11:13:00Z"/>
          <w:rPrChange w:id="1449" w:author="郭 侃亮" w:date="2021-12-09T16:46:00Z">
            <w:rPr>
              <w:ins w:id="1450" w:author="郭 侃亮" w:date="2021-12-07T11:13:00Z"/>
              <w:shd w:val="clear" w:color="auto" w:fill="FFD966" w:themeFill="accent4" w:themeFillTint="99"/>
            </w:rPr>
          </w:rPrChange>
        </w:rPr>
      </w:pPr>
      <w:ins w:id="1451" w:author="郭 侃亮" w:date="2021-12-09T16:46:00Z">
        <w:r>
          <w:rPr>
            <w:rFonts w:hint="eastAsia"/>
            <w:rPrChange w:id="1452" w:author="郭 侃亮" w:date="2021-12-09T16:46:00Z">
              <w:rPr>
                <w:rFonts w:hint="eastAsia"/>
                <w:shd w:val="clear" w:color="auto" w:fill="FFD966" w:themeFill="accent4" w:themeFillTint="99"/>
              </w:rPr>
            </w:rPrChange>
          </w:rPr>
          <w:t>我：</w:t>
        </w:r>
        <w:r>
          <w:t>"</w:t>
        </w:r>
      </w:ins>
      <w:ins w:id="1453" w:author="郭 侃亮" w:date="2021-12-09T16:47:00Z">
        <w:r>
          <w:rPr>
            <w:rFonts w:hint="eastAsia"/>
          </w:rPr>
          <w:t>应该有</w:t>
        </w:r>
        <w:r>
          <w:rPr>
            <w:rFonts w:hint="eastAsia"/>
          </w:rPr>
          <w:t>1</w:t>
        </w:r>
        <w:r>
          <w:t>0000</w:t>
        </w:r>
        <w:r>
          <w:rPr>
            <w:rFonts w:hint="eastAsia"/>
          </w:rPr>
          <w:t>种组合吧。</w:t>
        </w:r>
        <w:r>
          <w:t>"</w:t>
        </w:r>
      </w:ins>
    </w:p>
    <w:p w14:paraId="73726B10" w14:textId="0B20D545" w:rsidR="00FB6ADB" w:rsidRDefault="00FB6ADB" w:rsidP="00FB6ADB">
      <w:pPr>
        <w:rPr>
          <w:ins w:id="1454" w:author="郭 侃亮" w:date="2022-01-21T13:04:00Z"/>
        </w:rPr>
      </w:pPr>
      <w:ins w:id="1455" w:author="郭 侃亮" w:date="2022-01-21T13:0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21</w:t>
        </w:r>
      </w:ins>
      <w:ins w:id="1456" w:author="郭 侃亮" w:date="2022-01-21T15:22:00Z">
        <w:r w:rsidR="0089515B">
          <w:rPr>
            <w:highlight w:val="yellow"/>
          </w:rPr>
          <w:t>wx</w:t>
        </w:r>
      </w:ins>
      <w:ins w:id="1457" w:author="郭 侃亮" w:date="2022-01-21T13:04:00Z">
        <w:r>
          <w:rPr>
            <w:rFonts w:hint="eastAsia"/>
            <w:highlight w:val="yellow"/>
          </w:rPr>
          <w:t>}</w:t>
        </w:r>
      </w:ins>
    </w:p>
    <w:p w14:paraId="6B946A69" w14:textId="77777777" w:rsidR="00A17960" w:rsidRDefault="00AD66CD">
      <w:pPr>
        <w:rPr>
          <w:ins w:id="1458" w:author="郭 侃亮" w:date="2021-12-09T16:43:00Z"/>
        </w:rPr>
      </w:pPr>
      <w:ins w:id="1459" w:author="郭 侃亮" w:date="2021-12-07T11:12:00Z">
        <w:r>
          <w:rPr>
            <w:rFonts w:ascii="宋体" w:eastAsia="宋体" w:hAnsi="宋体" w:hint="eastAsia"/>
          </w:rPr>
          <w:t>周小雨：</w:t>
        </w:r>
        <w:r>
          <w:t>"</w:t>
        </w:r>
        <w:r>
          <w:rPr>
            <w:rFonts w:hint="eastAsia"/>
          </w:rPr>
          <w:t>果然是理工男，算</w:t>
        </w:r>
        <w:del w:id="1460" w:author="Windows 用户" w:date="2022-01-12T10:18:00Z">
          <w:r w:rsidDel="00E753D7">
            <w:rPr>
              <w:rFonts w:hint="eastAsia"/>
            </w:rPr>
            <w:delText>的</w:delText>
          </w:r>
        </w:del>
      </w:ins>
      <w:ins w:id="1461" w:author="Windows 用户" w:date="2022-01-12T10:18:00Z">
        <w:r w:rsidR="00E753D7">
          <w:rPr>
            <w:rFonts w:hint="eastAsia"/>
          </w:rPr>
          <w:t>得</w:t>
        </w:r>
      </w:ins>
      <w:ins w:id="1462" w:author="郭 侃亮" w:date="2021-12-07T11:12:00Z">
        <w:r>
          <w:rPr>
            <w:rFonts w:hint="eastAsia"/>
          </w:rPr>
          <w:t>真快。这要试到地老天荒了。</w:t>
        </w:r>
        <w:del w:id="1463" w:author="郭 侃亮" w:date="2021-12-09T16:44:00Z">
          <w:r>
            <w:rPr>
              <w:rFonts w:hint="eastAsia"/>
            </w:rPr>
            <w:delText>先看看纸上写的是什么吧。</w:delText>
          </w:r>
        </w:del>
        <w:r>
          <w:t>"</w:t>
        </w:r>
      </w:ins>
    </w:p>
    <w:p w14:paraId="37C33F66" w14:textId="77777777" w:rsidR="00A17960" w:rsidRDefault="00AD66CD">
      <w:pPr>
        <w:rPr>
          <w:ins w:id="1464" w:author="郭 侃亮" w:date="2021-12-09T16:43:00Z"/>
        </w:rPr>
      </w:pPr>
      <w:ins w:id="1465" w:author="郭 侃亮" w:date="2021-12-09T16:43:00Z">
        <w:r>
          <w:rPr>
            <w:rFonts w:hint="eastAsia"/>
          </w:rPr>
          <w:t>周小雨</w:t>
        </w:r>
        <w:r>
          <w:rPr>
            <w:rFonts w:ascii="宋体" w:eastAsia="宋体" w:hAnsi="宋体" w:hint="eastAsia"/>
          </w:rPr>
          <w:t>：</w:t>
        </w:r>
        <w:r>
          <w:t>"</w:t>
        </w:r>
        <w:r>
          <w:rPr>
            <w:rFonts w:hint="eastAsia"/>
          </w:rPr>
          <w:t>这里还有一张纸条</w:t>
        </w:r>
      </w:ins>
      <w:ins w:id="1466" w:author="郭 侃亮" w:date="2021-12-09T16:44:00Z">
        <w:r>
          <w:rPr>
            <w:rFonts w:hint="eastAsia"/>
          </w:rPr>
          <w:t>，先看看纸上写</w:t>
        </w:r>
        <w:del w:id="1467" w:author="Windows 用户" w:date="2022-01-12T10:19:00Z">
          <w:r w:rsidDel="00D20462">
            <w:rPr>
              <w:rFonts w:hint="eastAsia"/>
            </w:rPr>
            <w:delText>的是</w:delText>
          </w:r>
        </w:del>
      </w:ins>
      <w:ins w:id="1468" w:author="Windows 用户" w:date="2022-01-12T10:19:00Z">
        <w:r w:rsidR="00D20462">
          <w:rPr>
            <w:rFonts w:hint="eastAsia"/>
          </w:rPr>
          <w:t>了</w:t>
        </w:r>
      </w:ins>
      <w:ins w:id="1469" w:author="郭 侃亮" w:date="2021-12-09T16:44:00Z">
        <w:r>
          <w:rPr>
            <w:rFonts w:hint="eastAsia"/>
          </w:rPr>
          <w:t>什么吧。</w:t>
        </w:r>
      </w:ins>
      <w:ins w:id="1470" w:author="郭 侃亮" w:date="2021-12-09T16:43:00Z">
        <w:r>
          <w:t>"</w:t>
        </w:r>
      </w:ins>
    </w:p>
    <w:p w14:paraId="5863EC44" w14:textId="77777777" w:rsidR="00A17960" w:rsidRDefault="00A17960">
      <w:pPr>
        <w:rPr>
          <w:ins w:id="1471" w:author="郭 侃亮" w:date="2021-12-07T11:12:00Z"/>
          <w:rFonts w:ascii="宋体" w:eastAsia="宋体" w:hAnsi="宋体"/>
        </w:rPr>
      </w:pPr>
    </w:p>
    <w:p w14:paraId="0C6BE019" w14:textId="77777777" w:rsidR="00A17960" w:rsidRDefault="00AD66CD">
      <w:pPr>
        <w:rPr>
          <w:del w:id="1472" w:author="郭 侃亮" w:date="2021-12-07T11:12:00Z"/>
        </w:rPr>
      </w:pPr>
      <w:del w:id="1473" w:author="郭 侃亮" w:date="2021-12-07T11:12:00Z">
        <w:r>
          <w:rPr>
            <w:rFonts w:hint="eastAsia"/>
          </w:rPr>
          <w:delText>选择答案后跳转以下</w:delText>
        </w:r>
      </w:del>
    </w:p>
    <w:p w14:paraId="2180C812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702655AF" w14:textId="0DF94D0C" w:rsidR="00FB6ADB" w:rsidRDefault="00FB6ADB" w:rsidP="00FB6ADB">
      <w:pPr>
        <w:rPr>
          <w:ins w:id="1474" w:author="郭 侃亮" w:date="2022-01-21T13:05:00Z"/>
        </w:rPr>
      </w:pPr>
      <w:ins w:id="1475" w:author="郭 侃亮" w:date="2022-01-21T13:0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1476" w:author="郭 侃亮" w:date="2022-01-21T14:50:00Z">
        <w:r w:rsidR="007E5FE5">
          <w:rPr>
            <w:highlight w:val="yellow"/>
          </w:rPr>
          <w:t>rz</w:t>
        </w:r>
      </w:ins>
      <w:ins w:id="1477" w:author="郭 侃亮" w:date="2022-01-21T13:05:00Z">
        <w:r>
          <w:rPr>
            <w:rFonts w:hint="eastAsia"/>
            <w:highlight w:val="yellow"/>
          </w:rPr>
          <w:t>}</w:t>
        </w:r>
      </w:ins>
    </w:p>
    <w:p w14:paraId="64881BBA" w14:textId="77777777" w:rsidR="00A17960" w:rsidRDefault="00AD66CD">
      <w:pPr>
        <w:rPr>
          <w:ins w:id="1478" w:author="郭 侃亮" w:date="2021-12-09T16:47:00Z"/>
        </w:rPr>
      </w:pPr>
      <w:ins w:id="1479" w:author="郭 侃亮" w:date="2021-12-09T16:47:00Z">
        <w:r>
          <w:rPr>
            <w:rFonts w:hint="eastAsia"/>
          </w:rPr>
          <w:t>我：</w:t>
        </w:r>
        <w:r>
          <w:t>"</w:t>
        </w:r>
        <w:r>
          <w:rPr>
            <w:rFonts w:hint="eastAsia"/>
          </w:rPr>
          <w:t>大概有</w:t>
        </w:r>
        <w:r>
          <w:t>6561</w:t>
        </w:r>
        <w:r>
          <w:rPr>
            <w:rFonts w:hint="eastAsia"/>
          </w:rPr>
          <w:t>种组合？</w:t>
        </w:r>
        <w:r>
          <w:t>"</w:t>
        </w:r>
      </w:ins>
    </w:p>
    <w:p w14:paraId="2BF263D8" w14:textId="3AF7B013" w:rsidR="00FB6ADB" w:rsidRDefault="00FB6ADB" w:rsidP="00FB6ADB">
      <w:pPr>
        <w:rPr>
          <w:ins w:id="1480" w:author="郭 侃亮" w:date="2022-01-21T13:05:00Z"/>
        </w:rPr>
      </w:pPr>
      <w:ins w:id="1481" w:author="郭 侃亮" w:date="2022-01-21T13:0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21</w:t>
        </w:r>
      </w:ins>
      <w:ins w:id="1482" w:author="郭 侃亮" w:date="2022-01-21T15:22:00Z">
        <w:r w:rsidR="0089515B">
          <w:rPr>
            <w:highlight w:val="yellow"/>
          </w:rPr>
          <w:t>zm</w:t>
        </w:r>
      </w:ins>
      <w:ins w:id="1483" w:author="郭 侃亮" w:date="2022-01-21T13:05:00Z">
        <w:r>
          <w:rPr>
            <w:rFonts w:hint="eastAsia"/>
            <w:highlight w:val="yellow"/>
          </w:rPr>
          <w:t>}</w:t>
        </w:r>
      </w:ins>
    </w:p>
    <w:p w14:paraId="549C8975" w14:textId="77777777" w:rsidR="00A17960" w:rsidRDefault="00AD66CD">
      <w:pPr>
        <w:rPr>
          <w:ins w:id="1484" w:author="郭 侃亮" w:date="2021-12-09T16:44:00Z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应该不止吧，得</w:t>
      </w:r>
      <w:del w:id="1485" w:author="Windows 用户" w:date="2022-01-12T10:19:00Z">
        <w:r w:rsidDel="00E753D7">
          <w:rPr>
            <w:rFonts w:hint="eastAsia"/>
          </w:rPr>
          <w:delText>要</w:delText>
        </w:r>
      </w:del>
      <w:ins w:id="1486" w:author="Windows 用户" w:date="2022-01-12T10:19:00Z">
        <w:r w:rsidR="00E753D7">
          <w:rPr>
            <w:rFonts w:hint="eastAsia"/>
          </w:rPr>
          <w:t>有</w:t>
        </w:r>
      </w:ins>
      <w:r>
        <w:rPr>
          <w:rFonts w:hint="eastAsia"/>
        </w:rPr>
        <w:t>1</w:t>
      </w:r>
      <w:r>
        <w:t>0000</w:t>
      </w:r>
      <w:r>
        <w:rPr>
          <w:rFonts w:hint="eastAsia"/>
        </w:rPr>
        <w:t>种组合吧，这要试到地老天荒了。</w:t>
      </w:r>
      <w:del w:id="1487" w:author="郭 侃亮" w:date="2021-12-09T16:44:00Z">
        <w:r>
          <w:rPr>
            <w:rFonts w:hint="eastAsia"/>
          </w:rPr>
          <w:delText>先看看纸上写的是什么吧。</w:delText>
        </w:r>
      </w:del>
      <w:r>
        <w:t>"</w:t>
      </w:r>
    </w:p>
    <w:p w14:paraId="14523402" w14:textId="77777777" w:rsidR="00A17960" w:rsidRDefault="00AD66CD">
      <w:pPr>
        <w:rPr>
          <w:ins w:id="1488" w:author="郭 侃亮" w:date="2021-12-09T16:44:00Z"/>
        </w:rPr>
      </w:pPr>
      <w:ins w:id="1489" w:author="郭 侃亮" w:date="2021-12-09T16:44:00Z">
        <w:r>
          <w:rPr>
            <w:rFonts w:hint="eastAsia"/>
          </w:rPr>
          <w:t>周小雨</w:t>
        </w:r>
        <w:r>
          <w:rPr>
            <w:rFonts w:ascii="宋体" w:eastAsia="宋体" w:hAnsi="宋体" w:hint="eastAsia"/>
          </w:rPr>
          <w:t>：</w:t>
        </w:r>
        <w:r>
          <w:t>"</w:t>
        </w:r>
        <w:r>
          <w:rPr>
            <w:rFonts w:hint="eastAsia"/>
          </w:rPr>
          <w:t>这里还有一张纸条，先看看纸上写</w:t>
        </w:r>
        <w:del w:id="1490" w:author="Windows 用户" w:date="2022-01-12T10:20:00Z">
          <w:r w:rsidDel="00D20462">
            <w:rPr>
              <w:rFonts w:hint="eastAsia"/>
            </w:rPr>
            <w:delText>的是</w:delText>
          </w:r>
        </w:del>
      </w:ins>
      <w:ins w:id="1491" w:author="Windows 用户" w:date="2022-01-12T10:20:00Z">
        <w:r w:rsidR="00D20462">
          <w:rPr>
            <w:rFonts w:hint="eastAsia"/>
          </w:rPr>
          <w:t>了</w:t>
        </w:r>
      </w:ins>
      <w:ins w:id="1492" w:author="郭 侃亮" w:date="2021-12-09T16:44:00Z">
        <w:r>
          <w:rPr>
            <w:rFonts w:hint="eastAsia"/>
          </w:rPr>
          <w:t>什么吧。</w:t>
        </w:r>
        <w:r>
          <w:t>"</w:t>
        </w:r>
      </w:ins>
    </w:p>
    <w:p w14:paraId="30A1F6C9" w14:textId="77777777" w:rsidR="00A17960" w:rsidRDefault="00A17960"/>
    <w:p w14:paraId="74B7736F" w14:textId="0BD8A691" w:rsidR="008941DD" w:rsidRDefault="008941DD" w:rsidP="008941DD">
      <w:pPr>
        <w:rPr>
          <w:ins w:id="1493" w:author="郭 侃亮" w:date="2022-01-21T13:16:00Z"/>
        </w:rPr>
      </w:pPr>
      <w:ins w:id="1494" w:author="郭 侃亮" w:date="2022-01-21T13:1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</w:t>
        </w:r>
      </w:ins>
      <w:ins w:id="1495" w:author="郭 侃亮" w:date="2022-01-21T13:17:00Z">
        <w:r>
          <w:rPr>
            <w:highlight w:val="yellow"/>
          </w:rPr>
          <w:t>2</w:t>
        </w:r>
      </w:ins>
      <w:ins w:id="1496" w:author="郭 侃亮" w:date="2022-01-23T16:55:00Z">
        <w:r w:rsidR="006806A1">
          <w:rPr>
            <w:highlight w:val="yellow"/>
          </w:rPr>
          <w:t>wx</w:t>
        </w:r>
      </w:ins>
      <w:ins w:id="1497" w:author="郭 侃亮" w:date="2022-01-21T13:16:00Z">
        <w:r>
          <w:rPr>
            <w:rFonts w:hint="eastAsia"/>
            <w:highlight w:val="yellow"/>
          </w:rPr>
          <w:t>}</w:t>
        </w:r>
      </w:ins>
    </w:p>
    <w:p w14:paraId="5085507D" w14:textId="77777777" w:rsidR="00A17960" w:rsidRDefault="00AD66CD">
      <w:pPr>
        <w:rPr>
          <w:del w:id="1498" w:author="郭 侃亮" w:date="2021-12-07T11:12:00Z"/>
        </w:rPr>
      </w:pPr>
      <w:del w:id="1499" w:author="郭 侃亮" w:date="2021-12-07T11:12:00Z">
        <w:r>
          <w:delText>#</w:delText>
        </w:r>
        <w:r>
          <w:rPr>
            <w:rFonts w:hint="eastAsia"/>
          </w:rPr>
          <w:delText>选择</w:delText>
        </w:r>
        <w:r>
          <w:delText>2.</w:delText>
        </w:r>
      </w:del>
    </w:p>
    <w:p w14:paraId="256DB297" w14:textId="77777777" w:rsidR="00A17960" w:rsidRDefault="00AD66CD">
      <w:pPr>
        <w:rPr>
          <w:del w:id="1500" w:author="郭 侃亮" w:date="2021-12-07T11:12:00Z"/>
          <w:rFonts w:ascii="宋体" w:eastAsia="宋体" w:hAnsi="宋体"/>
        </w:rPr>
      </w:pPr>
      <w:del w:id="1501" w:author="郭 侃亮" w:date="2021-12-07T11:12:00Z">
        <w:r>
          <w:rPr>
            <w:rFonts w:ascii="宋体" w:eastAsia="宋体" w:hAnsi="宋体" w:hint="eastAsia"/>
          </w:rPr>
          <w:delText>周小雨：</w:delText>
        </w:r>
        <w:r>
          <w:delText>"</w:delText>
        </w:r>
        <w:r>
          <w:rPr>
            <w:rFonts w:hint="eastAsia"/>
          </w:rPr>
          <w:delText>果然是理工男，算的真快。这要试到地老天荒了。先看看纸上写的是什么吧。</w:delText>
        </w:r>
        <w:r>
          <w:delText>"</w:delText>
        </w:r>
      </w:del>
    </w:p>
    <w:p w14:paraId="7C6902E6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ins w:id="1502" w:author="郭 侃亮" w:date="2021-12-10T17:08:00Z">
        <w:r>
          <w:rPr>
            <w:rFonts w:hint="eastAsia"/>
          </w:rPr>
          <w:t>都是一些文化测试题。</w:t>
        </w:r>
      </w:ins>
      <w:r>
        <w:rPr>
          <w:rFonts w:hint="eastAsia"/>
        </w:rPr>
        <w:t>看来是有人要</w:t>
      </w:r>
      <w:del w:id="1503" w:author="Windows 用户" w:date="2022-01-12T10:19:00Z">
        <w:r w:rsidDel="00D20462">
          <w:rPr>
            <w:rFonts w:hint="eastAsia"/>
          </w:rPr>
          <w:delText>来</w:delText>
        </w:r>
      </w:del>
      <w:r>
        <w:rPr>
          <w:rFonts w:hint="eastAsia"/>
        </w:rPr>
        <w:t>考我们</w:t>
      </w:r>
      <w:del w:id="1504" w:author="Windows 用户" w:date="2022-01-12T10:19:00Z">
        <w:r w:rsidDel="00D20462">
          <w:rPr>
            <w:rFonts w:hint="eastAsia"/>
          </w:rPr>
          <w:delText>了</w:delText>
        </w:r>
      </w:del>
      <w:r>
        <w:rPr>
          <w:rFonts w:hint="eastAsia"/>
        </w:rPr>
        <w:t>。王浩，你来看看。</w:t>
      </w:r>
      <w:r>
        <w:t>"</w:t>
      </w:r>
    </w:p>
    <w:p w14:paraId="56BA2A12" w14:textId="71B38514" w:rsidR="00FB6ADB" w:rsidRDefault="00FB6ADB" w:rsidP="00FB6ADB">
      <w:pPr>
        <w:rPr>
          <w:ins w:id="1505" w:author="郭 侃亮" w:date="2022-01-21T13:05:00Z"/>
        </w:rPr>
      </w:pPr>
      <w:ins w:id="1506" w:author="郭 侃亮" w:date="2022-01-21T13:0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1507" w:author="郭 侃亮" w:date="2022-01-21T14:50:00Z">
        <w:r w:rsidR="007E5FE5">
          <w:rPr>
            <w:highlight w:val="yellow"/>
          </w:rPr>
          <w:t>rz</w:t>
        </w:r>
      </w:ins>
      <w:ins w:id="1508" w:author="郭 侃亮" w:date="2022-01-21T13:05:00Z">
        <w:r>
          <w:rPr>
            <w:rFonts w:hint="eastAsia"/>
            <w:highlight w:val="yellow"/>
          </w:rPr>
          <w:t>}</w:t>
        </w:r>
      </w:ins>
    </w:p>
    <w:p w14:paraId="63A12CA9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ins w:id="1509" w:author="郭 侃亮" w:date="2021-12-10T17:08:00Z">
        <w:r>
          <w:rPr>
            <w:rFonts w:hint="eastAsia"/>
          </w:rPr>
          <w:t>这些问题好像在哪里见过</w:t>
        </w:r>
      </w:ins>
      <w:del w:id="1510" w:author="郭 侃亮" w:date="2021-12-10T17:08:00Z">
        <w:r>
          <w:rPr>
            <w:rFonts w:ascii="宋体" w:eastAsia="宋体" w:hAnsi="宋体" w:hint="eastAsia"/>
          </w:rPr>
          <w:delText>这个题不难，好像是我们刚刚学日语的时候书上的练习。这个答案是</w:delText>
        </w:r>
      </w:del>
      <w:r>
        <w:rPr>
          <w:rFonts w:ascii="宋体" w:eastAsia="宋体" w:hAnsi="宋体" w:hint="eastAsia"/>
        </w:rPr>
        <w:t>……</w:t>
      </w:r>
      <w:del w:id="1511" w:author="郭 侃亮" w:date="2021-12-10T17:08:00Z">
        <w:r>
          <w:delText>"</w:delText>
        </w:r>
      </w:del>
      <w:ins w:id="1512" w:author="郭 侃亮" w:date="2021-12-10T17:08:00Z">
        <w:r>
          <w:t>”</w:t>
        </w:r>
      </w:ins>
      <w:r>
        <w:rPr>
          <w:rFonts w:ascii="宋体" w:eastAsia="宋体" w:hAnsi="宋体" w:hint="eastAsia"/>
        </w:rPr>
        <w:t xml:space="preserve"> </w:t>
      </w:r>
    </w:p>
    <w:p w14:paraId="393B3A05" w14:textId="77777777" w:rsidR="00A17960" w:rsidRDefault="00A17960">
      <w:pPr>
        <w:rPr>
          <w:ins w:id="1513" w:author="郭 侃亮" w:date="2021-12-10T17:08:00Z"/>
          <w:rFonts w:ascii="宋体" w:eastAsia="宋体" w:hAnsi="宋体"/>
        </w:rPr>
      </w:pPr>
    </w:p>
    <w:p w14:paraId="302D9780" w14:textId="77777777" w:rsidR="00A17960" w:rsidRDefault="00A17960">
      <w:pPr>
        <w:rPr>
          <w:ins w:id="1514" w:author="郭 侃亮" w:date="2021-12-10T17:08:00Z"/>
          <w:rFonts w:ascii="宋体" w:eastAsia="宋体" w:hAnsi="宋体"/>
        </w:rPr>
      </w:pPr>
    </w:p>
    <w:p w14:paraId="6019E07D" w14:textId="77777777" w:rsidR="00A17960" w:rsidRDefault="00AD66CD">
      <w:pPr>
        <w:rPr>
          <w:ins w:id="1515" w:author="郭 侃亮" w:date="2021-12-10T17:09:00Z"/>
          <w:highlight w:val="yellow"/>
        </w:rPr>
      </w:pPr>
      <w:ins w:id="1516" w:author="郭 侃亮" w:date="2021-12-10T17:0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显示题目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A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B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C}</w:t>
        </w:r>
      </w:ins>
    </w:p>
    <w:p w14:paraId="5BC61731" w14:textId="77777777" w:rsidR="00A17960" w:rsidRDefault="00AD66CD">
      <w:pPr>
        <w:rPr>
          <w:ins w:id="1517" w:author="郭 侃亮" w:date="2021-12-10T17:09:00Z"/>
        </w:rPr>
      </w:pPr>
      <w:ins w:id="1518" w:author="郭 侃亮" w:date="2021-12-10T17:09:00Z">
        <w:r>
          <w:rPr>
            <w:rFonts w:hint="eastAsia"/>
          </w:rPr>
          <w:t>'</w:t>
        </w:r>
        <w:r>
          <w:rPr>
            <w:rFonts w:hint="eastAsia"/>
          </w:rPr>
          <w:t>日本人迎接新年的时候一般会吃</w:t>
        </w:r>
        <w:r>
          <w:rPr>
            <w:rFonts w:hint="eastAsia"/>
          </w:rPr>
          <w:t xml:space="preserve"> (____)</w:t>
        </w:r>
        <w:r>
          <w:rPr>
            <w:rFonts w:hint="eastAsia"/>
          </w:rPr>
          <w:t>。</w:t>
        </w:r>
        <w:r>
          <w:rPr>
            <w:rFonts w:hint="eastAsia"/>
          </w:rPr>
          <w:t>'</w:t>
        </w:r>
      </w:ins>
    </w:p>
    <w:p w14:paraId="59748F56" w14:textId="77777777" w:rsidR="00A17960" w:rsidRDefault="00AD66CD">
      <w:pPr>
        <w:rPr>
          <w:ins w:id="1519" w:author="郭 侃亮" w:date="2021-12-10T17:09:00Z"/>
        </w:rPr>
      </w:pPr>
      <w:ins w:id="1520" w:author="郭 侃亮" w:date="2021-12-10T17:09:00Z">
        <w:r>
          <w:rPr>
            <w:rFonts w:hint="eastAsia"/>
          </w:rPr>
          <w:t>"</w:t>
        </w:r>
        <w:r>
          <w:t>1</w:t>
        </w:r>
        <w:r>
          <w:rPr>
            <w:rFonts w:hint="eastAsia"/>
          </w:rPr>
          <w:t>.</w:t>
        </w:r>
        <w:r>
          <w:rPr>
            <w:rFonts w:hint="eastAsia"/>
          </w:rPr>
          <w:t>年糕</w:t>
        </w:r>
        <w:r>
          <w:rPr>
            <w:rFonts w:hint="eastAsia"/>
          </w:rPr>
          <w:t>"</w:t>
        </w:r>
      </w:ins>
    </w:p>
    <w:p w14:paraId="67ABBC98" w14:textId="77777777" w:rsidR="00A17960" w:rsidRDefault="00AD66CD">
      <w:pPr>
        <w:rPr>
          <w:ins w:id="1521" w:author="郭 侃亮" w:date="2021-12-10T17:09:00Z"/>
        </w:rPr>
      </w:pPr>
      <w:ins w:id="1522" w:author="郭 侃亮" w:date="2021-12-10T17:09:00Z">
        <w:r>
          <w:rPr>
            <w:rFonts w:hint="eastAsia"/>
          </w:rPr>
          <w:t>"</w:t>
        </w:r>
        <w:r>
          <w:t>2</w:t>
        </w:r>
        <w:r>
          <w:rPr>
            <w:rFonts w:hint="eastAsia"/>
          </w:rPr>
          <w:t>.</w:t>
        </w:r>
        <w:r>
          <w:rPr>
            <w:rFonts w:hint="eastAsia"/>
          </w:rPr>
          <w:t>饺子</w:t>
        </w:r>
        <w:r>
          <w:rPr>
            <w:rFonts w:hint="eastAsia"/>
          </w:rPr>
          <w:t>"</w:t>
        </w:r>
      </w:ins>
    </w:p>
    <w:p w14:paraId="426EF1B4" w14:textId="77777777" w:rsidR="00A17960" w:rsidRDefault="00AD66CD">
      <w:pPr>
        <w:rPr>
          <w:ins w:id="1523" w:author="郭 侃亮" w:date="2021-12-10T17:09:00Z"/>
        </w:rPr>
      </w:pPr>
      <w:ins w:id="1524" w:author="郭 侃亮" w:date="2021-12-10T17:09:00Z">
        <w:r>
          <w:rPr>
            <w:rFonts w:hint="eastAsia"/>
          </w:rPr>
          <w:t>"</w:t>
        </w:r>
        <w:r>
          <w:t>3</w:t>
        </w:r>
        <w:r>
          <w:rPr>
            <w:rFonts w:hint="eastAsia"/>
          </w:rPr>
          <w:t>.</w:t>
        </w:r>
        <w:r>
          <w:rPr>
            <w:rFonts w:hint="eastAsia"/>
          </w:rPr>
          <w:t>汤圆</w:t>
        </w:r>
        <w:r>
          <w:rPr>
            <w:rFonts w:hint="eastAsia"/>
          </w:rPr>
          <w:t>"</w:t>
        </w:r>
      </w:ins>
    </w:p>
    <w:p w14:paraId="353B621B" w14:textId="77777777" w:rsidR="00A17960" w:rsidRDefault="00A17960">
      <w:pPr>
        <w:rPr>
          <w:ins w:id="1525" w:author="郭 侃亮" w:date="2021-12-10T17:09:00Z"/>
        </w:rPr>
      </w:pPr>
    </w:p>
    <w:p w14:paraId="422F65DF" w14:textId="77777777" w:rsidR="00A17960" w:rsidRDefault="00AD66CD">
      <w:pPr>
        <w:rPr>
          <w:ins w:id="1526" w:author="郭 侃亮" w:date="2021-12-10T17:09:00Z"/>
        </w:rPr>
      </w:pPr>
      <w:ins w:id="1527" w:author="郭 侃亮" w:date="2021-12-10T17:09:00Z">
        <w:r>
          <w:t>#</w:t>
        </w:r>
        <w:r>
          <w:rPr>
            <w:rFonts w:hint="eastAsia"/>
          </w:rPr>
          <w:t>选择</w:t>
        </w:r>
        <w:r>
          <w:t>1.</w:t>
        </w:r>
        <w:r>
          <w:rPr>
            <w:rFonts w:hint="eastAsia"/>
          </w:rPr>
          <w:t>年糕</w:t>
        </w:r>
      </w:ins>
    </w:p>
    <w:p w14:paraId="2F640177" w14:textId="77777777" w:rsidR="00A17960" w:rsidRDefault="00AD66CD">
      <w:pPr>
        <w:rPr>
          <w:ins w:id="1528" w:author="郭 侃亮" w:date="2021-12-10T17:11:00Z"/>
          <w:shd w:val="clear" w:color="auto" w:fill="FFD966" w:themeFill="accent4" w:themeFillTint="99"/>
        </w:rPr>
      </w:pPr>
      <w:ins w:id="1529" w:author="郭 侃亮" w:date="2021-12-10T17:09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2A9909D3" w14:textId="77777777" w:rsidR="00A17960" w:rsidRPr="00A17960" w:rsidRDefault="00AD66CD">
      <w:pPr>
        <w:rPr>
          <w:ins w:id="1530" w:author="郭 侃亮" w:date="2021-12-10T17:09:00Z"/>
          <w:shd w:val="clear" w:color="auto" w:fill="FFD966" w:themeFill="accent4" w:themeFillTint="99"/>
          <w:rPrChange w:id="1531" w:author="郭 侃亮" w:date="2021-12-10T17:10:00Z">
            <w:rPr>
              <w:ins w:id="1532" w:author="郭 侃亮" w:date="2021-12-10T17:09:00Z"/>
            </w:rPr>
          </w:rPrChange>
        </w:rPr>
      </w:pPr>
      <w:ins w:id="1533" w:author="郭 侃亮" w:date="2021-12-10T17:11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打开宝盒参数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</w:t>
        </w:r>
      </w:ins>
    </w:p>
    <w:p w14:paraId="4C1AA417" w14:textId="77777777" w:rsidR="00A17960" w:rsidRDefault="00AD66CD">
      <w:pPr>
        <w:rPr>
          <w:ins w:id="1534" w:author="郭 侃亮" w:date="2021-12-10T17:09:00Z"/>
        </w:rPr>
      </w:pPr>
      <w:ins w:id="1535" w:author="郭 侃亮" w:date="2021-12-10T17:09:00Z">
        <w:r>
          <w:t>#</w:t>
        </w:r>
        <w:r>
          <w:rPr>
            <w:rFonts w:hint="eastAsia"/>
          </w:rPr>
          <w:t>选择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其他选项</w:t>
        </w:r>
      </w:ins>
    </w:p>
    <w:p w14:paraId="3515E84A" w14:textId="77777777" w:rsidR="00A17960" w:rsidRDefault="00AD66CD">
      <w:pPr>
        <w:rPr>
          <w:ins w:id="1536" w:author="郭 侃亮" w:date="2021-12-10T17:09:00Z"/>
        </w:rPr>
      </w:pPr>
      <w:ins w:id="1537" w:author="郭 侃亮" w:date="2021-12-10T17:09:00Z">
        <w:r>
          <w:rPr>
            <w:rFonts w:hint="eastAsia"/>
          </w:rPr>
          <w:t>（直接跳到下一题）</w:t>
        </w:r>
      </w:ins>
    </w:p>
    <w:p w14:paraId="247D21DF" w14:textId="77777777" w:rsidR="00A17960" w:rsidRDefault="00A17960">
      <w:pPr>
        <w:rPr>
          <w:ins w:id="1538" w:author="郭 侃亮" w:date="2021-12-10T17:09:00Z"/>
        </w:rPr>
      </w:pPr>
    </w:p>
    <w:p w14:paraId="6F892A52" w14:textId="77777777" w:rsidR="00A17960" w:rsidRDefault="00AD66CD">
      <w:pPr>
        <w:rPr>
          <w:ins w:id="1539" w:author="郭 侃亮" w:date="2021-12-10T17:09:00Z"/>
          <w:highlight w:val="yellow"/>
        </w:rPr>
      </w:pPr>
      <w:ins w:id="1540" w:author="郭 侃亮" w:date="2021-12-10T17:0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显示题目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A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B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C}</w:t>
        </w:r>
      </w:ins>
    </w:p>
    <w:p w14:paraId="7C298279" w14:textId="77777777" w:rsidR="00A17960" w:rsidRDefault="00AD66CD">
      <w:pPr>
        <w:rPr>
          <w:ins w:id="1541" w:author="郭 侃亮" w:date="2021-12-10T17:09:00Z"/>
        </w:rPr>
      </w:pPr>
      <w:ins w:id="1542" w:author="郭 侃亮" w:date="2021-12-10T17:09:00Z">
        <w:r>
          <w:rPr>
            <w:rFonts w:hint="eastAsia"/>
          </w:rPr>
          <w:t>'</w:t>
        </w:r>
        <w:r>
          <w:rPr>
            <w:rFonts w:hint="eastAsia"/>
          </w:rPr>
          <w:t>日本</w:t>
        </w:r>
      </w:ins>
      <w:ins w:id="1543" w:author="Windows 用户" w:date="2022-01-12T10:21:00Z">
        <w:r w:rsidR="00D20462">
          <w:rPr>
            <w:rFonts w:hint="eastAsia"/>
          </w:rPr>
          <w:t>人</w:t>
        </w:r>
      </w:ins>
      <w:ins w:id="1544" w:author="郭 侃亮" w:date="2021-12-10T17:09:00Z">
        <w:r>
          <w:rPr>
            <w:rFonts w:hint="eastAsia"/>
          </w:rPr>
          <w:t>在搬家的时候，会赠予近邻</w:t>
        </w:r>
        <w:r>
          <w:rPr>
            <w:rFonts w:hint="eastAsia"/>
          </w:rPr>
          <w:t xml:space="preserve"> (____)</w:t>
        </w:r>
        <w:r>
          <w:rPr>
            <w:rFonts w:hint="eastAsia"/>
          </w:rPr>
          <w:t>，寄托了长久友好的希冀。</w:t>
        </w:r>
        <w:r>
          <w:rPr>
            <w:rFonts w:hint="eastAsia"/>
          </w:rPr>
          <w:t>'</w:t>
        </w:r>
      </w:ins>
    </w:p>
    <w:p w14:paraId="5F7F515E" w14:textId="77777777" w:rsidR="00A17960" w:rsidRDefault="00AD66CD">
      <w:pPr>
        <w:rPr>
          <w:ins w:id="1545" w:author="郭 侃亮" w:date="2021-12-10T17:09:00Z"/>
        </w:rPr>
      </w:pPr>
      <w:ins w:id="1546" w:author="郭 侃亮" w:date="2021-12-10T17:09:00Z">
        <w:r>
          <w:rPr>
            <w:rFonts w:hint="eastAsia"/>
          </w:rPr>
          <w:t>"</w:t>
        </w:r>
        <w:r>
          <w:t>1</w:t>
        </w:r>
        <w:r>
          <w:rPr>
            <w:rFonts w:hint="eastAsia"/>
          </w:rPr>
          <w:t>.</w:t>
        </w:r>
        <w:r>
          <w:rPr>
            <w:rFonts w:hint="eastAsia"/>
          </w:rPr>
          <w:t>年糕</w:t>
        </w:r>
        <w:r>
          <w:rPr>
            <w:rFonts w:hint="eastAsia"/>
          </w:rPr>
          <w:t>"</w:t>
        </w:r>
      </w:ins>
    </w:p>
    <w:p w14:paraId="32617544" w14:textId="77777777" w:rsidR="00A17960" w:rsidRDefault="00AD66CD">
      <w:pPr>
        <w:rPr>
          <w:ins w:id="1547" w:author="郭 侃亮" w:date="2021-12-10T17:09:00Z"/>
        </w:rPr>
      </w:pPr>
      <w:ins w:id="1548" w:author="郭 侃亮" w:date="2021-12-10T17:09:00Z">
        <w:r>
          <w:rPr>
            <w:rFonts w:hint="eastAsia"/>
          </w:rPr>
          <w:t>"</w:t>
        </w:r>
        <w:r>
          <w:t>2</w:t>
        </w:r>
        <w:r>
          <w:rPr>
            <w:rFonts w:hint="eastAsia"/>
          </w:rPr>
          <w:t>.</w:t>
        </w:r>
        <w:r>
          <w:rPr>
            <w:rFonts w:hint="eastAsia"/>
          </w:rPr>
          <w:t>饺子</w:t>
        </w:r>
        <w:r>
          <w:rPr>
            <w:rFonts w:hint="eastAsia"/>
          </w:rPr>
          <w:t>"</w:t>
        </w:r>
      </w:ins>
    </w:p>
    <w:p w14:paraId="5FDC7DAE" w14:textId="77777777" w:rsidR="00A17960" w:rsidRDefault="00AD66CD">
      <w:pPr>
        <w:rPr>
          <w:ins w:id="1549" w:author="郭 侃亮" w:date="2021-12-10T17:09:00Z"/>
        </w:rPr>
      </w:pPr>
      <w:ins w:id="1550" w:author="郭 侃亮" w:date="2021-12-10T17:09:00Z">
        <w:r>
          <w:rPr>
            <w:rFonts w:hint="eastAsia"/>
          </w:rPr>
          <w:t>"</w:t>
        </w:r>
        <w:r>
          <w:t>3</w:t>
        </w:r>
        <w:r>
          <w:rPr>
            <w:rFonts w:hint="eastAsia"/>
          </w:rPr>
          <w:t>.</w:t>
        </w:r>
        <w:r>
          <w:rPr>
            <w:rFonts w:hint="eastAsia"/>
          </w:rPr>
          <w:t>荞麦面</w:t>
        </w:r>
        <w:r>
          <w:rPr>
            <w:rFonts w:hint="eastAsia"/>
          </w:rPr>
          <w:t>"</w:t>
        </w:r>
      </w:ins>
    </w:p>
    <w:p w14:paraId="28CE5D18" w14:textId="77777777" w:rsidR="00A17960" w:rsidRDefault="00A17960">
      <w:pPr>
        <w:rPr>
          <w:ins w:id="1551" w:author="郭 侃亮" w:date="2021-12-10T17:09:00Z"/>
        </w:rPr>
      </w:pPr>
    </w:p>
    <w:p w14:paraId="0FD6363E" w14:textId="77777777" w:rsidR="00A17960" w:rsidRDefault="00AD66CD">
      <w:pPr>
        <w:rPr>
          <w:ins w:id="1552" w:author="郭 侃亮" w:date="2021-12-10T17:09:00Z"/>
        </w:rPr>
      </w:pPr>
      <w:ins w:id="1553" w:author="郭 侃亮" w:date="2021-12-10T17:09:00Z">
        <w:r>
          <w:t>#</w:t>
        </w:r>
        <w:r>
          <w:rPr>
            <w:rFonts w:hint="eastAsia"/>
          </w:rPr>
          <w:t>选择</w:t>
        </w:r>
        <w:r>
          <w:t>3.</w:t>
        </w:r>
        <w:r>
          <w:rPr>
            <w:rFonts w:hint="eastAsia"/>
          </w:rPr>
          <w:t>荞麦面</w:t>
        </w:r>
      </w:ins>
    </w:p>
    <w:p w14:paraId="27EB97CE" w14:textId="77777777" w:rsidR="00A17960" w:rsidRDefault="00AD66CD">
      <w:pPr>
        <w:rPr>
          <w:ins w:id="1554" w:author="郭 侃亮" w:date="2021-12-10T17:11:00Z"/>
          <w:shd w:val="clear" w:color="auto" w:fill="FFD966" w:themeFill="accent4" w:themeFillTint="99"/>
        </w:rPr>
      </w:pPr>
      <w:ins w:id="1555" w:author="郭 侃亮" w:date="2021-12-10T17:09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142B84EB" w14:textId="77777777" w:rsidR="00A17960" w:rsidRPr="00A17960" w:rsidRDefault="00AD66CD">
      <w:pPr>
        <w:rPr>
          <w:ins w:id="1556" w:author="郭 侃亮" w:date="2021-12-10T17:10:00Z"/>
          <w:shd w:val="clear" w:color="auto" w:fill="FFD966" w:themeFill="accent4" w:themeFillTint="99"/>
          <w:rPrChange w:id="1557" w:author="郭 侃亮" w:date="2021-12-10T17:10:00Z">
            <w:rPr>
              <w:ins w:id="1558" w:author="郭 侃亮" w:date="2021-12-10T17:10:00Z"/>
            </w:rPr>
          </w:rPrChange>
        </w:rPr>
      </w:pPr>
      <w:ins w:id="1559" w:author="郭 侃亮" w:date="2021-12-10T17:11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打开宝盒参数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</w:t>
        </w:r>
      </w:ins>
    </w:p>
    <w:p w14:paraId="6496DEFF" w14:textId="77777777" w:rsidR="00A17960" w:rsidRDefault="00AD66CD">
      <w:pPr>
        <w:rPr>
          <w:ins w:id="1560" w:author="郭 侃亮" w:date="2021-12-10T17:10:00Z"/>
        </w:rPr>
      </w:pPr>
      <w:ins w:id="1561" w:author="郭 侃亮" w:date="2021-12-10T17:10:00Z">
        <w:r>
          <w:t>#</w:t>
        </w:r>
        <w:r>
          <w:rPr>
            <w:rFonts w:hint="eastAsia"/>
          </w:rPr>
          <w:t>选择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其他选项</w:t>
        </w:r>
      </w:ins>
    </w:p>
    <w:p w14:paraId="0AF5BC40" w14:textId="77777777" w:rsidR="00A17960" w:rsidRDefault="00AD66CD">
      <w:pPr>
        <w:rPr>
          <w:ins w:id="1562" w:author="郭 侃亮" w:date="2021-12-10T17:10:00Z"/>
        </w:rPr>
      </w:pPr>
      <w:ins w:id="1563" w:author="郭 侃亮" w:date="2021-12-10T17:10:00Z">
        <w:r>
          <w:rPr>
            <w:rFonts w:hint="eastAsia"/>
          </w:rPr>
          <w:t>（直接跳到下一题）</w:t>
        </w:r>
      </w:ins>
    </w:p>
    <w:p w14:paraId="10438E0A" w14:textId="77777777" w:rsidR="00A17960" w:rsidRDefault="00A17960">
      <w:pPr>
        <w:rPr>
          <w:ins w:id="1564" w:author="郭 侃亮" w:date="2021-12-10T17:09:00Z"/>
        </w:rPr>
      </w:pPr>
    </w:p>
    <w:p w14:paraId="0AACBE3F" w14:textId="77777777" w:rsidR="00A17960" w:rsidRDefault="00AD66CD">
      <w:pPr>
        <w:rPr>
          <w:ins w:id="1565" w:author="郭 侃亮" w:date="2021-12-10T17:09:00Z"/>
          <w:highlight w:val="yellow"/>
        </w:rPr>
      </w:pPr>
      <w:ins w:id="1566" w:author="郭 侃亮" w:date="2021-12-10T17:0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显示题目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A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B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C}</w:t>
        </w:r>
      </w:ins>
    </w:p>
    <w:p w14:paraId="200B3B99" w14:textId="77777777" w:rsidR="00A17960" w:rsidRDefault="00AD66CD">
      <w:pPr>
        <w:rPr>
          <w:ins w:id="1567" w:author="郭 侃亮" w:date="2021-12-10T17:09:00Z"/>
        </w:rPr>
      </w:pPr>
      <w:ins w:id="1568" w:author="郭 侃亮" w:date="2021-12-10T17:09:00Z">
        <w:r>
          <w:rPr>
            <w:rFonts w:hint="eastAsia"/>
          </w:rPr>
          <w:t>'(____)</w:t>
        </w:r>
        <w:r>
          <w:rPr>
            <w:rFonts w:hint="eastAsia"/>
          </w:rPr>
          <w:t>是从中国传到日本的民间故事，深受日本人的喜爱。</w:t>
        </w:r>
        <w:r>
          <w:rPr>
            <w:rFonts w:hint="eastAsia"/>
          </w:rPr>
          <w:t>'</w:t>
        </w:r>
      </w:ins>
    </w:p>
    <w:p w14:paraId="69FA25B6" w14:textId="77777777" w:rsidR="00A17960" w:rsidRDefault="00AD66CD">
      <w:pPr>
        <w:rPr>
          <w:ins w:id="1569" w:author="郭 侃亮" w:date="2021-12-10T17:09:00Z"/>
        </w:rPr>
      </w:pPr>
      <w:ins w:id="1570" w:author="郭 侃亮" w:date="2021-12-10T17:09:00Z">
        <w:r>
          <w:rPr>
            <w:rFonts w:hint="eastAsia"/>
          </w:rPr>
          <w:t>"</w:t>
        </w:r>
        <w:r>
          <w:t>1</w:t>
        </w:r>
        <w:r>
          <w:rPr>
            <w:rFonts w:hint="eastAsia"/>
          </w:rPr>
          <w:t>.</w:t>
        </w:r>
        <w:r>
          <w:rPr>
            <w:rFonts w:hint="eastAsia"/>
          </w:rPr>
          <w:t>牛郎织女的传说</w:t>
        </w:r>
        <w:r>
          <w:rPr>
            <w:rFonts w:hint="eastAsia"/>
          </w:rPr>
          <w:t>"</w:t>
        </w:r>
      </w:ins>
    </w:p>
    <w:p w14:paraId="3C859BBF" w14:textId="77777777" w:rsidR="00A17960" w:rsidRDefault="00AD66CD">
      <w:pPr>
        <w:rPr>
          <w:ins w:id="1571" w:author="郭 侃亮" w:date="2021-12-10T17:09:00Z"/>
        </w:rPr>
      </w:pPr>
      <w:ins w:id="1572" w:author="郭 侃亮" w:date="2021-12-10T17:09:00Z">
        <w:r>
          <w:rPr>
            <w:rFonts w:hint="eastAsia"/>
          </w:rPr>
          <w:t>"</w:t>
        </w:r>
        <w:r>
          <w:t>2</w:t>
        </w:r>
        <w:r>
          <w:rPr>
            <w:rFonts w:hint="eastAsia"/>
          </w:rPr>
          <w:t>.</w:t>
        </w:r>
        <w:r>
          <w:rPr>
            <w:rFonts w:hint="eastAsia"/>
          </w:rPr>
          <w:t>桃太郎的传说</w:t>
        </w:r>
        <w:r>
          <w:rPr>
            <w:rFonts w:hint="eastAsia"/>
          </w:rPr>
          <w:t>"</w:t>
        </w:r>
      </w:ins>
    </w:p>
    <w:p w14:paraId="6CB4C60D" w14:textId="77777777" w:rsidR="00A17960" w:rsidRDefault="00AD66CD">
      <w:pPr>
        <w:rPr>
          <w:ins w:id="1573" w:author="郭 侃亮" w:date="2021-12-10T17:09:00Z"/>
        </w:rPr>
      </w:pPr>
      <w:ins w:id="1574" w:author="郭 侃亮" w:date="2021-12-10T17:09:00Z">
        <w:r>
          <w:rPr>
            <w:rFonts w:hint="eastAsia"/>
          </w:rPr>
          <w:t>"</w:t>
        </w:r>
        <w:r>
          <w:t>3</w:t>
        </w:r>
        <w:r>
          <w:rPr>
            <w:rFonts w:hint="eastAsia"/>
          </w:rPr>
          <w:t>.</w:t>
        </w:r>
        <w:r>
          <w:rPr>
            <w:rFonts w:hint="eastAsia"/>
          </w:rPr>
          <w:t>辉夜姬的传说</w:t>
        </w:r>
        <w:r>
          <w:rPr>
            <w:rFonts w:hint="eastAsia"/>
          </w:rPr>
          <w:t>"</w:t>
        </w:r>
      </w:ins>
    </w:p>
    <w:p w14:paraId="6E1ECE7D" w14:textId="77777777" w:rsidR="00A17960" w:rsidRDefault="00A17960">
      <w:pPr>
        <w:rPr>
          <w:ins w:id="1575" w:author="郭 侃亮" w:date="2021-12-10T17:09:00Z"/>
        </w:rPr>
      </w:pPr>
    </w:p>
    <w:p w14:paraId="2EE495A9" w14:textId="77777777" w:rsidR="00A17960" w:rsidRDefault="00AD66CD">
      <w:pPr>
        <w:rPr>
          <w:ins w:id="1576" w:author="郭 侃亮" w:date="2021-12-10T17:09:00Z"/>
        </w:rPr>
      </w:pPr>
      <w:ins w:id="1577" w:author="郭 侃亮" w:date="2021-12-10T17:09:00Z">
        <w:r>
          <w:rPr>
            <w:rFonts w:hint="eastAsia"/>
          </w:rPr>
          <w:t>选择答案后跳转</w:t>
        </w:r>
        <w:del w:id="1578" w:author="Windows 用户" w:date="2022-01-12T10:21:00Z">
          <w:r w:rsidDel="00D20462">
            <w:rPr>
              <w:rFonts w:hint="eastAsia"/>
            </w:rPr>
            <w:delText>以下</w:delText>
          </w:r>
        </w:del>
      </w:ins>
    </w:p>
    <w:p w14:paraId="124E3ECD" w14:textId="77777777" w:rsidR="00A17960" w:rsidRDefault="00AD66CD">
      <w:pPr>
        <w:rPr>
          <w:ins w:id="1579" w:author="郭 侃亮" w:date="2021-12-10T17:09:00Z"/>
        </w:rPr>
      </w:pPr>
      <w:ins w:id="1580" w:author="郭 侃亮" w:date="2021-12-10T17:09:00Z">
        <w:r>
          <w:t>#</w:t>
        </w:r>
        <w:r>
          <w:rPr>
            <w:rFonts w:hint="eastAsia"/>
          </w:rPr>
          <w:t>选择</w:t>
        </w:r>
      </w:ins>
      <w:ins w:id="1581" w:author="郭 侃亮" w:date="2021-12-10T17:10:00Z">
        <w:r>
          <w:t>1</w:t>
        </w:r>
      </w:ins>
      <w:ins w:id="1582" w:author="郭 侃亮" w:date="2021-12-10T17:09:00Z">
        <w:r>
          <w:t>.</w:t>
        </w:r>
      </w:ins>
      <w:ins w:id="1583" w:author="郭 侃亮" w:date="2021-12-10T17:10:00Z">
        <w:r>
          <w:rPr>
            <w:rFonts w:hint="eastAsia"/>
          </w:rPr>
          <w:t xml:space="preserve"> </w:t>
        </w:r>
        <w:r>
          <w:rPr>
            <w:rFonts w:hint="eastAsia"/>
          </w:rPr>
          <w:t>牛郎织女的传说</w:t>
        </w:r>
      </w:ins>
    </w:p>
    <w:p w14:paraId="5ECC001C" w14:textId="77777777" w:rsidR="00A17960" w:rsidRDefault="00AD66CD">
      <w:pPr>
        <w:rPr>
          <w:ins w:id="1584" w:author="郭 侃亮" w:date="2021-12-10T17:12:00Z"/>
          <w:shd w:val="clear" w:color="auto" w:fill="FFD966" w:themeFill="accent4" w:themeFillTint="99"/>
        </w:rPr>
      </w:pPr>
      <w:ins w:id="1585" w:author="郭 侃亮" w:date="2021-12-10T17:10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532D1081" w14:textId="77777777" w:rsidR="00A17960" w:rsidRPr="00A17960" w:rsidRDefault="00AD66CD">
      <w:pPr>
        <w:rPr>
          <w:ins w:id="1586" w:author="郭 侃亮" w:date="2021-12-10T17:10:00Z"/>
          <w:shd w:val="clear" w:color="auto" w:fill="FFD966" w:themeFill="accent4" w:themeFillTint="99"/>
          <w:rPrChange w:id="1587" w:author="郭 侃亮" w:date="2021-12-10T17:10:00Z">
            <w:rPr>
              <w:ins w:id="1588" w:author="郭 侃亮" w:date="2021-12-10T17:10:00Z"/>
            </w:rPr>
          </w:rPrChange>
        </w:rPr>
      </w:pPr>
      <w:ins w:id="1589" w:author="郭 侃亮" w:date="2021-12-10T17:12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打开宝盒参数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</w:t>
        </w:r>
      </w:ins>
    </w:p>
    <w:p w14:paraId="02DF1902" w14:textId="77777777" w:rsidR="00A17960" w:rsidRDefault="00AD66CD">
      <w:pPr>
        <w:rPr>
          <w:ins w:id="1590" w:author="郭 侃亮" w:date="2021-12-10T17:10:00Z"/>
        </w:rPr>
      </w:pPr>
      <w:ins w:id="1591" w:author="郭 侃亮" w:date="2021-12-10T17:10:00Z">
        <w:r>
          <w:t>#</w:t>
        </w:r>
        <w:r>
          <w:rPr>
            <w:rFonts w:hint="eastAsia"/>
          </w:rPr>
          <w:t>选择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其他选项</w:t>
        </w:r>
      </w:ins>
    </w:p>
    <w:p w14:paraId="43CF03AB" w14:textId="77777777" w:rsidR="00A17960" w:rsidRDefault="00AD66CD">
      <w:pPr>
        <w:rPr>
          <w:ins w:id="1592" w:author="郭 侃亮" w:date="2021-12-10T17:10:00Z"/>
        </w:rPr>
      </w:pPr>
      <w:ins w:id="1593" w:author="郭 侃亮" w:date="2021-12-10T17:10:00Z">
        <w:r>
          <w:rPr>
            <w:rFonts w:hint="eastAsia"/>
          </w:rPr>
          <w:t>（直接跳到下一题）</w:t>
        </w:r>
      </w:ins>
    </w:p>
    <w:p w14:paraId="77CC9BD3" w14:textId="77777777" w:rsidR="00A17960" w:rsidRDefault="00A17960">
      <w:pPr>
        <w:rPr>
          <w:ins w:id="1594" w:author="郭 侃亮" w:date="2021-12-10T17:09:00Z"/>
        </w:rPr>
      </w:pPr>
    </w:p>
    <w:p w14:paraId="7F82E349" w14:textId="77777777" w:rsidR="00A17960" w:rsidRDefault="00AD66CD">
      <w:pPr>
        <w:rPr>
          <w:ins w:id="1595" w:author="郭 侃亮" w:date="2021-12-10T17:09:00Z"/>
          <w:highlight w:val="yellow"/>
        </w:rPr>
      </w:pPr>
      <w:ins w:id="1596" w:author="郭 侃亮" w:date="2021-12-10T17:0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显示题目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A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B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C}</w:t>
        </w:r>
      </w:ins>
    </w:p>
    <w:p w14:paraId="5B566E9D" w14:textId="77777777" w:rsidR="00A17960" w:rsidRDefault="00AD66CD">
      <w:pPr>
        <w:rPr>
          <w:ins w:id="1597" w:author="郭 侃亮" w:date="2021-12-10T17:09:00Z"/>
          <w:lang w:eastAsia="ja-JP"/>
        </w:rPr>
      </w:pPr>
      <w:ins w:id="1598" w:author="郭 侃亮" w:date="2021-12-10T17:09:00Z">
        <w:r>
          <w:rPr>
            <w:rFonts w:hint="eastAsia"/>
          </w:rPr>
          <w:t>'</w:t>
        </w:r>
        <w:del w:id="1599" w:author="Windows 用户" w:date="2022-01-12T10:22:00Z">
          <w:r w:rsidDel="00FD7DBD">
            <w:rPr>
              <w:rFonts w:hint="eastAsia"/>
            </w:rPr>
            <w:delText>日本过</w:delText>
          </w:r>
        </w:del>
        <w:r>
          <w:rPr>
            <w:rFonts w:hint="eastAsia"/>
          </w:rPr>
          <w:t>七夕</w:t>
        </w:r>
        <w:del w:id="1600" w:author="Windows 用户" w:date="2022-01-12T10:22:00Z">
          <w:r w:rsidDel="00FD7DBD">
            <w:rPr>
              <w:rFonts w:hint="eastAsia"/>
            </w:rPr>
            <w:delText>的</w:delText>
          </w:r>
        </w:del>
      </w:ins>
      <w:ins w:id="1601" w:author="Windows 用户" w:date="2022-01-12T10:22:00Z">
        <w:r w:rsidR="00FD7DBD">
          <w:rPr>
            <w:rFonts w:hint="eastAsia"/>
          </w:rPr>
          <w:t>节</w:t>
        </w:r>
      </w:ins>
      <w:ins w:id="1602" w:author="郭 侃亮" w:date="2021-12-10T17:09:00Z">
        <w:r>
          <w:rPr>
            <w:rFonts w:hint="eastAsia"/>
          </w:rPr>
          <w:t>时</w:t>
        </w:r>
        <w:del w:id="1603" w:author="Windows 用户" w:date="2022-01-12T10:22:00Z">
          <w:r w:rsidDel="00FD7DBD">
            <w:rPr>
              <w:rFonts w:hint="eastAsia"/>
            </w:rPr>
            <w:delText>候</w:delText>
          </w:r>
        </w:del>
        <w:r>
          <w:rPr>
            <w:rFonts w:hint="eastAsia"/>
          </w:rPr>
          <w:t>，</w:t>
        </w:r>
        <w:del w:id="1604" w:author="Windows 用户" w:date="2022-01-12T10:22:00Z">
          <w:r w:rsidDel="00FD7DBD">
            <w:rPr>
              <w:rFonts w:hint="eastAsia"/>
            </w:rPr>
            <w:delText>在</w:delText>
          </w:r>
        </w:del>
      </w:ins>
      <w:ins w:id="1605" w:author="Windows 用户" w:date="2022-01-12T10:22:00Z">
        <w:r w:rsidR="00FD7DBD">
          <w:rPr>
            <w:rFonts w:hint="eastAsia"/>
          </w:rPr>
          <w:t>日本的</w:t>
        </w:r>
      </w:ins>
      <w:ins w:id="1606" w:author="郭 侃亮" w:date="2021-12-10T17:09:00Z">
        <w:r>
          <w:rPr>
            <w:rFonts w:hint="eastAsia"/>
          </w:rPr>
          <w:t>商店街和车站等地会</w:t>
        </w:r>
        <w:del w:id="1607" w:author="Windows 用户" w:date="2022-01-12T10:22:00Z">
          <w:r w:rsidDel="00FD7DBD">
            <w:rPr>
              <w:rFonts w:hint="eastAsia"/>
            </w:rPr>
            <w:delText>挂有</w:delText>
          </w:r>
        </w:del>
      </w:ins>
      <w:ins w:id="1608" w:author="Windows 用户" w:date="2022-01-12T10:22:00Z">
        <w:r w:rsidR="00FD7DBD">
          <w:rPr>
            <w:rFonts w:hint="eastAsia"/>
          </w:rPr>
          <w:t>悬挂</w:t>
        </w:r>
      </w:ins>
      <w:ins w:id="1609" w:author="郭 侃亮" w:date="2021-12-10T17:09:00Z">
        <w:r>
          <w:rPr>
            <w:rFonts w:hint="eastAsia"/>
          </w:rPr>
          <w:t>长条的装饰</w:t>
        </w:r>
      </w:ins>
      <w:ins w:id="1610" w:author="Windows 用户" w:date="2022-01-12T14:15:00Z">
        <w:r w:rsidR="00F43EB6">
          <w:rPr>
            <w:rFonts w:hint="eastAsia"/>
          </w:rPr>
          <w:t>物</w:t>
        </w:r>
      </w:ins>
      <w:ins w:id="1611" w:author="郭 侃亮" w:date="2021-12-10T17:09:00Z">
        <w:r>
          <w:rPr>
            <w:rFonts w:hint="eastAsia"/>
          </w:rPr>
          <w:t>，</w:t>
        </w:r>
      </w:ins>
      <w:ins w:id="1612" w:author="Windows 用户" w:date="2022-01-12T14:15:00Z">
        <w:r w:rsidR="00F43EB6">
          <w:rPr>
            <w:rFonts w:hint="eastAsia"/>
          </w:rPr>
          <w:t>这种装饰物</w:t>
        </w:r>
      </w:ins>
      <w:ins w:id="1613" w:author="郭 侃亮" w:date="2021-12-10T17:09:00Z">
        <w:r>
          <w:rPr>
            <w:rFonts w:hint="eastAsia"/>
          </w:rPr>
          <w:t>叫</w:t>
        </w:r>
        <w:del w:id="1614" w:author="Windows 用户" w:date="2022-01-12T10:22:00Z">
          <w:r w:rsidDel="00FD7DBD">
            <w:rPr>
              <w:rFonts w:hint="eastAsia"/>
            </w:rPr>
            <w:delText>做</w:delText>
          </w:r>
        </w:del>
      </w:ins>
      <w:ins w:id="1615" w:author="Windows 用户" w:date="2022-01-12T10:22:00Z">
        <w:r w:rsidR="00FD7DBD">
          <w:rPr>
            <w:rFonts w:hint="eastAsia"/>
          </w:rPr>
          <w:t>作</w:t>
        </w:r>
      </w:ins>
      <w:ins w:id="1616" w:author="Windows 用户" w:date="2022-01-12T10:23:00Z">
        <w:r w:rsidR="00FE06B5" w:rsidDel="00FE06B5">
          <w:rPr>
            <w:rFonts w:hint="eastAsia"/>
          </w:rPr>
          <w:t xml:space="preserve"> </w:t>
        </w:r>
      </w:ins>
      <w:ins w:id="1617" w:author="郭 侃亮" w:date="2021-12-10T17:09:00Z">
        <w:del w:id="1618" w:author="Windows 用户" w:date="2022-01-12T10:23:00Z">
          <w:r w:rsidDel="00FE06B5">
            <w:rPr>
              <w:rFonts w:hint="eastAsia"/>
            </w:rPr>
            <w:delText>“</w:delText>
          </w:r>
        </w:del>
        <w:r>
          <w:rPr>
            <w:rFonts w:hint="eastAsia"/>
          </w:rPr>
          <w:t>(____)</w:t>
        </w:r>
        <w:del w:id="1619" w:author="Windows 用户" w:date="2022-01-12T10:23:00Z">
          <w:r w:rsidDel="00FE06B5">
            <w:rPr>
              <w:rFonts w:hint="eastAsia"/>
            </w:rPr>
            <w:delText>“</w:delText>
          </w:r>
        </w:del>
        <w:r>
          <w:rPr>
            <w:rFonts w:hint="eastAsia"/>
          </w:rPr>
          <w:t>。</w:t>
        </w:r>
        <w:r>
          <w:rPr>
            <w:rFonts w:hint="eastAsia"/>
            <w:lang w:eastAsia="ja-JP"/>
          </w:rPr>
          <w:t>'</w:t>
        </w:r>
      </w:ins>
    </w:p>
    <w:p w14:paraId="1DDE6A0F" w14:textId="77777777" w:rsidR="00A17960" w:rsidRDefault="00AD66CD">
      <w:pPr>
        <w:rPr>
          <w:ins w:id="1620" w:author="郭 侃亮" w:date="2021-12-10T17:09:00Z"/>
          <w:lang w:eastAsia="ja-JP"/>
        </w:rPr>
      </w:pPr>
      <w:ins w:id="1621" w:author="郭 侃亮" w:date="2021-12-10T17:09:00Z">
        <w:r>
          <w:rPr>
            <w:rFonts w:hint="eastAsia"/>
            <w:lang w:eastAsia="ja-JP"/>
          </w:rPr>
          <w:t>"</w:t>
        </w:r>
        <w:r>
          <w:rPr>
            <w:lang w:eastAsia="ja-JP"/>
          </w:rPr>
          <w:t>1</w:t>
        </w:r>
        <w:r>
          <w:rPr>
            <w:rFonts w:hint="eastAsia"/>
            <w:lang w:eastAsia="ja-JP"/>
          </w:rPr>
          <w:t>.</w:t>
        </w:r>
        <w:r>
          <w:rPr>
            <w:rFonts w:hint="eastAsia"/>
            <w:lang w:eastAsia="ja-JP"/>
          </w:rPr>
          <w:t>鲤鱼旗</w:t>
        </w:r>
        <w:r>
          <w:rPr>
            <w:rFonts w:hint="eastAsia"/>
            <w:lang w:eastAsia="ja-JP"/>
          </w:rPr>
          <w:t>"</w:t>
        </w:r>
      </w:ins>
    </w:p>
    <w:p w14:paraId="78977FF0" w14:textId="77777777" w:rsidR="00A17960" w:rsidRDefault="00AD66CD">
      <w:pPr>
        <w:rPr>
          <w:ins w:id="1622" w:author="郭 侃亮" w:date="2021-12-10T17:09:00Z"/>
          <w:lang w:eastAsia="ja-JP"/>
        </w:rPr>
      </w:pPr>
      <w:ins w:id="1623" w:author="郭 侃亮" w:date="2021-12-10T17:09:00Z">
        <w:r>
          <w:rPr>
            <w:rFonts w:hint="eastAsia"/>
            <w:lang w:eastAsia="ja-JP"/>
          </w:rPr>
          <w:t>"</w:t>
        </w:r>
        <w:r>
          <w:rPr>
            <w:lang w:eastAsia="ja-JP"/>
          </w:rPr>
          <w:t>2</w:t>
        </w:r>
        <w:r>
          <w:rPr>
            <w:rFonts w:hint="eastAsia"/>
            <w:lang w:eastAsia="ja-JP"/>
          </w:rPr>
          <w:t>.</w:t>
        </w:r>
        <w:r>
          <w:rPr>
            <w:rFonts w:hint="eastAsia"/>
            <w:lang w:eastAsia="ja-JP"/>
          </w:rPr>
          <w:t>风幡</w:t>
        </w:r>
        <w:r>
          <w:rPr>
            <w:rFonts w:hint="eastAsia"/>
            <w:lang w:eastAsia="ja-JP"/>
          </w:rPr>
          <w:t>"</w:t>
        </w:r>
      </w:ins>
    </w:p>
    <w:p w14:paraId="671406C2" w14:textId="77777777" w:rsidR="00A17960" w:rsidRDefault="00AD66CD">
      <w:pPr>
        <w:rPr>
          <w:ins w:id="1624" w:author="郭 侃亮" w:date="2021-12-10T17:09:00Z"/>
          <w:lang w:eastAsia="ja-JP"/>
        </w:rPr>
      </w:pPr>
      <w:ins w:id="1625" w:author="郭 侃亮" w:date="2021-12-10T17:09:00Z">
        <w:r>
          <w:rPr>
            <w:rFonts w:hint="eastAsia"/>
            <w:lang w:eastAsia="ja-JP"/>
          </w:rPr>
          <w:t>"</w:t>
        </w:r>
        <w:r>
          <w:rPr>
            <w:lang w:eastAsia="ja-JP"/>
          </w:rPr>
          <w:t>3</w:t>
        </w:r>
        <w:r>
          <w:rPr>
            <w:rFonts w:hint="eastAsia"/>
            <w:lang w:eastAsia="ja-JP"/>
          </w:rPr>
          <w:t>.</w:t>
        </w:r>
        <w:r>
          <w:rPr>
            <w:rFonts w:hint="eastAsia"/>
            <w:lang w:eastAsia="ja-JP"/>
          </w:rPr>
          <w:t>灯笼</w:t>
        </w:r>
        <w:r>
          <w:rPr>
            <w:rFonts w:hint="eastAsia"/>
            <w:lang w:eastAsia="ja-JP"/>
          </w:rPr>
          <w:t>"</w:t>
        </w:r>
      </w:ins>
    </w:p>
    <w:p w14:paraId="065421F6" w14:textId="77777777" w:rsidR="00A17960" w:rsidRDefault="00A17960">
      <w:pPr>
        <w:rPr>
          <w:ins w:id="1626" w:author="郭 侃亮" w:date="2021-12-10T17:09:00Z"/>
          <w:lang w:eastAsia="ja-JP"/>
        </w:rPr>
      </w:pPr>
    </w:p>
    <w:p w14:paraId="64A799E8" w14:textId="77777777" w:rsidR="00A17960" w:rsidRDefault="00AD66CD">
      <w:pPr>
        <w:rPr>
          <w:ins w:id="1627" w:author="郭 侃亮" w:date="2021-12-10T17:09:00Z"/>
          <w:lang w:eastAsia="ja-JP"/>
        </w:rPr>
      </w:pPr>
      <w:ins w:id="1628" w:author="郭 侃亮" w:date="2021-12-10T17:09:00Z">
        <w:r>
          <w:rPr>
            <w:lang w:eastAsia="ja-JP"/>
          </w:rPr>
          <w:t>#</w:t>
        </w:r>
        <w:r>
          <w:rPr>
            <w:rFonts w:hint="eastAsia"/>
            <w:lang w:eastAsia="ja-JP"/>
          </w:rPr>
          <w:t>选择</w:t>
        </w:r>
        <w:r>
          <w:rPr>
            <w:lang w:eastAsia="ja-JP"/>
          </w:rPr>
          <w:t>2</w:t>
        </w:r>
        <w:r>
          <w:rPr>
            <w:rFonts w:hint="eastAsia"/>
            <w:lang w:eastAsia="ja-JP"/>
          </w:rPr>
          <w:t>.</w:t>
        </w:r>
        <w:r>
          <w:rPr>
            <w:rFonts w:hint="eastAsia"/>
            <w:lang w:eastAsia="ja-JP"/>
          </w:rPr>
          <w:t>风幡（</w:t>
        </w:r>
        <w:r w:rsidRPr="006A03E6">
          <w:rPr>
            <w:rFonts w:ascii="MS Mincho" w:eastAsia="MS Mincho" w:hAnsi="MS Mincho" w:hint="eastAsia"/>
            <w:lang w:eastAsia="ja-JP"/>
            <w:rPrChange w:id="1629" w:author="Windows 用户" w:date="2022-01-12T10:50:00Z">
              <w:rPr>
                <w:rFonts w:hint="eastAsia"/>
                <w:lang w:eastAsia="ja-JP"/>
              </w:rPr>
            </w:rPrChange>
          </w:rPr>
          <w:t>吹き流し</w:t>
        </w:r>
        <w:r>
          <w:rPr>
            <w:rFonts w:hint="eastAsia"/>
            <w:lang w:eastAsia="ja-JP"/>
          </w:rPr>
          <w:t>）</w:t>
        </w:r>
      </w:ins>
    </w:p>
    <w:p w14:paraId="0CC83453" w14:textId="77777777" w:rsidR="00A17960" w:rsidRDefault="00AD66CD">
      <w:pPr>
        <w:rPr>
          <w:ins w:id="1630" w:author="郭 侃亮" w:date="2021-12-10T17:12:00Z"/>
          <w:shd w:val="clear" w:color="auto" w:fill="FFD966" w:themeFill="accent4" w:themeFillTint="99"/>
        </w:rPr>
      </w:pPr>
      <w:ins w:id="1631" w:author="郭 侃亮" w:date="2021-12-10T17:11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778BFBDC" w14:textId="77777777" w:rsidR="00A17960" w:rsidRPr="00A17960" w:rsidRDefault="00AD66CD">
      <w:pPr>
        <w:rPr>
          <w:ins w:id="1632" w:author="郭 侃亮" w:date="2021-12-10T17:11:00Z"/>
          <w:shd w:val="clear" w:color="auto" w:fill="FFD966" w:themeFill="accent4" w:themeFillTint="99"/>
          <w:rPrChange w:id="1633" w:author="郭 侃亮" w:date="2021-12-10T17:11:00Z">
            <w:rPr>
              <w:ins w:id="1634" w:author="郭 侃亮" w:date="2021-12-10T17:11:00Z"/>
            </w:rPr>
          </w:rPrChange>
        </w:rPr>
      </w:pPr>
      <w:ins w:id="1635" w:author="郭 侃亮" w:date="2021-12-10T17:12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打开宝盒参数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</w:t>
        </w:r>
      </w:ins>
    </w:p>
    <w:p w14:paraId="504A3177" w14:textId="77777777" w:rsidR="00A17960" w:rsidRDefault="00AD66CD">
      <w:pPr>
        <w:rPr>
          <w:ins w:id="1636" w:author="郭 侃亮" w:date="2021-12-10T17:11:00Z"/>
        </w:rPr>
      </w:pPr>
      <w:ins w:id="1637" w:author="郭 侃亮" w:date="2021-12-10T17:11:00Z">
        <w:r>
          <w:t>#</w:t>
        </w:r>
        <w:r>
          <w:rPr>
            <w:rFonts w:hint="eastAsia"/>
          </w:rPr>
          <w:t>选择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其他选项</w:t>
        </w:r>
      </w:ins>
    </w:p>
    <w:p w14:paraId="49587686" w14:textId="77777777" w:rsidR="00A17960" w:rsidRDefault="00AD66CD">
      <w:pPr>
        <w:rPr>
          <w:ins w:id="1638" w:author="郭 侃亮" w:date="2021-12-10T17:11:00Z"/>
        </w:rPr>
      </w:pPr>
      <w:ins w:id="1639" w:author="郭 侃亮" w:date="2021-12-10T17:11:00Z">
        <w:r>
          <w:rPr>
            <w:rFonts w:hint="eastAsia"/>
          </w:rPr>
          <w:t>（直接跳到下一题）</w:t>
        </w:r>
      </w:ins>
    </w:p>
    <w:p w14:paraId="61C7D9C7" w14:textId="77777777" w:rsidR="00A17960" w:rsidRDefault="00A17960">
      <w:pPr>
        <w:rPr>
          <w:ins w:id="1640" w:author="郭 侃亮" w:date="2021-12-07T11:13:00Z"/>
          <w:rFonts w:ascii="宋体" w:eastAsia="宋体" w:hAnsi="宋体"/>
        </w:rPr>
      </w:pPr>
    </w:p>
    <w:p w14:paraId="4AFAA519" w14:textId="77777777" w:rsidR="00A17960" w:rsidRPr="00A17960" w:rsidRDefault="00AD66CD">
      <w:pPr>
        <w:rPr>
          <w:del w:id="1641" w:author="郭 侃亮" w:date="2021-12-07T11:13:00Z"/>
          <w:rPrChange w:id="1642" w:author="郭 侃亮" w:date="2021-12-10T17:12:00Z">
            <w:rPr>
              <w:del w:id="1643" w:author="郭 侃亮" w:date="2021-12-07T11:13:00Z"/>
              <w:rFonts w:ascii="宋体" w:eastAsia="宋体" w:hAnsi="宋体"/>
            </w:rPr>
          </w:rPrChange>
        </w:rPr>
      </w:pPr>
      <w:del w:id="1644" w:author="郭 侃亮" w:date="2021-12-10T17:12:00Z">
        <w:r>
          <w:rPr>
            <w:rFonts w:ascii="宋体" w:eastAsia="宋体" w:hAnsi="宋体" w:hint="eastAsia"/>
          </w:rPr>
          <w:delText>（解题过程程序）</w:delText>
        </w:r>
      </w:del>
    </w:p>
    <w:p w14:paraId="0C9C88F3" w14:textId="77777777" w:rsidR="00A17960" w:rsidRDefault="00A17960">
      <w:pPr>
        <w:rPr>
          <w:rFonts w:ascii="宋体" w:eastAsia="宋体" w:hAnsi="宋体"/>
        </w:rPr>
      </w:pPr>
    </w:p>
    <w:p w14:paraId="6C3E9616" w14:textId="77777777" w:rsidR="00A17960" w:rsidRDefault="00AD66CD">
      <w:pPr>
        <w:rPr>
          <w:ins w:id="1645" w:author="郭 侃亮" w:date="2021-12-10T17:12:00Z"/>
          <w:shd w:val="clear" w:color="auto" w:fill="FFD966" w:themeFill="accent4" w:themeFillTint="99"/>
        </w:rPr>
      </w:pPr>
      <w:ins w:id="1646" w:author="郭 侃亮" w:date="2021-12-10T17:12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如打开宝盒参数</w:t>
        </w:r>
        <w:r>
          <w:rPr>
            <w:rFonts w:hint="eastAsia"/>
            <w:shd w:val="clear" w:color="auto" w:fill="FFD966" w:themeFill="accent4" w:themeFillTint="99"/>
          </w:rPr>
          <w:t xml:space="preserve"> </w:t>
        </w:r>
        <w:r>
          <w:rPr>
            <w:rFonts w:hint="eastAsia"/>
            <w:shd w:val="clear" w:color="auto" w:fill="FFD966" w:themeFill="accent4" w:themeFillTint="99"/>
          </w:rPr>
          <w:t>不等于</w:t>
        </w:r>
        <w:r>
          <w:rPr>
            <w:rFonts w:hint="eastAsia"/>
            <w:shd w:val="clear" w:color="auto" w:fill="FFD966" w:themeFill="accent4" w:themeFillTint="99"/>
          </w:rPr>
          <w:t>4</w:t>
        </w:r>
      </w:ins>
    </w:p>
    <w:p w14:paraId="7C04CCD5" w14:textId="3007D0E2" w:rsidR="00FB6ADB" w:rsidRDefault="00FB6ADB" w:rsidP="00FB6ADB">
      <w:pPr>
        <w:rPr>
          <w:ins w:id="1647" w:author="郭 侃亮" w:date="2022-01-21T13:06:00Z"/>
        </w:rPr>
      </w:pPr>
      <w:ins w:id="1648" w:author="郭 侃亮" w:date="2022-01-21T13:0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1649" w:author="郭 侃亮" w:date="2022-01-21T14:50:00Z">
        <w:r w:rsidR="007E5FE5">
          <w:rPr>
            <w:highlight w:val="yellow"/>
          </w:rPr>
          <w:t>rz</w:t>
        </w:r>
      </w:ins>
      <w:ins w:id="1650" w:author="郭 侃亮" w:date="2022-01-21T13:06:00Z">
        <w:r>
          <w:rPr>
            <w:rFonts w:hint="eastAsia"/>
            <w:highlight w:val="yellow"/>
          </w:rPr>
          <w:t>}</w:t>
        </w:r>
      </w:ins>
    </w:p>
    <w:p w14:paraId="3810B298" w14:textId="00E676CF" w:rsidR="00A17960" w:rsidRPr="009102E3" w:rsidRDefault="00AD66CD">
      <w:pPr>
        <w:rPr>
          <w:ins w:id="1651" w:author="郭 侃亮" w:date="2021-12-10T17:13:00Z"/>
          <w:rPrChange w:id="1652" w:author="郭 侃亮" w:date="2022-01-20T17:26:00Z">
            <w:rPr>
              <w:ins w:id="1653" w:author="郭 侃亮" w:date="2021-12-10T17:13:00Z"/>
              <w:rFonts w:ascii="宋体" w:eastAsia="宋体" w:hAnsi="宋体"/>
            </w:rPr>
          </w:rPrChange>
        </w:rPr>
      </w:pPr>
      <w:ins w:id="1654" w:author="郭 侃亮" w:date="2021-12-10T17:13:00Z">
        <w:r>
          <w:rPr>
            <w:rFonts w:ascii="宋体" w:eastAsia="宋体" w:hAnsi="宋体" w:hint="eastAsia"/>
          </w:rPr>
          <w:t>我：</w:t>
        </w:r>
        <w:r>
          <w:t>"</w:t>
        </w:r>
        <w:r>
          <w:rPr>
            <w:rFonts w:hint="eastAsia"/>
          </w:rPr>
          <w:t>我来试试</w:t>
        </w:r>
        <w:del w:id="1655" w:author="Windows 用户" w:date="2022-01-12T10:24:00Z">
          <w:r w:rsidDel="00FE06B5">
            <w:rPr>
              <w:rFonts w:hint="eastAsia"/>
            </w:rPr>
            <w:delText>看</w:delText>
          </w:r>
        </w:del>
        <w:r>
          <w:rPr>
            <w:rFonts w:hint="eastAsia"/>
          </w:rPr>
          <w:t>是不是这个密码</w:t>
        </w:r>
        <w:r>
          <w:rPr>
            <w:rFonts w:ascii="宋体" w:eastAsia="宋体" w:hAnsi="宋体" w:hint="eastAsia"/>
          </w:rPr>
          <w:t>……</w:t>
        </w:r>
        <w:r>
          <w:t>”</w:t>
        </w:r>
        <w:r>
          <w:rPr>
            <w:rFonts w:ascii="宋体" w:eastAsia="宋体" w:hAnsi="宋体" w:hint="eastAsia"/>
          </w:rPr>
          <w:t xml:space="preserve"> </w:t>
        </w:r>
      </w:ins>
    </w:p>
    <w:p w14:paraId="73A03A92" w14:textId="77777777" w:rsidR="00A17960" w:rsidRDefault="00AD66CD">
      <w:pPr>
        <w:rPr>
          <w:ins w:id="1656" w:author="郭 侃亮" w:date="2021-12-10T17:13:00Z"/>
          <w:rFonts w:ascii="宋体" w:eastAsia="宋体" w:hAnsi="宋体"/>
        </w:rPr>
      </w:pPr>
      <w:ins w:id="1657" w:author="郭 侃亮" w:date="2021-12-10T17:13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 s</w:t>
        </w:r>
        <w:r>
          <w:rPr>
            <w:highlight w:val="cyan"/>
          </w:rPr>
          <w:t>01</w:t>
        </w:r>
      </w:ins>
      <w:ins w:id="1658" w:author="郭 侃亮" w:date="2021-12-10T17:14:00Z">
        <w:r>
          <w:rPr>
            <w:highlight w:val="cyan"/>
          </w:rPr>
          <w:t>092</w:t>
        </w:r>
      </w:ins>
      <w:ins w:id="1659" w:author="郭 侃亮" w:date="2021-12-10T17:13:00Z">
        <w:r>
          <w:rPr>
            <w:rFonts w:hint="eastAsia"/>
            <w:highlight w:val="cyan"/>
          </w:rPr>
          <w:t>锁没打开的声音</w:t>
        </w:r>
        <w:r>
          <w:rPr>
            <w:rFonts w:hint="eastAsia"/>
            <w:highlight w:val="cyan"/>
          </w:rPr>
          <w:t>}</w:t>
        </w:r>
        <w:r>
          <w:rPr>
            <w:highlight w:val="cyan"/>
          </w:rPr>
          <w:t xml:space="preserve"> </w:t>
        </w:r>
      </w:ins>
    </w:p>
    <w:p w14:paraId="3D5865ED" w14:textId="79CDEDDD" w:rsidR="00F5066D" w:rsidRDefault="00F5066D" w:rsidP="00F5066D">
      <w:pPr>
        <w:rPr>
          <w:ins w:id="1660" w:author="郭 侃亮" w:date="2022-01-21T13:54:00Z"/>
        </w:rPr>
      </w:pPr>
      <w:ins w:id="1661" w:author="郭 侃亮" w:date="2022-01-21T13:5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21</w:t>
        </w:r>
      </w:ins>
      <w:ins w:id="1662" w:author="郭 侃亮" w:date="2022-01-23T17:00:00Z">
        <w:r w:rsidR="00033C33">
          <w:rPr>
            <w:highlight w:val="yellow"/>
          </w:rPr>
          <w:t>tq</w:t>
        </w:r>
      </w:ins>
      <w:ins w:id="1663" w:author="郭 侃亮" w:date="2022-01-21T13:54:00Z">
        <w:r>
          <w:rPr>
            <w:rFonts w:hint="eastAsia"/>
            <w:highlight w:val="yellow"/>
          </w:rPr>
          <w:t>}</w:t>
        </w:r>
      </w:ins>
    </w:p>
    <w:p w14:paraId="64F3EC92" w14:textId="77777777" w:rsidR="00A17960" w:rsidRDefault="00AD66CD">
      <w:pPr>
        <w:rPr>
          <w:del w:id="1664" w:author="郭 侃亮" w:date="2021-12-10T17:12:00Z"/>
          <w:rFonts w:ascii="宋体" w:eastAsia="宋体" w:hAnsi="宋体"/>
        </w:rPr>
      </w:pPr>
      <w:del w:id="1665" w:author="郭 侃亮" w:date="2021-12-10T17:12:00Z">
        <w:r>
          <w:rPr>
            <w:rFonts w:ascii="宋体" w:eastAsia="宋体" w:hAnsi="宋体" w:hint="eastAsia"/>
          </w:rPr>
          <w:delText>输入错误</w:delText>
        </w:r>
      </w:del>
    </w:p>
    <w:p w14:paraId="7CC78EDA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好像不</w:t>
      </w:r>
      <w:del w:id="1666" w:author="Windows 用户" w:date="2022-01-12T14:16:00Z">
        <w:r w:rsidDel="00F43EB6">
          <w:rPr>
            <w:rFonts w:ascii="宋体" w:eastAsia="宋体" w:hAnsi="宋体" w:hint="eastAsia"/>
          </w:rPr>
          <w:delText>是这个密码</w:delText>
        </w:r>
      </w:del>
      <w:ins w:id="1667" w:author="Windows 用户" w:date="2022-01-12T14:16:00Z">
        <w:r w:rsidR="00F43EB6">
          <w:rPr>
            <w:rFonts w:ascii="宋体" w:eastAsia="宋体" w:hAnsi="宋体" w:hint="eastAsia"/>
          </w:rPr>
          <w:t>对</w:t>
        </w:r>
      </w:ins>
      <w:r>
        <w:rPr>
          <w:rFonts w:ascii="宋体" w:eastAsia="宋体" w:hAnsi="宋体" w:hint="eastAsia"/>
        </w:rPr>
        <w:t>，再检查一下吧。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0EC03E07" w14:textId="77777777" w:rsidR="00A17960" w:rsidRDefault="00AD66CD">
      <w:pPr>
        <w:rPr>
          <w:ins w:id="1668" w:author="郭 侃亮" w:date="2021-12-10T17:14:00Z"/>
          <w:shd w:val="clear" w:color="auto" w:fill="FFD966" w:themeFill="accent4" w:themeFillTint="99"/>
        </w:rPr>
      </w:pPr>
      <w:ins w:id="1669" w:author="郭 侃亮" w:date="2021-12-10T17:14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宝盒参数归零</w:t>
        </w:r>
      </w:ins>
    </w:p>
    <w:p w14:paraId="00185DB3" w14:textId="77777777" w:rsidR="00A17960" w:rsidRDefault="00A17960">
      <w:pPr>
        <w:rPr>
          <w:rFonts w:ascii="宋体" w:eastAsia="宋体" w:hAnsi="宋体"/>
        </w:rPr>
      </w:pPr>
    </w:p>
    <w:p w14:paraId="41CF569F" w14:textId="77777777" w:rsidR="00A17960" w:rsidRDefault="00AD66CD">
      <w:pPr>
        <w:rPr>
          <w:ins w:id="1670" w:author="郭 侃亮" w:date="2021-12-10T17:14:00Z"/>
          <w:shd w:val="clear" w:color="auto" w:fill="FFD966" w:themeFill="accent4" w:themeFillTint="99"/>
        </w:rPr>
      </w:pPr>
      <w:ins w:id="1671" w:author="郭 侃亮" w:date="2021-12-10T17:14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如打开宝盒参数</w:t>
        </w:r>
        <w:r>
          <w:rPr>
            <w:rFonts w:hint="eastAsia"/>
            <w:shd w:val="clear" w:color="auto" w:fill="FFD966" w:themeFill="accent4" w:themeFillTint="99"/>
          </w:rPr>
          <w:t xml:space="preserve"> </w:t>
        </w:r>
        <w:r>
          <w:rPr>
            <w:rFonts w:hint="eastAsia"/>
            <w:shd w:val="clear" w:color="auto" w:fill="FFD966" w:themeFill="accent4" w:themeFillTint="99"/>
          </w:rPr>
          <w:t>等于</w:t>
        </w:r>
        <w:r>
          <w:rPr>
            <w:rFonts w:hint="eastAsia"/>
            <w:shd w:val="clear" w:color="auto" w:fill="FFD966" w:themeFill="accent4" w:themeFillTint="99"/>
          </w:rPr>
          <w:t>4</w:t>
        </w:r>
      </w:ins>
    </w:p>
    <w:p w14:paraId="13E16E13" w14:textId="444A3F55" w:rsidR="00FB6ADB" w:rsidRDefault="00FB6ADB" w:rsidP="00FB6ADB">
      <w:pPr>
        <w:rPr>
          <w:ins w:id="1672" w:author="郭 侃亮" w:date="2022-01-21T13:06:00Z"/>
        </w:rPr>
      </w:pPr>
      <w:ins w:id="1673" w:author="郭 侃亮" w:date="2022-01-21T13:0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22</w:t>
        </w:r>
      </w:ins>
      <w:ins w:id="1674" w:author="郭 侃亮" w:date="2022-01-21T14:50:00Z">
        <w:r w:rsidR="007E5FE5">
          <w:rPr>
            <w:highlight w:val="yellow"/>
          </w:rPr>
          <w:t>rz</w:t>
        </w:r>
      </w:ins>
      <w:ins w:id="1675" w:author="郭 侃亮" w:date="2022-01-21T13:06:00Z">
        <w:r>
          <w:rPr>
            <w:rFonts w:hint="eastAsia"/>
            <w:highlight w:val="yellow"/>
          </w:rPr>
          <w:t>}</w:t>
        </w:r>
      </w:ins>
    </w:p>
    <w:p w14:paraId="4A3AED40" w14:textId="77777777" w:rsidR="00A17960" w:rsidRPr="00A17960" w:rsidRDefault="00AD66CD">
      <w:pPr>
        <w:rPr>
          <w:ins w:id="1676" w:author="郭 侃亮" w:date="2021-12-10T17:14:00Z"/>
          <w:rFonts w:ascii="宋体" w:eastAsia="宋体" w:hAnsi="宋体"/>
          <w:rPrChange w:id="1677" w:author="郭 侃亮" w:date="2021-12-10T17:14:00Z">
            <w:rPr>
              <w:ins w:id="1678" w:author="郭 侃亮" w:date="2021-12-10T17:14:00Z"/>
              <w:shd w:val="clear" w:color="auto" w:fill="FFD966" w:themeFill="accent4" w:themeFillTint="99"/>
            </w:rPr>
          </w:rPrChange>
        </w:rPr>
      </w:pPr>
      <w:ins w:id="1679" w:author="郭 侃亮" w:date="2021-12-10T17:14:00Z">
        <w:r>
          <w:rPr>
            <w:rFonts w:ascii="宋体" w:eastAsia="宋体" w:hAnsi="宋体" w:hint="eastAsia"/>
          </w:rPr>
          <w:t>我：</w:t>
        </w:r>
        <w:r>
          <w:t>"</w:t>
        </w:r>
      </w:ins>
      <w:ins w:id="1680" w:author="郭 侃亮" w:date="2021-12-10T17:15:00Z">
        <w:r>
          <w:rPr>
            <w:rFonts w:hint="eastAsia"/>
          </w:rPr>
          <w:t>嗯……</w:t>
        </w:r>
      </w:ins>
      <w:ins w:id="1681" w:author="郭 侃亮" w:date="2021-12-10T17:14:00Z">
        <w:r>
          <w:rPr>
            <w:rFonts w:hint="eastAsia"/>
          </w:rPr>
          <w:t>题目的答案</w:t>
        </w:r>
      </w:ins>
      <w:ins w:id="1682" w:author="郭 侃亮" w:date="2021-12-10T17:15:00Z">
        <w:r>
          <w:rPr>
            <w:rFonts w:hint="eastAsia"/>
          </w:rPr>
          <w:t>应该是</w:t>
        </w:r>
        <w:r>
          <w:rPr>
            <w:rFonts w:hint="eastAsia"/>
          </w:rPr>
          <w:t>1</w:t>
        </w:r>
        <w:r>
          <w:t>312</w:t>
        </w:r>
        <w:r>
          <w:rPr>
            <w:rFonts w:hint="eastAsia"/>
          </w:rPr>
          <w:t>……</w:t>
        </w:r>
        <w:del w:id="1683" w:author="Windows 用户" w:date="2022-01-12T10:24:00Z">
          <w:r w:rsidDel="00FE06B5">
            <w:rPr>
              <w:rFonts w:hint="eastAsia"/>
            </w:rPr>
            <w:delText>。</w:delText>
          </w:r>
        </w:del>
      </w:ins>
      <w:ins w:id="1684" w:author="郭 侃亮" w:date="2021-12-10T17:14:00Z">
        <w:r>
          <w:t>”</w:t>
        </w:r>
        <w:r>
          <w:rPr>
            <w:rFonts w:ascii="宋体" w:eastAsia="宋体" w:hAnsi="宋体" w:hint="eastAsia"/>
          </w:rPr>
          <w:t xml:space="preserve"> </w:t>
        </w:r>
      </w:ins>
    </w:p>
    <w:p w14:paraId="1778AF68" w14:textId="72C8AA5C" w:rsidR="00F5066D" w:rsidRDefault="00F5066D" w:rsidP="00F5066D">
      <w:pPr>
        <w:rPr>
          <w:ins w:id="1685" w:author="郭 侃亮" w:date="2022-01-21T13:55:00Z"/>
        </w:rPr>
      </w:pPr>
      <w:ins w:id="1686" w:author="郭 侃亮" w:date="2022-01-21T13:55:00Z">
        <w:r>
          <w:lastRenderedPageBreak/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23</w:t>
        </w:r>
      </w:ins>
      <w:ins w:id="1687" w:author="郭 侃亮" w:date="2022-01-23T17:01:00Z">
        <w:r w:rsidR="00033C33">
          <w:rPr>
            <w:highlight w:val="yellow"/>
          </w:rPr>
          <w:t>wx</w:t>
        </w:r>
      </w:ins>
      <w:ins w:id="1688" w:author="郭 侃亮" w:date="2022-01-21T13:55:00Z">
        <w:r>
          <w:rPr>
            <w:rFonts w:hint="eastAsia"/>
            <w:highlight w:val="yellow"/>
          </w:rPr>
          <w:t>}</w:t>
        </w:r>
      </w:ins>
    </w:p>
    <w:p w14:paraId="51AC8F68" w14:textId="77777777" w:rsidR="00A17960" w:rsidRDefault="00AD66CD">
      <w:pPr>
        <w:rPr>
          <w:del w:id="1689" w:author="郭 侃亮" w:date="2021-12-10T17:14:00Z"/>
          <w:rFonts w:ascii="宋体" w:eastAsia="宋体" w:hAnsi="宋体"/>
        </w:rPr>
      </w:pPr>
      <w:del w:id="1690" w:author="郭 侃亮" w:date="2021-12-10T17:14:00Z">
        <w:r>
          <w:rPr>
            <w:rFonts w:ascii="宋体" w:eastAsia="宋体" w:hAnsi="宋体" w:hint="eastAsia"/>
          </w:rPr>
          <w:delText>输入正确</w:delText>
        </w:r>
      </w:del>
    </w:p>
    <w:p w14:paraId="64067CD8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或许这个就是密码</w:t>
      </w:r>
      <w:del w:id="1691" w:author="Windows 用户" w:date="2022-01-12T10:24:00Z">
        <w:r w:rsidDel="00FE06B5">
          <w:rPr>
            <w:rFonts w:ascii="宋体" w:eastAsia="宋体" w:hAnsi="宋体" w:hint="eastAsia"/>
          </w:rPr>
          <w:delText>了</w:delText>
        </w:r>
      </w:del>
      <w:r>
        <w:rPr>
          <w:rFonts w:ascii="宋体" w:eastAsia="宋体" w:hAnsi="宋体" w:hint="eastAsia"/>
        </w:rPr>
        <w:t>，赶快试一下。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67F0522B" w14:textId="77777777" w:rsidR="00A17960" w:rsidRDefault="00AD66CD">
      <w:r>
        <w:rPr>
          <w:rFonts w:ascii="宋体" w:eastAsia="宋体" w:hAnsi="宋体" w:hint="eastAsia"/>
        </w:rPr>
        <w:t>周小雨转动</w:t>
      </w:r>
      <w:del w:id="1692" w:author="Windows 用户" w:date="2022-01-12T10:24:00Z">
        <w:r w:rsidDel="00FE06B5">
          <w:rPr>
            <w:rFonts w:ascii="宋体" w:eastAsia="宋体" w:hAnsi="宋体" w:hint="eastAsia"/>
          </w:rPr>
          <w:delText>了</w:delText>
        </w:r>
      </w:del>
      <w:r>
        <w:rPr>
          <w:rFonts w:ascii="宋体" w:eastAsia="宋体" w:hAnsi="宋体" w:hint="eastAsia"/>
        </w:rPr>
        <w:t>密码</w:t>
      </w:r>
      <w:r>
        <w:rPr>
          <w:rFonts w:hint="eastAsia"/>
        </w:rPr>
        <w:t>“</w:t>
      </w:r>
      <w:r>
        <w:t>131</w:t>
      </w:r>
      <w:ins w:id="1693" w:author="郭 侃亮" w:date="2021-12-10T17:08:00Z">
        <w:r>
          <w:t>2</w:t>
        </w:r>
      </w:ins>
      <w:del w:id="1694" w:author="郭 侃亮" w:date="2021-12-10T17:08:00Z">
        <w:r>
          <w:delText>4</w:delText>
        </w:r>
      </w:del>
      <w:r>
        <w:rPr>
          <w:rFonts w:hint="eastAsia"/>
        </w:rPr>
        <w:t>”，密码锁</w:t>
      </w:r>
      <w:del w:id="1695" w:author="Windows 用户" w:date="2022-01-12T10:24:00Z">
        <w:r w:rsidDel="00FE06B5">
          <w:rPr>
            <w:rFonts w:hint="eastAsia"/>
          </w:rPr>
          <w:delText>被</w:delText>
        </w:r>
      </w:del>
      <w:r>
        <w:rPr>
          <w:rFonts w:hint="eastAsia"/>
        </w:rPr>
        <w:t>打开了……</w:t>
      </w:r>
    </w:p>
    <w:p w14:paraId="098D2473" w14:textId="77777777" w:rsidR="00A17960" w:rsidRDefault="00AD66CD">
      <w:pPr>
        <w:rPr>
          <w:ins w:id="1696" w:author="郭 侃亮" w:date="2021-12-07T10:18:00Z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ins w:id="1697" w:author="郭 侃亮" w:date="2021-12-07T10:23:00Z">
        <w:r>
          <w:rPr>
            <w:rFonts w:hint="eastAsia"/>
            <w:highlight w:val="cyan"/>
          </w:rPr>
          <w:t>s</w:t>
        </w:r>
        <w:r>
          <w:rPr>
            <w:highlight w:val="cyan"/>
          </w:rPr>
          <w:t>0110</w:t>
        </w:r>
      </w:ins>
      <w:r>
        <w:rPr>
          <w:rFonts w:hint="eastAsia"/>
          <w:highlight w:val="cyan"/>
        </w:rPr>
        <w:t>锁被打开的声音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06BC07AD" w14:textId="77777777" w:rsidR="00A17960" w:rsidRDefault="00AD66CD">
      <w:pPr>
        <w:rPr>
          <w:ins w:id="1698" w:author="郭 侃亮" w:date="2021-12-07T10:18:00Z"/>
          <w:highlight w:val="cyan"/>
        </w:rPr>
      </w:pPr>
      <w:ins w:id="1699" w:author="郭 侃亮" w:date="2021-12-07T10:18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{BGM</w:t>
        </w:r>
        <w:r>
          <w:rPr>
            <w:highlight w:val="cyan"/>
          </w:rPr>
          <w:t xml:space="preserve"> </w:t>
        </w:r>
      </w:ins>
      <w:ins w:id="1700" w:author="郭 侃亮" w:date="2021-12-07T10:22:00Z">
        <w:r>
          <w:rPr>
            <w:rFonts w:hint="eastAsia"/>
            <w:highlight w:val="cyan"/>
          </w:rPr>
          <w:t>停止</w:t>
        </w:r>
      </w:ins>
      <w:ins w:id="1701" w:author="郭 侃亮" w:date="2021-12-07T10:18:00Z"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}</w:t>
        </w:r>
      </w:ins>
    </w:p>
    <w:p w14:paraId="767F3EA7" w14:textId="77777777" w:rsidR="00A17960" w:rsidRDefault="00A17960"/>
    <w:p w14:paraId="77198CCC" w14:textId="59892CA6" w:rsidR="00F5066D" w:rsidRDefault="00F5066D" w:rsidP="00F5066D">
      <w:pPr>
        <w:rPr>
          <w:ins w:id="1702" w:author="郭 侃亮" w:date="2022-01-21T13:55:00Z"/>
        </w:rPr>
      </w:pPr>
      <w:ins w:id="1703" w:author="郭 侃亮" w:date="2022-01-21T13:5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23</w:t>
        </w:r>
      </w:ins>
      <w:ins w:id="1704" w:author="郭 侃亮" w:date="2022-01-23T17:01:00Z">
        <w:r w:rsidR="00033C33">
          <w:rPr>
            <w:highlight w:val="yellow"/>
          </w:rPr>
          <w:t>xf</w:t>
        </w:r>
      </w:ins>
      <w:ins w:id="1705" w:author="郭 侃亮" w:date="2022-01-21T13:55:00Z">
        <w:r>
          <w:rPr>
            <w:rFonts w:hint="eastAsia"/>
            <w:highlight w:val="yellow"/>
          </w:rPr>
          <w:t>}</w:t>
        </w:r>
      </w:ins>
    </w:p>
    <w:p w14:paraId="0A937F76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果然是这个数字，王浩你太厉害了！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00409B9A" w14:textId="0E27AA11" w:rsidR="00FB6ADB" w:rsidRDefault="00FB6ADB" w:rsidP="00FB6ADB">
      <w:pPr>
        <w:rPr>
          <w:ins w:id="1706" w:author="郭 侃亮" w:date="2022-01-21T13:06:00Z"/>
        </w:rPr>
      </w:pPr>
      <w:ins w:id="1707" w:author="郭 侃亮" w:date="2022-01-21T13:0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</w:t>
        </w:r>
      </w:ins>
      <w:ins w:id="1708" w:author="郭 侃亮" w:date="2022-01-21T15:22:00Z">
        <w:r w:rsidR="0089515B">
          <w:rPr>
            <w:highlight w:val="yellow"/>
          </w:rPr>
          <w:t>jy</w:t>
        </w:r>
      </w:ins>
      <w:ins w:id="1709" w:author="郭 侃亮" w:date="2022-01-21T13:06:00Z">
        <w:r>
          <w:rPr>
            <w:rFonts w:hint="eastAsia"/>
            <w:highlight w:val="yellow"/>
          </w:rPr>
          <w:t>}</w:t>
        </w:r>
      </w:ins>
    </w:p>
    <w:p w14:paraId="578D8FD5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啊</w:t>
      </w:r>
      <w:del w:id="1710" w:author="郭 侃亮" w:date="2021-12-10T17:16:00Z">
        <w:r>
          <w:rPr>
            <w:rFonts w:hint="eastAsia"/>
          </w:rPr>
          <w:delText>，</w:delText>
        </w:r>
      </w:del>
      <w:del w:id="1711" w:author="Lenovo" w:date="2021-11-14T16:37:00Z">
        <w:r>
          <w:rPr>
            <w:rFonts w:hint="eastAsia"/>
          </w:rPr>
          <w:delText>太怀念了</w:delText>
        </w:r>
      </w:del>
      <w:ins w:id="1712" w:author="Lenovo" w:date="2021-11-14T16:38:00Z">
        <w:del w:id="1713" w:author="郭 侃亮" w:date="2021-12-10T17:16:00Z">
          <w:r>
            <w:rPr>
              <w:rFonts w:hint="eastAsia"/>
            </w:rPr>
            <w:delText>太感动了呜呜</w:delText>
          </w:r>
        </w:del>
        <w:del w:id="1714" w:author="郭 侃亮" w:date="2021-12-10T17:15:00Z">
          <w:r>
            <w:rPr>
              <w:rFonts w:hint="eastAsia"/>
            </w:rPr>
            <w:delText>（怀念这个词出现频率有点高了，稍微换一下）</w:delText>
          </w:r>
        </w:del>
      </w:ins>
      <w:r>
        <w:rPr>
          <w:rFonts w:hint="eastAsia"/>
        </w:rPr>
        <w:t>，</w:t>
      </w:r>
      <w:del w:id="1715" w:author="Windows 用户" w:date="2022-01-12T10:26:00Z">
        <w:r w:rsidDel="00FE06B5">
          <w:rPr>
            <w:rFonts w:hint="eastAsia"/>
          </w:rPr>
          <w:delText>真的</w:delText>
        </w:r>
      </w:del>
      <w:r>
        <w:rPr>
          <w:rFonts w:hint="eastAsia"/>
        </w:rPr>
        <w:t>是我们当年留下的</w:t>
      </w:r>
      <w:ins w:id="1716" w:author="郭 侃亮" w:date="2021-12-10T17:15:00Z">
        <w:del w:id="1717" w:author="Windows 用户" w:date="2022-01-12T10:26:00Z">
          <w:r w:rsidDel="00FE06B5">
            <w:rPr>
              <w:rFonts w:hint="eastAsia"/>
            </w:rPr>
            <w:delText>。</w:delText>
          </w:r>
        </w:del>
      </w:ins>
      <w:ins w:id="1718" w:author="Windows 用户" w:date="2022-01-12T10:26:00Z">
        <w:r w:rsidR="00FE06B5">
          <w:rPr>
            <w:rFonts w:hint="eastAsia"/>
          </w:rPr>
          <w:t>东西……</w:t>
        </w:r>
      </w:ins>
      <w:del w:id="1719" w:author="郭 侃亮" w:date="2021-12-10T17:15:00Z">
        <w:r>
          <w:rPr>
            <w:rFonts w:hint="eastAsia"/>
          </w:rPr>
          <w:delText>……</w:delText>
        </w:r>
      </w:del>
      <w:r>
        <w:t>"</w:t>
      </w:r>
    </w:p>
    <w:p w14:paraId="6CD3C088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</w:t>
      </w:r>
      <w:del w:id="1720" w:author="Windows 用户" w:date="2022-01-12T10:27:00Z">
        <w:r w:rsidDel="00FE06B5">
          <w:rPr>
            <w:rFonts w:ascii="宋体" w:eastAsia="宋体" w:hAnsi="宋体" w:hint="eastAsia"/>
          </w:rPr>
          <w:delText>了</w:delText>
        </w:r>
      </w:del>
      <w:r>
        <w:rPr>
          <w:rFonts w:ascii="宋体" w:eastAsia="宋体" w:hAnsi="宋体" w:hint="eastAsia"/>
        </w:rPr>
        <w:t>尘封已久的“时光宝盒”，里面有六</w:t>
      </w:r>
      <w:del w:id="1721" w:author="Windows 用户" w:date="2022-01-12T10:27:00Z">
        <w:r w:rsidDel="00FE06B5">
          <w:rPr>
            <w:rFonts w:ascii="宋体" w:eastAsia="宋体" w:hAnsi="宋体" w:hint="eastAsia"/>
          </w:rPr>
          <w:delText>个</w:delText>
        </w:r>
      </w:del>
      <w:ins w:id="1722" w:author="Windows 用户" w:date="2022-01-12T10:27:00Z">
        <w:r w:rsidR="00FE06B5">
          <w:rPr>
            <w:rFonts w:ascii="宋体" w:eastAsia="宋体" w:hAnsi="宋体" w:hint="eastAsia"/>
          </w:rPr>
          <w:t>张</w:t>
        </w:r>
      </w:ins>
      <w:r>
        <w:rPr>
          <w:rFonts w:ascii="宋体" w:eastAsia="宋体" w:hAnsi="宋体" w:hint="eastAsia"/>
        </w:rPr>
        <w:t>颜色各异的</w:t>
      </w:r>
      <w:ins w:id="1723" w:author="郭 侃亮" w:date="2021-12-29T14:39:00Z">
        <w:r>
          <w:rPr>
            <w:rFonts w:ascii="宋体" w:eastAsia="宋体" w:hAnsi="宋体" w:hint="eastAsia"/>
          </w:rPr>
          <w:t>彩纸</w:t>
        </w:r>
      </w:ins>
      <w:del w:id="1724" w:author="郭 侃亮" w:date="2021-12-29T14:39:00Z">
        <w:r>
          <w:rPr>
            <w:rFonts w:ascii="宋体" w:eastAsia="宋体" w:hAnsi="宋体" w:hint="eastAsia"/>
          </w:rPr>
          <w:delText>千纸鹤</w:delText>
        </w:r>
      </w:del>
      <w:r>
        <w:rPr>
          <w:rFonts w:ascii="宋体" w:eastAsia="宋体" w:hAnsi="宋体" w:hint="eastAsia"/>
        </w:rPr>
        <w:t>。上面写着每个人的名字</w:t>
      </w:r>
      <w:del w:id="1725" w:author="Windows 用户" w:date="2022-01-12T10:28:00Z">
        <w:r w:rsidDel="00F776D2">
          <w:rPr>
            <w:rFonts w:ascii="宋体" w:eastAsia="宋体" w:hAnsi="宋体" w:hint="eastAsia"/>
          </w:rPr>
          <w:delText>。</w:delText>
        </w:r>
      </w:del>
      <w:ins w:id="1726" w:author="Windows 用户" w:date="2022-01-12T10:28:00Z">
        <w:r w:rsidR="00F776D2">
          <w:rPr>
            <w:rFonts w:ascii="宋体" w:eastAsia="宋体" w:hAnsi="宋体" w:hint="eastAsia"/>
          </w:rPr>
          <w:t>：</w:t>
        </w:r>
      </w:ins>
      <w:del w:id="1727" w:author="Windows 用户" w:date="2022-01-12T10:29:00Z">
        <w:r w:rsidDel="00F776D2">
          <w:rPr>
            <w:rFonts w:ascii="宋体" w:eastAsia="宋体" w:hAnsi="宋体" w:hint="eastAsia"/>
          </w:rPr>
          <w:delText>“</w:delText>
        </w:r>
      </w:del>
      <w:r>
        <w:rPr>
          <w:rFonts w:ascii="宋体" w:eastAsia="宋体" w:hAnsi="宋体" w:hint="eastAsia"/>
        </w:rPr>
        <w:t>周小雨、刘洋、郑辉、袁巧巧、王浩、高桥智子</w:t>
      </w:r>
      <w:del w:id="1728" w:author="Windows 用户" w:date="2022-01-12T10:29:00Z">
        <w:r w:rsidDel="00F776D2">
          <w:rPr>
            <w:rFonts w:ascii="宋体" w:eastAsia="宋体" w:hAnsi="宋体" w:hint="eastAsia"/>
          </w:rPr>
          <w:delText>”</w:delText>
        </w:r>
      </w:del>
      <w:ins w:id="1729" w:author="Windows 用户" w:date="2022-01-12T10:28:00Z">
        <w:r w:rsidR="00F776D2">
          <w:rPr>
            <w:rFonts w:ascii="宋体" w:eastAsia="宋体" w:hAnsi="宋体" w:hint="eastAsia"/>
          </w:rPr>
          <w:t>。</w:t>
        </w:r>
      </w:ins>
    </w:p>
    <w:p w14:paraId="128E1FAA" w14:textId="77777777" w:rsidR="00A17960" w:rsidRDefault="00AD66CD">
      <w:pPr>
        <w:rPr>
          <w:highlight w:val="yellow"/>
        </w:rPr>
      </w:pPr>
      <w:bookmarkStart w:id="1730" w:name="_Hlk89779284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>6</w:t>
      </w:r>
      <w:del w:id="1731" w:author="Windows 用户" w:date="2022-01-12T10:29:00Z">
        <w:r w:rsidDel="00F776D2">
          <w:rPr>
            <w:rFonts w:hint="eastAsia"/>
            <w:highlight w:val="yellow"/>
          </w:rPr>
          <w:delText>个</w:delText>
        </w:r>
      </w:del>
      <w:ins w:id="1732" w:author="Windows 用户" w:date="2022-01-12T10:29:00Z">
        <w:r w:rsidR="00F776D2">
          <w:rPr>
            <w:rFonts w:hint="eastAsia"/>
            <w:highlight w:val="yellow"/>
          </w:rPr>
          <w:t>张</w:t>
        </w:r>
      </w:ins>
      <w:r>
        <w:rPr>
          <w:rFonts w:hint="eastAsia"/>
          <w:highlight w:val="yellow"/>
        </w:rPr>
        <w:t>颜色不同的</w:t>
      </w:r>
      <w:ins w:id="1733" w:author="郭 侃亮" w:date="2021-12-29T14:41:00Z">
        <w:r>
          <w:rPr>
            <w:rFonts w:hint="eastAsia"/>
            <w:highlight w:val="yellow"/>
          </w:rPr>
          <w:t>彩纸</w:t>
        </w:r>
      </w:ins>
      <w:del w:id="1734" w:author="郭 侃亮" w:date="2021-12-29T14:41:00Z">
        <w:r>
          <w:rPr>
            <w:rFonts w:hint="eastAsia"/>
            <w:highlight w:val="yellow"/>
          </w:rPr>
          <w:delText>千纸鹤</w:delText>
        </w:r>
      </w:del>
      <w:r>
        <w:rPr>
          <w:rFonts w:hint="eastAsia"/>
          <w:highlight w:val="yellow"/>
        </w:rPr>
        <w:t>的图片</w:t>
      </w:r>
      <w:ins w:id="1735" w:author="郭 侃亮" w:date="2021-12-07T14:21:00Z"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w07</w:t>
        </w:r>
      </w:ins>
      <w:r>
        <w:rPr>
          <w:rFonts w:hint="eastAsia"/>
          <w:highlight w:val="yellow"/>
        </w:rPr>
        <w:t>}</w:t>
      </w:r>
    </w:p>
    <w:bookmarkEnd w:id="1730"/>
    <w:p w14:paraId="716172C7" w14:textId="77777777" w:rsidR="00A17960" w:rsidRDefault="00AD66CD">
      <w:pPr>
        <w:tabs>
          <w:tab w:val="left" w:pos="2796"/>
        </w:tabs>
        <w:rPr>
          <w:ins w:id="1736" w:author="郭 侃亮" w:date="2021-12-07T10:18:00Z"/>
          <w:rFonts w:ascii="宋体" w:eastAsia="宋体" w:hAnsi="宋体"/>
        </w:rPr>
      </w:pPr>
      <w:r>
        <w:rPr>
          <w:rFonts w:ascii="宋体" w:eastAsia="宋体" w:hAnsi="宋体" w:hint="eastAsia"/>
        </w:rPr>
        <w:t>大家小心翼翼地</w:t>
      </w:r>
      <w:del w:id="1737" w:author="Windows 用户" w:date="2022-01-12T10:29:00Z">
        <w:r w:rsidDel="00F776D2">
          <w:rPr>
            <w:rFonts w:ascii="宋体" w:eastAsia="宋体" w:hAnsi="宋体" w:hint="eastAsia"/>
          </w:rPr>
          <w:delText>取走了</w:delText>
        </w:r>
      </w:del>
      <w:ins w:id="1738" w:author="Windows 用户" w:date="2022-01-12T10:29:00Z">
        <w:r w:rsidR="00F776D2">
          <w:rPr>
            <w:rFonts w:ascii="宋体" w:eastAsia="宋体" w:hAnsi="宋体" w:hint="eastAsia"/>
          </w:rPr>
          <w:t>拿起</w:t>
        </w:r>
      </w:ins>
      <w:ins w:id="1739" w:author="郭 侃亮" w:date="2021-12-29T14:40:00Z">
        <w:r>
          <w:rPr>
            <w:rFonts w:ascii="宋体" w:eastAsia="宋体" w:hAnsi="宋体" w:hint="eastAsia"/>
          </w:rPr>
          <w:t>写着</w:t>
        </w:r>
      </w:ins>
      <w:r>
        <w:rPr>
          <w:rFonts w:ascii="宋体" w:eastAsia="宋体" w:hAnsi="宋体" w:hint="eastAsia"/>
        </w:rPr>
        <w:t>自己</w:t>
      </w:r>
      <w:ins w:id="1740" w:author="郭 侃亮" w:date="2021-12-29T14:40:00Z">
        <w:r>
          <w:rPr>
            <w:rFonts w:ascii="宋体" w:eastAsia="宋体" w:hAnsi="宋体" w:hint="eastAsia"/>
          </w:rPr>
          <w:t>名字</w:t>
        </w:r>
      </w:ins>
      <w:r>
        <w:rPr>
          <w:rFonts w:ascii="宋体" w:eastAsia="宋体" w:hAnsi="宋体" w:hint="eastAsia"/>
        </w:rPr>
        <w:t>的</w:t>
      </w:r>
      <w:ins w:id="1741" w:author="郭 侃亮" w:date="2021-12-29T14:40:00Z">
        <w:r>
          <w:rPr>
            <w:rFonts w:ascii="宋体" w:eastAsia="宋体" w:hAnsi="宋体" w:hint="eastAsia"/>
          </w:rPr>
          <w:t>彩纸</w:t>
        </w:r>
      </w:ins>
      <w:del w:id="1742" w:author="郭 侃亮" w:date="2021-12-29T14:40:00Z">
        <w:r>
          <w:rPr>
            <w:rFonts w:ascii="宋体" w:eastAsia="宋体" w:hAnsi="宋体" w:hint="eastAsia"/>
          </w:rPr>
          <w:delText>纸鹤</w:delText>
        </w:r>
      </w:del>
      <w:r>
        <w:rPr>
          <w:rFonts w:ascii="宋体" w:eastAsia="宋体" w:hAnsi="宋体" w:hint="eastAsia"/>
        </w:rPr>
        <w:t>，并打开阅读了起来。</w:t>
      </w:r>
    </w:p>
    <w:p w14:paraId="427D3B12" w14:textId="77777777" w:rsidR="00A17960" w:rsidRPr="00A17960" w:rsidRDefault="00AD66CD">
      <w:pPr>
        <w:rPr>
          <w:highlight w:val="cyan"/>
          <w:rPrChange w:id="1743" w:author="郭 侃亮" w:date="2021-12-07T10:22:00Z">
            <w:rPr>
              <w:rFonts w:ascii="宋体" w:eastAsia="宋体" w:hAnsi="宋体"/>
            </w:rPr>
          </w:rPrChange>
        </w:rPr>
        <w:pPrChange w:id="1744" w:author="郭 侃亮" w:date="2021-12-07T10:22:00Z">
          <w:pPr>
            <w:tabs>
              <w:tab w:val="left" w:pos="2796"/>
            </w:tabs>
          </w:pPr>
        </w:pPrChange>
      </w:pPr>
      <w:ins w:id="1745" w:author="郭 侃亮" w:date="2021-12-07T10:18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BGM</w:t>
        </w:r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b</w:t>
        </w:r>
        <w:r>
          <w:rPr>
            <w:highlight w:val="cyan"/>
          </w:rPr>
          <w:t>010</w:t>
        </w:r>
      </w:ins>
      <w:ins w:id="1746" w:author="郭 侃亮" w:date="2021-12-07T10:22:00Z">
        <w:r>
          <w:rPr>
            <w:highlight w:val="cyan"/>
          </w:rPr>
          <w:t>2</w:t>
        </w:r>
      </w:ins>
      <w:ins w:id="1747" w:author="郭 侃亮" w:date="2021-12-07T10:18:00Z">
        <w:r>
          <w:rPr>
            <w:highlight w:val="cyan"/>
          </w:rPr>
          <w:t xml:space="preserve">  </w:t>
        </w:r>
        <w:r>
          <w:rPr>
            <w:rFonts w:hint="eastAsia"/>
            <w:highlight w:val="cyan"/>
          </w:rPr>
          <w:t>}</w:t>
        </w:r>
      </w:ins>
    </w:p>
    <w:p w14:paraId="017C61C4" w14:textId="730486A4" w:rsidR="00F5066D" w:rsidRDefault="00F5066D" w:rsidP="00F5066D">
      <w:pPr>
        <w:rPr>
          <w:ins w:id="1748" w:author="郭 侃亮" w:date="2022-01-21T13:55:00Z"/>
        </w:rPr>
      </w:pPr>
      <w:ins w:id="1749" w:author="郭 侃亮" w:date="2022-01-21T13:5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21</w:t>
        </w:r>
      </w:ins>
      <w:ins w:id="1750" w:author="郭 侃亮" w:date="2022-01-23T17:01:00Z">
        <w:r w:rsidR="00033C33">
          <w:rPr>
            <w:highlight w:val="yellow"/>
          </w:rPr>
          <w:t>gx</w:t>
        </w:r>
      </w:ins>
      <w:ins w:id="1751" w:author="郭 侃亮" w:date="2022-01-21T13:55:00Z">
        <w:r>
          <w:rPr>
            <w:rFonts w:hint="eastAsia"/>
            <w:highlight w:val="yellow"/>
          </w:rPr>
          <w:t>}</w:t>
        </w:r>
      </w:ins>
    </w:p>
    <w:p w14:paraId="59500844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说好了大家要公开的，别自己看啊，</w:t>
      </w:r>
      <w:del w:id="1752" w:author="Lenovo" w:date="2021-11-14T16:41:00Z">
        <w:r>
          <w:rPr>
            <w:rFonts w:ascii="宋体" w:eastAsia="宋体" w:hAnsi="宋体" w:hint="eastAsia"/>
          </w:rPr>
          <w:delText>读出来听听吧</w:delText>
        </w:r>
      </w:del>
      <w:ins w:id="1753" w:author="Lenovo" w:date="2021-11-14T16:41:00Z">
        <w:r>
          <w:rPr>
            <w:rFonts w:ascii="宋体" w:eastAsia="宋体" w:hAnsi="宋体" w:hint="eastAsia"/>
          </w:rPr>
          <w:t>分享一下嘛</w:t>
        </w:r>
      </w:ins>
      <w:r>
        <w:rPr>
          <w:rFonts w:ascii="宋体" w:eastAsia="宋体" w:hAnsi="宋体" w:hint="eastAsia"/>
        </w:rPr>
        <w:t>。班长，要不你先来吧。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49AB72FD" w14:textId="15CBF4B9" w:rsidR="00FB6ADB" w:rsidRDefault="00FB6ADB" w:rsidP="00FB6ADB">
      <w:pPr>
        <w:rPr>
          <w:ins w:id="1754" w:author="郭 侃亮" w:date="2022-01-21T13:06:00Z"/>
        </w:rPr>
      </w:pPr>
      <w:ins w:id="1755" w:author="郭 侃亮" w:date="2022-01-21T13:0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1756" w:author="郭 侃亮" w:date="2022-01-21T15:23:00Z">
        <w:r w:rsidR="0089515B">
          <w:rPr>
            <w:highlight w:val="yellow"/>
          </w:rPr>
          <w:t>bx</w:t>
        </w:r>
      </w:ins>
      <w:ins w:id="1757" w:author="郭 侃亮" w:date="2022-01-21T13:06:00Z">
        <w:r>
          <w:rPr>
            <w:rFonts w:hint="eastAsia"/>
            <w:highlight w:val="yellow"/>
          </w:rPr>
          <w:t>}</w:t>
        </w:r>
      </w:ins>
    </w:p>
    <w:p w14:paraId="6E59F3AA" w14:textId="77777777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行啊。我的太普通了。我写的梦想就是“将来成为一名音乐老师”。没想</w:t>
      </w:r>
      <w:del w:id="1758" w:author="Windows 用户" w:date="2022-01-12T10:30:00Z">
        <w:r w:rsidDel="00EB4A6A">
          <w:rPr>
            <w:rFonts w:ascii="宋体" w:eastAsia="宋体" w:hAnsi="宋体" w:hint="eastAsia"/>
          </w:rPr>
          <w:delText>到</w:delText>
        </w:r>
      </w:del>
      <w:ins w:id="1759" w:author="Windows 用户" w:date="2022-01-12T10:30:00Z">
        <w:r w:rsidR="00EB4A6A">
          <w:rPr>
            <w:rFonts w:ascii="宋体" w:eastAsia="宋体" w:hAnsi="宋体" w:hint="eastAsia"/>
          </w:rPr>
          <w:t>梦想成真，</w:t>
        </w:r>
      </w:ins>
      <w:r>
        <w:rPr>
          <w:rFonts w:ascii="宋体" w:eastAsia="宋体" w:hAnsi="宋体" w:hint="eastAsia"/>
        </w:rPr>
        <w:t>还</w:t>
      </w:r>
      <w:del w:id="1760" w:author="Windows 用户" w:date="2022-01-12T10:30:00Z">
        <w:r w:rsidDel="00EB4A6A">
          <w:rPr>
            <w:rFonts w:ascii="宋体" w:eastAsia="宋体" w:hAnsi="宋体" w:hint="eastAsia"/>
          </w:rPr>
          <w:delText>能够</w:delText>
        </w:r>
      </w:del>
      <w:r>
        <w:rPr>
          <w:rFonts w:ascii="宋体" w:eastAsia="宋体" w:hAnsi="宋体" w:hint="eastAsia"/>
        </w:rPr>
        <w:t>回到</w:t>
      </w:r>
      <w:ins w:id="1761" w:author="Windows 用户" w:date="2022-01-12T10:30:00Z">
        <w:r w:rsidR="00EB4A6A">
          <w:rPr>
            <w:rFonts w:ascii="宋体" w:eastAsia="宋体" w:hAnsi="宋体" w:hint="eastAsia"/>
          </w:rPr>
          <w:t>了</w:t>
        </w:r>
      </w:ins>
      <w:r>
        <w:rPr>
          <w:rFonts w:ascii="宋体" w:eastAsia="宋体" w:hAnsi="宋体" w:hint="eastAsia"/>
        </w:rPr>
        <w:t>母校</w:t>
      </w:r>
      <w:del w:id="1762" w:author="Windows 用户" w:date="2022-01-12T10:30:00Z">
        <w:r w:rsidDel="00EB4A6A">
          <w:rPr>
            <w:rFonts w:ascii="宋体" w:eastAsia="宋体" w:hAnsi="宋体" w:hint="eastAsia"/>
          </w:rPr>
          <w:delText>，真的是时间过的</w:delText>
        </w:r>
      </w:del>
      <w:ins w:id="1763" w:author="郭 侃亮" w:date="2021-12-03T20:39:00Z">
        <w:del w:id="1764" w:author="Windows 用户" w:date="2022-01-12T10:30:00Z">
          <w:r w:rsidDel="00EB4A6A">
            <w:rPr>
              <w:rFonts w:ascii="宋体" w:eastAsia="宋体" w:hAnsi="宋体" w:hint="eastAsia"/>
            </w:rPr>
            <w:delText>得</w:delText>
          </w:r>
        </w:del>
      </w:ins>
      <w:del w:id="1765" w:author="Windows 用户" w:date="2022-01-12T10:30:00Z">
        <w:r w:rsidDel="00EB4A6A">
          <w:rPr>
            <w:rFonts w:ascii="宋体" w:eastAsia="宋体" w:hAnsi="宋体" w:hint="eastAsia"/>
          </w:rPr>
          <w:delText>太快了</w:delText>
        </w:r>
      </w:del>
      <w:r>
        <w:rPr>
          <w:rFonts w:ascii="宋体" w:eastAsia="宋体" w:hAnsi="宋体" w:hint="eastAsia"/>
        </w:rPr>
        <w:t>。</w:t>
      </w:r>
      <w:r>
        <w:t>"</w:t>
      </w:r>
    </w:p>
    <w:p w14:paraId="034F3ED1" w14:textId="25026FA2" w:rsidR="0089515B" w:rsidRDefault="0089515B" w:rsidP="0089515B">
      <w:pPr>
        <w:rPr>
          <w:ins w:id="1766" w:author="郭 侃亮" w:date="2022-01-21T15:23:00Z"/>
        </w:rPr>
      </w:pPr>
      <w:ins w:id="1767" w:author="郭 侃亮" w:date="2022-01-21T15:2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23wx</w:t>
        </w:r>
        <w:r>
          <w:rPr>
            <w:rFonts w:hint="eastAsia"/>
            <w:highlight w:val="yellow"/>
          </w:rPr>
          <w:t>}</w:t>
        </w:r>
      </w:ins>
    </w:p>
    <w:p w14:paraId="0BE5AE3B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大家也来说说吧。</w:t>
      </w:r>
      <w:r>
        <w:t>"</w:t>
      </w:r>
    </w:p>
    <w:p w14:paraId="0559CF73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</w:t>
      </w:r>
      <w:del w:id="1768" w:author="Windows 用户" w:date="2022-01-12T10:31:00Z">
        <w:r w:rsidDel="00C56399">
          <w:rPr>
            <w:rFonts w:ascii="宋体" w:eastAsia="宋体" w:hAnsi="宋体" w:hint="eastAsia"/>
          </w:rPr>
          <w:delText>读完之后</w:delText>
        </w:r>
      </w:del>
      <w:r>
        <w:rPr>
          <w:rFonts w:ascii="宋体" w:eastAsia="宋体" w:hAnsi="宋体" w:hint="eastAsia"/>
        </w:rPr>
        <w:t>催促大家分享自己的</w:t>
      </w:r>
      <w:ins w:id="1769" w:author="Windows 用户" w:date="2022-01-12T14:19:00Z">
        <w:r w:rsidR="001D52ED">
          <w:rPr>
            <w:rFonts w:ascii="宋体" w:eastAsia="宋体" w:hAnsi="宋体" w:hint="eastAsia"/>
          </w:rPr>
          <w:t>梦想和</w:t>
        </w:r>
      </w:ins>
      <w:r>
        <w:rPr>
          <w:rFonts w:ascii="宋体" w:eastAsia="宋体" w:hAnsi="宋体" w:hint="eastAsia"/>
        </w:rPr>
        <w:t>心愿。</w:t>
      </w:r>
    </w:p>
    <w:p w14:paraId="201E4F37" w14:textId="5D60A0C1" w:rsidR="00DF5E68" w:rsidRDefault="00DF5E68">
      <w:pPr>
        <w:tabs>
          <w:tab w:val="left" w:pos="2796"/>
        </w:tabs>
        <w:rPr>
          <w:ins w:id="1770" w:author="郭 侃亮" w:date="2022-01-21T14:03:00Z"/>
        </w:rPr>
      </w:pPr>
      <w:ins w:id="1771" w:author="郭 侃亮" w:date="2022-01-21T14:0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ZH22</w:t>
        </w:r>
      </w:ins>
      <w:ins w:id="1772" w:author="郭 侃亮" w:date="2022-01-23T17:08:00Z">
        <w:r w:rsidR="006D0C24">
          <w:rPr>
            <w:highlight w:val="yellow"/>
          </w:rPr>
          <w:t>gg</w:t>
        </w:r>
      </w:ins>
      <w:ins w:id="1773" w:author="郭 侃亮" w:date="2022-01-21T14:03:00Z">
        <w:r>
          <w:rPr>
            <w:rFonts w:hint="eastAsia"/>
            <w:highlight w:val="yellow"/>
          </w:rPr>
          <w:t>}</w:t>
        </w:r>
      </w:ins>
    </w:p>
    <w:p w14:paraId="6178233A" w14:textId="0709DADF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郑辉：</w:t>
      </w:r>
      <w:r>
        <w:t>"</w:t>
      </w:r>
      <w:r>
        <w:rPr>
          <w:rFonts w:hint="eastAsia"/>
        </w:rPr>
        <w:t>我的梦想是“做一款自己开发的游戏”，不过现在还在努力中，嘿嘿。</w:t>
      </w:r>
      <w:r>
        <w:t>"</w:t>
      </w:r>
    </w:p>
    <w:p w14:paraId="7BBE0407" w14:textId="6F03E627" w:rsidR="008941DD" w:rsidRDefault="008941DD" w:rsidP="008941DD">
      <w:pPr>
        <w:rPr>
          <w:ins w:id="1774" w:author="郭 侃亮" w:date="2022-01-21T13:17:00Z"/>
        </w:rPr>
      </w:pPr>
      <w:ins w:id="1775" w:author="郭 侃亮" w:date="2022-01-21T13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1776" w:author="郭 侃亮" w:date="2022-01-21T14:50:00Z">
        <w:r w:rsidR="00711885">
          <w:rPr>
            <w:rFonts w:hint="eastAsia"/>
            <w:highlight w:val="yellow"/>
          </w:rPr>
          <w:t>my</w:t>
        </w:r>
      </w:ins>
      <w:ins w:id="1777" w:author="郭 侃亮" w:date="2022-01-21T13:17:00Z">
        <w:r>
          <w:rPr>
            <w:rFonts w:hint="eastAsia"/>
            <w:highlight w:val="yellow"/>
          </w:rPr>
          <w:t>}</w:t>
        </w:r>
      </w:ins>
    </w:p>
    <w:p w14:paraId="58EC479A" w14:textId="15A883E2" w:rsidR="00A17960" w:rsidRDefault="00AD66CD">
      <w:pPr>
        <w:tabs>
          <w:tab w:val="left" w:pos="2796"/>
        </w:tabs>
      </w:pPr>
      <w:del w:id="1778" w:author="郭 侃亮" w:date="2022-01-21T14:50:00Z">
        <w:r w:rsidDel="007E5FE5">
          <w:rPr>
            <w:rFonts w:hint="eastAsia"/>
          </w:rPr>
          <w:delText>王浩</w:delText>
        </w:r>
      </w:del>
      <w:ins w:id="1779" w:author="郭 侃亮" w:date="2022-01-21T14:50:00Z">
        <w:r w:rsidR="007E5FE5">
          <w:rPr>
            <w:rFonts w:hint="eastAsia"/>
          </w:rPr>
          <w:t>我</w:t>
        </w:r>
      </w:ins>
      <w:r>
        <w:rPr>
          <w:rFonts w:hint="eastAsia"/>
        </w:rPr>
        <w:t>：</w:t>
      </w:r>
      <w:r>
        <w:t>"</w:t>
      </w:r>
      <w:r>
        <w:rPr>
          <w:rFonts w:hint="eastAsia"/>
        </w:rPr>
        <w:t>马上就会实现了</w:t>
      </w:r>
      <w:del w:id="1780" w:author="Windows 用户" w:date="2022-01-12T14:20:00Z">
        <w:r w:rsidDel="00D6544D">
          <w:rPr>
            <w:rFonts w:hint="eastAsia"/>
          </w:rPr>
          <w:delText>，</w:delText>
        </w:r>
      </w:del>
      <w:ins w:id="1781" w:author="Windows 用户" w:date="2022-01-12T14:20:00Z">
        <w:r w:rsidR="00D6544D">
          <w:rPr>
            <w:rFonts w:hint="eastAsia"/>
          </w:rPr>
          <w:t>。</w:t>
        </w:r>
      </w:ins>
      <w:r>
        <w:rPr>
          <w:rFonts w:hint="eastAsia"/>
        </w:rPr>
        <w:t>大家都能坚持自己的梦想，太</w:t>
      </w:r>
      <w:del w:id="1782" w:author="Windows 用户" w:date="2022-01-12T10:31:00Z">
        <w:r w:rsidDel="00C56399">
          <w:rPr>
            <w:rFonts w:hint="eastAsia"/>
          </w:rPr>
          <w:delText>不容易</w:delText>
        </w:r>
      </w:del>
      <w:ins w:id="1783" w:author="Windows 用户" w:date="2022-01-12T10:31:00Z">
        <w:r w:rsidR="00C56399">
          <w:rPr>
            <w:rFonts w:hint="eastAsia"/>
          </w:rPr>
          <w:t>厉害</w:t>
        </w:r>
      </w:ins>
      <w:r>
        <w:rPr>
          <w:rFonts w:hint="eastAsia"/>
        </w:rPr>
        <w:t>了。</w:t>
      </w:r>
      <w:r>
        <w:t>"</w:t>
      </w:r>
    </w:p>
    <w:p w14:paraId="1949D949" w14:textId="0C787092" w:rsidR="00FB6ADB" w:rsidRDefault="00FB6ADB" w:rsidP="00FB6ADB">
      <w:pPr>
        <w:rPr>
          <w:ins w:id="1784" w:author="郭 侃亮" w:date="2022-01-21T13:07:00Z"/>
        </w:rPr>
      </w:pPr>
      <w:ins w:id="1785" w:author="郭 侃亮" w:date="2022-01-21T13:0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1786" w:author="郭 侃亮" w:date="2022-01-21T15:23:00Z">
        <w:r w:rsidR="0089515B">
          <w:rPr>
            <w:highlight w:val="yellow"/>
          </w:rPr>
          <w:t>wx</w:t>
        </w:r>
      </w:ins>
      <w:ins w:id="1787" w:author="郭 侃亮" w:date="2022-01-21T13:07:00Z">
        <w:r>
          <w:rPr>
            <w:rFonts w:hint="eastAsia"/>
            <w:highlight w:val="yellow"/>
          </w:rPr>
          <w:t>}</w:t>
        </w:r>
      </w:ins>
    </w:p>
    <w:p w14:paraId="7B83CF7C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ins w:id="1788" w:author="Lenovo" w:date="2021-11-14T16:42:00Z">
        <w:del w:id="1789" w:author="Windows 用户" w:date="2022-01-12T14:20:00Z">
          <w:r w:rsidDel="00D6544D">
            <w:delText>辉哥</w:delText>
          </w:r>
        </w:del>
      </w:ins>
      <w:ins w:id="1790" w:author="Lenovo" w:date="2021-11-14T16:43:00Z">
        <w:del w:id="1791" w:author="Windows 用户" w:date="2022-01-12T14:20:00Z">
          <w:r w:rsidDel="00D6544D">
            <w:delText>的游戏真是</w:delText>
          </w:r>
          <w:r w:rsidDel="00D6544D">
            <w:delText>yyds</w:delText>
          </w:r>
          <w:r w:rsidDel="00D6544D">
            <w:delText>，</w:delText>
          </w:r>
        </w:del>
      </w:ins>
      <w:r>
        <w:rPr>
          <w:rFonts w:hint="eastAsia"/>
        </w:rPr>
        <w:t>你呢</w:t>
      </w:r>
      <w:ins w:id="1792" w:author="Windows 用户" w:date="2022-01-12T14:20:00Z">
        <w:r w:rsidR="00D6544D">
          <w:rPr>
            <w:rFonts w:hint="eastAsia"/>
          </w:rPr>
          <w:t>，</w:t>
        </w:r>
      </w:ins>
      <w:r>
        <w:rPr>
          <w:rFonts w:hint="eastAsia"/>
        </w:rPr>
        <w:t>巧巧</w:t>
      </w:r>
      <w:del w:id="1793" w:author="Windows 用户" w:date="2022-01-12T10:32:00Z">
        <w:r w:rsidDel="00C56399">
          <w:rPr>
            <w:rFonts w:hint="eastAsia"/>
          </w:rPr>
          <w:delText>，</w:delText>
        </w:r>
      </w:del>
      <w:ins w:id="1794" w:author="Windows 用户" w:date="2022-01-12T10:32:00Z">
        <w:r w:rsidR="00C56399">
          <w:rPr>
            <w:rFonts w:hint="eastAsia"/>
          </w:rPr>
          <w:t>？</w:t>
        </w:r>
      </w:ins>
      <w:r>
        <w:rPr>
          <w:rFonts w:hint="eastAsia"/>
        </w:rPr>
        <w:t>也说说</w:t>
      </w:r>
      <w:del w:id="1795" w:author="Windows 用户" w:date="2022-01-12T10:32:00Z">
        <w:r w:rsidDel="00C56399">
          <w:rPr>
            <w:rFonts w:hint="eastAsia"/>
          </w:rPr>
          <w:delText>看</w:delText>
        </w:r>
      </w:del>
      <w:r>
        <w:rPr>
          <w:rFonts w:hint="eastAsia"/>
        </w:rPr>
        <w:t>你的</w:t>
      </w:r>
      <w:ins w:id="1796" w:author="Windows 用户" w:date="2022-01-12T10:32:00Z">
        <w:r w:rsidR="00C56399">
          <w:rPr>
            <w:rFonts w:hint="eastAsia"/>
          </w:rPr>
          <w:t>梦想</w:t>
        </w:r>
      </w:ins>
      <w:r>
        <w:rPr>
          <w:rFonts w:hint="eastAsia"/>
        </w:rPr>
        <w:t>呗。</w:t>
      </w:r>
      <w:r>
        <w:t>"</w:t>
      </w:r>
    </w:p>
    <w:p w14:paraId="6CB7C33F" w14:textId="1F1696D0" w:rsidR="00F5066D" w:rsidRDefault="00F5066D" w:rsidP="00F5066D">
      <w:pPr>
        <w:rPr>
          <w:ins w:id="1797" w:author="郭 侃亮" w:date="2022-01-21T13:55:00Z"/>
        </w:rPr>
      </w:pPr>
      <w:ins w:id="1798" w:author="郭 侃亮" w:date="2022-01-21T13:5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22</w:t>
        </w:r>
      </w:ins>
      <w:ins w:id="1799" w:author="郭 侃亮" w:date="2022-01-23T17:01:00Z">
        <w:r w:rsidR="00033C33">
          <w:rPr>
            <w:highlight w:val="yellow"/>
          </w:rPr>
          <w:t>wx</w:t>
        </w:r>
      </w:ins>
      <w:ins w:id="1800" w:author="郭 侃亮" w:date="2022-01-21T13:55:00Z">
        <w:r>
          <w:rPr>
            <w:rFonts w:hint="eastAsia"/>
            <w:highlight w:val="yellow"/>
          </w:rPr>
          <w:t>}</w:t>
        </w:r>
      </w:ins>
    </w:p>
    <w:p w14:paraId="0ABBC182" w14:textId="77777777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嘻嘻，我当年</w:t>
      </w:r>
      <w:del w:id="1801" w:author="Windows 用户" w:date="2022-01-12T10:32:00Z">
        <w:r w:rsidDel="00C56399">
          <w:rPr>
            <w:rFonts w:hint="eastAsia"/>
          </w:rPr>
          <w:delText>还</w:delText>
        </w:r>
      </w:del>
      <w:r>
        <w:rPr>
          <w:rFonts w:hint="eastAsia"/>
        </w:rPr>
        <w:t>想做一个</w:t>
      </w:r>
      <w:r>
        <w:rPr>
          <w:rFonts w:ascii="宋体" w:eastAsia="宋体" w:hAnsi="宋体" w:hint="eastAsia"/>
        </w:rPr>
        <w:t>“职业coser”，现在想想还挺幼稚的。</w:t>
      </w:r>
      <w:r>
        <w:t>"</w:t>
      </w:r>
    </w:p>
    <w:p w14:paraId="6A725D67" w14:textId="3786E6F3" w:rsidR="008941DD" w:rsidRDefault="008941DD" w:rsidP="008941DD">
      <w:pPr>
        <w:rPr>
          <w:ins w:id="1802" w:author="郭 侃亮" w:date="2022-01-21T13:17:00Z"/>
        </w:rPr>
      </w:pPr>
      <w:ins w:id="1803" w:author="郭 侃亮" w:date="2022-01-21T13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23</w:t>
        </w:r>
      </w:ins>
      <w:ins w:id="1804" w:author="郭 侃亮" w:date="2022-01-23T16:55:00Z">
        <w:r w:rsidR="006806A1">
          <w:rPr>
            <w:highlight w:val="yellow"/>
          </w:rPr>
          <w:t>qx</w:t>
        </w:r>
      </w:ins>
      <w:ins w:id="1805" w:author="郭 侃亮" w:date="2022-01-21T13:17:00Z">
        <w:r>
          <w:rPr>
            <w:rFonts w:hint="eastAsia"/>
            <w:highlight w:val="yellow"/>
          </w:rPr>
          <w:t>}</w:t>
        </w:r>
      </w:ins>
    </w:p>
    <w:p w14:paraId="5FFB5CA2" w14:textId="77777777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做配音演员不也是二次元嘛，都一样。</w:t>
      </w:r>
      <w:r>
        <w:t>"</w:t>
      </w:r>
    </w:p>
    <w:p w14:paraId="64044DD4" w14:textId="62C261B2" w:rsidR="00F5066D" w:rsidRDefault="00F5066D" w:rsidP="00F5066D">
      <w:pPr>
        <w:rPr>
          <w:ins w:id="1806" w:author="郭 侃亮" w:date="2022-01-21T13:55:00Z"/>
        </w:rPr>
      </w:pPr>
      <w:ins w:id="1807" w:author="郭 侃亮" w:date="2022-01-21T13:5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21</w:t>
        </w:r>
      </w:ins>
      <w:ins w:id="1808" w:author="郭 侃亮" w:date="2022-01-23T17:01:00Z">
        <w:r w:rsidR="00033C33">
          <w:rPr>
            <w:highlight w:val="yellow"/>
          </w:rPr>
          <w:t>sq</w:t>
        </w:r>
      </w:ins>
      <w:ins w:id="1809" w:author="郭 侃亮" w:date="2022-01-21T13:55:00Z">
        <w:r>
          <w:rPr>
            <w:rFonts w:hint="eastAsia"/>
            <w:highlight w:val="yellow"/>
          </w:rPr>
          <w:t>}</w:t>
        </w:r>
      </w:ins>
    </w:p>
    <w:p w14:paraId="491DACD6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hint="eastAsia"/>
        </w:rPr>
        <w:t>袁巧巧：</w:t>
      </w:r>
      <w:r>
        <w:t>"</w:t>
      </w:r>
      <w:r>
        <w:rPr>
          <w:rFonts w:hint="eastAsia"/>
        </w:rPr>
        <w:t>拜托，那叫“声优”，</w:t>
      </w:r>
      <w:del w:id="1810" w:author="Windows 用户" w:date="2022-01-12T10:33:00Z">
        <w:r w:rsidDel="00534EE7">
          <w:rPr>
            <w:rFonts w:hint="eastAsia"/>
          </w:rPr>
          <w:delText>什么都要</w:delText>
        </w:r>
      </w:del>
      <w:ins w:id="1811" w:author="Windows 用户" w:date="2022-01-12T10:34:00Z">
        <w:r w:rsidR="00534EE7">
          <w:rPr>
            <w:rFonts w:hint="eastAsia"/>
          </w:rPr>
          <w:t>可不光</w:t>
        </w:r>
      </w:ins>
      <w:r>
        <w:rPr>
          <w:rFonts w:hint="eastAsia"/>
        </w:rPr>
        <w:t>配</w:t>
      </w:r>
      <w:del w:id="1812" w:author="Windows 用户" w:date="2022-01-12T10:34:00Z">
        <w:r w:rsidDel="00534EE7">
          <w:rPr>
            <w:rFonts w:hint="eastAsia"/>
          </w:rPr>
          <w:delText>的</w:delText>
        </w:r>
      </w:del>
      <w:ins w:id="1813" w:author="Windows 用户" w:date="2022-01-12T10:33:00Z">
        <w:r w:rsidR="00534EE7">
          <w:rPr>
            <w:rFonts w:hint="eastAsia"/>
          </w:rPr>
          <w:t>动画作品</w:t>
        </w:r>
      </w:ins>
      <w:del w:id="1814" w:author="Windows 用户" w:date="2022-01-12T10:33:00Z">
        <w:r w:rsidDel="00534EE7">
          <w:rPr>
            <w:rFonts w:hint="eastAsia"/>
          </w:rPr>
          <w:delText>好不好</w:delText>
        </w:r>
      </w:del>
      <w:r>
        <w:rPr>
          <w:rFonts w:hint="eastAsia"/>
        </w:rPr>
        <w:t>。</w:t>
      </w:r>
      <w:r>
        <w:t>"</w:t>
      </w:r>
    </w:p>
    <w:p w14:paraId="5BF40C16" w14:textId="0FA1C258" w:rsidR="00F5066D" w:rsidRDefault="00F5066D" w:rsidP="00F5066D">
      <w:pPr>
        <w:rPr>
          <w:ins w:id="1815" w:author="郭 侃亮" w:date="2022-01-21T13:56:00Z"/>
        </w:rPr>
      </w:pPr>
      <w:ins w:id="1816" w:author="郭 侃亮" w:date="2022-01-21T13:5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21</w:t>
        </w:r>
      </w:ins>
      <w:ins w:id="1817" w:author="郭 侃亮" w:date="2022-01-23T17:02:00Z">
        <w:r w:rsidR="00033C33">
          <w:rPr>
            <w:highlight w:val="yellow"/>
          </w:rPr>
          <w:t>dy</w:t>
        </w:r>
      </w:ins>
      <w:ins w:id="1818" w:author="郭 侃亮" w:date="2022-01-21T13:56:00Z">
        <w:r>
          <w:rPr>
            <w:rFonts w:hint="eastAsia"/>
            <w:highlight w:val="yellow"/>
          </w:rPr>
          <w:t>}</w:t>
        </w:r>
      </w:ins>
    </w:p>
    <w:p w14:paraId="127C5C7F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hint="eastAsia"/>
        </w:rPr>
        <w:t>袁巧巧：</w:t>
      </w:r>
      <w:r>
        <w:t>"</w:t>
      </w:r>
      <w:r>
        <w:rPr>
          <w:rFonts w:hint="eastAsia"/>
        </w:rPr>
        <w:t>别</w:t>
      </w:r>
      <w:del w:id="1819" w:author="Windows 用户" w:date="2022-01-12T14:20:00Z">
        <w:r w:rsidDel="00D6544D">
          <w:rPr>
            <w:rFonts w:hint="eastAsia"/>
          </w:rPr>
          <w:delText>老</w:delText>
        </w:r>
      </w:del>
      <w:r>
        <w:rPr>
          <w:rFonts w:hint="eastAsia"/>
        </w:rPr>
        <w:t>说我</w:t>
      </w:r>
      <w:ins w:id="1820" w:author="Windows 用户" w:date="2022-01-12T14:20:00Z">
        <w:r w:rsidR="00D6544D">
          <w:rPr>
            <w:rFonts w:hint="eastAsia"/>
          </w:rPr>
          <w:t>了</w:t>
        </w:r>
      </w:ins>
      <w:r>
        <w:rPr>
          <w:rFonts w:hint="eastAsia"/>
        </w:rPr>
        <w:t>，你的梦想呢</w:t>
      </w:r>
      <w:del w:id="1821" w:author="Windows 用户" w:date="2022-01-12T10:34:00Z">
        <w:r w:rsidDel="00534EE7">
          <w:rPr>
            <w:rFonts w:hint="eastAsia"/>
          </w:rPr>
          <w:delText>？</w:delText>
        </w:r>
      </w:del>
      <w:ins w:id="1822" w:author="Windows 用户" w:date="2022-01-12T10:34:00Z">
        <w:r w:rsidR="00534EE7">
          <w:rPr>
            <w:rFonts w:hint="eastAsia"/>
          </w:rPr>
          <w:t>，</w:t>
        </w:r>
      </w:ins>
      <w:r>
        <w:rPr>
          <w:rFonts w:hint="eastAsia"/>
        </w:rPr>
        <w:t>刘洋</w:t>
      </w:r>
      <w:ins w:id="1823" w:author="Windows 用户" w:date="2022-01-12T10:34:00Z">
        <w:r w:rsidR="00534EE7">
          <w:rPr>
            <w:rFonts w:hint="eastAsia"/>
          </w:rPr>
          <w:t>？</w:t>
        </w:r>
      </w:ins>
      <w:r>
        <w:t>"</w:t>
      </w:r>
    </w:p>
    <w:p w14:paraId="4DC87B53" w14:textId="60C721A7" w:rsidR="00E3039A" w:rsidRDefault="00E3039A" w:rsidP="00E3039A">
      <w:pPr>
        <w:rPr>
          <w:ins w:id="1824" w:author="郭 侃亮" w:date="2022-01-21T13:18:00Z"/>
        </w:rPr>
      </w:pPr>
      <w:ins w:id="1825" w:author="郭 侃亮" w:date="2022-01-21T13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21</w:t>
        </w:r>
      </w:ins>
      <w:ins w:id="1826" w:author="郭 侃亮" w:date="2022-01-23T16:55:00Z">
        <w:r w:rsidR="006806A1">
          <w:rPr>
            <w:highlight w:val="yellow"/>
          </w:rPr>
          <w:t>hz</w:t>
        </w:r>
      </w:ins>
      <w:ins w:id="1827" w:author="郭 侃亮" w:date="2022-01-21T13:18:00Z">
        <w:r>
          <w:rPr>
            <w:rFonts w:hint="eastAsia"/>
            <w:highlight w:val="yellow"/>
          </w:rPr>
          <w:t>}</w:t>
        </w:r>
      </w:ins>
    </w:p>
    <w:p w14:paraId="47F523F1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我……</w:t>
      </w:r>
      <w:r>
        <w:t>"</w:t>
      </w:r>
    </w:p>
    <w:p w14:paraId="2270AA0C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我没什么特别的</w:t>
      </w:r>
      <w:del w:id="1828" w:author="Windows 用户" w:date="2022-01-12T10:34:00Z">
        <w:r w:rsidDel="00534EE7">
          <w:rPr>
            <w:rFonts w:hint="eastAsia"/>
          </w:rPr>
          <w:delText>。</w:delText>
        </w:r>
      </w:del>
      <w:ins w:id="1829" w:author="Windows 用户" w:date="2022-01-12T10:34:00Z">
        <w:r w:rsidR="00534EE7">
          <w:rPr>
            <w:rFonts w:hint="eastAsia"/>
          </w:rPr>
          <w:t>，</w:t>
        </w:r>
      </w:ins>
      <w:r>
        <w:rPr>
          <w:rFonts w:hint="eastAsia"/>
        </w:rPr>
        <w:t>就是好好学习天天向上呗。</w:t>
      </w:r>
      <w:r>
        <w:t>"</w:t>
      </w:r>
    </w:p>
    <w:p w14:paraId="57384B80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del w:id="1830" w:author="郭 侃亮" w:date="2021-12-03T20:39:00Z">
        <w:r>
          <w:rPr>
            <w:rFonts w:ascii="宋体" w:eastAsia="宋体" w:hAnsi="宋体" w:hint="eastAsia"/>
          </w:rPr>
          <w:delText>被</w:delText>
        </w:r>
      </w:del>
      <w:ins w:id="1831" w:author="郭 侃亮" w:date="2021-12-03T20:39:00Z">
        <w:del w:id="1832" w:author="Windows 用户" w:date="2022-01-12T10:35:00Z">
          <w:r w:rsidDel="00534EE7">
            <w:rPr>
              <w:rFonts w:ascii="宋体" w:eastAsia="宋体" w:hAnsi="宋体" w:hint="eastAsia"/>
            </w:rPr>
            <w:delText>面对</w:delText>
          </w:r>
        </w:del>
      </w:ins>
      <w:ins w:id="1833" w:author="Windows 用户" w:date="2022-01-12T10:35:00Z">
        <w:r w:rsidR="00534EE7">
          <w:rPr>
            <w:rFonts w:ascii="宋体" w:eastAsia="宋体" w:hAnsi="宋体" w:hint="eastAsia"/>
          </w:rPr>
          <w:t>突然被</w:t>
        </w:r>
      </w:ins>
      <w:r>
        <w:rPr>
          <w:rFonts w:ascii="宋体" w:eastAsia="宋体" w:hAnsi="宋体" w:hint="eastAsia"/>
        </w:rPr>
        <w:t>袁巧巧</w:t>
      </w:r>
      <w:del w:id="1834" w:author="Windows 用户" w:date="2022-01-12T10:35:00Z">
        <w:r w:rsidDel="00534EE7">
          <w:rPr>
            <w:rFonts w:ascii="宋体" w:eastAsia="宋体" w:hAnsi="宋体" w:hint="eastAsia"/>
          </w:rPr>
          <w:delText>突如其来的</w:delText>
        </w:r>
      </w:del>
      <w:ins w:id="1835" w:author="Windows 用户" w:date="2022-01-12T10:35:00Z">
        <w:r w:rsidR="00534EE7">
          <w:rPr>
            <w:rFonts w:ascii="宋体" w:eastAsia="宋体" w:hAnsi="宋体" w:hint="eastAsia"/>
          </w:rPr>
          <w:t>这么一</w:t>
        </w:r>
      </w:ins>
      <w:r>
        <w:rPr>
          <w:rFonts w:ascii="宋体" w:eastAsia="宋体" w:hAnsi="宋体" w:hint="eastAsia"/>
        </w:rPr>
        <w:t>问</w:t>
      </w:r>
      <w:del w:id="1836" w:author="Windows 用户" w:date="2022-01-12T10:35:00Z">
        <w:r w:rsidDel="00534EE7">
          <w:rPr>
            <w:rFonts w:ascii="宋体" w:eastAsia="宋体" w:hAnsi="宋体" w:hint="eastAsia"/>
          </w:rPr>
          <w:delText>题</w:delText>
        </w:r>
      </w:del>
      <w:r>
        <w:rPr>
          <w:rFonts w:ascii="宋体" w:eastAsia="宋体" w:hAnsi="宋体" w:hint="eastAsia"/>
        </w:rPr>
        <w:t>，刘洋显得有些不好意思。</w:t>
      </w:r>
    </w:p>
    <w:p w14:paraId="3A46597A" w14:textId="3065E3B8" w:rsidR="00FB6ADB" w:rsidRDefault="00FB6ADB" w:rsidP="00FB6ADB">
      <w:pPr>
        <w:rPr>
          <w:ins w:id="1837" w:author="郭 侃亮" w:date="2022-01-21T13:07:00Z"/>
          <w:lang w:eastAsia="ja-JP"/>
        </w:rPr>
      </w:pPr>
      <w:ins w:id="1838" w:author="郭 侃亮" w:date="2022-01-21T13:07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XY</w:t>
        </w:r>
        <w:r>
          <w:rPr>
            <w:highlight w:val="yellow"/>
            <w:lang w:eastAsia="ja-JP"/>
          </w:rPr>
          <w:t>21</w:t>
        </w:r>
      </w:ins>
      <w:ins w:id="1839" w:author="郭 侃亮" w:date="2022-01-21T15:24:00Z">
        <w:r w:rsidR="0089515B">
          <w:rPr>
            <w:highlight w:val="yellow"/>
            <w:lang w:eastAsia="ja-JP"/>
          </w:rPr>
          <w:t>jy</w:t>
        </w:r>
      </w:ins>
      <w:ins w:id="1840" w:author="郭 侃亮" w:date="2022-01-21T13:07:00Z">
        <w:r>
          <w:rPr>
            <w:rFonts w:hint="eastAsia"/>
            <w:highlight w:val="yellow"/>
            <w:lang w:eastAsia="ja-JP"/>
          </w:rPr>
          <w:t>}</w:t>
        </w:r>
      </w:ins>
    </w:p>
    <w:p w14:paraId="25B54FBC" w14:textId="77777777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  <w:lang w:eastAsia="ja-JP"/>
        </w:rPr>
        <w:t>周小雨：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「彼女に本当の気持ちを伝える」</w:t>
      </w:r>
      <w:r>
        <w:rPr>
          <w:rFonts w:asciiTheme="minorEastAsia" w:hAnsiTheme="minorEastAsia" w:hint="eastAsia"/>
          <w:lang w:eastAsia="ja-JP"/>
        </w:rPr>
        <w:t>（</w:t>
      </w:r>
      <w:r>
        <w:rPr>
          <w:rFonts w:hint="eastAsia"/>
          <w:lang w:eastAsia="ja-JP"/>
        </w:rPr>
        <w:t>想告诉她我的心意）</w:t>
      </w:r>
      <w:ins w:id="1841" w:author="Windows 用户" w:date="2022-01-12T10:36:00Z">
        <w:r w:rsidR="00534EE7">
          <w:rPr>
            <w:rFonts w:hint="eastAsia"/>
            <w:lang w:eastAsia="ja-JP"/>
          </w:rPr>
          <w:t>。</w:t>
        </w:r>
      </w:ins>
      <w:r>
        <w:t>"</w:t>
      </w:r>
    </w:p>
    <w:p w14:paraId="2F3A6D17" w14:textId="13BA5470" w:rsidR="0089515B" w:rsidRDefault="0089515B" w:rsidP="0089515B">
      <w:pPr>
        <w:rPr>
          <w:ins w:id="1842" w:author="郭 侃亮" w:date="2022-01-21T15:24:00Z"/>
        </w:rPr>
      </w:pPr>
      <w:ins w:id="1843" w:author="郭 侃亮" w:date="2022-01-21T15:2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21cx</w:t>
        </w:r>
        <w:r>
          <w:rPr>
            <w:rFonts w:hint="eastAsia"/>
            <w:highlight w:val="yellow"/>
          </w:rPr>
          <w:t>}</w:t>
        </w:r>
      </w:ins>
    </w:p>
    <w:p w14:paraId="37C097CB" w14:textId="77777777" w:rsidR="00A17960" w:rsidRDefault="00AD66CD">
      <w:pPr>
        <w:tabs>
          <w:tab w:val="left" w:pos="2796"/>
        </w:tabs>
        <w:rPr>
          <w:rFonts w:ascii="宋体" w:eastAsia="MS Mincho" w:hAnsi="宋体"/>
        </w:rPr>
      </w:pPr>
      <w:r>
        <w:rPr>
          <w:rFonts w:ascii="宋体" w:eastAsia="宋体" w:hAnsi="宋体" w:hint="eastAsia"/>
        </w:rPr>
        <w:lastRenderedPageBreak/>
        <w:t>周小雨：</w:t>
      </w:r>
      <w:r>
        <w:t>"</w:t>
      </w:r>
      <w:r>
        <w:rPr>
          <w:rFonts w:hint="eastAsia"/>
        </w:rPr>
        <w:t>哈哈，还写日文呢</w:t>
      </w:r>
      <w:del w:id="1844" w:author="Windows 用户" w:date="2022-01-12T10:35:00Z">
        <w:r w:rsidDel="00534EE7">
          <w:rPr>
            <w:rFonts w:hint="eastAsia"/>
          </w:rPr>
          <w:delText>？</w:delText>
        </w:r>
      </w:del>
      <w:ins w:id="1845" w:author="Windows 用户" w:date="2022-01-12T10:35:00Z">
        <w:r w:rsidR="00534EE7">
          <w:rPr>
            <w:rFonts w:hint="eastAsia"/>
          </w:rPr>
          <w:t>。</w:t>
        </w:r>
      </w:ins>
      <w:ins w:id="1846" w:author="Windows 用户" w:date="2022-01-12T10:36:00Z">
        <w:r w:rsidR="00534EE7">
          <w:rPr>
            <w:rFonts w:hint="eastAsia"/>
          </w:rPr>
          <w:t>“</w:t>
        </w:r>
      </w:ins>
      <w:r>
        <w:rPr>
          <w:rFonts w:hint="eastAsia"/>
        </w:rPr>
        <w:t>她</w:t>
      </w:r>
      <w:ins w:id="1847" w:author="Windows 用户" w:date="2022-01-12T10:36:00Z">
        <w:r w:rsidR="00534EE7">
          <w:rPr>
            <w:rFonts w:hint="eastAsia"/>
          </w:rPr>
          <w:t>”</w:t>
        </w:r>
      </w:ins>
      <w:r>
        <w:rPr>
          <w:rFonts w:hint="eastAsia"/>
        </w:rPr>
        <w:t>是谁啊</w:t>
      </w:r>
      <w:del w:id="1848" w:author="Windows 用户" w:date="2022-01-12T10:35:00Z">
        <w:r w:rsidDel="00534EE7">
          <w:rPr>
            <w:rFonts w:hint="eastAsia"/>
          </w:rPr>
          <w:delText>。</w:delText>
        </w:r>
      </w:del>
      <w:ins w:id="1849" w:author="Windows 用户" w:date="2022-01-12T10:35:00Z">
        <w:r w:rsidR="00534EE7">
          <w:rPr>
            <w:rFonts w:hint="eastAsia"/>
          </w:rPr>
          <w:t>？</w:t>
        </w:r>
      </w:ins>
      <w:r>
        <w:t>"</w:t>
      </w:r>
    </w:p>
    <w:p w14:paraId="728C1EEF" w14:textId="77777777" w:rsidR="00A17960" w:rsidRDefault="00AD66CD">
      <w:pPr>
        <w:rPr>
          <w:ins w:id="1850" w:author="郭 侃亮" w:date="2021-12-07T10:31:00Z"/>
          <w:rFonts w:ascii="宋体" w:eastAsia="宋体" w:hAnsi="宋体"/>
        </w:rPr>
      </w:pPr>
      <w:r>
        <w:rPr>
          <w:rFonts w:ascii="宋体" w:eastAsia="宋体" w:hAnsi="宋体" w:hint="eastAsia"/>
        </w:rPr>
        <w:t>周小雨偷偷瞄到了刘洋手里彩纸上的内容。</w:t>
      </w:r>
    </w:p>
    <w:p w14:paraId="048BAF03" w14:textId="77777777" w:rsidR="00A17960" w:rsidRDefault="00AD66CD">
      <w:pPr>
        <w:rPr>
          <w:ins w:id="1851" w:author="郭 侃亮" w:date="2021-12-07T10:31:00Z"/>
        </w:rPr>
      </w:pPr>
      <w:ins w:id="1852" w:author="郭 侃亮" w:date="2021-12-07T10:31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s1011</w:t>
        </w:r>
        <w:r>
          <w:rPr>
            <w:rFonts w:hint="eastAsia"/>
            <w:highlight w:val="cyan"/>
          </w:rPr>
          <w:t xml:space="preserve"> </w:t>
        </w:r>
        <w:r>
          <w:rPr>
            <w:rFonts w:hint="eastAsia"/>
            <w:highlight w:val="cyan"/>
          </w:rPr>
          <w:t>团纸头的声音</w:t>
        </w:r>
        <w:r>
          <w:rPr>
            <w:rFonts w:hint="eastAsia"/>
            <w:highlight w:val="cyan"/>
          </w:rPr>
          <w:t>}</w:t>
        </w:r>
      </w:ins>
    </w:p>
    <w:p w14:paraId="1F0F4132" w14:textId="17BA64BA" w:rsidR="00E3039A" w:rsidRDefault="00E3039A" w:rsidP="00E3039A">
      <w:pPr>
        <w:rPr>
          <w:ins w:id="1853" w:author="郭 侃亮" w:date="2022-01-21T13:18:00Z"/>
        </w:rPr>
      </w:pPr>
      <w:ins w:id="1854" w:author="郭 侃亮" w:date="2022-01-21T13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21</w:t>
        </w:r>
      </w:ins>
      <w:ins w:id="1855" w:author="郭 侃亮" w:date="2022-01-23T16:56:00Z">
        <w:r w:rsidR="006806A1">
          <w:rPr>
            <w:highlight w:val="yellow"/>
          </w:rPr>
          <w:t>hz</w:t>
        </w:r>
      </w:ins>
      <w:ins w:id="1856" w:author="郭 侃亮" w:date="2022-01-21T13:18:00Z">
        <w:r>
          <w:rPr>
            <w:rFonts w:hint="eastAsia"/>
            <w:highlight w:val="yellow"/>
          </w:rPr>
          <w:t>}</w:t>
        </w:r>
      </w:ins>
    </w:p>
    <w:p w14:paraId="7DC5C70D" w14:textId="77777777" w:rsidR="00A17960" w:rsidRDefault="00AD66CD">
      <w:pPr>
        <w:rPr>
          <w:del w:id="1857" w:author="郭 侃亮" w:date="2021-12-07T10:31:00Z"/>
          <w:rFonts w:ascii="宋体" w:eastAsia="宋体" w:hAnsi="宋体"/>
        </w:rPr>
      </w:pPr>
      <w:del w:id="1858" w:author="Windows 用户" w:date="2022-01-12T10:36:00Z">
        <w:r w:rsidDel="00534EE7">
          <w:rPr>
            <w:rFonts w:ascii="宋体" w:eastAsia="宋体" w:hAnsi="宋体" w:hint="eastAsia"/>
          </w:rPr>
          <w:delText>被小雨一问</w:delText>
        </w:r>
      </w:del>
      <w:r>
        <w:rPr>
          <w:rFonts w:ascii="宋体" w:eastAsia="宋体" w:hAnsi="宋体" w:hint="eastAsia"/>
        </w:rPr>
        <w:t>刘洋显得有些慌乱，</w:t>
      </w:r>
      <w:ins w:id="1859" w:author="郭 侃亮" w:date="2021-12-07T10:31:00Z">
        <w:del w:id="1860" w:author="Windows 用户" w:date="2022-01-12T10:36:00Z">
          <w:r w:rsidDel="00534EE7">
            <w:rPr>
              <w:rFonts w:ascii="宋体" w:eastAsia="宋体" w:hAnsi="宋体" w:hint="eastAsia"/>
            </w:rPr>
            <w:delText>刘洋</w:delText>
          </w:r>
        </w:del>
      </w:ins>
      <w:ins w:id="1861" w:author="Windows 用户" w:date="2022-01-12T10:37:00Z">
        <w:r w:rsidR="00534EE7">
          <w:rPr>
            <w:rFonts w:ascii="宋体" w:eastAsia="宋体" w:hAnsi="宋体" w:hint="eastAsia"/>
          </w:rPr>
          <w:t>急忙</w:t>
        </w:r>
      </w:ins>
      <w:ins w:id="1862" w:author="郭 侃亮" w:date="2021-12-07T10:31:00Z">
        <w:r>
          <w:rPr>
            <w:rFonts w:ascii="宋体" w:eastAsia="宋体" w:hAnsi="宋体" w:hint="eastAsia"/>
          </w:rPr>
          <w:t>把</w:t>
        </w:r>
      </w:ins>
      <w:r>
        <w:rPr>
          <w:rFonts w:ascii="宋体" w:eastAsia="宋体" w:hAnsi="宋体" w:hint="eastAsia"/>
        </w:rPr>
        <w:t>刚刚打开的彩纸</w:t>
      </w:r>
      <w:del w:id="1863" w:author="Windows 用户" w:date="2022-01-12T10:37:00Z">
        <w:r w:rsidDel="00534EE7">
          <w:rPr>
            <w:rFonts w:ascii="宋体" w:eastAsia="宋体" w:hAnsi="宋体" w:hint="eastAsia"/>
          </w:rPr>
          <w:delText>又</w:delText>
        </w:r>
      </w:del>
      <w:r>
        <w:rPr>
          <w:rFonts w:ascii="宋体" w:eastAsia="宋体" w:hAnsi="宋体" w:hint="eastAsia"/>
        </w:rPr>
        <w:t>塞</w:t>
      </w:r>
      <w:del w:id="1864" w:author="Windows 用户" w:date="2022-01-12T10:37:00Z">
        <w:r w:rsidDel="00534EE7">
          <w:rPr>
            <w:rFonts w:ascii="宋体" w:eastAsia="宋体" w:hAnsi="宋体" w:hint="eastAsia"/>
          </w:rPr>
          <w:delText>回</w:delText>
        </w:r>
      </w:del>
      <w:ins w:id="1865" w:author="Windows 用户" w:date="2022-01-12T10:37:00Z">
        <w:r w:rsidR="00534EE7">
          <w:rPr>
            <w:rFonts w:ascii="宋体" w:eastAsia="宋体" w:hAnsi="宋体" w:hint="eastAsia"/>
          </w:rPr>
          <w:t>进</w:t>
        </w:r>
      </w:ins>
      <w:r>
        <w:rPr>
          <w:rFonts w:ascii="宋体" w:eastAsia="宋体" w:hAnsi="宋体" w:hint="eastAsia"/>
        </w:rPr>
        <w:t>了口袋</w:t>
      </w:r>
      <w:del w:id="1866" w:author="郭 侃亮" w:date="2021-12-07T10:31:00Z">
        <w:r>
          <w:rPr>
            <w:rFonts w:ascii="宋体" w:eastAsia="宋体" w:hAnsi="宋体" w:hint="eastAsia"/>
          </w:rPr>
          <w:delText>里</w:delText>
        </w:r>
      </w:del>
      <w:r>
        <w:rPr>
          <w:rFonts w:ascii="宋体" w:eastAsia="宋体" w:hAnsi="宋体" w:hint="eastAsia"/>
        </w:rPr>
        <w:t>。</w:t>
      </w:r>
    </w:p>
    <w:p w14:paraId="27722A12" w14:textId="77777777" w:rsidR="00A17960" w:rsidRDefault="00AD66CD">
      <w:del w:id="1867" w:author="郭 侃亮" w:date="2021-12-07T10:31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</w:delText>
        </w:r>
        <w:r>
          <w:rPr>
            <w:rFonts w:hint="eastAsia"/>
            <w:highlight w:val="cyan"/>
          </w:rPr>
          <w:delText>播放</w:delText>
        </w:r>
        <w:r>
          <w:rPr>
            <w:rFonts w:hint="eastAsia"/>
            <w:highlight w:val="cyan"/>
          </w:rPr>
          <w:delText xml:space="preserve">SE </w:delText>
        </w:r>
        <w:r>
          <w:rPr>
            <w:rFonts w:hint="eastAsia"/>
            <w:highlight w:val="cyan"/>
          </w:rPr>
          <w:delText>团纸头的声音</w:delText>
        </w:r>
        <w:r>
          <w:rPr>
            <w:rFonts w:hint="eastAsia"/>
            <w:highlight w:val="cyan"/>
          </w:rPr>
          <w:delText>}</w:delText>
        </w:r>
        <w:r>
          <w:rPr>
            <w:highlight w:val="cyan"/>
          </w:rPr>
          <w:delText xml:space="preserve"> </w:delText>
        </w:r>
      </w:del>
    </w:p>
    <w:p w14:paraId="72EBEA98" w14:textId="5354930F" w:rsidR="00FB6ADB" w:rsidRDefault="00FB6ADB" w:rsidP="00FB6ADB">
      <w:pPr>
        <w:rPr>
          <w:ins w:id="1868" w:author="郭 侃亮" w:date="2022-01-21T13:07:00Z"/>
        </w:rPr>
      </w:pPr>
      <w:ins w:id="1869" w:author="郭 侃亮" w:date="2022-01-21T13:0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23</w:t>
        </w:r>
      </w:ins>
      <w:ins w:id="1870" w:author="郭 侃亮" w:date="2022-01-21T15:24:00Z">
        <w:r w:rsidR="0089515B">
          <w:rPr>
            <w:highlight w:val="yellow"/>
          </w:rPr>
          <w:t>cx</w:t>
        </w:r>
      </w:ins>
      <w:ins w:id="1871" w:author="郭 侃亮" w:date="2022-01-21T13:07:00Z">
        <w:r>
          <w:rPr>
            <w:rFonts w:hint="eastAsia"/>
            <w:highlight w:val="yellow"/>
          </w:rPr>
          <w:t>}</w:t>
        </w:r>
      </w:ins>
    </w:p>
    <w:p w14:paraId="61C4C130" w14:textId="77777777" w:rsidR="00A17960" w:rsidRDefault="00AD66CD">
      <w:r>
        <w:t>周小雨：</w:t>
      </w:r>
      <w:r>
        <w:t>"</w:t>
      </w:r>
      <w:r>
        <w:t>哎呀，别不好意思了，</w:t>
      </w:r>
      <w:r>
        <w:rPr>
          <w:rFonts w:hint="eastAsia"/>
        </w:rPr>
        <w:t>又不是高中生了，扭扭捏捏</w:t>
      </w:r>
      <w:ins w:id="1872" w:author="Windows 用户" w:date="2022-01-12T10:38:00Z">
        <w:r w:rsidR="00534EE7">
          <w:rPr>
            <w:rFonts w:hint="eastAsia"/>
          </w:rPr>
          <w:t>的</w:t>
        </w:r>
      </w:ins>
      <w:r>
        <w:rPr>
          <w:rFonts w:hint="eastAsia"/>
        </w:rPr>
        <w:t>干</w:t>
      </w:r>
      <w:ins w:id="1873" w:author="Windows 用户" w:date="2022-01-12T10:38:00Z">
        <w:r w:rsidR="00534EE7">
          <w:rPr>
            <w:rFonts w:hint="eastAsia"/>
          </w:rPr>
          <w:t>什么</w:t>
        </w:r>
      </w:ins>
      <w:del w:id="1874" w:author="Windows 用户" w:date="2022-01-12T10:38:00Z">
        <w:r w:rsidDel="00534EE7">
          <w:rPr>
            <w:rFonts w:hint="eastAsia"/>
          </w:rPr>
          <w:delText>啥</w:delText>
        </w:r>
      </w:del>
      <w:r>
        <w:t>。</w:t>
      </w:r>
      <w:r>
        <w:rPr>
          <w:rFonts w:hint="eastAsia"/>
        </w:rPr>
        <w:t>没想到当年你有暗恋的对象啊。</w:t>
      </w:r>
      <w:r>
        <w:t>"</w:t>
      </w:r>
    </w:p>
    <w:p w14:paraId="33DFBA9A" w14:textId="30F91DD5" w:rsidR="00E3039A" w:rsidRDefault="00E3039A" w:rsidP="00E3039A">
      <w:pPr>
        <w:rPr>
          <w:ins w:id="1875" w:author="郭 侃亮" w:date="2022-01-21T13:18:00Z"/>
        </w:rPr>
      </w:pPr>
      <w:ins w:id="1876" w:author="郭 侃亮" w:date="2022-01-21T13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22</w:t>
        </w:r>
      </w:ins>
      <w:ins w:id="1877" w:author="郭 侃亮" w:date="2022-01-23T16:56:00Z">
        <w:r w:rsidR="006806A1">
          <w:rPr>
            <w:highlight w:val="yellow"/>
          </w:rPr>
          <w:t>rz</w:t>
        </w:r>
      </w:ins>
      <w:ins w:id="1878" w:author="郭 侃亮" w:date="2022-01-21T13:18:00Z">
        <w:r>
          <w:rPr>
            <w:rFonts w:hint="eastAsia"/>
            <w:highlight w:val="yellow"/>
          </w:rPr>
          <w:t>}</w:t>
        </w:r>
      </w:ins>
    </w:p>
    <w:p w14:paraId="543447AC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别瞎说，没那回事。</w:t>
      </w:r>
      <w:r>
        <w:t>"</w:t>
      </w:r>
    </w:p>
    <w:p w14:paraId="734B1D65" w14:textId="6ECD3E6A" w:rsidR="00F5066D" w:rsidRDefault="00F5066D" w:rsidP="00F5066D">
      <w:pPr>
        <w:rPr>
          <w:ins w:id="1879" w:author="郭 侃亮" w:date="2022-01-21T13:56:00Z"/>
        </w:rPr>
      </w:pPr>
      <w:ins w:id="1880" w:author="郭 侃亮" w:date="2022-01-21T13:5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21</w:t>
        </w:r>
      </w:ins>
      <w:ins w:id="1881" w:author="郭 侃亮" w:date="2022-01-23T17:02:00Z">
        <w:r w:rsidR="00033C33">
          <w:rPr>
            <w:highlight w:val="yellow"/>
          </w:rPr>
          <w:t>xf</w:t>
        </w:r>
      </w:ins>
      <w:ins w:id="1882" w:author="郭 侃亮" w:date="2022-01-21T13:56:00Z">
        <w:r>
          <w:rPr>
            <w:rFonts w:hint="eastAsia"/>
            <w:highlight w:val="yellow"/>
          </w:rPr>
          <w:t>}</w:t>
        </w:r>
      </w:ins>
    </w:p>
    <w:p w14:paraId="74AE6746" w14:textId="77777777" w:rsidR="00A17960" w:rsidRDefault="00AD66CD">
      <w:r>
        <w:t>袁巧巧：</w:t>
      </w:r>
      <w:r>
        <w:t>"</w:t>
      </w:r>
      <w:r>
        <w:rPr>
          <w:rFonts w:hint="eastAsia"/>
        </w:rPr>
        <w:t>哎哟，看来当年的传闻是真的咯。</w:t>
      </w:r>
      <w:r>
        <w:t xml:space="preserve">" </w:t>
      </w:r>
    </w:p>
    <w:p w14:paraId="1AD7463E" w14:textId="43566CB4" w:rsidR="00DF5E68" w:rsidRDefault="00DF5E68">
      <w:pPr>
        <w:rPr>
          <w:ins w:id="1883" w:author="郭 侃亮" w:date="2022-01-21T14:03:00Z"/>
        </w:rPr>
      </w:pPr>
      <w:ins w:id="1884" w:author="郭 侃亮" w:date="2022-01-21T14:0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ZH21</w:t>
        </w:r>
      </w:ins>
      <w:ins w:id="1885" w:author="郭 侃亮" w:date="2022-01-23T17:08:00Z">
        <w:r w:rsidR="006D0C24">
          <w:rPr>
            <w:highlight w:val="yellow"/>
          </w:rPr>
          <w:t>zj</w:t>
        </w:r>
      </w:ins>
      <w:ins w:id="1886" w:author="郭 侃亮" w:date="2022-01-21T14:03:00Z">
        <w:r>
          <w:rPr>
            <w:rFonts w:hint="eastAsia"/>
            <w:highlight w:val="yellow"/>
          </w:rPr>
          <w:t>}</w:t>
        </w:r>
      </w:ins>
    </w:p>
    <w:p w14:paraId="61BCE7CE" w14:textId="4FCA316F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谁啊谁啊，我怎么不知道？</w:t>
      </w:r>
      <w:r>
        <w:t>"</w:t>
      </w:r>
    </w:p>
    <w:p w14:paraId="2A9C6647" w14:textId="608E7F56" w:rsidR="00F5066D" w:rsidRDefault="00F5066D" w:rsidP="00F5066D">
      <w:pPr>
        <w:rPr>
          <w:ins w:id="1887" w:author="郭 侃亮" w:date="2022-01-21T13:56:00Z"/>
        </w:rPr>
      </w:pPr>
      <w:ins w:id="1888" w:author="郭 侃亮" w:date="2022-01-21T13:5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21</w:t>
        </w:r>
      </w:ins>
      <w:ins w:id="1889" w:author="郭 侃亮" w:date="2022-01-23T17:02:00Z">
        <w:r w:rsidR="00033C33">
          <w:rPr>
            <w:highlight w:val="yellow"/>
          </w:rPr>
          <w:t>sq</w:t>
        </w:r>
      </w:ins>
      <w:ins w:id="1890" w:author="郭 侃亮" w:date="2022-01-21T13:56:00Z">
        <w:r>
          <w:rPr>
            <w:rFonts w:hint="eastAsia"/>
            <w:highlight w:val="yellow"/>
          </w:rPr>
          <w:t>}</w:t>
        </w:r>
      </w:ins>
    </w:p>
    <w:p w14:paraId="2715C1F3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切，你这个木瓜脑袋怎么会知道。</w:t>
      </w:r>
      <w:r>
        <w:t>"</w:t>
      </w:r>
    </w:p>
    <w:p w14:paraId="08BE4147" w14:textId="77777777" w:rsidR="00A17960" w:rsidRDefault="00534EE7">
      <w:pPr>
        <w:rPr>
          <w:rFonts w:ascii="宋体" w:eastAsia="宋体" w:hAnsi="宋体"/>
        </w:rPr>
      </w:pPr>
      <w:ins w:id="1891" w:author="Windows 用户" w:date="2022-01-12T10:38:00Z">
        <w:r>
          <w:rPr>
            <w:rFonts w:ascii="宋体" w:eastAsia="宋体" w:hAnsi="宋体" w:hint="eastAsia"/>
          </w:rPr>
          <w:t>袁</w:t>
        </w:r>
      </w:ins>
      <w:r w:rsidR="00AD66CD">
        <w:rPr>
          <w:rFonts w:ascii="宋体" w:eastAsia="宋体" w:hAnsi="宋体" w:hint="eastAsia"/>
        </w:rPr>
        <w:t>巧巧说的那个传闻应该和智子有关。当年智子</w:t>
      </w:r>
      <w:del w:id="1892" w:author="Windows 用户" w:date="2022-01-12T10:38:00Z">
        <w:r w:rsidR="00AD66CD" w:rsidDel="00534EE7">
          <w:rPr>
            <w:rFonts w:ascii="宋体" w:eastAsia="宋体" w:hAnsi="宋体" w:hint="eastAsia"/>
          </w:rPr>
          <w:delText>来</w:delText>
        </w:r>
      </w:del>
      <w:del w:id="1893" w:author="Windows 用户" w:date="2022-01-12T10:39:00Z">
        <w:r w:rsidR="00AD66CD" w:rsidDel="00534EE7">
          <w:rPr>
            <w:rFonts w:ascii="宋体" w:eastAsia="宋体" w:hAnsi="宋体" w:hint="eastAsia"/>
          </w:rPr>
          <w:delText>留学的期间</w:delText>
        </w:r>
      </w:del>
      <w:r w:rsidR="00AD66CD">
        <w:rPr>
          <w:rFonts w:ascii="宋体" w:eastAsia="宋体" w:hAnsi="宋体" w:hint="eastAsia"/>
        </w:rPr>
        <w:t>和刘洋是同桌，两个人平时</w:t>
      </w:r>
      <w:ins w:id="1894" w:author="郭 侃亮" w:date="2021-12-07T10:32:00Z">
        <w:r w:rsidR="00AD66CD">
          <w:rPr>
            <w:rFonts w:ascii="宋体" w:eastAsia="宋体" w:hAnsi="宋体" w:hint="eastAsia"/>
          </w:rPr>
          <w:t>就</w:t>
        </w:r>
      </w:ins>
      <w:r w:rsidR="00AD66CD">
        <w:rPr>
          <w:rFonts w:ascii="宋体" w:eastAsia="宋体" w:hAnsi="宋体" w:hint="eastAsia"/>
        </w:rPr>
        <w:t>很默契，</w:t>
      </w:r>
      <w:del w:id="1895" w:author="郭 侃亮" w:date="2021-12-07T10:32:00Z">
        <w:r w:rsidR="00AD66CD">
          <w:rPr>
            <w:rFonts w:ascii="宋体" w:eastAsia="宋体" w:hAnsi="宋体" w:hint="eastAsia"/>
          </w:rPr>
          <w:delText>看上去</w:delText>
        </w:r>
      </w:del>
      <w:r w:rsidR="00AD66CD">
        <w:rPr>
          <w:rFonts w:ascii="宋体" w:eastAsia="宋体" w:hAnsi="宋体" w:hint="eastAsia"/>
        </w:rPr>
        <w:t>也一直聊</w:t>
      </w:r>
      <w:ins w:id="1896" w:author="郭 侃亮" w:date="2021-12-07T10:32:00Z">
        <w:r w:rsidR="00AD66CD">
          <w:rPr>
            <w:rFonts w:ascii="宋体" w:eastAsia="宋体" w:hAnsi="宋体" w:hint="eastAsia"/>
          </w:rPr>
          <w:t>得</w:t>
        </w:r>
      </w:ins>
      <w:del w:id="1897" w:author="郭 侃亮" w:date="2021-12-07T10:32:00Z">
        <w:r w:rsidR="00AD66CD">
          <w:rPr>
            <w:rFonts w:ascii="宋体" w:eastAsia="宋体" w:hAnsi="宋体" w:hint="eastAsia"/>
          </w:rPr>
          <w:delText>的</w:delText>
        </w:r>
      </w:del>
      <w:r w:rsidR="00AD66CD">
        <w:rPr>
          <w:rFonts w:ascii="宋体" w:eastAsia="宋体" w:hAnsi="宋体" w:hint="eastAsia"/>
        </w:rPr>
        <w:t>很开心。</w:t>
      </w:r>
    </w:p>
    <w:p w14:paraId="05DAE48A" w14:textId="77777777" w:rsidR="00A17960" w:rsidRDefault="00AD66CD">
      <w:pPr>
        <w:rPr>
          <w:rFonts w:ascii="宋体" w:eastAsia="宋体" w:hAnsi="宋体"/>
        </w:rPr>
      </w:pPr>
      <w:ins w:id="1898" w:author="郭 侃亮" w:date="2021-12-13T18:02:00Z">
        <w:r>
          <w:rPr>
            <w:rFonts w:ascii="宋体" w:eastAsia="宋体" w:hAnsi="宋体" w:hint="eastAsia"/>
          </w:rPr>
          <w:t>不知是</w:t>
        </w:r>
      </w:ins>
      <w:del w:id="1899" w:author="郭 侃亮" w:date="2021-12-13T18:02:00Z">
        <w:r>
          <w:rPr>
            <w:rFonts w:ascii="宋体" w:eastAsia="宋体" w:hAnsi="宋体" w:hint="eastAsia"/>
          </w:rPr>
          <w:delText>不知道是谁传的，</w:delText>
        </w:r>
      </w:del>
      <w:del w:id="1900" w:author="郭 侃亮" w:date="2021-12-13T18:01:00Z">
        <w:r>
          <w:rPr>
            <w:rFonts w:ascii="宋体" w:eastAsia="宋体" w:hAnsi="宋体" w:hint="eastAsia"/>
          </w:rPr>
          <w:delText>看到有一天晚上两个人在校园里有亲密</w:delText>
        </w:r>
      </w:del>
      <w:ins w:id="1901" w:author="郭 侃亮" w:date="2021-12-13T18:02:00Z">
        <w:r>
          <w:rPr>
            <w:rFonts w:ascii="宋体" w:eastAsia="宋体" w:hAnsi="宋体" w:hint="eastAsia"/>
          </w:rPr>
          <w:t>谁</w:t>
        </w:r>
        <w:del w:id="1902" w:author="Windows 用户" w:date="2022-01-12T10:39:00Z">
          <w:r w:rsidDel="00534EE7">
            <w:rPr>
              <w:rFonts w:ascii="宋体" w:eastAsia="宋体" w:hAnsi="宋体" w:hint="eastAsia"/>
            </w:rPr>
            <w:delText>，</w:delText>
          </w:r>
        </w:del>
        <w:r>
          <w:rPr>
            <w:rFonts w:ascii="宋体" w:eastAsia="宋体" w:hAnsi="宋体" w:hint="eastAsia"/>
          </w:rPr>
          <w:t>说</w:t>
        </w:r>
      </w:ins>
      <w:ins w:id="1903" w:author="郭 侃亮" w:date="2021-12-18T22:23:00Z">
        <w:r>
          <w:rPr>
            <w:rFonts w:ascii="宋体" w:eastAsia="宋体" w:hAnsi="宋体" w:hint="eastAsia"/>
          </w:rPr>
          <w:t>有一天晚上看到刘洋和智子在校园里卿卿我我</w:t>
        </w:r>
      </w:ins>
      <w:del w:id="1904" w:author="郭 侃亮" w:date="2021-12-13T18:01:00Z">
        <w:r>
          <w:rPr>
            <w:rFonts w:ascii="宋体" w:eastAsia="宋体" w:hAnsi="宋体" w:hint="eastAsia"/>
          </w:rPr>
          <w:delText>的举动</w:delText>
        </w:r>
      </w:del>
      <w:del w:id="1905" w:author="郭 侃亮" w:date="2021-12-07T10:32:00Z">
        <w:r>
          <w:rPr>
            <w:rFonts w:ascii="宋体" w:eastAsia="宋体" w:hAnsi="宋体" w:hint="eastAsia"/>
          </w:rPr>
          <w:delText>，便传开了</w:delText>
        </w:r>
      </w:del>
      <w:ins w:id="1906" w:author="郭 侃亮" w:date="2021-12-13T18:01:00Z">
        <w:r>
          <w:rPr>
            <w:rFonts w:ascii="宋体" w:eastAsia="宋体" w:hAnsi="宋体" w:hint="eastAsia"/>
          </w:rPr>
          <w:t>，你一句我一句便传开了。</w:t>
        </w:r>
      </w:ins>
      <w:del w:id="1907" w:author="郭 侃亮" w:date="2021-12-13T18:01:00Z">
        <w:r>
          <w:rPr>
            <w:rFonts w:ascii="宋体" w:eastAsia="宋体" w:hAnsi="宋体" w:hint="eastAsia"/>
          </w:rPr>
          <w:delText>。</w:delText>
        </w:r>
      </w:del>
    </w:p>
    <w:p w14:paraId="397E27E6" w14:textId="77777777" w:rsidR="00A17960" w:rsidRDefault="00AD66CD">
      <w:pPr>
        <w:rPr>
          <w:rFonts w:ascii="宋体" w:eastAsia="宋体" w:hAnsi="宋体"/>
        </w:rPr>
      </w:pPr>
      <w:del w:id="1908" w:author="郭 侃亮" w:date="2021-12-07T10:32:00Z">
        <w:r>
          <w:rPr>
            <w:rFonts w:ascii="宋体" w:eastAsia="宋体" w:hAnsi="宋体" w:hint="eastAsia"/>
          </w:rPr>
          <w:delText>后面</w:delText>
        </w:r>
      </w:del>
      <w:ins w:id="1909" w:author="郭 侃亮" w:date="2021-12-18T22:23:00Z">
        <w:r>
          <w:rPr>
            <w:rFonts w:ascii="宋体" w:eastAsia="宋体" w:hAnsi="宋体" w:hint="eastAsia"/>
          </w:rPr>
          <w:t>但</w:t>
        </w:r>
      </w:ins>
      <w:del w:id="1910" w:author="郭 侃亮" w:date="2021-12-18T22:23:00Z">
        <w:r>
          <w:rPr>
            <w:rFonts w:ascii="宋体" w:eastAsia="宋体" w:hAnsi="宋体" w:hint="eastAsia"/>
          </w:rPr>
          <w:delText>没几天智子就回国了，</w:delText>
        </w:r>
      </w:del>
      <w:r>
        <w:rPr>
          <w:rFonts w:ascii="宋体" w:eastAsia="宋体" w:hAnsi="宋体" w:hint="eastAsia"/>
        </w:rPr>
        <w:t>刘洋</w:t>
      </w:r>
      <w:del w:id="1911" w:author="郭 侃亮" w:date="2021-12-18T22:23:00Z">
        <w:r>
          <w:rPr>
            <w:rFonts w:ascii="宋体" w:eastAsia="宋体" w:hAnsi="宋体" w:hint="eastAsia"/>
          </w:rPr>
          <w:delText>也</w:delText>
        </w:r>
      </w:del>
      <w:r>
        <w:rPr>
          <w:rFonts w:ascii="宋体" w:eastAsia="宋体" w:hAnsi="宋体" w:hint="eastAsia"/>
        </w:rPr>
        <w:t>矢口否认</w:t>
      </w:r>
      <w:del w:id="1912" w:author="郭 侃亮" w:date="2021-12-03T20:39:00Z">
        <w:r>
          <w:rPr>
            <w:rFonts w:ascii="宋体" w:eastAsia="宋体" w:hAnsi="宋体" w:hint="eastAsia"/>
          </w:rPr>
          <w:delText>不予理会</w:delText>
        </w:r>
      </w:del>
      <w:r>
        <w:rPr>
          <w:rFonts w:ascii="宋体" w:eastAsia="宋体" w:hAnsi="宋体" w:hint="eastAsia"/>
        </w:rPr>
        <w:t>，</w:t>
      </w:r>
      <w:ins w:id="1913" w:author="郭 侃亮" w:date="2021-12-18T22:23:00Z">
        <w:del w:id="1914" w:author="Windows 用户" w:date="2022-01-12T10:40:00Z">
          <w:r w:rsidDel="00534EE7">
            <w:rPr>
              <w:rFonts w:ascii="宋体" w:eastAsia="宋体" w:hAnsi="宋体" w:hint="eastAsia"/>
            </w:rPr>
            <w:delText>不就，</w:delText>
          </w:r>
        </w:del>
      </w:ins>
      <w:r>
        <w:rPr>
          <w:rFonts w:ascii="宋体" w:eastAsia="宋体" w:hAnsi="宋体" w:hint="eastAsia"/>
        </w:rPr>
        <w:t>谣言</w:t>
      </w:r>
      <w:del w:id="1915" w:author="郭 侃亮" w:date="2021-12-07T10:32:00Z">
        <w:r>
          <w:rPr>
            <w:rFonts w:ascii="宋体" w:eastAsia="宋体" w:hAnsi="宋体" w:hint="eastAsia"/>
          </w:rPr>
          <w:delText>就</w:delText>
        </w:r>
      </w:del>
      <w:ins w:id="1916" w:author="郭 侃亮" w:date="2021-12-07T10:32:00Z">
        <w:del w:id="1917" w:author="Windows 用户" w:date="2022-01-12T10:40:00Z">
          <w:r w:rsidDel="00534EE7">
            <w:rPr>
              <w:rFonts w:ascii="宋体" w:eastAsia="宋体" w:hAnsi="宋体" w:hint="eastAsia"/>
            </w:rPr>
            <w:delText>便也</w:delText>
          </w:r>
        </w:del>
      </w:ins>
      <w:ins w:id="1918" w:author="Windows 用户" w:date="2022-01-12T10:43:00Z">
        <w:r w:rsidR="00E625ED">
          <w:rPr>
            <w:rFonts w:ascii="宋体" w:eastAsia="宋体" w:hAnsi="宋体" w:hint="eastAsia"/>
          </w:rPr>
          <w:t>也</w:t>
        </w:r>
      </w:ins>
      <w:ins w:id="1919" w:author="Windows 用户" w:date="2022-01-12T10:40:00Z">
        <w:r w:rsidR="00534EE7">
          <w:rPr>
            <w:rFonts w:ascii="宋体" w:eastAsia="宋体" w:hAnsi="宋体" w:hint="eastAsia"/>
          </w:rPr>
          <w:t>就</w:t>
        </w:r>
      </w:ins>
      <w:r>
        <w:rPr>
          <w:rFonts w:ascii="宋体" w:eastAsia="宋体" w:hAnsi="宋体" w:hint="eastAsia"/>
        </w:rPr>
        <w:t>不了了之</w:t>
      </w:r>
      <w:del w:id="1920" w:author="郭 侃亮" w:date="2021-12-07T10:33:00Z">
        <w:r>
          <w:rPr>
            <w:rFonts w:ascii="宋体" w:eastAsia="宋体" w:hAnsi="宋体" w:hint="eastAsia"/>
          </w:rPr>
          <w:delText>了</w:delText>
        </w:r>
      </w:del>
      <w:r>
        <w:rPr>
          <w:rFonts w:ascii="宋体" w:eastAsia="宋体" w:hAnsi="宋体" w:hint="eastAsia"/>
        </w:rPr>
        <w:t>。</w:t>
      </w:r>
    </w:p>
    <w:p w14:paraId="37CD6B03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现在看到刘洋在</w:t>
      </w:r>
      <w:del w:id="1921" w:author="Windows 用户" w:date="2022-01-12T10:41:00Z">
        <w:r w:rsidDel="00534EE7">
          <w:rPr>
            <w:rFonts w:ascii="宋体" w:eastAsia="宋体" w:hAnsi="宋体" w:hint="eastAsia"/>
          </w:rPr>
          <w:delText>千纸鹤里</w:delText>
        </w:r>
      </w:del>
      <w:ins w:id="1922" w:author="Windows 用户" w:date="2022-01-12T10:41:00Z">
        <w:r w:rsidR="00534EE7">
          <w:rPr>
            <w:rFonts w:ascii="宋体" w:eastAsia="宋体" w:hAnsi="宋体" w:hint="eastAsia"/>
          </w:rPr>
          <w:t>彩纸上写下</w:t>
        </w:r>
      </w:ins>
      <w:r>
        <w:rPr>
          <w:rFonts w:ascii="宋体" w:eastAsia="宋体" w:hAnsi="宋体" w:hint="eastAsia"/>
        </w:rPr>
        <w:t>的</w:t>
      </w:r>
      <w:ins w:id="1923" w:author="Windows 用户" w:date="2022-01-12T10:41:00Z">
        <w:r w:rsidR="00534EE7">
          <w:rPr>
            <w:rFonts w:ascii="宋体" w:eastAsia="宋体" w:hAnsi="宋体" w:hint="eastAsia"/>
          </w:rPr>
          <w:t>心愿</w:t>
        </w:r>
      </w:ins>
      <w:del w:id="1924" w:author="Windows 用户" w:date="2022-01-12T10:41:00Z">
        <w:r w:rsidDel="00534EE7">
          <w:rPr>
            <w:rFonts w:ascii="宋体" w:eastAsia="宋体" w:hAnsi="宋体" w:hint="eastAsia"/>
          </w:rPr>
          <w:delText>留言</w:delText>
        </w:r>
      </w:del>
      <w:r>
        <w:rPr>
          <w:rFonts w:ascii="宋体" w:eastAsia="宋体" w:hAnsi="宋体" w:hint="eastAsia"/>
        </w:rPr>
        <w:t>，想必当年的传闻……</w:t>
      </w:r>
    </w:p>
    <w:p w14:paraId="31DD41ED" w14:textId="5EAD8B46" w:rsidR="00E3039A" w:rsidRDefault="00E3039A" w:rsidP="00E3039A">
      <w:pPr>
        <w:rPr>
          <w:ins w:id="1925" w:author="郭 侃亮" w:date="2022-01-21T13:18:00Z"/>
        </w:rPr>
      </w:pPr>
      <w:ins w:id="1926" w:author="郭 侃亮" w:date="2022-01-21T13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23</w:t>
        </w:r>
      </w:ins>
      <w:ins w:id="1927" w:author="郭 侃亮" w:date="2022-01-23T16:56:00Z">
        <w:r w:rsidR="006806A1">
          <w:rPr>
            <w:highlight w:val="yellow"/>
          </w:rPr>
          <w:t>hz</w:t>
        </w:r>
      </w:ins>
      <w:ins w:id="1928" w:author="郭 侃亮" w:date="2022-01-21T13:18:00Z">
        <w:r>
          <w:rPr>
            <w:rFonts w:hint="eastAsia"/>
            <w:highlight w:val="yellow"/>
          </w:rPr>
          <w:t>}</w:t>
        </w:r>
      </w:ins>
    </w:p>
    <w:p w14:paraId="5E8F1E5E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别瞎猜啦，不是你们想的那样</w:t>
      </w:r>
      <w:del w:id="1929" w:author="Windows 用户" w:date="2022-01-12T10:41:00Z">
        <w:r w:rsidDel="00534EE7">
          <w:rPr>
            <w:rFonts w:hint="eastAsia"/>
          </w:rPr>
          <w:delText>的</w:delText>
        </w:r>
      </w:del>
      <w:r>
        <w:rPr>
          <w:rFonts w:hint="eastAsia"/>
        </w:rPr>
        <w:t>。</w:t>
      </w:r>
      <w:r>
        <w:t>"</w:t>
      </w:r>
    </w:p>
    <w:p w14:paraId="338CD28B" w14:textId="77777777" w:rsidR="00A17960" w:rsidRDefault="00AD66CD">
      <w:pPr>
        <w:rPr>
          <w:ins w:id="1930" w:author="Lenovo" w:date="2021-11-14T17:22:00Z"/>
        </w:rPr>
      </w:pPr>
      <w:r>
        <w:rPr>
          <w:rFonts w:hint="eastAsia"/>
        </w:rPr>
        <w:t>看到大家都在调侃起哄，刘洋急忙否认。</w:t>
      </w:r>
    </w:p>
    <w:p w14:paraId="3C75E288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 </w:t>
      </w:r>
      <w:r>
        <w:rPr>
          <w:rFonts w:hint="eastAsia"/>
          <w:highlight w:val="cyan"/>
        </w:rPr>
        <w:t>}</w:t>
      </w:r>
    </w:p>
    <w:p w14:paraId="1180528D" w14:textId="77777777" w:rsidR="00A17960" w:rsidRDefault="00A17960"/>
    <w:p w14:paraId="6255A3F8" w14:textId="18AAE549" w:rsidR="00F5066D" w:rsidRDefault="00F5066D" w:rsidP="00F5066D">
      <w:pPr>
        <w:rPr>
          <w:ins w:id="1931" w:author="郭 侃亮" w:date="2022-01-21T13:56:00Z"/>
        </w:rPr>
      </w:pPr>
      <w:ins w:id="1932" w:author="郭 侃亮" w:date="2022-01-21T13:5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21</w:t>
        </w:r>
      </w:ins>
      <w:ins w:id="1933" w:author="郭 侃亮" w:date="2022-01-23T17:02:00Z">
        <w:r w:rsidR="00033C33">
          <w:rPr>
            <w:highlight w:val="yellow"/>
          </w:rPr>
          <w:t>xf</w:t>
        </w:r>
      </w:ins>
      <w:ins w:id="1934" w:author="郭 侃亮" w:date="2022-01-21T13:56:00Z">
        <w:r>
          <w:rPr>
            <w:rFonts w:hint="eastAsia"/>
            <w:highlight w:val="yellow"/>
          </w:rPr>
          <w:t>}</w:t>
        </w:r>
      </w:ins>
    </w:p>
    <w:p w14:paraId="02EBA838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行了行了，别狡辩了。看看智子的心愿不就知道了。</w:t>
      </w:r>
      <w:r>
        <w:t>"</w:t>
      </w:r>
    </w:p>
    <w:p w14:paraId="25A11A47" w14:textId="77777777" w:rsidR="00A17960" w:rsidRDefault="00AD66CD">
      <w:r>
        <w:rPr>
          <w:rFonts w:hint="eastAsia"/>
        </w:rPr>
        <w:t>袁巧巧突然从时光宝盒里拿走了智子的</w:t>
      </w:r>
      <w:ins w:id="1935" w:author="郭 侃亮" w:date="2021-12-29T14:43:00Z">
        <w:r>
          <w:rPr>
            <w:rFonts w:hint="eastAsia"/>
          </w:rPr>
          <w:t>心愿纸</w:t>
        </w:r>
      </w:ins>
      <w:del w:id="1936" w:author="郭 侃亮" w:date="2021-12-29T14:43:00Z">
        <w:r>
          <w:rPr>
            <w:rFonts w:hint="eastAsia"/>
          </w:rPr>
          <w:delText>千纸鹤，眼看就要拆开</w:delText>
        </w:r>
      </w:del>
      <w:r>
        <w:rPr>
          <w:rFonts w:hint="eastAsia"/>
        </w:rPr>
        <w:t>。</w:t>
      </w:r>
    </w:p>
    <w:p w14:paraId="3079D689" w14:textId="77777777" w:rsidR="00A17960" w:rsidRDefault="00AD66CD">
      <w:pPr>
        <w:rPr>
          <w:highlight w:val="yellow"/>
        </w:rPr>
      </w:pPr>
      <w:bookmarkStart w:id="1937" w:name="_Hlk89779301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显示打开的宝盒里只剩下</w:t>
      </w:r>
      <w:r>
        <w:rPr>
          <w:rFonts w:hint="eastAsia"/>
          <w:highlight w:val="yellow"/>
        </w:rPr>
        <w:t xml:space="preserve"> 1</w:t>
      </w:r>
      <w:ins w:id="1938" w:author="郭 侃亮" w:date="2021-12-29T14:42:00Z">
        <w:r>
          <w:rPr>
            <w:rFonts w:hint="eastAsia"/>
            <w:highlight w:val="yellow"/>
          </w:rPr>
          <w:t>张</w:t>
        </w:r>
      </w:ins>
      <w:ins w:id="1939" w:author="郭 侃亮" w:date="2021-12-29T14:43:00Z">
        <w:r>
          <w:rPr>
            <w:rFonts w:hint="eastAsia"/>
            <w:highlight w:val="yellow"/>
          </w:rPr>
          <w:t>彩纸</w:t>
        </w:r>
      </w:ins>
      <w:del w:id="1940" w:author="郭 侃亮" w:date="2021-12-29T14:42:00Z">
        <w:r>
          <w:rPr>
            <w:rFonts w:hint="eastAsia"/>
            <w:highlight w:val="yellow"/>
          </w:rPr>
          <w:delText>只千纸鹤</w:delText>
        </w:r>
      </w:del>
      <w:r>
        <w:rPr>
          <w:rFonts w:hint="eastAsia"/>
          <w:highlight w:val="yellow"/>
        </w:rPr>
        <w:t>的图片</w:t>
      </w:r>
      <w:ins w:id="1941" w:author="郭 侃亮" w:date="2021-12-07T14:21:00Z"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w08</w:t>
        </w:r>
      </w:ins>
      <w:r>
        <w:rPr>
          <w:rFonts w:hint="eastAsia"/>
          <w:highlight w:val="yellow"/>
        </w:rPr>
        <w:t>}</w:t>
      </w:r>
    </w:p>
    <w:bookmarkEnd w:id="1937"/>
    <w:p w14:paraId="4D280DDA" w14:textId="77777777" w:rsidR="00A17960" w:rsidRDefault="00A17960"/>
    <w:p w14:paraId="0C74E4B7" w14:textId="2503C4A4" w:rsidR="009102E3" w:rsidRDefault="009102E3" w:rsidP="009102E3">
      <w:pPr>
        <w:rPr>
          <w:ins w:id="1942" w:author="郭 侃亮" w:date="2022-01-20T17:26:00Z"/>
        </w:rPr>
      </w:pPr>
      <w:ins w:id="1943" w:author="郭 侃亮" w:date="2022-01-20T17:2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21</w:t>
        </w:r>
      </w:ins>
      <w:ins w:id="1944" w:author="郭 侃亮" w:date="2022-01-21T14:51:00Z">
        <w:r w:rsidR="00711885">
          <w:rPr>
            <w:highlight w:val="yellow"/>
          </w:rPr>
          <w:t>kx</w:t>
        </w:r>
      </w:ins>
      <w:ins w:id="1945" w:author="郭 侃亮" w:date="2022-01-20T17:26:00Z">
        <w:r>
          <w:rPr>
            <w:rFonts w:hint="eastAsia"/>
            <w:highlight w:val="yellow"/>
          </w:rPr>
          <w:t>}</w:t>
        </w:r>
      </w:ins>
    </w:p>
    <w:p w14:paraId="14A833F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这样不好吧，应该由智子自己来</w:t>
      </w:r>
      <w:ins w:id="1946" w:author="郭 侃亮" w:date="2021-12-29T14:43:00Z">
        <w:del w:id="1947" w:author="Windows 用户" w:date="2022-01-12T14:23:00Z">
          <w:r w:rsidDel="006207C8">
            <w:rPr>
              <w:rFonts w:hint="eastAsia"/>
            </w:rPr>
            <w:delText>看</w:delText>
          </w:r>
        </w:del>
      </w:ins>
      <w:r>
        <w:rPr>
          <w:rFonts w:hint="eastAsia"/>
        </w:rPr>
        <w:t>打开才对。</w:t>
      </w:r>
      <w:r>
        <w:t>"</w:t>
      </w:r>
    </w:p>
    <w:p w14:paraId="20CB485B" w14:textId="307BB3C9" w:rsidR="00F5066D" w:rsidRDefault="00F5066D" w:rsidP="00F5066D">
      <w:pPr>
        <w:rPr>
          <w:ins w:id="1948" w:author="郭 侃亮" w:date="2022-01-21T13:56:00Z"/>
        </w:rPr>
      </w:pPr>
      <w:ins w:id="1949" w:author="郭 侃亮" w:date="2022-01-21T13:5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21</w:t>
        </w:r>
      </w:ins>
      <w:ins w:id="1950" w:author="郭 侃亮" w:date="2022-01-23T17:02:00Z">
        <w:r w:rsidR="00033C33">
          <w:rPr>
            <w:highlight w:val="yellow"/>
          </w:rPr>
          <w:t>xf</w:t>
        </w:r>
      </w:ins>
      <w:ins w:id="1951" w:author="郭 侃亮" w:date="2022-01-21T13:56:00Z">
        <w:r>
          <w:rPr>
            <w:rFonts w:hint="eastAsia"/>
            <w:highlight w:val="yellow"/>
          </w:rPr>
          <w:t>}</w:t>
        </w:r>
      </w:ins>
    </w:p>
    <w:p w14:paraId="13DF8246" w14:textId="77777777" w:rsidR="00A17960" w:rsidRDefault="00AD66CD">
      <w:r>
        <w:rPr>
          <w:rFonts w:hint="eastAsia"/>
        </w:rPr>
        <w:t>袁巧巧：</w:t>
      </w:r>
      <w:r>
        <w:t>"</w:t>
      </w:r>
      <w:del w:id="1952" w:author="Lenovo" w:date="2021-11-14T16:46:00Z">
        <w:r>
          <w:rPr>
            <w:rFonts w:hint="eastAsia"/>
          </w:rPr>
          <w:delText>嘿嘿</w:delText>
        </w:r>
      </w:del>
      <w:ins w:id="1953" w:author="Lenovo" w:date="2021-11-14T16:46:00Z">
        <w:del w:id="1954" w:author="Windows 用户" w:date="2022-01-12T10:45:00Z">
          <w:r w:rsidDel="00A43866">
            <w:rPr>
              <w:rFonts w:hint="eastAsia"/>
            </w:rPr>
            <w:delText>我知道了</w:delText>
          </w:r>
        </w:del>
      </w:ins>
      <w:ins w:id="1955" w:author="Windows 用户" w:date="2022-01-12T10:45:00Z">
        <w:r w:rsidR="00A43866">
          <w:rPr>
            <w:rFonts w:hint="eastAsia"/>
          </w:rPr>
          <w:t>哈哈</w:t>
        </w:r>
      </w:ins>
      <w:r>
        <w:rPr>
          <w:rFonts w:hint="eastAsia"/>
        </w:rPr>
        <w:t>，该不会你也喜欢智子吧</w:t>
      </w:r>
      <w:del w:id="1956" w:author="Windows 用户" w:date="2022-01-12T10:46:00Z">
        <w:r w:rsidDel="00A43866">
          <w:rPr>
            <w:rFonts w:hint="eastAsia"/>
          </w:rPr>
          <w:delText>。</w:delText>
        </w:r>
      </w:del>
      <w:ins w:id="1957" w:author="Windows 用户" w:date="2022-01-12T10:46:00Z">
        <w:r w:rsidR="00A43866">
          <w:rPr>
            <w:rFonts w:hint="eastAsia"/>
          </w:rPr>
          <w:t>？</w:t>
        </w:r>
      </w:ins>
      <w:del w:id="1958" w:author="ouikkou" w:date="2022-01-10T10:18:00Z">
        <w:r>
          <w:rPr>
            <w:rFonts w:hint="eastAsia"/>
          </w:rPr>
          <w:delText>你们男生看到日本妹子就满眼的欢喜。</w:delText>
        </w:r>
      </w:del>
      <w:r>
        <w:t>"</w:t>
      </w:r>
    </w:p>
    <w:p w14:paraId="65B7E766" w14:textId="6430D404" w:rsidR="009102E3" w:rsidRDefault="009102E3" w:rsidP="009102E3">
      <w:pPr>
        <w:rPr>
          <w:ins w:id="1959" w:author="郭 侃亮" w:date="2022-01-20T17:26:00Z"/>
        </w:rPr>
      </w:pPr>
      <w:ins w:id="1960" w:author="郭 侃亮" w:date="2022-01-20T17:2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</w:t>
        </w:r>
      </w:ins>
      <w:ins w:id="1961" w:author="郭 侃亮" w:date="2022-01-21T14:51:00Z">
        <w:r w:rsidR="00711885">
          <w:rPr>
            <w:highlight w:val="yellow"/>
          </w:rPr>
          <w:t>kx</w:t>
        </w:r>
      </w:ins>
      <w:ins w:id="1962" w:author="郭 侃亮" w:date="2022-01-20T17:26:00Z">
        <w:r>
          <w:rPr>
            <w:rFonts w:hint="eastAsia"/>
            <w:highlight w:val="yellow"/>
          </w:rPr>
          <w:t>}</w:t>
        </w:r>
      </w:ins>
    </w:p>
    <w:p w14:paraId="00957998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哪……哪有</w:t>
      </w:r>
      <w:del w:id="1963" w:author="Windows 用户" w:date="2022-01-12T10:44:00Z">
        <w:r w:rsidDel="00A43866">
          <w:rPr>
            <w:rFonts w:hint="eastAsia"/>
          </w:rPr>
          <w:delText>。</w:delText>
        </w:r>
      </w:del>
      <w:ins w:id="1964" w:author="Windows 用户" w:date="2022-01-12T10:44:00Z">
        <w:r w:rsidR="00A43866">
          <w:rPr>
            <w:rFonts w:hint="eastAsia"/>
          </w:rPr>
          <w:t>……</w:t>
        </w:r>
      </w:ins>
      <w:r>
        <w:rPr>
          <w:rFonts w:hint="eastAsia"/>
        </w:rPr>
        <w:t>我……</w:t>
      </w:r>
      <w:r>
        <w:t>"</w:t>
      </w:r>
    </w:p>
    <w:p w14:paraId="01667E9C" w14:textId="77777777" w:rsidR="00A17960" w:rsidRDefault="00AD66CD">
      <w:pPr>
        <w:ind w:left="210" w:right="210"/>
        <w:rPr>
          <w:del w:id="1965" w:author="郭 侃亮" w:date="2021-12-07T11:15:00Z"/>
          <w:highlight w:val="yellow"/>
        </w:rPr>
      </w:pPr>
      <w:del w:id="1966" w:author="郭 侃亮" w:date="2021-12-07T11:15:00Z">
        <w:r>
          <w:delText>#</w:delText>
        </w:r>
        <w:r>
          <w:rPr>
            <w:rFonts w:hint="eastAsia"/>
            <w:highlight w:val="yellow"/>
          </w:rPr>
          <w:delText>{</w:delText>
        </w:r>
        <w:r>
          <w:rPr>
            <w:rFonts w:hint="eastAsia"/>
            <w:highlight w:val="yellow"/>
          </w:rPr>
          <w:delText>显示选项</w:delText>
        </w:r>
        <w:r>
          <w:rPr>
            <w:rFonts w:hint="eastAsia"/>
            <w:highlight w:val="yellow"/>
          </w:rPr>
          <w:delText xml:space="preserve"> </w:delText>
        </w:r>
        <w:r>
          <w:rPr>
            <w:highlight w:val="yellow"/>
          </w:rPr>
          <w:delText xml:space="preserve"> </w:delText>
        </w:r>
        <w:r>
          <w:rPr>
            <w:rFonts w:hint="eastAsia"/>
            <w:highlight w:val="yellow"/>
          </w:rPr>
          <w:delText>文本框居中，选项竖排</w:delText>
        </w:r>
        <w:r>
          <w:rPr>
            <w:rFonts w:hint="eastAsia"/>
            <w:highlight w:val="yellow"/>
          </w:rPr>
          <w:delText>1 2}</w:delText>
        </w:r>
      </w:del>
    </w:p>
    <w:p w14:paraId="5413D79A" w14:textId="77777777" w:rsidR="00A17960" w:rsidRDefault="00AD66CD">
      <w:pPr>
        <w:rPr>
          <w:ins w:id="1967" w:author="郭 侃亮" w:date="2021-12-07T11:14:00Z"/>
        </w:rPr>
      </w:pPr>
      <w:ins w:id="1968" w:author="郭 侃亮" w:date="2021-12-07T11:14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</w:t>
        </w:r>
        <w:r>
          <w:rPr>
            <w:highlight w:val="cyan"/>
          </w:rPr>
          <w:t xml:space="preserve">E </w:t>
        </w:r>
        <w:r>
          <w:rPr>
            <w:rFonts w:hint="eastAsia"/>
            <w:highlight w:val="cyan"/>
          </w:rPr>
          <w:t>s</w:t>
        </w:r>
        <w:r>
          <w:rPr>
            <w:highlight w:val="cyan"/>
          </w:rPr>
          <w:t>0112</w:t>
        </w:r>
        <w:r>
          <w:rPr>
            <w:rFonts w:hint="eastAsia"/>
            <w:highlight w:val="cyan"/>
          </w:rPr>
          <w:t>跑步的声音</w:t>
        </w:r>
        <w:r>
          <w:rPr>
            <w:rFonts w:hint="eastAsia"/>
            <w:highlight w:val="cyan"/>
          </w:rPr>
          <w:t>}</w:t>
        </w:r>
        <w:r>
          <w:rPr>
            <w:highlight w:val="cyan"/>
          </w:rPr>
          <w:t xml:space="preserve"> </w:t>
        </w:r>
      </w:ins>
    </w:p>
    <w:p w14:paraId="18430560" w14:textId="77777777" w:rsidR="00A17960" w:rsidRDefault="00AD66CD">
      <w:pPr>
        <w:rPr>
          <w:ins w:id="1969" w:author="郭 侃亮" w:date="2021-12-07T11:14:00Z"/>
          <w:rFonts w:ascii="宋体" w:eastAsia="宋体" w:hAnsi="宋体"/>
        </w:rPr>
      </w:pPr>
      <w:ins w:id="1970" w:author="郭 侃亮" w:date="2021-12-07T11:14:00Z">
        <w:r>
          <w:rPr>
            <w:rFonts w:ascii="宋体" w:eastAsia="宋体" w:hAnsi="宋体" w:hint="eastAsia"/>
          </w:rPr>
          <w:t>袁巧巧眼看</w:t>
        </w:r>
      </w:ins>
      <w:ins w:id="1971" w:author="Windows 用户" w:date="2022-01-12T14:23:00Z">
        <w:r w:rsidR="006207C8">
          <w:rPr>
            <w:rFonts w:ascii="宋体" w:eastAsia="宋体" w:hAnsi="宋体" w:hint="eastAsia"/>
          </w:rPr>
          <w:t>我要去</w:t>
        </w:r>
      </w:ins>
      <w:ins w:id="1972" w:author="Windows 用户" w:date="2022-01-12T14:24:00Z">
        <w:r w:rsidR="006207C8">
          <w:rPr>
            <w:rFonts w:ascii="宋体" w:eastAsia="宋体" w:hAnsi="宋体" w:hint="eastAsia"/>
          </w:rPr>
          <w:t>抢</w:t>
        </w:r>
      </w:ins>
      <w:ins w:id="1973" w:author="Windows 用户" w:date="2022-01-12T14:23:00Z">
        <w:r w:rsidR="006207C8">
          <w:rPr>
            <w:rFonts w:ascii="宋体" w:eastAsia="宋体" w:hAnsi="宋体" w:hint="eastAsia"/>
          </w:rPr>
          <w:t>她</w:t>
        </w:r>
      </w:ins>
      <w:ins w:id="1974" w:author="郭 侃亮" w:date="2021-12-07T11:14:00Z">
        <w:r>
          <w:rPr>
            <w:rFonts w:ascii="宋体" w:eastAsia="宋体" w:hAnsi="宋体" w:hint="eastAsia"/>
          </w:rPr>
          <w:t>手中的</w:t>
        </w:r>
      </w:ins>
      <w:ins w:id="1975" w:author="郭 侃亮" w:date="2021-12-29T14:43:00Z">
        <w:del w:id="1976" w:author="Windows 用户" w:date="2022-01-12T10:45:00Z">
          <w:r w:rsidDel="00A43866">
            <w:rPr>
              <w:rFonts w:ascii="宋体" w:eastAsia="宋体" w:hAnsi="宋体" w:hint="eastAsia"/>
            </w:rPr>
            <w:delText>纸头</w:delText>
          </w:r>
        </w:del>
      </w:ins>
      <w:ins w:id="1977" w:author="Windows 用户" w:date="2022-01-12T10:45:00Z">
        <w:r w:rsidR="00A43866">
          <w:rPr>
            <w:rFonts w:ascii="宋体" w:eastAsia="宋体" w:hAnsi="宋体" w:hint="eastAsia"/>
          </w:rPr>
          <w:t>彩纸</w:t>
        </w:r>
      </w:ins>
      <w:ins w:id="1978" w:author="郭 侃亮" w:date="2021-12-07T11:14:00Z">
        <w:del w:id="1979" w:author="Windows 用户" w:date="2022-01-12T14:23:00Z">
          <w:r w:rsidDel="006207C8">
            <w:rPr>
              <w:rFonts w:ascii="宋体" w:eastAsia="宋体" w:hAnsi="宋体" w:hint="eastAsia"/>
            </w:rPr>
            <w:delText>要被抢</w:delText>
          </w:r>
        </w:del>
        <w:r>
          <w:rPr>
            <w:rFonts w:ascii="宋体" w:eastAsia="宋体" w:hAnsi="宋体" w:hint="eastAsia"/>
          </w:rPr>
          <w:t>，一</w:t>
        </w:r>
        <w:del w:id="1980" w:author="Windows 用户" w:date="2022-01-12T10:45:00Z">
          <w:r w:rsidDel="00A43866">
            <w:rPr>
              <w:rFonts w:ascii="宋体" w:eastAsia="宋体" w:hAnsi="宋体" w:hint="eastAsia"/>
            </w:rPr>
            <w:delText>个</w:delText>
          </w:r>
        </w:del>
      </w:ins>
      <w:ins w:id="1981" w:author="Windows 用户" w:date="2022-01-12T10:45:00Z">
        <w:r w:rsidR="00A43866">
          <w:rPr>
            <w:rFonts w:ascii="宋体" w:eastAsia="宋体" w:hAnsi="宋体" w:hint="eastAsia"/>
          </w:rPr>
          <w:t>边</w:t>
        </w:r>
      </w:ins>
      <w:ins w:id="1982" w:author="郭 侃亮" w:date="2021-12-07T11:14:00Z">
        <w:r>
          <w:rPr>
            <w:rFonts w:ascii="宋体" w:eastAsia="宋体" w:hAnsi="宋体" w:hint="eastAsia"/>
          </w:rPr>
          <w:t>转身</w:t>
        </w:r>
        <w:del w:id="1983" w:author="Windows 用户" w:date="2022-01-12T10:45:00Z">
          <w:r w:rsidDel="00A43866">
            <w:rPr>
              <w:rFonts w:ascii="宋体" w:eastAsia="宋体" w:hAnsi="宋体" w:hint="eastAsia"/>
            </w:rPr>
            <w:delText>便</w:delText>
          </w:r>
        </w:del>
        <w:r>
          <w:rPr>
            <w:rFonts w:ascii="宋体" w:eastAsia="宋体" w:hAnsi="宋体" w:hint="eastAsia"/>
          </w:rPr>
          <w:t>往走廊上跑，一边</w:t>
        </w:r>
      </w:ins>
      <w:ins w:id="1984" w:author="郭 侃亮" w:date="2021-12-29T14:44:00Z">
        <w:del w:id="1985" w:author="Windows 用户" w:date="2022-01-12T10:45:00Z">
          <w:r w:rsidDel="00A43866">
            <w:rPr>
              <w:rFonts w:ascii="宋体" w:eastAsia="宋体" w:hAnsi="宋体" w:hint="eastAsia"/>
            </w:rPr>
            <w:delText>正想要</w:delText>
          </w:r>
        </w:del>
      </w:ins>
      <w:ins w:id="1986" w:author="Windows 用户" w:date="2022-01-12T10:45:00Z">
        <w:r w:rsidR="00A43866">
          <w:rPr>
            <w:rFonts w:ascii="宋体" w:eastAsia="宋体" w:hAnsi="宋体" w:hint="eastAsia"/>
          </w:rPr>
          <w:t>打开</w:t>
        </w:r>
      </w:ins>
      <w:ins w:id="1987" w:author="Windows 用户" w:date="2022-01-12T10:46:00Z">
        <w:r w:rsidR="00A43866">
          <w:rPr>
            <w:rFonts w:ascii="宋体" w:eastAsia="宋体" w:hAnsi="宋体" w:hint="eastAsia"/>
          </w:rPr>
          <w:t>纸片</w:t>
        </w:r>
      </w:ins>
      <w:ins w:id="1988" w:author="Windows 用户" w:date="2022-01-12T10:45:00Z">
        <w:r w:rsidR="00A43866">
          <w:rPr>
            <w:rFonts w:ascii="宋体" w:eastAsia="宋体" w:hAnsi="宋体" w:hint="eastAsia"/>
          </w:rPr>
          <w:t>准备</w:t>
        </w:r>
      </w:ins>
      <w:ins w:id="1989" w:author="郭 侃亮" w:date="2021-12-29T14:44:00Z">
        <w:r>
          <w:rPr>
            <w:rFonts w:ascii="宋体" w:eastAsia="宋体" w:hAnsi="宋体" w:hint="eastAsia"/>
          </w:rPr>
          <w:t>读</w:t>
        </w:r>
      </w:ins>
      <w:ins w:id="1990" w:author="郭 侃亮" w:date="2021-12-07T11:14:00Z">
        <w:r>
          <w:rPr>
            <w:rFonts w:ascii="宋体" w:eastAsia="宋体" w:hAnsi="宋体" w:hint="eastAsia"/>
          </w:rPr>
          <w:t>。</w:t>
        </w:r>
      </w:ins>
    </w:p>
    <w:p w14:paraId="5E31F79C" w14:textId="77777777" w:rsidR="00A17960" w:rsidRDefault="00A17960">
      <w:pPr>
        <w:rPr>
          <w:ins w:id="1991" w:author="郭 侃亮" w:date="2021-12-07T11:15:00Z"/>
        </w:rPr>
      </w:pPr>
    </w:p>
    <w:p w14:paraId="3DF4FD4E" w14:textId="77777777" w:rsidR="00A17960" w:rsidRDefault="00AD66CD">
      <w:pPr>
        <w:rPr>
          <w:ins w:id="1992" w:author="郭 侃亮" w:date="2021-12-07T11:15:00Z"/>
          <w:highlight w:val="yellow"/>
        </w:rPr>
      </w:pPr>
      <w:ins w:id="1993" w:author="郭 侃亮" w:date="2021-12-07T11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显示选项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1 2}</w:t>
        </w:r>
      </w:ins>
    </w:p>
    <w:p w14:paraId="7AA666CF" w14:textId="77777777" w:rsidR="00A17960" w:rsidRDefault="00A17960">
      <w:pPr>
        <w:tabs>
          <w:tab w:val="center" w:pos="4153"/>
        </w:tabs>
      </w:pPr>
    </w:p>
    <w:p w14:paraId="5CC30C5B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抢过</w:t>
      </w:r>
      <w:ins w:id="1994" w:author="Windows 用户" w:date="2022-01-12T10:46:00Z">
        <w:r w:rsidR="00A43866">
          <w:rPr>
            <w:rFonts w:hint="eastAsia"/>
          </w:rPr>
          <w:t>袁</w:t>
        </w:r>
      </w:ins>
      <w:r>
        <w:rPr>
          <w:rFonts w:hint="eastAsia"/>
        </w:rPr>
        <w:t>巧巧手中的</w:t>
      </w:r>
      <w:ins w:id="1995" w:author="郭 侃亮" w:date="2021-12-29T14:44:00Z">
        <w:r>
          <w:rPr>
            <w:rFonts w:hint="eastAsia"/>
          </w:rPr>
          <w:t>彩纸</w:t>
        </w:r>
      </w:ins>
      <w:del w:id="1996" w:author="郭 侃亮" w:date="2021-12-29T14:44:00Z">
        <w:r>
          <w:rPr>
            <w:rFonts w:hint="eastAsia"/>
          </w:rPr>
          <w:delText>千纸鹤</w:delText>
        </w:r>
      </w:del>
      <w:r>
        <w:rPr>
          <w:rFonts w:hint="eastAsia"/>
        </w:rPr>
        <w:t>。</w:t>
      </w:r>
      <w:r>
        <w:rPr>
          <w:rFonts w:hint="eastAsia"/>
        </w:rPr>
        <w:t>"</w:t>
      </w:r>
    </w:p>
    <w:p w14:paraId="41BDF452" w14:textId="77777777" w:rsidR="00A17960" w:rsidRDefault="00AD66CD">
      <w:pPr>
        <w:rPr>
          <w:ins w:id="1997" w:author="郭 侃亮" w:date="2021-12-07T11:16:00Z"/>
        </w:rPr>
      </w:pPr>
      <w:ins w:id="1998" w:author="郭 侃亮" w:date="2021-12-07T11:16:00Z">
        <w:r>
          <w:rPr>
            <w:rFonts w:hint="eastAsia"/>
          </w:rPr>
          <w:t>"</w:t>
        </w:r>
        <w:r>
          <w:t>2</w:t>
        </w:r>
        <w:r>
          <w:rPr>
            <w:rFonts w:hint="eastAsia"/>
          </w:rPr>
          <w:t>.</w:t>
        </w:r>
        <w:r>
          <w:rPr>
            <w:rFonts w:hint="eastAsia"/>
          </w:rPr>
          <w:t>……</w:t>
        </w:r>
        <w:del w:id="1999" w:author="Windows 用户" w:date="2022-01-12T10:47:00Z">
          <w:r w:rsidDel="00A43866">
            <w:rPr>
              <w:rFonts w:hint="eastAsia"/>
            </w:rPr>
            <w:delText>……</w:delText>
          </w:r>
        </w:del>
        <w:r>
          <w:rPr>
            <w:rFonts w:hint="eastAsia"/>
          </w:rPr>
          <w:t>"</w:t>
        </w:r>
      </w:ins>
    </w:p>
    <w:p w14:paraId="2F52D1E5" w14:textId="77777777" w:rsidR="00A17960" w:rsidRDefault="00AD66CD">
      <w:pPr>
        <w:rPr>
          <w:del w:id="2000" w:author="郭 侃亮" w:date="2021-12-07T11:15:00Z"/>
        </w:rPr>
      </w:pPr>
      <w:del w:id="2001" w:author="郭 侃亮" w:date="2021-12-07T11:15:00Z">
        <w:r>
          <w:rPr>
            <w:rFonts w:hint="eastAsia"/>
          </w:rPr>
          <w:lastRenderedPageBreak/>
          <w:delText>"</w:delText>
        </w:r>
        <w:r>
          <w:delText>2</w:delText>
        </w:r>
        <w:r>
          <w:rPr>
            <w:rFonts w:hint="eastAsia"/>
          </w:rPr>
          <w:delText>.</w:delText>
        </w:r>
        <w:r>
          <w:rPr>
            <w:rFonts w:hint="eastAsia"/>
          </w:rPr>
          <w:delText>…………。</w:delText>
        </w:r>
        <w:r>
          <w:rPr>
            <w:rFonts w:hint="eastAsia"/>
          </w:rPr>
          <w:delText>"</w:delText>
        </w:r>
      </w:del>
    </w:p>
    <w:p w14:paraId="174B0B72" w14:textId="77777777" w:rsidR="00A17960" w:rsidRDefault="00A17960"/>
    <w:p w14:paraId="3502D24E" w14:textId="77777777" w:rsidR="00A17960" w:rsidRDefault="00AD66CD">
      <w:pPr>
        <w:rPr>
          <w:del w:id="2002" w:author="郭 侃亮" w:date="2021-12-07T11:15:00Z"/>
        </w:rPr>
      </w:pPr>
      <w:del w:id="2003" w:author="郭 侃亮" w:date="2021-12-07T11:15:00Z">
        <w:r>
          <w:rPr>
            <w:rFonts w:hint="eastAsia"/>
          </w:rPr>
          <w:delText>选择答案后跳转以下</w:delText>
        </w:r>
      </w:del>
    </w:p>
    <w:p w14:paraId="484AD586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79EE51B0" w14:textId="77777777" w:rsidR="00A17960" w:rsidRDefault="00AD66CD">
      <w:pPr>
        <w:rPr>
          <w:ins w:id="2004" w:author="郭 侃亮" w:date="2021-12-07T11:14:00Z"/>
          <w:shd w:val="clear" w:color="auto" w:fill="FFD966" w:themeFill="accent4" w:themeFillTint="99"/>
        </w:rPr>
      </w:pPr>
      <w:ins w:id="2005" w:author="郭 侃亮" w:date="2021-12-07T11:14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46C0CF3D" w14:textId="77777777" w:rsidR="00A17960" w:rsidRDefault="00AD66CD">
      <w:pPr>
        <w:rPr>
          <w:ins w:id="2006" w:author="郭 侃亮" w:date="2021-12-07T11:15:00Z"/>
          <w:rFonts w:ascii="宋体" w:eastAsia="宋体" w:hAnsi="宋体"/>
        </w:rPr>
      </w:pPr>
      <w:ins w:id="2007" w:author="郭 侃亮" w:date="2021-12-07T11:15:00Z">
        <w:r>
          <w:rPr>
            <w:rFonts w:ascii="宋体" w:eastAsia="宋体" w:hAnsi="宋体" w:hint="eastAsia"/>
          </w:rPr>
          <w:t>或许是不敢面对真相，我不由自主地追了上去……</w:t>
        </w:r>
      </w:ins>
    </w:p>
    <w:p w14:paraId="6DDB2C34" w14:textId="77777777" w:rsidR="00A17960" w:rsidRDefault="00AD66CD">
      <w:pPr>
        <w:rPr>
          <w:del w:id="2008" w:author="郭 侃亮" w:date="2021-12-07T11:14:00Z"/>
          <w:rFonts w:ascii="宋体" w:eastAsia="宋体" w:hAnsi="宋体"/>
        </w:rPr>
      </w:pPr>
      <w:del w:id="2009" w:author="郭 侃亮" w:date="2021-12-07T11:14:00Z">
        <w:r>
          <w:rPr>
            <w:rFonts w:ascii="宋体" w:eastAsia="宋体" w:hAnsi="宋体" w:hint="eastAsia"/>
          </w:rPr>
          <w:delText>袁巧巧眼看手中的纸鹤要被抢，一个转身便往走廊上跑，一边想要打开纸鹤的彩纸。</w:delText>
        </w:r>
      </w:del>
    </w:p>
    <w:p w14:paraId="0C3BA6F4" w14:textId="77777777" w:rsidR="00A17960" w:rsidRDefault="00A17960"/>
    <w:p w14:paraId="67808D05" w14:textId="77777777" w:rsidR="00A17960" w:rsidRDefault="00AD66CD">
      <w:r>
        <w:t>#</w:t>
      </w:r>
      <w:r>
        <w:rPr>
          <w:rFonts w:hint="eastAsia"/>
        </w:rPr>
        <w:t>选择</w:t>
      </w:r>
      <w:r>
        <w:t>2.</w:t>
      </w:r>
    </w:p>
    <w:p w14:paraId="37CCE279" w14:textId="16814222" w:rsidR="00711885" w:rsidRDefault="00711885" w:rsidP="00711885">
      <w:pPr>
        <w:rPr>
          <w:ins w:id="2010" w:author="郭 侃亮" w:date="2022-01-21T14:51:00Z"/>
        </w:rPr>
      </w:pPr>
      <w:ins w:id="2011" w:author="郭 侃亮" w:date="2022-01-21T14:5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23jy</w:t>
        </w:r>
        <w:r>
          <w:rPr>
            <w:rFonts w:hint="eastAsia"/>
            <w:highlight w:val="yellow"/>
          </w:rPr>
          <w:t>}</w:t>
        </w:r>
      </w:ins>
    </w:p>
    <w:p w14:paraId="49AEE35D" w14:textId="77777777" w:rsidR="00A17960" w:rsidRDefault="00AD66CD">
      <w:pPr>
        <w:rPr>
          <w:ins w:id="2012" w:author="郭 侃亮" w:date="2021-12-07T11:15:00Z"/>
        </w:rPr>
      </w:pPr>
      <w:ins w:id="2013" w:author="郭 侃亮" w:date="2021-12-07T11:15:00Z">
        <w:r>
          <w:rPr>
            <w:rFonts w:hint="eastAsia"/>
          </w:rPr>
          <w:t>我：</w:t>
        </w:r>
        <w:r>
          <w:rPr>
            <w:rFonts w:hint="eastAsia"/>
          </w:rPr>
          <w:t>"</w:t>
        </w:r>
      </w:ins>
      <w:ins w:id="2014" w:author="郭 侃亮" w:date="2021-12-07T11:16:00Z">
        <w:r>
          <w:rPr>
            <w:rFonts w:hint="eastAsia"/>
          </w:rPr>
          <w:t>……</w:t>
        </w:r>
        <w:del w:id="2015" w:author="Windows 用户" w:date="2022-01-12T10:47:00Z">
          <w:r w:rsidDel="00A43866">
            <w:rPr>
              <w:rFonts w:hint="eastAsia"/>
            </w:rPr>
            <w:delText>……</w:delText>
          </w:r>
        </w:del>
      </w:ins>
      <w:ins w:id="2016" w:author="郭 侃亮" w:date="2021-12-07T11:15:00Z">
        <w:r>
          <w:rPr>
            <w:rFonts w:hint="eastAsia"/>
          </w:rPr>
          <w:t>"</w:t>
        </w:r>
      </w:ins>
    </w:p>
    <w:p w14:paraId="55554BDD" w14:textId="77777777" w:rsidR="00A17960" w:rsidRDefault="00AD66CD">
      <w:pPr>
        <w:rPr>
          <w:ins w:id="2017" w:author="郭 侃亮" w:date="2021-12-07T11:16:00Z"/>
        </w:rPr>
      </w:pPr>
      <w:ins w:id="2018" w:author="郭 侃亮" w:date="2021-12-07T11:16:00Z">
        <w:r>
          <w:rPr>
            <w:rFonts w:hint="eastAsia"/>
          </w:rPr>
          <w:t>虽然极力</w:t>
        </w:r>
      </w:ins>
      <w:ins w:id="2019" w:author="Windows 用户" w:date="2022-01-12T10:47:00Z">
        <w:r w:rsidR="00A43866">
          <w:rPr>
            <w:rFonts w:hint="eastAsia"/>
          </w:rPr>
          <w:t>想</w:t>
        </w:r>
      </w:ins>
      <w:ins w:id="2020" w:author="郭 侃亮" w:date="2021-12-07T11:16:00Z">
        <w:r>
          <w:rPr>
            <w:rFonts w:hint="eastAsia"/>
          </w:rPr>
          <w:t>抑制</w:t>
        </w:r>
      </w:ins>
      <w:ins w:id="2021" w:author="Windows 用户" w:date="2022-01-12T10:47:00Z">
        <w:r w:rsidR="00A43866">
          <w:rPr>
            <w:rFonts w:hint="eastAsia"/>
          </w:rPr>
          <w:t>住</w:t>
        </w:r>
      </w:ins>
      <w:ins w:id="2022" w:author="郭 侃亮" w:date="2021-12-07T11:16:00Z">
        <w:r>
          <w:rPr>
            <w:rFonts w:hint="eastAsia"/>
          </w:rPr>
          <w:t>自己内心的</w:t>
        </w:r>
      </w:ins>
      <w:ins w:id="2023" w:author="郭 侃亮" w:date="2021-12-07T11:17:00Z">
        <w:r>
          <w:rPr>
            <w:rFonts w:hint="eastAsia"/>
          </w:rPr>
          <w:t>激动，但</w:t>
        </w:r>
      </w:ins>
      <w:ins w:id="2024" w:author="Windows 用户" w:date="2022-01-12T10:48:00Z">
        <w:r w:rsidR="00A43866">
          <w:rPr>
            <w:rFonts w:hint="eastAsia"/>
          </w:rPr>
          <w:t>我</w:t>
        </w:r>
      </w:ins>
      <w:ins w:id="2025" w:author="郭 侃亮" w:date="2021-12-07T11:17:00Z">
        <w:r>
          <w:rPr>
            <w:rFonts w:hint="eastAsia"/>
          </w:rPr>
          <w:t>还是不由自主地追了上去……</w:t>
        </w:r>
      </w:ins>
    </w:p>
    <w:p w14:paraId="444C3866" w14:textId="77777777" w:rsidR="00A17960" w:rsidRDefault="00AD66CD">
      <w:pPr>
        <w:rPr>
          <w:del w:id="2026" w:author="郭 侃亮" w:date="2021-12-07T11:15:00Z"/>
        </w:rPr>
      </w:pPr>
      <w:del w:id="2027" w:author="郭 侃亮" w:date="2021-12-07T11:15:00Z">
        <w:r>
          <w:delText>袁巧巧</w:delText>
        </w:r>
        <w:r>
          <w:rPr>
            <w:rFonts w:ascii="宋体" w:eastAsia="宋体" w:hAnsi="宋体" w:hint="eastAsia"/>
          </w:rPr>
          <w:delText>趁着大家愣着的时候，一个转身便往走廊上跑，一边想要打开纸鹤的彩纸。</w:delText>
        </w:r>
      </w:del>
    </w:p>
    <w:p w14:paraId="3B1C7619" w14:textId="77777777" w:rsidR="00A17960" w:rsidRDefault="00A17960">
      <w:pPr>
        <w:rPr>
          <w:ins w:id="2028" w:author="郭 侃亮" w:date="2021-12-07T11:15:00Z"/>
          <w:rFonts w:ascii="宋体" w:eastAsia="宋体" w:hAnsi="宋体"/>
        </w:rPr>
      </w:pPr>
    </w:p>
    <w:p w14:paraId="4DEB7D24" w14:textId="77777777" w:rsidR="00A17960" w:rsidRDefault="00AD66CD">
      <w:pPr>
        <w:rPr>
          <w:del w:id="2029" w:author="郭 侃亮" w:date="2021-12-07T11:14:00Z"/>
        </w:rPr>
      </w:pPr>
      <w:del w:id="2030" w:author="郭 侃亮" w:date="2021-12-07T11:14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</w:delText>
        </w:r>
        <w:r>
          <w:rPr>
            <w:rFonts w:hint="eastAsia"/>
            <w:highlight w:val="cyan"/>
          </w:rPr>
          <w:delText>播放</w:delText>
        </w:r>
        <w:r>
          <w:rPr>
            <w:rFonts w:hint="eastAsia"/>
            <w:highlight w:val="cyan"/>
          </w:rPr>
          <w:delText>S</w:delText>
        </w:r>
        <w:r>
          <w:rPr>
            <w:highlight w:val="cyan"/>
          </w:rPr>
          <w:delText xml:space="preserve">E </w:delText>
        </w:r>
        <w:r>
          <w:rPr>
            <w:rFonts w:hint="eastAsia"/>
            <w:highlight w:val="cyan"/>
          </w:rPr>
          <w:delText>跑步的声音</w:delText>
        </w:r>
        <w:r>
          <w:rPr>
            <w:rFonts w:hint="eastAsia"/>
            <w:highlight w:val="cyan"/>
          </w:rPr>
          <w:delText>}</w:delText>
        </w:r>
        <w:r>
          <w:rPr>
            <w:highlight w:val="cyan"/>
          </w:rPr>
          <w:delText xml:space="preserve"> </w:delText>
        </w:r>
      </w:del>
    </w:p>
    <w:p w14:paraId="5E2CA2AC" w14:textId="77777777" w:rsidR="00A17960" w:rsidRDefault="00AD66CD">
      <w:pPr>
        <w:rPr>
          <w:del w:id="2031" w:author="郭 侃亮" w:date="2021-12-07T11:15:00Z"/>
          <w:rFonts w:ascii="宋体" w:eastAsia="宋体" w:hAnsi="宋体"/>
        </w:rPr>
      </w:pPr>
      <w:del w:id="2032" w:author="郭 侃亮" w:date="2021-12-07T11:15:00Z">
        <w:r>
          <w:rPr>
            <w:rFonts w:ascii="宋体" w:eastAsia="宋体" w:hAnsi="宋体" w:hint="eastAsia"/>
          </w:rPr>
          <w:delText>或许是不敢面对真相，我不由自主地追了上去……</w:delText>
        </w:r>
      </w:del>
    </w:p>
    <w:p w14:paraId="71697D18" w14:textId="77777777" w:rsidR="00A17960" w:rsidRDefault="00AD66CD">
      <w:r>
        <w:rPr>
          <w:rFonts w:ascii="宋体" w:eastAsia="宋体" w:hAnsi="宋体"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等等</w:t>
      </w:r>
      <w:del w:id="2033" w:author="Windows 用户" w:date="2022-01-12T10:48:00Z">
        <w:r w:rsidDel="00A43866">
          <w:rPr>
            <w:rFonts w:hint="eastAsia"/>
          </w:rPr>
          <w:delText>……</w:delText>
        </w:r>
      </w:del>
      <w:ins w:id="2034" w:author="Windows 用户" w:date="2022-01-12T10:48:00Z">
        <w:r w:rsidR="00A43866">
          <w:rPr>
            <w:rFonts w:hint="eastAsia"/>
          </w:rPr>
          <w:t>！</w:t>
        </w:r>
      </w:ins>
      <w:r>
        <w:rPr>
          <w:rFonts w:hint="eastAsia"/>
        </w:rPr>
        <w:t>"</w:t>
      </w:r>
    </w:p>
    <w:p w14:paraId="4C8B1349" w14:textId="6FDA26F2" w:rsidR="00F5066D" w:rsidRDefault="00F5066D" w:rsidP="00F5066D">
      <w:pPr>
        <w:rPr>
          <w:ins w:id="2035" w:author="郭 侃亮" w:date="2022-01-21T13:57:00Z"/>
        </w:rPr>
      </w:pPr>
      <w:ins w:id="2036" w:author="郭 侃亮" w:date="2022-01-21T13:5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22</w:t>
        </w:r>
      </w:ins>
      <w:ins w:id="2037" w:author="郭 侃亮" w:date="2022-01-23T17:03:00Z">
        <w:r w:rsidR="00033C33">
          <w:rPr>
            <w:highlight w:val="yellow"/>
          </w:rPr>
          <w:t>jy</w:t>
        </w:r>
      </w:ins>
      <w:ins w:id="2038" w:author="郭 侃亮" w:date="2022-01-21T13:57:00Z">
        <w:r>
          <w:rPr>
            <w:rFonts w:hint="eastAsia"/>
            <w:highlight w:val="yellow"/>
          </w:rPr>
          <w:t>}</w:t>
        </w:r>
      </w:ins>
    </w:p>
    <w:p w14:paraId="76F0EF09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啊</w:t>
      </w:r>
      <w:ins w:id="2039" w:author="Windows 用户" w:date="2022-01-12T10:48:00Z">
        <w:r w:rsidR="00A43866">
          <w:rPr>
            <w:rFonts w:hint="eastAsia"/>
          </w:rPr>
          <w:t>！</w:t>
        </w:r>
      </w:ins>
      <w:r>
        <w:t>"</w:t>
      </w:r>
    </w:p>
    <w:p w14:paraId="140F2D13" w14:textId="77777777" w:rsidR="00A17960" w:rsidRDefault="00AD66CD">
      <w:pPr>
        <w:rPr>
          <w:ins w:id="2040" w:author="郭 侃亮" w:date="2021-12-07T10:40:00Z"/>
        </w:rPr>
      </w:pPr>
      <w:ins w:id="2041" w:author="郭 侃亮" w:date="2021-12-07T10:40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</w:t>
        </w:r>
        <w:r>
          <w:rPr>
            <w:highlight w:val="cyan"/>
          </w:rPr>
          <w:t xml:space="preserve">E </w:t>
        </w:r>
        <w:r>
          <w:rPr>
            <w:rFonts w:hint="eastAsia"/>
            <w:highlight w:val="cyan"/>
          </w:rPr>
          <w:t>s</w:t>
        </w:r>
        <w:r>
          <w:rPr>
            <w:highlight w:val="cyan"/>
          </w:rPr>
          <w:t>0113</w:t>
        </w:r>
        <w:r>
          <w:rPr>
            <w:rFonts w:hint="eastAsia"/>
            <w:highlight w:val="cyan"/>
          </w:rPr>
          <w:t>倒在地上的撞击声</w:t>
        </w:r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}</w:t>
        </w:r>
      </w:ins>
    </w:p>
    <w:p w14:paraId="2540EEAC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伴随着袁巧巧的一声尖叫，不知怎么</w:t>
      </w:r>
      <w:del w:id="2042" w:author="Windows 用户" w:date="2022-01-12T10:48:00Z">
        <w:r w:rsidDel="00A03693">
          <w:rPr>
            <w:rFonts w:ascii="宋体" w:eastAsia="宋体" w:hAnsi="宋体" w:hint="eastAsia"/>
          </w:rPr>
          <w:delText>了</w:delText>
        </w:r>
      </w:del>
      <w:ins w:id="2043" w:author="Windows 用户" w:date="2022-01-12T10:48:00Z">
        <w:r w:rsidR="00A03693">
          <w:rPr>
            <w:rFonts w:ascii="宋体" w:eastAsia="宋体" w:hAnsi="宋体" w:hint="eastAsia"/>
          </w:rPr>
          <w:t>回事</w:t>
        </w:r>
      </w:ins>
      <w:r>
        <w:rPr>
          <w:rFonts w:ascii="宋体" w:eastAsia="宋体" w:hAnsi="宋体" w:hint="eastAsia"/>
        </w:rPr>
        <w:t>，我突然感觉</w:t>
      </w:r>
      <w:ins w:id="2044" w:author="Windows 用户" w:date="2022-01-12T10:49:00Z">
        <w:r w:rsidR="00A03693">
          <w:rPr>
            <w:rFonts w:ascii="宋体" w:eastAsia="宋体" w:hAnsi="宋体" w:hint="eastAsia"/>
          </w:rPr>
          <w:t>到</w:t>
        </w:r>
      </w:ins>
      <w:r>
        <w:rPr>
          <w:rFonts w:ascii="宋体" w:eastAsia="宋体" w:hAnsi="宋体" w:hint="eastAsia"/>
        </w:rPr>
        <w:t>身体向前倾斜……</w:t>
      </w:r>
    </w:p>
    <w:p w14:paraId="4710FBE0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随后眼前一黑……</w:t>
      </w:r>
    </w:p>
    <w:p w14:paraId="719B8D79" w14:textId="77777777" w:rsidR="00A17960" w:rsidRDefault="00AD66CD">
      <w:pPr>
        <w:rPr>
          <w:del w:id="2045" w:author="郭 侃亮" w:date="2021-12-07T10:40:00Z"/>
        </w:rPr>
      </w:pPr>
      <w:del w:id="2046" w:author="郭 侃亮" w:date="2021-12-07T10:40:00Z">
        <w:r>
          <w:rPr>
            <w:highlight w:val="cyan"/>
          </w:rPr>
          <w:delText>#</w:delText>
        </w:r>
        <w:r>
          <w:rPr>
            <w:rFonts w:hint="eastAsia"/>
            <w:highlight w:val="cyan"/>
          </w:rPr>
          <w:delText>{</w:delText>
        </w:r>
        <w:r>
          <w:rPr>
            <w:rFonts w:hint="eastAsia"/>
            <w:highlight w:val="cyan"/>
          </w:rPr>
          <w:delText>播放</w:delText>
        </w:r>
        <w:r>
          <w:rPr>
            <w:rFonts w:hint="eastAsia"/>
            <w:highlight w:val="cyan"/>
          </w:rPr>
          <w:delText>S</w:delText>
        </w:r>
        <w:r>
          <w:rPr>
            <w:highlight w:val="cyan"/>
          </w:rPr>
          <w:delText xml:space="preserve">E </w:delText>
        </w:r>
        <w:r>
          <w:rPr>
            <w:rFonts w:hint="eastAsia"/>
            <w:highlight w:val="cyan"/>
          </w:rPr>
          <w:delText>倒在地上的撞击声</w:delText>
        </w:r>
        <w:r>
          <w:rPr>
            <w:highlight w:val="cyan"/>
          </w:rPr>
          <w:delText xml:space="preserve"> </w:delText>
        </w:r>
        <w:r>
          <w:rPr>
            <w:rFonts w:hint="eastAsia"/>
            <w:highlight w:val="cyan"/>
          </w:rPr>
          <w:delText>}</w:delText>
        </w:r>
      </w:del>
    </w:p>
    <w:p w14:paraId="778F57A2" w14:textId="77777777" w:rsidR="00A17960" w:rsidRDefault="00AD66CD">
      <w:pPr>
        <w:rPr>
          <w:rFonts w:ascii="宋体" w:eastAsia="宋体" w:hAnsi="宋体"/>
        </w:rPr>
      </w:pPr>
      <w:del w:id="2047" w:author="Windows 用户" w:date="2022-01-12T10:49:00Z">
        <w:r w:rsidDel="00EB4449">
          <w:rPr>
            <w:rFonts w:ascii="宋体" w:eastAsia="宋体" w:hAnsi="宋体" w:hint="eastAsia"/>
          </w:rPr>
          <w:delText>………………</w:delText>
        </w:r>
      </w:del>
    </w:p>
    <w:p w14:paraId="5121EBA5" w14:textId="326F8834" w:rsidR="00A17960" w:rsidDel="00F5066D" w:rsidRDefault="00A17960">
      <w:pPr>
        <w:rPr>
          <w:del w:id="2048" w:author="郭 侃亮" w:date="2022-01-21T13:57:00Z"/>
        </w:rPr>
      </w:pPr>
    </w:p>
    <w:p w14:paraId="1D59F448" w14:textId="7BC90E86" w:rsidR="00A17960" w:rsidDel="00F5066D" w:rsidRDefault="00A17960">
      <w:pPr>
        <w:rPr>
          <w:del w:id="2049" w:author="郭 侃亮" w:date="2022-01-21T13:57:00Z"/>
        </w:rPr>
      </w:pPr>
    </w:p>
    <w:p w14:paraId="1EFD31BE" w14:textId="77777777" w:rsidR="00A17960" w:rsidRDefault="00AD66CD">
      <w:pPr>
        <w:widowControl/>
        <w:jc w:val="left"/>
        <w:rPr>
          <w:ins w:id="2050" w:author="郭 侃亮" w:date="2021-12-11T17:20:00Z"/>
          <w:b/>
          <w:bCs/>
          <w:sz w:val="32"/>
          <w:szCs w:val="40"/>
        </w:rPr>
      </w:pPr>
      <w:ins w:id="2051" w:author="郭 侃亮" w:date="2021-12-11T17:20:00Z">
        <w:r>
          <w:rPr>
            <w:b/>
            <w:bCs/>
            <w:sz w:val="32"/>
            <w:szCs w:val="40"/>
          </w:rPr>
          <w:br w:type="page"/>
        </w:r>
      </w:ins>
    </w:p>
    <w:p w14:paraId="726A19B7" w14:textId="77777777" w:rsidR="00A17960" w:rsidRPr="00A17960" w:rsidRDefault="00AD66CD">
      <w:pPr>
        <w:jc w:val="center"/>
        <w:rPr>
          <w:b/>
          <w:bCs/>
          <w:sz w:val="32"/>
          <w:szCs w:val="40"/>
          <w:rPrChange w:id="2052" w:author="郭 侃亮" w:date="2021-12-02T17:44:00Z">
            <w:rPr/>
          </w:rPrChange>
        </w:rPr>
        <w:pPrChange w:id="2053" w:author="郭 侃亮" w:date="2021-12-02T17:44:00Z">
          <w:pPr/>
        </w:pPrChange>
      </w:pPr>
      <w:r>
        <w:rPr>
          <w:rFonts w:hint="eastAsia"/>
          <w:b/>
          <w:bCs/>
          <w:sz w:val="32"/>
          <w:szCs w:val="40"/>
          <w:rPrChange w:id="2054" w:author="郭 侃亮" w:date="2021-12-02T17:44:00Z">
            <w:rPr>
              <w:rFonts w:hint="eastAsia"/>
            </w:rPr>
          </w:rPrChange>
        </w:rPr>
        <w:lastRenderedPageBreak/>
        <w:t>第一章</w:t>
      </w:r>
      <w:del w:id="2055" w:author="郭 侃亮" w:date="2021-12-02T17:44:00Z">
        <w:r>
          <w:rPr>
            <w:rFonts w:hint="eastAsia"/>
            <w:b/>
            <w:bCs/>
            <w:sz w:val="32"/>
            <w:szCs w:val="40"/>
            <w:rPrChange w:id="2056" w:author="郭 侃亮" w:date="2021-12-02T17:44:00Z">
              <w:rPr>
                <w:rFonts w:hint="eastAsia"/>
              </w:rPr>
            </w:rPrChange>
          </w:rPr>
          <w:delText>：</w:delText>
        </w:r>
      </w:del>
    </w:p>
    <w:p w14:paraId="6B697D8F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画面逐渐变亮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睁眼动画</w:t>
      </w:r>
      <w:r>
        <w:rPr>
          <w:rFonts w:hint="eastAsia"/>
          <w:highlight w:val="yellow"/>
        </w:rPr>
        <w:t>}</w:t>
      </w:r>
    </w:p>
    <w:p w14:paraId="4902CF5C" w14:textId="77777777" w:rsidR="00A17960" w:rsidRDefault="00AD66CD">
      <w:pPr>
        <w:rPr>
          <w:ins w:id="2057" w:author="郭 侃亮" w:date="2021-12-07T10:40:00Z"/>
          <w:color w:val="5B9BD5" w:themeColor="accent1"/>
        </w:rPr>
      </w:pPr>
      <w:r>
        <w:rPr>
          <w:rFonts w:hint="eastAsia"/>
          <w:color w:val="5B9BD5" w:themeColor="accent1"/>
        </w:rPr>
        <w:t>我：</w:t>
      </w:r>
      <w:r>
        <w:rPr>
          <w:color w:val="5B9BD5" w:themeColor="accent1"/>
        </w:rPr>
        <w:t>"</w:t>
      </w:r>
      <w:r>
        <w:rPr>
          <w:rFonts w:hint="eastAsia"/>
        </w:rPr>
        <w:t>……</w:t>
      </w:r>
      <w:del w:id="2058" w:author="Windows 用户" w:date="2022-01-12T10:49:00Z">
        <w:r w:rsidDel="00EB4449">
          <w:rPr>
            <w:rFonts w:hint="eastAsia"/>
          </w:rPr>
          <w:delText>……</w:delText>
        </w:r>
      </w:del>
      <w:r>
        <w:rPr>
          <w:color w:val="5B9BD5" w:themeColor="accent1"/>
        </w:rPr>
        <w:t>"</w:t>
      </w:r>
    </w:p>
    <w:p w14:paraId="0BD9D25E" w14:textId="77777777" w:rsidR="00A17960" w:rsidRDefault="00AD66CD">
      <w:ins w:id="2059" w:author="郭 侃亮" w:date="2021-12-07T10:40:00Z">
        <w:r>
          <w:rPr>
            <w:rFonts w:hint="eastAsia"/>
            <w:color w:val="5B9BD5" w:themeColor="accent1"/>
          </w:rPr>
          <w:t>我：</w:t>
        </w:r>
        <w:r>
          <w:rPr>
            <w:color w:val="5B9BD5" w:themeColor="accent1"/>
          </w:rPr>
          <w:t>"</w:t>
        </w:r>
        <w:r>
          <w:rPr>
            <w:rFonts w:hint="eastAsia"/>
          </w:rPr>
          <w:t>……</w:t>
        </w:r>
        <w:del w:id="2060" w:author="Windows 用户" w:date="2022-01-12T10:49:00Z">
          <w:r w:rsidDel="00EB4449">
            <w:rPr>
              <w:rFonts w:hint="eastAsia"/>
            </w:rPr>
            <w:delText>………………</w:delText>
          </w:r>
        </w:del>
        <w:r>
          <w:rPr>
            <w:color w:val="5B9BD5" w:themeColor="accent1"/>
          </w:rPr>
          <w:t>"</w:t>
        </w:r>
      </w:ins>
    </w:p>
    <w:p w14:paraId="3E6820B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显示学校楼道图片</w:t>
      </w:r>
      <w:ins w:id="2061" w:author="郭 侃亮" w:date="2021-12-07T14:22:00Z">
        <w:r>
          <w:rPr>
            <w:rFonts w:hint="eastAsia"/>
            <w:highlight w:val="yellow"/>
          </w:rPr>
          <w:t xml:space="preserve"> </w:t>
        </w:r>
      </w:ins>
      <w:ins w:id="2062" w:author="郭 侃亮" w:date="2021-12-07T14:23:00Z">
        <w:r>
          <w:rPr>
            <w:highlight w:val="yellow"/>
            <w:rPrChange w:id="2063" w:author="郭 侃亮" w:date="2021-12-07T14:23:00Z">
              <w:rPr/>
            </w:rPrChange>
          </w:rPr>
          <w:t>p04 zoulang2</w:t>
        </w:r>
      </w:ins>
      <w:r>
        <w:rPr>
          <w:rFonts w:hint="eastAsia"/>
          <w:highlight w:val="yellow"/>
        </w:rPr>
        <w:t>}</w:t>
      </w:r>
    </w:p>
    <w:p w14:paraId="3BBCBC2A" w14:textId="77777777" w:rsidR="00A17960" w:rsidRDefault="00AD66CD">
      <w:pPr>
        <w:rPr>
          <w:ins w:id="2064" w:author="郭 侃亮" w:date="2021-12-01T10:54:00Z"/>
          <w:rFonts w:ascii="宋体" w:eastAsia="宋体" w:hAnsi="宋体"/>
        </w:rPr>
      </w:pPr>
      <w:ins w:id="2065" w:author="郭 侃亮" w:date="2021-12-01T10:54:00Z">
        <w:r>
          <w:rPr>
            <w:rFonts w:hint="eastAsia"/>
          </w:rPr>
          <w:t>睁开眼睛，</w:t>
        </w:r>
      </w:ins>
      <w:del w:id="2066" w:author="郭 侃亮" w:date="2021-12-01T10:53:00Z">
        <w:r>
          <w:delText>王浩突然从惊吓中醒来。</w:delText>
        </w:r>
      </w:del>
      <w:ins w:id="2067" w:author="Windows 用户" w:date="2022-01-12T14:24:00Z">
        <w:r w:rsidR="00A00ACA">
          <w:t>我</w:t>
        </w:r>
      </w:ins>
      <w:r>
        <w:rPr>
          <w:rFonts w:ascii="宋体" w:eastAsia="宋体" w:hAnsi="宋体" w:hint="eastAsia"/>
        </w:rPr>
        <w:t>发现自己</w:t>
      </w:r>
      <w:del w:id="2068" w:author="Windows 用户" w:date="2022-01-12T14:25:00Z">
        <w:r w:rsidDel="00A00ACA">
          <w:rPr>
            <w:rFonts w:ascii="宋体" w:eastAsia="宋体" w:hAnsi="宋体" w:hint="eastAsia"/>
          </w:rPr>
          <w:delText>倒</w:delText>
        </w:r>
      </w:del>
      <w:ins w:id="2069" w:author="Windows 用户" w:date="2022-01-12T14:25:00Z">
        <w:r w:rsidR="00A00ACA">
          <w:rPr>
            <w:rFonts w:ascii="宋体" w:eastAsia="宋体" w:hAnsi="宋体" w:hint="eastAsia"/>
          </w:rPr>
          <w:t>躺</w:t>
        </w:r>
      </w:ins>
      <w:r>
        <w:rPr>
          <w:rFonts w:ascii="宋体" w:eastAsia="宋体" w:hAnsi="宋体" w:hint="eastAsia"/>
        </w:rPr>
        <w:t>在学校的走廊上，周围的一切</w:t>
      </w:r>
      <w:ins w:id="2070" w:author="郭 侃亮" w:date="2021-12-11T17:20:00Z">
        <w:r>
          <w:rPr>
            <w:rFonts w:ascii="宋体" w:eastAsia="宋体" w:hAnsi="宋体" w:hint="eastAsia"/>
          </w:rPr>
          <w:t>如此</w:t>
        </w:r>
      </w:ins>
      <w:del w:id="2071" w:author="郭 侃亮" w:date="2021-12-01T10:54:00Z">
        <w:r>
          <w:rPr>
            <w:rFonts w:ascii="宋体" w:eastAsia="宋体" w:hAnsi="宋体" w:hint="eastAsia"/>
          </w:rPr>
          <w:delText>是</w:delText>
        </w:r>
      </w:del>
      <w:r>
        <w:rPr>
          <w:rFonts w:ascii="宋体" w:eastAsia="宋体" w:hAnsi="宋体" w:hint="eastAsia"/>
        </w:rPr>
        <w:t>熟悉而又陌生</w:t>
      </w:r>
      <w:del w:id="2072" w:author="郭 侃亮" w:date="2021-12-01T10:54:00Z">
        <w:r>
          <w:rPr>
            <w:rFonts w:ascii="宋体" w:eastAsia="宋体" w:hAnsi="宋体" w:hint="eastAsia"/>
          </w:rPr>
          <w:delText>的场景</w:delText>
        </w:r>
      </w:del>
      <w:r>
        <w:rPr>
          <w:rFonts w:ascii="宋体" w:eastAsia="宋体" w:hAnsi="宋体" w:hint="eastAsia"/>
        </w:rPr>
        <w:t>。</w:t>
      </w:r>
    </w:p>
    <w:p w14:paraId="659AC8C1" w14:textId="2DF59284" w:rsidR="008A091B" w:rsidRDefault="008A091B">
      <w:pPr>
        <w:rPr>
          <w:ins w:id="2073" w:author="郭 侃亮" w:date="2022-01-21T14:21:00Z"/>
          <w:lang w:eastAsia="ja-JP"/>
        </w:rPr>
      </w:pPr>
      <w:ins w:id="2074" w:author="郭 侃亮" w:date="2022-01-21T14:21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highlight w:val="yellow"/>
            <w:lang w:eastAsia="ja-JP"/>
          </w:rPr>
          <w:t>ZZ12</w:t>
        </w:r>
      </w:ins>
      <w:ins w:id="2075" w:author="郭 侃亮" w:date="2022-01-21T15:12:00Z">
        <w:r w:rsidR="00A263AD">
          <w:rPr>
            <w:highlight w:val="yellow"/>
            <w:lang w:eastAsia="ja-JP"/>
          </w:rPr>
          <w:t>ys</w:t>
        </w:r>
      </w:ins>
      <w:ins w:id="2076" w:author="郭 侃亮" w:date="2022-01-21T14:21:00Z">
        <w:r>
          <w:rPr>
            <w:rFonts w:hint="eastAsia"/>
            <w:highlight w:val="yellow"/>
            <w:lang w:eastAsia="ja-JP"/>
          </w:rPr>
          <w:t>}</w:t>
        </w:r>
      </w:ins>
    </w:p>
    <w:p w14:paraId="528B785D" w14:textId="2F2CD2AB" w:rsidR="00A17960" w:rsidRDefault="00AD66CD">
      <w:pPr>
        <w:rPr>
          <w:ins w:id="2077" w:author="郭 侃亮" w:date="2021-12-01T10:54:00Z"/>
          <w:rFonts w:ascii="宋体" w:eastAsia="宋体" w:hAnsi="宋体"/>
        </w:rPr>
      </w:pPr>
      <w:ins w:id="2078" w:author="郭 侃亮" w:date="2021-12-01T10:54:00Z">
        <w:r>
          <w:rPr>
            <w:rFonts w:ascii="宋体" w:eastAsia="宋体" w:hAnsi="宋体" w:hint="eastAsia"/>
            <w:lang w:eastAsia="ja-JP"/>
          </w:rPr>
          <w:t>智子：</w:t>
        </w:r>
        <w:r>
          <w:rPr>
            <w:color w:val="5B9BD5" w:themeColor="accent1"/>
            <w:lang w:eastAsia="ja-JP"/>
          </w:rPr>
          <w:t>"</w:t>
        </w:r>
      </w:ins>
      <w:ins w:id="2079" w:author="郭 侃亮" w:date="2021-12-01T10:55:00Z">
        <w:r>
          <w:rPr>
            <w:rFonts w:ascii="MS Mincho" w:eastAsia="MS Mincho" w:hAnsi="MS Mincho" w:hint="eastAsia"/>
            <w:lang w:eastAsia="ja-JP"/>
          </w:rPr>
          <w:t>あ、すみません。</w:t>
        </w:r>
        <w:r>
          <w:rPr>
            <w:rFonts w:hint="eastAsia"/>
          </w:rPr>
          <w:t>（对不起</w:t>
        </w:r>
      </w:ins>
      <w:ins w:id="2080" w:author="Windows 用户" w:date="2022-01-12T10:51:00Z">
        <w:r w:rsidR="00084B99">
          <w:rPr>
            <w:rFonts w:hint="eastAsia"/>
          </w:rPr>
          <w:t>。</w:t>
        </w:r>
      </w:ins>
      <w:ins w:id="2081" w:author="郭 侃亮" w:date="2021-12-01T10:55:00Z">
        <w:r>
          <w:rPr>
            <w:rFonts w:hint="eastAsia"/>
          </w:rPr>
          <w:t>）</w:t>
        </w:r>
      </w:ins>
      <w:ins w:id="2082" w:author="郭 侃亮" w:date="2021-12-01T10:54:00Z">
        <w:r>
          <w:rPr>
            <w:color w:val="5B9BD5" w:themeColor="accent1"/>
          </w:rPr>
          <w:t>"</w:t>
        </w:r>
      </w:ins>
    </w:p>
    <w:p w14:paraId="4B957135" w14:textId="77777777" w:rsidR="00A17960" w:rsidRDefault="00AD66CD">
      <w:pPr>
        <w:rPr>
          <w:ins w:id="2083" w:author="郭 侃亮" w:date="2021-12-11T17:21:00Z"/>
          <w:rFonts w:ascii="宋体" w:eastAsia="宋体" w:hAnsi="宋体"/>
        </w:rPr>
      </w:pPr>
      <w:ins w:id="2084" w:author="郭 侃亮" w:date="2021-12-01T10:55:00Z">
        <w:r>
          <w:rPr>
            <w:rFonts w:ascii="宋体" w:eastAsia="宋体" w:hAnsi="宋体" w:hint="eastAsia"/>
          </w:rPr>
          <w:t>耳边突然传来了熟悉的声音</w:t>
        </w:r>
      </w:ins>
      <w:ins w:id="2085" w:author="郭 侃亮" w:date="2021-12-11T17:21:00Z">
        <w:r>
          <w:rPr>
            <w:rFonts w:ascii="宋体" w:eastAsia="宋体" w:hAnsi="宋体" w:hint="eastAsia"/>
          </w:rPr>
          <w:t>。</w:t>
        </w:r>
      </w:ins>
    </w:p>
    <w:p w14:paraId="3F24EDE6" w14:textId="77777777" w:rsidR="00A17960" w:rsidRDefault="00AD66CD">
      <w:pPr>
        <w:rPr>
          <w:rFonts w:ascii="宋体" w:eastAsia="宋体" w:hAnsi="宋体"/>
        </w:rPr>
      </w:pPr>
      <w:ins w:id="2086" w:author="郭 侃亮" w:date="2021-12-01T10:55:00Z">
        <w:r>
          <w:rPr>
            <w:rFonts w:ascii="宋体" w:eastAsia="宋体" w:hAnsi="宋体" w:hint="eastAsia"/>
          </w:rPr>
          <w:t>抬头望去</w:t>
        </w:r>
      </w:ins>
      <w:ins w:id="2087" w:author="郭 侃亮" w:date="2021-12-11T17:21:00Z">
        <w:r>
          <w:rPr>
            <w:rFonts w:ascii="宋体" w:eastAsia="宋体" w:hAnsi="宋体" w:hint="eastAsia"/>
          </w:rPr>
          <w:t>，</w:t>
        </w:r>
      </w:ins>
      <w:del w:id="2088" w:author="郭 侃亮" w:date="2021-12-01T10:55:00Z">
        <w:r>
          <w:rPr>
            <w:rFonts w:ascii="宋体" w:eastAsia="宋体" w:hAnsi="宋体" w:hint="eastAsia"/>
          </w:rPr>
          <w:delText>看到了</w:delText>
        </w:r>
      </w:del>
      <w:del w:id="2089" w:author="郭 侃亮" w:date="2021-12-11T17:21:00Z">
        <w:r>
          <w:rPr>
            <w:rFonts w:ascii="宋体" w:eastAsia="宋体" w:hAnsi="宋体" w:hint="eastAsia"/>
          </w:rPr>
          <w:delText>“</w:delText>
        </w:r>
      </w:del>
      <w:del w:id="2090" w:author="郭 侃亮" w:date="2021-12-01T10:55:00Z">
        <w:r>
          <w:rPr>
            <w:rFonts w:ascii="宋体" w:eastAsia="宋体" w:hAnsi="宋体" w:hint="eastAsia"/>
          </w:rPr>
          <w:delText>高桥</w:delText>
        </w:r>
      </w:del>
      <w:del w:id="2091" w:author="郭 侃亮" w:date="2021-12-11T17:21:00Z">
        <w:r>
          <w:rPr>
            <w:rFonts w:ascii="宋体" w:eastAsia="宋体" w:hAnsi="宋体" w:hint="eastAsia"/>
          </w:rPr>
          <w:delText>智子”</w:delText>
        </w:r>
      </w:del>
      <w:ins w:id="2092" w:author="郭 侃亮" w:date="2021-12-11T17:21:00Z">
        <w:r>
          <w:rPr>
            <w:rFonts w:ascii="宋体" w:eastAsia="宋体" w:hAnsi="宋体" w:hint="eastAsia"/>
          </w:rPr>
          <w:t>穿着日式校服的美少女</w:t>
        </w:r>
      </w:ins>
      <w:r>
        <w:rPr>
          <w:rFonts w:ascii="宋体" w:eastAsia="宋体" w:hAnsi="宋体" w:hint="eastAsia"/>
        </w:rPr>
        <w:t>正惊讶地望着自己。</w:t>
      </w:r>
    </w:p>
    <w:p w14:paraId="766699B9" w14:textId="4EB29E08" w:rsidR="00211E27" w:rsidRDefault="00211E27" w:rsidP="00211E27">
      <w:pPr>
        <w:rPr>
          <w:ins w:id="2093" w:author="郭 侃亮" w:date="2022-01-20T17:27:00Z"/>
          <w:lang w:eastAsia="ja-JP"/>
        </w:rPr>
      </w:pPr>
      <w:ins w:id="2094" w:author="郭 侃亮" w:date="2022-01-20T17:27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WH</w:t>
        </w:r>
        <w:r>
          <w:rPr>
            <w:highlight w:val="yellow"/>
            <w:lang w:eastAsia="ja-JP"/>
          </w:rPr>
          <w:t>1</w:t>
        </w:r>
      </w:ins>
      <w:ins w:id="2095" w:author="郭 侃亮" w:date="2022-01-20T17:28:00Z">
        <w:r w:rsidR="00E701F5">
          <w:rPr>
            <w:highlight w:val="yellow"/>
            <w:lang w:eastAsia="ja-JP"/>
          </w:rPr>
          <w:t>3</w:t>
        </w:r>
      </w:ins>
      <w:ins w:id="2096" w:author="郭 侃亮" w:date="2022-01-21T14:52:00Z">
        <w:r w:rsidR="000F2B9E">
          <w:rPr>
            <w:highlight w:val="yellow"/>
            <w:lang w:eastAsia="ja-JP"/>
          </w:rPr>
          <w:t>jy</w:t>
        </w:r>
      </w:ins>
      <w:ins w:id="2097" w:author="郭 侃亮" w:date="2022-01-20T17:27:00Z">
        <w:r>
          <w:rPr>
            <w:rFonts w:hint="eastAsia"/>
            <w:highlight w:val="yellow"/>
            <w:lang w:eastAsia="ja-JP"/>
          </w:rPr>
          <w:t>}</w:t>
        </w:r>
      </w:ins>
    </w:p>
    <w:p w14:paraId="06C75CC3" w14:textId="77777777" w:rsidR="00A17960" w:rsidRDefault="00AD66CD">
      <w:pPr>
        <w:rPr>
          <w:ins w:id="2098" w:author="郭 侃亮" w:date="2021-12-01T10:57:00Z"/>
          <w:color w:val="5B9BD5" w:themeColor="accent1"/>
        </w:rPr>
      </w:pPr>
      <w:r>
        <w:rPr>
          <w:rFonts w:hint="eastAsia"/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ins w:id="2099" w:author="郭 侃亮" w:date="2021-12-01T10:58:00Z">
        <w:r>
          <w:rPr>
            <w:rFonts w:eastAsia="MS Mincho" w:hint="eastAsia"/>
            <w:color w:val="5B9BD5" w:themeColor="accent1"/>
            <w:lang w:eastAsia="ja-JP"/>
          </w:rPr>
          <w:t>と、</w:t>
        </w:r>
      </w:ins>
      <w:del w:id="2100" w:author="郭 侃亮" w:date="2021-12-01T10:56:00Z">
        <w:r>
          <w:rPr>
            <w:rFonts w:ascii="MS Mincho" w:eastAsia="MS Mincho" w:hAnsi="MS Mincho" w:hint="eastAsia"/>
            <w:color w:val="5B9BD5" w:themeColor="accent1"/>
            <w:lang w:eastAsia="ja-JP"/>
          </w:rPr>
          <w:delText>智子？</w:delText>
        </w:r>
      </w:del>
      <w:ins w:id="2101" w:author="郭 侃亮" w:date="2021-12-01T10:57:00Z">
        <w:r>
          <w:rPr>
            <w:rFonts w:ascii="MS Mincho" w:eastAsia="MS Mincho" w:hAnsi="MS Mincho" w:hint="eastAsia"/>
            <w:color w:val="5B9BD5" w:themeColor="accent1"/>
            <w:lang w:eastAsia="ja-JP"/>
          </w:rPr>
          <w:t>ともこちゃん？</w:t>
        </w:r>
      </w:ins>
      <w:del w:id="2102" w:author="郭 侃亮" w:date="2021-12-01T10:56:00Z">
        <w:r>
          <w:rPr>
            <w:rFonts w:hint="eastAsia"/>
            <w:color w:val="5B9BD5" w:themeColor="accent1"/>
            <w:lang w:eastAsia="ja-JP"/>
          </w:rPr>
          <w:delText>我是在做梦吗？智子果然还是那么可爱，拜托，千万不要让我醒来</w:delText>
        </w:r>
      </w:del>
      <w:ins w:id="2103" w:author="郭 侃亮" w:date="2021-12-01T10:57:00Z">
        <w:r>
          <w:rPr>
            <w:rFonts w:hint="eastAsia"/>
            <w:color w:val="5B9BD5" w:themeColor="accent1"/>
          </w:rPr>
          <w:t>（智子</w:t>
        </w:r>
      </w:ins>
      <w:ins w:id="2104" w:author="郭 侃亮" w:date="2021-12-01T10:58:00Z">
        <w:r>
          <w:rPr>
            <w:rFonts w:hint="eastAsia"/>
            <w:color w:val="5B9BD5" w:themeColor="accent1"/>
          </w:rPr>
          <w:t>？</w:t>
        </w:r>
      </w:ins>
      <w:ins w:id="2105" w:author="郭 侃亮" w:date="2021-12-01T10:57:00Z">
        <w:r>
          <w:rPr>
            <w:rFonts w:hint="eastAsia"/>
            <w:color w:val="5B9BD5" w:themeColor="accent1"/>
          </w:rPr>
          <w:t>）</w:t>
        </w:r>
      </w:ins>
      <w:del w:id="2106" w:author="郭 侃亮" w:date="2021-12-01T10:57:00Z">
        <w:r>
          <w:rPr>
            <w:rFonts w:hint="eastAsia"/>
            <w:color w:val="5B9BD5" w:themeColor="accent1"/>
          </w:rPr>
          <w:delText>。</w:delText>
        </w:r>
      </w:del>
      <w:r>
        <w:rPr>
          <w:color w:val="5B9BD5" w:themeColor="accent1"/>
        </w:rPr>
        <w:t>"</w:t>
      </w:r>
    </w:p>
    <w:p w14:paraId="293E4DE7" w14:textId="77777777" w:rsidR="00A17960" w:rsidRPr="00A17960" w:rsidRDefault="00AD66CD">
      <w:pPr>
        <w:rPr>
          <w:rPrChange w:id="2107" w:author="郭 侃亮" w:date="2021-12-01T10:58:00Z">
            <w:rPr>
              <w:color w:val="5B9BD5" w:themeColor="accent1"/>
            </w:rPr>
          </w:rPrChange>
        </w:rPr>
      </w:pPr>
      <w:ins w:id="2108" w:author="郭 侃亮" w:date="2021-12-01T10:57:00Z">
        <w:del w:id="2109" w:author="Windows 用户" w:date="2022-01-12T10:51:00Z">
          <w:r w:rsidDel="00084B99">
            <w:rPr>
              <w:rFonts w:hint="eastAsia"/>
              <w:rPrChange w:id="2110" w:author="郭 侃亮" w:date="2021-12-01T10:57:00Z">
                <w:rPr>
                  <w:rFonts w:hint="eastAsia"/>
                  <w:color w:val="5B9BD5" w:themeColor="accent1"/>
                </w:rPr>
              </w:rPrChange>
            </w:rPr>
            <w:delText>对于</w:delText>
          </w:r>
        </w:del>
      </w:ins>
      <w:ins w:id="2111" w:author="Windows 用户" w:date="2022-01-12T10:51:00Z">
        <w:r w:rsidR="00084B99">
          <w:rPr>
            <w:rFonts w:hint="eastAsia"/>
          </w:rPr>
          <w:t>面对突然出现的</w:t>
        </w:r>
      </w:ins>
      <w:ins w:id="2112" w:author="郭 侃亮" w:date="2021-12-01T10:57:00Z">
        <w:r>
          <w:rPr>
            <w:rFonts w:hint="eastAsia"/>
            <w:rPrChange w:id="2113" w:author="郭 侃亮" w:date="2021-12-01T10:57:00Z">
              <w:rPr>
                <w:rFonts w:hint="eastAsia"/>
                <w:color w:val="5B9BD5" w:themeColor="accent1"/>
              </w:rPr>
            </w:rPrChange>
          </w:rPr>
          <w:t>高桥智子</w:t>
        </w:r>
        <w:del w:id="2114" w:author="Windows 用户" w:date="2022-01-12T10:52:00Z">
          <w:r w:rsidDel="00084B99">
            <w:rPr>
              <w:rFonts w:hint="eastAsia"/>
              <w:rPrChange w:id="2115" w:author="郭 侃亮" w:date="2021-12-01T10:57:00Z">
                <w:rPr>
                  <w:rFonts w:hint="eastAsia"/>
                  <w:color w:val="5B9BD5" w:themeColor="accent1"/>
                </w:rPr>
              </w:rPrChange>
            </w:rPr>
            <w:delText>的</w:delText>
          </w:r>
        </w:del>
      </w:ins>
      <w:ins w:id="2116" w:author="郭 侃亮" w:date="2021-12-01T10:58:00Z">
        <w:del w:id="2117" w:author="Windows 用户" w:date="2022-01-12T10:52:00Z">
          <w:r w:rsidDel="00084B99">
            <w:rPr>
              <w:rFonts w:hint="eastAsia"/>
            </w:rPr>
            <w:delText>突然出现</w:delText>
          </w:r>
        </w:del>
        <w:r>
          <w:rPr>
            <w:rFonts w:hint="eastAsia"/>
          </w:rPr>
          <w:t>，</w:t>
        </w:r>
      </w:ins>
      <w:ins w:id="2118" w:author="Windows 用户" w:date="2022-01-12T10:52:00Z">
        <w:r w:rsidR="00084B99">
          <w:rPr>
            <w:rFonts w:hint="eastAsia"/>
          </w:rPr>
          <w:t>我</w:t>
        </w:r>
      </w:ins>
      <w:ins w:id="2119" w:author="郭 侃亮" w:date="2021-12-01T10:58:00Z">
        <w:r>
          <w:rPr>
            <w:rFonts w:hint="eastAsia"/>
          </w:rPr>
          <w:t>一时</w:t>
        </w:r>
        <w:del w:id="2120" w:author="Windows 用户" w:date="2022-01-12T10:52:00Z">
          <w:r w:rsidDel="00084B99">
            <w:rPr>
              <w:rFonts w:hint="eastAsia"/>
            </w:rPr>
            <w:delText>有些</w:delText>
          </w:r>
        </w:del>
        <w:r>
          <w:rPr>
            <w:rFonts w:hint="eastAsia"/>
          </w:rPr>
          <w:t>没缓过神来，对方也显得非常</w:t>
        </w:r>
      </w:ins>
      <w:ins w:id="2121" w:author="郭 侃亮" w:date="2021-12-01T10:59:00Z">
        <w:r>
          <w:rPr>
            <w:rFonts w:hint="eastAsia"/>
          </w:rPr>
          <w:t>惊讶。</w:t>
        </w:r>
      </w:ins>
    </w:p>
    <w:p w14:paraId="606370E4" w14:textId="10B9CB70" w:rsidR="00E701F5" w:rsidRDefault="00E701F5" w:rsidP="00E701F5">
      <w:pPr>
        <w:rPr>
          <w:ins w:id="2122" w:author="郭 侃亮" w:date="2022-01-20T17:28:00Z"/>
          <w:lang w:eastAsia="ja-JP"/>
        </w:rPr>
      </w:pPr>
      <w:ins w:id="2123" w:author="郭 侃亮" w:date="2022-01-20T17:28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WH</w:t>
        </w:r>
        <w:r>
          <w:rPr>
            <w:highlight w:val="yellow"/>
            <w:lang w:eastAsia="ja-JP"/>
          </w:rPr>
          <w:t>13</w:t>
        </w:r>
      </w:ins>
      <w:ins w:id="2124" w:author="郭 侃亮" w:date="2022-01-21T14:52:00Z">
        <w:r w:rsidR="000F2B9E">
          <w:rPr>
            <w:highlight w:val="yellow"/>
            <w:lang w:eastAsia="ja-JP"/>
          </w:rPr>
          <w:t>jy</w:t>
        </w:r>
      </w:ins>
      <w:ins w:id="2125" w:author="郭 侃亮" w:date="2022-01-20T17:28:00Z">
        <w:r>
          <w:rPr>
            <w:rFonts w:hint="eastAsia"/>
            <w:highlight w:val="yellow"/>
            <w:lang w:eastAsia="ja-JP"/>
          </w:rPr>
          <w:t>}</w:t>
        </w:r>
      </w:ins>
    </w:p>
    <w:p w14:paraId="563F5F13" w14:textId="77777777" w:rsidR="00A17960" w:rsidRDefault="00AD66CD">
      <w:pPr>
        <w:tabs>
          <w:tab w:val="left" w:pos="4796"/>
        </w:tabs>
        <w:rPr>
          <w:ins w:id="2126" w:author="郭 侃亮" w:date="2021-12-01T10:59:00Z"/>
          <w:color w:val="5B9BD5" w:themeColor="accent1"/>
        </w:rPr>
      </w:pPr>
      <w:r>
        <w:rPr>
          <w:rFonts w:hint="eastAsia"/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del w:id="2127" w:author="郭 侃亮" w:date="2021-12-01T10:59:00Z">
        <w:r>
          <w:rPr>
            <w:rFonts w:hint="eastAsia"/>
            <w:color w:val="5B9BD5" w:themeColor="accent1"/>
            <w:lang w:eastAsia="ja-JP"/>
          </w:rPr>
          <w:delText>不对，为什么我脑袋有点疼。我在哪？刚刚</w:delText>
        </w:r>
      </w:del>
      <w:ins w:id="2128" w:author="郭 侃亮" w:date="2021-12-01T10:59:00Z">
        <w:r>
          <w:rPr>
            <w:rFonts w:eastAsia="MS Mincho" w:hint="eastAsia"/>
            <w:color w:val="5B9BD5" w:themeColor="accent1"/>
            <w:lang w:eastAsia="ja-JP"/>
          </w:rPr>
          <w:t>お久しぶり</w:t>
        </w:r>
      </w:ins>
      <w:ins w:id="2129" w:author="郭 侃亮" w:date="2021-12-01T11:00:00Z">
        <w:r>
          <w:rPr>
            <w:rFonts w:eastAsia="MS Mincho" w:hint="eastAsia"/>
            <w:lang w:eastAsia="ja-JP"/>
          </w:rPr>
          <w:t>。</w:t>
        </w:r>
      </w:ins>
      <w:del w:id="2130" w:author="郭 侃亮" w:date="2021-12-01T11:00:00Z">
        <w:r>
          <w:rPr>
            <w:rFonts w:hint="eastAsia"/>
            <w:lang w:eastAsia="ja-JP"/>
          </w:rPr>
          <w:delText>……</w:delText>
        </w:r>
      </w:del>
      <w:ins w:id="2131" w:author="郭 侃亮" w:date="2021-12-01T10:59:00Z">
        <w:r>
          <w:rPr>
            <w:rFonts w:hint="eastAsia"/>
          </w:rPr>
          <w:t>（</w:t>
        </w:r>
      </w:ins>
      <w:ins w:id="2132" w:author="郭 侃亮" w:date="2021-12-01T11:00:00Z">
        <w:r>
          <w:rPr>
            <w:rFonts w:hint="eastAsia"/>
          </w:rPr>
          <w:t>好久不见。</w:t>
        </w:r>
      </w:ins>
      <w:ins w:id="2133" w:author="郭 侃亮" w:date="2021-12-01T10:59:00Z">
        <w:r>
          <w:rPr>
            <w:rFonts w:hint="eastAsia"/>
          </w:rPr>
          <w:t>）</w:t>
        </w:r>
      </w:ins>
      <w:r>
        <w:rPr>
          <w:color w:val="5B9BD5" w:themeColor="accent1"/>
        </w:rPr>
        <w:t>"</w:t>
      </w:r>
      <w:r>
        <w:rPr>
          <w:color w:val="5B9BD5" w:themeColor="accent1"/>
        </w:rPr>
        <w:tab/>
      </w:r>
    </w:p>
    <w:p w14:paraId="3D693322" w14:textId="3ACFDC3E" w:rsidR="008A091B" w:rsidRDefault="008A091B" w:rsidP="008A091B">
      <w:pPr>
        <w:rPr>
          <w:ins w:id="2134" w:author="郭 侃亮" w:date="2022-01-21T14:21:00Z"/>
        </w:rPr>
      </w:pPr>
      <w:ins w:id="2135" w:author="郭 侃亮" w:date="2022-01-21T14:2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ZZ12</w:t>
        </w:r>
      </w:ins>
      <w:ins w:id="2136" w:author="郭 侃亮" w:date="2022-01-21T15:13:00Z">
        <w:r w:rsidR="00A263AD">
          <w:rPr>
            <w:highlight w:val="yellow"/>
          </w:rPr>
          <w:t>jy</w:t>
        </w:r>
      </w:ins>
      <w:ins w:id="2137" w:author="郭 侃亮" w:date="2022-01-21T14:21:00Z">
        <w:r>
          <w:rPr>
            <w:rFonts w:hint="eastAsia"/>
            <w:highlight w:val="yellow"/>
          </w:rPr>
          <w:t>}</w:t>
        </w:r>
      </w:ins>
    </w:p>
    <w:p w14:paraId="582F32AB" w14:textId="77777777" w:rsidR="00A17960" w:rsidRDefault="00AD66CD">
      <w:pPr>
        <w:rPr>
          <w:ins w:id="2138" w:author="郭 侃亮" w:date="2021-12-01T11:00:00Z"/>
          <w:rFonts w:ascii="宋体" w:eastAsia="宋体" w:hAnsi="宋体"/>
          <w:lang w:eastAsia="ja-JP"/>
        </w:rPr>
      </w:pPr>
      <w:ins w:id="2139" w:author="郭 侃亮" w:date="2021-12-01T11:00:00Z">
        <w:r>
          <w:rPr>
            <w:rFonts w:ascii="宋体" w:eastAsia="宋体" w:hAnsi="宋体" w:hint="eastAsia"/>
            <w:lang w:eastAsia="ja-JP"/>
          </w:rPr>
          <w:t>智子：</w:t>
        </w:r>
        <w:r>
          <w:rPr>
            <w:color w:val="5B9BD5" w:themeColor="accent1"/>
            <w:lang w:eastAsia="ja-JP"/>
          </w:rPr>
          <w:t>"</w:t>
        </w:r>
        <w:r>
          <w:rPr>
            <w:rFonts w:ascii="MS Mincho" w:eastAsia="MS Mincho" w:hAnsi="MS Mincho" w:hint="eastAsia"/>
            <w:lang w:eastAsia="ja-JP"/>
          </w:rPr>
          <w:t>おひさ</w:t>
        </w:r>
        <w:r>
          <w:rPr>
            <w:rFonts w:ascii="MS Mincho" w:hAnsi="MS Mincho" w:hint="eastAsia"/>
            <w:lang w:eastAsia="ja-JP"/>
          </w:rPr>
          <w:t>……</w:t>
        </w:r>
        <w:r>
          <w:rPr>
            <w:rFonts w:ascii="MS Mincho" w:eastAsia="MS Mincho" w:hAnsi="MS Mincho" w:hint="eastAsia"/>
            <w:lang w:eastAsia="ja-JP"/>
          </w:rPr>
          <w:t>しぶり？</w:t>
        </w:r>
        <w:r>
          <w:rPr>
            <w:rFonts w:hint="eastAsia"/>
            <w:lang w:eastAsia="ja-JP"/>
          </w:rPr>
          <w:t>（好久……不见吗？）</w:t>
        </w:r>
        <w:r>
          <w:rPr>
            <w:color w:val="5B9BD5" w:themeColor="accent1"/>
            <w:lang w:eastAsia="ja-JP"/>
          </w:rPr>
          <w:t>"</w:t>
        </w:r>
      </w:ins>
    </w:p>
    <w:p w14:paraId="25B7B100" w14:textId="77777777" w:rsidR="00A17960" w:rsidRDefault="00AD66CD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 xml:space="preserve">BGM </w:t>
      </w:r>
      <w:ins w:id="2140" w:author="郭 侃亮" w:date="2021-12-07T10:41:00Z">
        <w:r>
          <w:rPr>
            <w:highlight w:val="cyan"/>
          </w:rPr>
          <w:t xml:space="preserve"> 0108</w:t>
        </w:r>
      </w:ins>
      <w:r>
        <w:rPr>
          <w:highlight w:val="cyan"/>
        </w:rPr>
        <w:t xml:space="preserve"> }</w:t>
      </w:r>
    </w:p>
    <w:p w14:paraId="130E0F8A" w14:textId="77777777" w:rsidR="00A17960" w:rsidRDefault="00AD66CD">
      <w:pPr>
        <w:tabs>
          <w:tab w:val="left" w:pos="4796"/>
        </w:tabs>
        <w:rPr>
          <w:ins w:id="2141" w:author="郭 侃亮" w:date="2021-12-01T11:04:00Z"/>
        </w:rPr>
      </w:pPr>
      <w:ins w:id="2142" w:author="郭 侃亮" w:date="2021-12-01T11:01:00Z">
        <w:r>
          <w:rPr>
            <w:rFonts w:hint="eastAsia"/>
            <w:rPrChange w:id="2143" w:author="郭 侃亮" w:date="2021-12-01T11:01:00Z">
              <w:rPr>
                <w:rFonts w:hint="eastAsia"/>
                <w:color w:val="5B9BD5" w:themeColor="accent1"/>
              </w:rPr>
            </w:rPrChange>
          </w:rPr>
          <w:t>眼前的智子</w:t>
        </w:r>
        <w:r>
          <w:rPr>
            <w:rFonts w:hint="eastAsia"/>
          </w:rPr>
          <w:t>和十年前一模一样，</w:t>
        </w:r>
      </w:ins>
      <w:ins w:id="2144" w:author="Windows 用户" w:date="2022-01-12T10:52:00Z">
        <w:r w:rsidR="00084B99">
          <w:rPr>
            <w:rFonts w:hint="eastAsia"/>
          </w:rPr>
          <w:t>我</w:t>
        </w:r>
      </w:ins>
      <w:ins w:id="2145" w:author="郭 侃亮" w:date="2021-12-01T11:02:00Z">
        <w:r>
          <w:rPr>
            <w:rFonts w:hint="eastAsia"/>
          </w:rPr>
          <w:t>心里顿时百感交集。当年</w:t>
        </w:r>
      </w:ins>
      <w:ins w:id="2146" w:author="Windows 用户" w:date="2022-01-12T10:52:00Z">
        <w:r w:rsidR="00084B99">
          <w:rPr>
            <w:rFonts w:hint="eastAsia"/>
          </w:rPr>
          <w:t>我</w:t>
        </w:r>
      </w:ins>
      <w:ins w:id="2147" w:author="郭 侃亮" w:date="2021-12-01T11:02:00Z">
        <w:del w:id="2148" w:author="Windows 用户" w:date="2022-01-12T10:53:00Z">
          <w:r w:rsidDel="00084B99">
            <w:rPr>
              <w:rFonts w:hint="eastAsia"/>
            </w:rPr>
            <w:delText>也</w:delText>
          </w:r>
        </w:del>
      </w:ins>
      <w:ins w:id="2149" w:author="Windows 用户" w:date="2022-01-12T10:53:00Z">
        <w:r w:rsidR="00084B99">
          <w:rPr>
            <w:rFonts w:hint="eastAsia"/>
          </w:rPr>
          <w:t>正</w:t>
        </w:r>
      </w:ins>
      <w:ins w:id="2150" w:author="郭 侃亮" w:date="2021-12-01T11:02:00Z">
        <w:r>
          <w:rPr>
            <w:rFonts w:hint="eastAsia"/>
          </w:rPr>
          <w:t>是在这个走廊上与智子</w:t>
        </w:r>
      </w:ins>
      <w:ins w:id="2151" w:author="郭 侃亮" w:date="2021-12-01T11:03:00Z">
        <w:r>
          <w:rPr>
            <w:rFonts w:hint="eastAsia"/>
          </w:rPr>
          <w:t>偶遇</w:t>
        </w:r>
      </w:ins>
      <w:ins w:id="2152" w:author="Windows 用户" w:date="2022-01-12T10:52:00Z">
        <w:r w:rsidR="00084B99">
          <w:rPr>
            <w:rFonts w:hint="eastAsia"/>
          </w:rPr>
          <w:t>的</w:t>
        </w:r>
      </w:ins>
      <w:ins w:id="2153" w:author="郭 侃亮" w:date="2021-12-01T11:03:00Z">
        <w:r>
          <w:rPr>
            <w:rFonts w:hint="eastAsia"/>
          </w:rPr>
          <w:t>。</w:t>
        </w:r>
      </w:ins>
    </w:p>
    <w:p w14:paraId="1D76E000" w14:textId="77777777" w:rsidR="00A17960" w:rsidRDefault="00AD66CD">
      <w:pPr>
        <w:tabs>
          <w:tab w:val="left" w:pos="4796"/>
        </w:tabs>
        <w:rPr>
          <w:ins w:id="2154" w:author="郭 侃亮" w:date="2021-12-01T11:02:00Z"/>
        </w:rPr>
      </w:pPr>
      <w:ins w:id="2155" w:author="郭 侃亮" w:date="2021-12-01T11:05:00Z">
        <w:r>
          <w:rPr>
            <w:rFonts w:ascii="宋体" w:eastAsia="宋体" w:hAnsi="宋体" w:hint="eastAsia"/>
          </w:rPr>
          <w:t>当时</w:t>
        </w:r>
      </w:ins>
      <w:ins w:id="2156" w:author="Windows 用户" w:date="2022-01-12T10:53:00Z">
        <w:r w:rsidR="00E640E7">
          <w:rPr>
            <w:rFonts w:ascii="宋体" w:eastAsia="宋体" w:hAnsi="宋体" w:hint="eastAsia"/>
          </w:rPr>
          <w:t>我正飞奔</w:t>
        </w:r>
      </w:ins>
      <w:ins w:id="2157" w:author="郭 侃亮" w:date="2021-12-01T11:05:00Z">
        <w:del w:id="2158" w:author="Windows 用户" w:date="2022-01-12T10:53:00Z">
          <w:r w:rsidDel="00E640E7">
            <w:rPr>
              <w:rFonts w:ascii="宋体" w:eastAsia="宋体" w:hAnsi="宋体" w:hint="eastAsia"/>
            </w:rPr>
            <w:delText>为了</w:delText>
          </w:r>
        </w:del>
        <w:r>
          <w:rPr>
            <w:rFonts w:ascii="宋体" w:eastAsia="宋体" w:hAnsi="宋体" w:hint="eastAsia"/>
          </w:rPr>
          <w:t>去老师</w:t>
        </w:r>
      </w:ins>
      <w:ins w:id="2159" w:author="Windows 用户" w:date="2022-01-12T10:53:00Z">
        <w:r w:rsidR="00E640E7">
          <w:rPr>
            <w:rFonts w:ascii="宋体" w:eastAsia="宋体" w:hAnsi="宋体" w:hint="eastAsia"/>
          </w:rPr>
          <w:t>的</w:t>
        </w:r>
      </w:ins>
      <w:ins w:id="2160" w:author="郭 侃亮" w:date="2021-12-01T11:05:00Z">
        <w:r>
          <w:rPr>
            <w:rFonts w:ascii="宋体" w:eastAsia="宋体" w:hAnsi="宋体" w:hint="eastAsia"/>
          </w:rPr>
          <w:t>办公室，</w:t>
        </w:r>
      </w:ins>
      <w:ins w:id="2161" w:author="郭 侃亮" w:date="2021-12-01T11:04:00Z">
        <w:del w:id="2162" w:author="Windows 用户" w:date="2022-01-12T10:53:00Z">
          <w:r w:rsidDel="00E640E7">
            <w:rPr>
              <w:rFonts w:ascii="宋体" w:eastAsia="宋体" w:hAnsi="宋体" w:hint="eastAsia"/>
            </w:rPr>
            <w:delText>在走廊上跑得太快</w:delText>
          </w:r>
        </w:del>
      </w:ins>
      <w:ins w:id="2163" w:author="郭 侃亮" w:date="2021-12-01T11:05:00Z">
        <w:del w:id="2164" w:author="Windows 用户" w:date="2022-01-12T10:53:00Z">
          <w:r w:rsidDel="00E640E7">
            <w:rPr>
              <w:rFonts w:ascii="宋体" w:eastAsia="宋体" w:hAnsi="宋体" w:hint="eastAsia"/>
            </w:rPr>
            <w:delText>。</w:delText>
          </w:r>
        </w:del>
      </w:ins>
      <w:ins w:id="2165" w:author="郭 侃亮" w:date="2021-12-01T11:04:00Z">
        <w:r>
          <w:rPr>
            <w:rFonts w:ascii="宋体" w:eastAsia="宋体" w:hAnsi="宋体" w:hint="eastAsia"/>
          </w:rPr>
          <w:t>来不及躲避拐角处出现的智子，一个踉跄跌倒在地上。</w:t>
        </w:r>
      </w:ins>
    </w:p>
    <w:p w14:paraId="747C22AF" w14:textId="77777777" w:rsidR="00A17960" w:rsidRDefault="00E640E7">
      <w:pPr>
        <w:tabs>
          <w:tab w:val="left" w:pos="4796"/>
        </w:tabs>
        <w:rPr>
          <w:ins w:id="2166" w:author="郭 侃亮" w:date="2021-12-01T11:02:00Z"/>
        </w:rPr>
      </w:pPr>
      <w:ins w:id="2167" w:author="Windows 用户" w:date="2022-01-12T10:54:00Z">
        <w:r>
          <w:rPr>
            <w:rFonts w:hint="eastAsia"/>
          </w:rPr>
          <w:t>我</w:t>
        </w:r>
      </w:ins>
      <w:ins w:id="2168" w:author="郭 侃亮" w:date="2021-12-11T17:22:00Z">
        <w:r w:rsidR="00AD66CD">
          <w:rPr>
            <w:rFonts w:hint="eastAsia"/>
          </w:rPr>
          <w:t>想象过无数次</w:t>
        </w:r>
        <w:del w:id="2169" w:author="Windows 用户" w:date="2022-01-12T10:55:00Z">
          <w:r w:rsidR="00AD66CD" w:rsidDel="00E640E7">
            <w:rPr>
              <w:rFonts w:hint="eastAsia"/>
            </w:rPr>
            <w:delText>再见面</w:delText>
          </w:r>
        </w:del>
      </w:ins>
      <w:ins w:id="2170" w:author="Windows 用户" w:date="2022-01-12T10:55:00Z">
        <w:r>
          <w:rPr>
            <w:rFonts w:hint="eastAsia"/>
          </w:rPr>
          <w:t>重逢</w:t>
        </w:r>
      </w:ins>
      <w:ins w:id="2171" w:author="郭 侃亮" w:date="2021-12-11T17:22:00Z">
        <w:r w:rsidR="00AD66CD">
          <w:rPr>
            <w:rFonts w:hint="eastAsia"/>
          </w:rPr>
          <w:t>的场景，万万没想到</w:t>
        </w:r>
      </w:ins>
      <w:ins w:id="2172" w:author="郭 侃亮" w:date="2021-12-01T11:06:00Z">
        <w:r w:rsidR="00AD66CD">
          <w:rPr>
            <w:rFonts w:hint="eastAsia"/>
          </w:rPr>
          <w:t>竟然又是如此狼狈，真是太丢脸了。</w:t>
        </w:r>
      </w:ins>
    </w:p>
    <w:p w14:paraId="594B86BD" w14:textId="77777777" w:rsidR="00A17960" w:rsidRDefault="00AD66CD">
      <w:pPr>
        <w:tabs>
          <w:tab w:val="left" w:pos="4796"/>
        </w:tabs>
        <w:rPr>
          <w:ins w:id="2173" w:author="郭 侃亮" w:date="2021-12-01T11:01:00Z"/>
        </w:rPr>
      </w:pPr>
      <w:ins w:id="2174" w:author="郭 侃亮" w:date="2021-12-01T11:06:00Z">
        <w:r>
          <w:rPr>
            <w:rFonts w:hint="eastAsia"/>
          </w:rPr>
          <w:t>智子还是那么温柔</w:t>
        </w:r>
      </w:ins>
      <w:ins w:id="2175" w:author="郭 侃亮" w:date="2021-12-01T11:07:00Z">
        <w:r>
          <w:rPr>
            <w:rFonts w:hint="eastAsia"/>
          </w:rPr>
          <w:t>。</w:t>
        </w:r>
      </w:ins>
      <w:ins w:id="2176" w:author="郭 侃亮" w:date="2021-12-01T11:02:00Z">
        <w:r>
          <w:rPr>
            <w:rFonts w:hint="eastAsia"/>
          </w:rPr>
          <w:t>声音、相貌、</w:t>
        </w:r>
      </w:ins>
      <w:ins w:id="2177" w:author="郭 侃亮" w:date="2021-12-01T11:06:00Z">
        <w:r>
          <w:rPr>
            <w:rFonts w:hint="eastAsia"/>
          </w:rPr>
          <w:t>表情、</w:t>
        </w:r>
      </w:ins>
      <w:ins w:id="2178" w:author="郭 侃亮" w:date="2021-12-01T11:07:00Z">
        <w:r>
          <w:rPr>
            <w:rFonts w:hint="eastAsia"/>
          </w:rPr>
          <w:t>服装都没有任何改变……</w:t>
        </w:r>
      </w:ins>
    </w:p>
    <w:p w14:paraId="417CE18B" w14:textId="77777777" w:rsidR="00A17960" w:rsidRDefault="00AD66CD">
      <w:pPr>
        <w:tabs>
          <w:tab w:val="left" w:pos="4796"/>
        </w:tabs>
        <w:rPr>
          <w:ins w:id="2179" w:author="郭 侃亮" w:date="2021-12-01T11:08:00Z"/>
        </w:rPr>
      </w:pPr>
      <w:ins w:id="2180" w:author="郭 侃亮" w:date="2021-12-01T11:08:00Z">
        <w:r>
          <w:rPr>
            <w:rFonts w:hint="eastAsia"/>
          </w:rPr>
          <w:t>……</w:t>
        </w:r>
        <w:del w:id="2181" w:author="Windows 用户" w:date="2022-01-12T10:55:00Z">
          <w:r w:rsidDel="00E640E7">
            <w:rPr>
              <w:rFonts w:hint="eastAsia"/>
            </w:rPr>
            <w:delText>……</w:delText>
          </w:r>
        </w:del>
      </w:ins>
    </w:p>
    <w:p w14:paraId="6EE56603" w14:textId="77777777" w:rsidR="00A17960" w:rsidRDefault="00AD66CD">
      <w:pPr>
        <w:tabs>
          <w:tab w:val="left" w:pos="4796"/>
        </w:tabs>
        <w:rPr>
          <w:ins w:id="2182" w:author="郭 侃亮" w:date="2021-12-01T11:10:00Z"/>
        </w:rPr>
      </w:pPr>
      <w:ins w:id="2183" w:author="郭 侃亮" w:date="2021-12-01T11:08:00Z">
        <w:r>
          <w:rPr>
            <w:rFonts w:hint="eastAsia"/>
          </w:rPr>
          <w:t>为什么她还穿着当年的校服？</w:t>
        </w:r>
      </w:ins>
    </w:p>
    <w:p w14:paraId="29F50B89" w14:textId="5F23B8B6" w:rsidR="008A091B" w:rsidRDefault="008A091B" w:rsidP="008A091B">
      <w:pPr>
        <w:rPr>
          <w:ins w:id="2184" w:author="郭 侃亮" w:date="2022-01-21T14:21:00Z"/>
          <w:lang w:eastAsia="ja-JP"/>
        </w:rPr>
      </w:pPr>
      <w:ins w:id="2185" w:author="郭 侃亮" w:date="2022-01-21T14:21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highlight w:val="yellow"/>
            <w:lang w:eastAsia="ja-JP"/>
          </w:rPr>
          <w:t>ZZ</w:t>
        </w:r>
      </w:ins>
      <w:ins w:id="2186" w:author="郭 侃亮" w:date="2022-01-21T14:22:00Z">
        <w:r>
          <w:rPr>
            <w:highlight w:val="yellow"/>
            <w:lang w:eastAsia="ja-JP"/>
          </w:rPr>
          <w:t>1</w:t>
        </w:r>
      </w:ins>
      <w:ins w:id="2187" w:author="郭 侃亮" w:date="2022-01-21T14:21:00Z">
        <w:r>
          <w:rPr>
            <w:highlight w:val="yellow"/>
            <w:lang w:eastAsia="ja-JP"/>
          </w:rPr>
          <w:t>2</w:t>
        </w:r>
      </w:ins>
      <w:ins w:id="2188" w:author="郭 侃亮" w:date="2022-01-21T15:13:00Z">
        <w:r w:rsidR="00A263AD">
          <w:rPr>
            <w:highlight w:val="yellow"/>
            <w:lang w:eastAsia="ja-JP"/>
          </w:rPr>
          <w:t>wx</w:t>
        </w:r>
      </w:ins>
      <w:ins w:id="2189" w:author="郭 侃亮" w:date="2022-01-21T14:21:00Z">
        <w:r>
          <w:rPr>
            <w:rFonts w:hint="eastAsia"/>
            <w:highlight w:val="yellow"/>
            <w:lang w:eastAsia="ja-JP"/>
          </w:rPr>
          <w:t>}</w:t>
        </w:r>
      </w:ins>
    </w:p>
    <w:p w14:paraId="71877D18" w14:textId="77777777" w:rsidR="00A17960" w:rsidRDefault="00AD66CD">
      <w:pPr>
        <w:tabs>
          <w:tab w:val="left" w:pos="4796"/>
        </w:tabs>
        <w:rPr>
          <w:ins w:id="2190" w:author="郭 侃亮" w:date="2021-12-01T11:10:00Z"/>
          <w:lang w:eastAsia="ja-JP"/>
        </w:rPr>
      </w:pPr>
      <w:ins w:id="2191" w:author="郭 侃亮" w:date="2021-12-01T11:10:00Z">
        <w:r>
          <w:rPr>
            <w:rFonts w:ascii="宋体" w:eastAsia="宋体" w:hAnsi="宋体" w:hint="eastAsia"/>
            <w:lang w:eastAsia="ja-JP"/>
          </w:rPr>
          <w:t>智子：</w:t>
        </w:r>
        <w:r>
          <w:rPr>
            <w:color w:val="5B9BD5" w:themeColor="accent1"/>
            <w:lang w:eastAsia="ja-JP"/>
          </w:rPr>
          <w:t>"</w:t>
        </w:r>
        <w:r>
          <w:rPr>
            <w:rFonts w:eastAsia="MS Mincho" w:hint="eastAsia"/>
            <w:color w:val="5B9BD5" w:themeColor="accent1"/>
            <w:lang w:eastAsia="ja-JP"/>
          </w:rPr>
          <w:t>大丈夫ですか？</w:t>
        </w:r>
        <w:r>
          <w:rPr>
            <w:rFonts w:hint="eastAsia"/>
            <w:color w:val="5B9BD5" w:themeColor="accent1"/>
            <w:lang w:eastAsia="ja-JP"/>
          </w:rPr>
          <w:t>（你没事吧？）</w:t>
        </w:r>
        <w:r>
          <w:rPr>
            <w:color w:val="5B9BD5" w:themeColor="accent1"/>
            <w:lang w:eastAsia="ja-JP"/>
          </w:rPr>
          <w:t>"</w:t>
        </w:r>
      </w:ins>
    </w:p>
    <w:p w14:paraId="75D6F33B" w14:textId="77777777" w:rsidR="00A17960" w:rsidRPr="00A17960" w:rsidRDefault="00AD66CD">
      <w:pPr>
        <w:tabs>
          <w:tab w:val="left" w:pos="4796"/>
        </w:tabs>
        <w:rPr>
          <w:rFonts w:eastAsia="MS Mincho"/>
          <w:rPrChange w:id="2192" w:author="郭 侃亮" w:date="2021-12-01T11:11:00Z">
            <w:rPr>
              <w:color w:val="5B9BD5" w:themeColor="accent1"/>
              <w:lang w:eastAsia="ja-JP"/>
            </w:rPr>
          </w:rPrChange>
        </w:rPr>
      </w:pPr>
      <w:ins w:id="2193" w:author="郭 侃亮" w:date="2021-12-01T11:11:00Z">
        <w:r>
          <w:rPr>
            <w:rFonts w:hint="eastAsia"/>
          </w:rPr>
          <w:t>看到满脸狐疑的智子，</w:t>
        </w:r>
      </w:ins>
      <w:ins w:id="2194" w:author="Windows 用户" w:date="2022-01-12T14:26:00Z">
        <w:r w:rsidR="00A00ACA">
          <w:rPr>
            <w:rFonts w:hint="eastAsia"/>
          </w:rPr>
          <w:t>我的</w:t>
        </w:r>
      </w:ins>
      <w:ins w:id="2195" w:author="郭 侃亮" w:date="2021-12-11T17:23:00Z">
        <w:r>
          <w:rPr>
            <w:rFonts w:hint="eastAsia"/>
          </w:rPr>
          <w:t>脑海</w:t>
        </w:r>
        <w:del w:id="2196" w:author="Windows 用户" w:date="2022-01-12T10:55:00Z">
          <w:r w:rsidDel="00E640E7">
            <w:rPr>
              <w:rFonts w:hint="eastAsia"/>
            </w:rPr>
            <w:delText>里上过</w:delText>
          </w:r>
        </w:del>
      </w:ins>
      <w:ins w:id="2197" w:author="Windows 用户" w:date="2022-01-12T10:55:00Z">
        <w:r w:rsidR="00E640E7">
          <w:rPr>
            <w:rFonts w:hint="eastAsia"/>
          </w:rPr>
          <w:t>中浮现出</w:t>
        </w:r>
      </w:ins>
      <w:ins w:id="2198" w:author="郭 侃亮" w:date="2021-12-11T17:23:00Z">
        <w:r>
          <w:rPr>
            <w:rFonts w:hint="eastAsia"/>
          </w:rPr>
          <w:t>一个奇妙的想法</w:t>
        </w:r>
      </w:ins>
      <w:ins w:id="2199" w:author="郭 侃亮" w:date="2021-12-01T11:12:00Z">
        <w:r>
          <w:rPr>
            <w:rFonts w:hint="eastAsia"/>
          </w:rPr>
          <w:t>。如果我的直觉没错的话……</w:t>
        </w:r>
      </w:ins>
    </w:p>
    <w:p w14:paraId="523E25D4" w14:textId="77777777" w:rsidR="00A17960" w:rsidRDefault="00AD66CD">
      <w:pPr>
        <w:rPr>
          <w:del w:id="2200" w:author="郭 侃亮" w:date="2021-12-01T11:07:00Z"/>
        </w:rPr>
      </w:pPr>
      <w:ins w:id="2201" w:author="郭 侃亮" w:date="2021-12-01T11:13:00Z">
        <w:r>
          <w:rPr>
            <w:rFonts w:hint="eastAsia"/>
          </w:rPr>
          <w:t>我</w:t>
        </w:r>
        <w:del w:id="2202" w:author="Windows 用户" w:date="2022-01-12T10:56:00Z">
          <w:r w:rsidDel="00E640E7">
            <w:rPr>
              <w:rFonts w:hint="eastAsia"/>
            </w:rPr>
            <w:delText>一个踉跄</w:delText>
          </w:r>
        </w:del>
      </w:ins>
      <w:ins w:id="2203" w:author="Windows 用户" w:date="2022-01-12T10:56:00Z">
        <w:r w:rsidR="00E640E7">
          <w:rPr>
            <w:rFonts w:hint="eastAsia"/>
          </w:rPr>
          <w:t>慌忙</w:t>
        </w:r>
      </w:ins>
      <w:ins w:id="2204" w:author="郭 侃亮" w:date="2021-12-01T11:13:00Z">
        <w:r>
          <w:rPr>
            <w:rFonts w:hint="eastAsia"/>
          </w:rPr>
          <w:t>爬了起来，</w:t>
        </w:r>
      </w:ins>
      <w:ins w:id="2205" w:author="郭 侃亮" w:date="2021-12-01T11:14:00Z">
        <w:r>
          <w:rPr>
            <w:rFonts w:hint="eastAsia"/>
          </w:rPr>
          <w:t>往教室</w:t>
        </w:r>
        <w:del w:id="2206" w:author="Windows 用户" w:date="2022-01-12T10:56:00Z">
          <w:r w:rsidDel="00E640E7">
            <w:rPr>
              <w:rFonts w:hint="eastAsia"/>
            </w:rPr>
            <w:delText>里</w:delText>
          </w:r>
        </w:del>
      </w:ins>
      <w:ins w:id="2207" w:author="郭 侃亮" w:date="2021-12-01T11:15:00Z">
        <w:r>
          <w:rPr>
            <w:rFonts w:hint="eastAsia"/>
          </w:rPr>
          <w:t>跑去</w:t>
        </w:r>
      </w:ins>
      <w:ins w:id="2208" w:author="郭 侃亮" w:date="2021-12-01T11:14:00Z">
        <w:r>
          <w:rPr>
            <w:rFonts w:hint="eastAsia"/>
          </w:rPr>
          <w:t>。那里有我想要知道的答案……</w:t>
        </w:r>
      </w:ins>
      <w:del w:id="2209" w:author="郭 侃亮" w:date="2021-12-01T11:07:00Z">
        <w:r>
          <w:rPr>
            <w:rFonts w:hint="eastAsia"/>
          </w:rPr>
          <w:delText>王浩想起来刚刚追巧巧在走廊上跌倒那一幕。以为是智子已经来到聚会，刚好碰到自己摔倒的样子。</w:delText>
        </w:r>
      </w:del>
    </w:p>
    <w:p w14:paraId="353E188C" w14:textId="77777777" w:rsidR="00A17960" w:rsidRDefault="00AD66CD">
      <w:pPr>
        <w:rPr>
          <w:del w:id="2210" w:author="郭 侃亮" w:date="2021-12-01T11:07:00Z"/>
          <w:color w:val="5B9BD5" w:themeColor="accent1"/>
        </w:rPr>
      </w:pPr>
      <w:del w:id="2211" w:author="郭 侃亮" w:date="2021-12-01T11:07:00Z">
        <w:r>
          <w:rPr>
            <w:rFonts w:hint="eastAsia"/>
            <w:color w:val="5B9BD5" w:themeColor="accent1"/>
          </w:rPr>
          <w:delText>我：</w:delText>
        </w:r>
        <w:r>
          <w:rPr>
            <w:color w:val="5B9BD5" w:themeColor="accent1"/>
          </w:rPr>
          <w:delText>"</w:delText>
        </w:r>
        <w:r>
          <w:rPr>
            <w:color w:val="5B9BD5" w:themeColor="accent1"/>
          </w:rPr>
          <w:delText>天啊，老天为什么这么对我，为什么智子偏偏在这个时候到？为什么要见到我这个狼狈的样子，救命！</w:delText>
        </w:r>
        <w:r>
          <w:rPr>
            <w:color w:val="5B9BD5" w:themeColor="accent1"/>
          </w:rPr>
          <w:delText>"</w:delText>
        </w:r>
        <w:r>
          <w:rPr>
            <w:rFonts w:hint="eastAsia"/>
            <w:color w:val="5B9BD5" w:themeColor="accent1"/>
          </w:rPr>
          <w:delText xml:space="preserve"> </w:delText>
        </w:r>
      </w:del>
    </w:p>
    <w:p w14:paraId="2A40873B" w14:textId="77777777" w:rsidR="00A17960" w:rsidRDefault="00AD66CD">
      <w:pPr>
        <w:tabs>
          <w:tab w:val="left" w:pos="2826"/>
          <w:tab w:val="left" w:pos="8222"/>
        </w:tabs>
        <w:rPr>
          <w:del w:id="2212" w:author="郭 侃亮" w:date="2021-12-01T11:09:00Z"/>
        </w:rPr>
        <w:pPrChange w:id="2213" w:author="郭 侃亮" w:date="2021-12-01T11:09:00Z">
          <w:pPr>
            <w:tabs>
              <w:tab w:val="left" w:pos="2826"/>
              <w:tab w:val="left" w:pos="7362"/>
            </w:tabs>
          </w:pPr>
        </w:pPrChange>
      </w:pPr>
      <w:del w:id="2214" w:author="郭 侃亮" w:date="2021-12-01T11:10:00Z">
        <w:r>
          <w:rPr>
            <w:rFonts w:ascii="宋体" w:eastAsia="宋体" w:hAnsi="宋体" w:hint="eastAsia"/>
          </w:rPr>
          <w:delText>智子：</w:delText>
        </w:r>
        <w:r>
          <w:rPr>
            <w:color w:val="5B9BD5" w:themeColor="accent1"/>
          </w:rPr>
          <w:delText>"</w:delText>
        </w:r>
        <w:r>
          <w:rPr>
            <w:rFonts w:hint="eastAsia"/>
          </w:rPr>
          <w:delText>你没事……</w:delText>
        </w:r>
        <w:r>
          <w:rPr>
            <w:color w:val="5B9BD5" w:themeColor="accent1"/>
          </w:rPr>
          <w:delText>"</w:delText>
        </w:r>
        <w:r>
          <w:rPr>
            <w:color w:val="5B9BD5" w:themeColor="accent1"/>
          </w:rPr>
          <w:delText>智子用不太熟练的中文问道。</w:delText>
        </w:r>
        <w:r>
          <w:rPr>
            <w:color w:val="5B9BD5" w:themeColor="accent1"/>
          </w:rPr>
          <w:tab/>
        </w:r>
        <w:r>
          <w:rPr>
            <w:color w:val="5B9BD5" w:themeColor="accent1"/>
          </w:rPr>
          <w:tab/>
        </w:r>
      </w:del>
    </w:p>
    <w:p w14:paraId="0890AA25" w14:textId="77777777" w:rsidR="00A17960" w:rsidRDefault="00AD66CD">
      <w:pPr>
        <w:tabs>
          <w:tab w:val="left" w:pos="2826"/>
          <w:tab w:val="left" w:pos="8222"/>
        </w:tabs>
        <w:pPrChange w:id="2215" w:author="郭 侃亮" w:date="2021-12-01T11:09:00Z">
          <w:pPr/>
        </w:pPrChange>
      </w:pPr>
      <w:del w:id="2216" w:author="郭 侃亮" w:date="2021-12-01T11:09:00Z">
        <w:r>
          <w:delText>此刻的王浩只想以最快的速度逃离。还没等智子说完，王浩起身就跑，留下智子一个人在现场。</w:delText>
        </w:r>
        <w:r>
          <w:rPr>
            <w:rFonts w:hint="eastAsia"/>
          </w:rPr>
          <w:delText>王浩一个劲的往前跑，看到前面的厕所没看清是女厕便顺势躲了进去。</w:delText>
        </w:r>
      </w:del>
    </w:p>
    <w:p w14:paraId="354161A1" w14:textId="182D0039" w:rsidR="00FB6ADB" w:rsidRDefault="00FB6ADB" w:rsidP="00FB6ADB">
      <w:pPr>
        <w:rPr>
          <w:ins w:id="2217" w:author="郭 侃亮" w:date="2022-01-21T13:07:00Z"/>
        </w:rPr>
      </w:pPr>
      <w:ins w:id="2218" w:author="郭 侃亮" w:date="2022-01-21T13:0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</w:t>
        </w:r>
      </w:ins>
      <w:ins w:id="2219" w:author="郭 侃亮" w:date="2022-01-21T13:08:00Z">
        <w:r w:rsidR="000F779A">
          <w:rPr>
            <w:highlight w:val="yellow"/>
          </w:rPr>
          <w:t>3</w:t>
        </w:r>
      </w:ins>
      <w:ins w:id="2220" w:author="郭 侃亮" w:date="2022-01-21T15:24:00Z">
        <w:r w:rsidR="0089515B">
          <w:rPr>
            <w:highlight w:val="yellow"/>
          </w:rPr>
          <w:t>jy</w:t>
        </w:r>
      </w:ins>
      <w:ins w:id="2221" w:author="郭 侃亮" w:date="2022-01-21T13:07:00Z">
        <w:r>
          <w:rPr>
            <w:rFonts w:hint="eastAsia"/>
            <w:highlight w:val="yellow"/>
          </w:rPr>
          <w:t>}</w:t>
        </w:r>
      </w:ins>
    </w:p>
    <w:p w14:paraId="30DBFA66" w14:textId="77777777" w:rsidR="00A17960" w:rsidRDefault="00AD66CD">
      <w:pPr>
        <w:rPr>
          <w:ins w:id="2222" w:author="郭 侃亮" w:date="2021-12-01T11:15:00Z"/>
          <w:color w:val="FF0000"/>
        </w:rPr>
      </w:pPr>
      <w:ins w:id="2223" w:author="郭 侃亮" w:date="2021-12-01T11:15:00Z">
        <w:r>
          <w:rPr>
            <w:rFonts w:ascii="宋体" w:eastAsia="宋体" w:hAnsi="宋体" w:hint="eastAsia"/>
            <w:color w:val="FF0000"/>
          </w:rPr>
          <w:t>周小雨：</w:t>
        </w:r>
        <w:r>
          <w:rPr>
            <w:color w:val="FF0000"/>
          </w:rPr>
          <w:t>"</w:t>
        </w:r>
        <w:del w:id="2224" w:author="Windows 用户" w:date="2022-01-12T10:56:00Z">
          <w:r w:rsidDel="00E640E7">
            <w:rPr>
              <w:rFonts w:ascii="宋体" w:eastAsia="宋体" w:hAnsi="宋体" w:hint="eastAsia"/>
              <w:color w:val="FF0000"/>
            </w:rPr>
            <w:delText>啊呀</w:delText>
          </w:r>
        </w:del>
      </w:ins>
      <w:ins w:id="2225" w:author="Windows 用户" w:date="2022-01-12T10:56:00Z">
        <w:r w:rsidR="00E640E7">
          <w:rPr>
            <w:rFonts w:ascii="宋体" w:eastAsia="宋体" w:hAnsi="宋体" w:hint="eastAsia"/>
            <w:color w:val="FF0000"/>
          </w:rPr>
          <w:t>哎呀</w:t>
        </w:r>
      </w:ins>
      <w:ins w:id="2226" w:author="郭 侃亮" w:date="2021-12-01T11:15:00Z">
        <w:r>
          <w:rPr>
            <w:rFonts w:ascii="宋体" w:eastAsia="宋体" w:hAnsi="宋体" w:hint="eastAsia"/>
            <w:color w:val="FF0000"/>
          </w:rPr>
          <w:t>，王浩，你着</w:t>
        </w:r>
        <w:del w:id="2227" w:author="Windows 用户" w:date="2022-01-12T10:56:00Z">
          <w:r w:rsidDel="00E640E7">
            <w:rPr>
              <w:rFonts w:ascii="宋体" w:eastAsia="宋体" w:hAnsi="宋体" w:hint="eastAsia"/>
              <w:color w:val="FF0000"/>
            </w:rPr>
            <w:delText>啥</w:delText>
          </w:r>
        </w:del>
      </w:ins>
      <w:ins w:id="2228" w:author="Windows 用户" w:date="2022-01-12T10:56:00Z">
        <w:r w:rsidR="00E640E7">
          <w:rPr>
            <w:rFonts w:ascii="宋体" w:eastAsia="宋体" w:hAnsi="宋体" w:hint="eastAsia"/>
            <w:color w:val="FF0000"/>
          </w:rPr>
          <w:t>什么</w:t>
        </w:r>
      </w:ins>
      <w:ins w:id="2229" w:author="郭 侃亮" w:date="2021-12-01T11:15:00Z">
        <w:r>
          <w:rPr>
            <w:rFonts w:ascii="宋体" w:eastAsia="宋体" w:hAnsi="宋体" w:hint="eastAsia"/>
            <w:color w:val="FF0000"/>
          </w:rPr>
          <w:t>急啊</w:t>
        </w:r>
        <w:del w:id="2230" w:author="Windows 用户" w:date="2022-01-12T10:59:00Z">
          <w:r w:rsidDel="00E640E7">
            <w:rPr>
              <w:rFonts w:ascii="宋体" w:eastAsia="宋体" w:hAnsi="宋体" w:hint="eastAsia"/>
              <w:color w:val="FF0000"/>
            </w:rPr>
            <w:delText>。</w:delText>
          </w:r>
        </w:del>
      </w:ins>
      <w:ins w:id="2231" w:author="Windows 用户" w:date="2022-01-12T10:59:00Z">
        <w:r w:rsidR="00E640E7">
          <w:rPr>
            <w:rFonts w:ascii="宋体" w:eastAsia="宋体" w:hAnsi="宋体" w:hint="eastAsia"/>
            <w:color w:val="FF0000"/>
          </w:rPr>
          <w:t>，</w:t>
        </w:r>
      </w:ins>
      <w:ins w:id="2232" w:author="郭 侃亮" w:date="2021-12-01T11:15:00Z">
        <w:r>
          <w:rPr>
            <w:rFonts w:ascii="宋体" w:eastAsia="宋体" w:hAnsi="宋体" w:hint="eastAsia"/>
            <w:color w:val="FF0000"/>
          </w:rPr>
          <w:t>还没上课呢。</w:t>
        </w:r>
        <w:r>
          <w:rPr>
            <w:color w:val="FF0000"/>
          </w:rPr>
          <w:t>"</w:t>
        </w:r>
        <w:r>
          <w:rPr>
            <w:rFonts w:hint="eastAsia"/>
            <w:color w:val="FF0000"/>
          </w:rPr>
          <w:t xml:space="preserve"> </w:t>
        </w:r>
      </w:ins>
    </w:p>
    <w:p w14:paraId="0221F44C" w14:textId="77777777" w:rsidR="00A17960" w:rsidRDefault="00AD66CD">
      <w:pPr>
        <w:rPr>
          <w:del w:id="2233" w:author="郭 侃亮" w:date="2021-12-01T11:17:00Z"/>
        </w:rPr>
      </w:pPr>
      <w:ins w:id="2234" w:author="郭 侃亮" w:date="2021-12-01T11:16:00Z">
        <w:r>
          <w:rPr>
            <w:rFonts w:hint="eastAsia"/>
          </w:rPr>
          <w:t>从教室里走出来的</w:t>
        </w:r>
      </w:ins>
      <w:ins w:id="2235" w:author="Windows 用户" w:date="2022-01-12T10:57:00Z">
        <w:r w:rsidR="00E640E7">
          <w:rPr>
            <w:rFonts w:hint="eastAsia"/>
          </w:rPr>
          <w:t>周</w:t>
        </w:r>
      </w:ins>
      <w:ins w:id="2236" w:author="郭 侃亮" w:date="2021-12-01T11:16:00Z">
        <w:r>
          <w:rPr>
            <w:rFonts w:hint="eastAsia"/>
          </w:rPr>
          <w:t>小雨一脸不满的表情。</w:t>
        </w:r>
      </w:ins>
      <w:del w:id="2237" w:author="郭 侃亮" w:date="2021-12-01T11:17:00Z">
        <w:r>
          <w:rPr>
            <w:rFonts w:hint="eastAsia"/>
            <w:color w:val="5B9BD5" w:themeColor="accent1"/>
          </w:rPr>
          <w:delText>我：</w:delText>
        </w:r>
        <w:r>
          <w:rPr>
            <w:color w:val="5B9BD5" w:themeColor="accent1"/>
          </w:rPr>
          <w:delText>"</w:delText>
        </w:r>
        <w:r>
          <w:rPr>
            <w:rFonts w:hint="eastAsia"/>
            <w:color w:val="5B9BD5" w:themeColor="accent1"/>
          </w:rPr>
          <w:delText>真怂啊，十年后跟十年前一个样，呵呵</w:delText>
        </w:r>
        <w:r>
          <w:rPr>
            <w:rFonts w:hint="eastAsia"/>
          </w:rPr>
          <w:delText>。</w:delText>
        </w:r>
        <w:r>
          <w:rPr>
            <w:color w:val="5B9BD5" w:themeColor="accent1"/>
          </w:rPr>
          <w:delText>"</w:delText>
        </w:r>
        <w:r>
          <w:rPr>
            <w:color w:val="5B9BD5" w:themeColor="accent1"/>
          </w:rPr>
          <w:delText>王浩一边喘气，一边对着镜子里的自己说。</w:delText>
        </w:r>
      </w:del>
    </w:p>
    <w:p w14:paraId="6BA5C7E5" w14:textId="77777777" w:rsidR="00A17960" w:rsidRDefault="00AD66CD">
      <w:pPr>
        <w:rPr>
          <w:rFonts w:ascii="宋体" w:eastAsia="宋体" w:hAnsi="宋体"/>
        </w:rPr>
      </w:pPr>
      <w:del w:id="2238" w:author="郭 侃亮" w:date="2021-12-01T11:17:00Z">
        <w:r>
          <w:rPr>
            <w:rFonts w:ascii="宋体" w:eastAsia="宋体" w:hAnsi="宋体" w:hint="eastAsia"/>
          </w:rPr>
          <w:delText>王浩想起了10年前第一次与智子相遇的场景。当时由于在走廊上跑得太快来不及躲避拐角处出现的智子，一个踉跄跌倒在地上。由于听不懂智子说的日语，慌慌张张地便跑了。没想到十年后见面还是一样不敢面对智子，选择了同样的方式。王浩瞬间为懦弱的自己感到一丝悲哀。这时候厕所里面出来了一个人。</w:delText>
        </w:r>
      </w:del>
    </w:p>
    <w:p w14:paraId="5B5DF3D4" w14:textId="337F1455" w:rsidR="00E701F5" w:rsidRDefault="00E701F5" w:rsidP="00E701F5">
      <w:pPr>
        <w:rPr>
          <w:ins w:id="2239" w:author="郭 侃亮" w:date="2022-01-20T17:28:00Z"/>
        </w:rPr>
      </w:pPr>
      <w:ins w:id="2240" w:author="郭 侃亮" w:date="2022-01-20T17:2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13</w:t>
        </w:r>
      </w:ins>
      <w:ins w:id="2241" w:author="郭 侃亮" w:date="2022-01-21T14:52:00Z">
        <w:r w:rsidR="000F2B9E">
          <w:rPr>
            <w:highlight w:val="yellow"/>
          </w:rPr>
          <w:t>jy</w:t>
        </w:r>
      </w:ins>
      <w:ins w:id="2242" w:author="郭 侃亮" w:date="2022-01-20T17:28:00Z">
        <w:r>
          <w:rPr>
            <w:rFonts w:hint="eastAsia"/>
            <w:highlight w:val="yellow"/>
          </w:rPr>
          <w:t>}</w:t>
        </w:r>
      </w:ins>
    </w:p>
    <w:p w14:paraId="51F2968D" w14:textId="77777777" w:rsidR="00A17960" w:rsidRDefault="00AD66CD">
      <w:pPr>
        <w:rPr>
          <w:del w:id="2243" w:author="郭 侃亮" w:date="2021-12-01T11:17:00Z"/>
          <w:color w:val="FF0000"/>
        </w:rPr>
      </w:pPr>
      <w:del w:id="2244" w:author="郭 侃亮" w:date="2021-12-01T11:17:00Z">
        <w:r>
          <w:rPr>
            <w:rFonts w:ascii="宋体" w:eastAsia="宋体" w:hAnsi="宋体" w:hint="eastAsia"/>
            <w:color w:val="FF0000"/>
          </w:rPr>
          <w:delText>周小雨：</w:delText>
        </w:r>
        <w:r>
          <w:rPr>
            <w:color w:val="FF0000"/>
          </w:rPr>
          <w:delText>"</w:delText>
        </w:r>
        <w:r>
          <w:rPr>
            <w:rFonts w:ascii="宋体" w:eastAsia="宋体" w:hAnsi="宋体" w:hint="eastAsia"/>
            <w:color w:val="FF0000"/>
          </w:rPr>
          <w:delText>啊，王浩，你进女厕所干嘛？虽说你们男厕现在在施工，你也不至于急到跑女厕所吧！还好是我，别人以为你变态呢！</w:delText>
        </w:r>
        <w:r>
          <w:rPr>
            <w:color w:val="FF0000"/>
          </w:rPr>
          <w:delText xml:space="preserve"> "</w:delText>
        </w:r>
        <w:r>
          <w:rPr>
            <w:rFonts w:hint="eastAsia"/>
            <w:color w:val="FF0000"/>
          </w:rPr>
          <w:delText xml:space="preserve"> </w:delText>
        </w:r>
      </w:del>
    </w:p>
    <w:p w14:paraId="62868174" w14:textId="77777777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del w:id="2245" w:author="郭 侃亮" w:date="2021-12-01T11:17:00Z">
        <w:r>
          <w:rPr>
            <w:rFonts w:hint="eastAsia"/>
          </w:rPr>
          <w:delText>不是，</w:delText>
        </w:r>
      </w:del>
      <w:r>
        <w:rPr>
          <w:rFonts w:hint="eastAsia"/>
        </w:rPr>
        <w:t>班长，</w:t>
      </w:r>
      <w:del w:id="2246" w:author="郭 侃亮" w:date="2021-12-01T11:17:00Z">
        <w:r>
          <w:rPr>
            <w:rFonts w:hint="eastAsia"/>
          </w:rPr>
          <w:delText>我不小心</w:delText>
        </w:r>
      </w:del>
      <w:ins w:id="2247" w:author="郭 侃亮" w:date="2021-12-01T11:17:00Z">
        <w:r>
          <w:rPr>
            <w:rFonts w:hint="eastAsia"/>
          </w:rPr>
          <w:t>那个</w:t>
        </w:r>
      </w:ins>
      <w:r>
        <w:rPr>
          <w:rFonts w:hint="eastAsia"/>
        </w:rPr>
        <w:t>……</w:t>
      </w:r>
      <w:r>
        <w:rPr>
          <w:color w:val="5B9BD5" w:themeColor="accent1"/>
        </w:rPr>
        <w:t>"</w:t>
      </w:r>
    </w:p>
    <w:p w14:paraId="7D382434" w14:textId="52D8A8B2" w:rsidR="000F779A" w:rsidRDefault="000F779A" w:rsidP="000F779A">
      <w:pPr>
        <w:rPr>
          <w:ins w:id="2248" w:author="郭 侃亮" w:date="2022-01-21T13:08:00Z"/>
        </w:rPr>
      </w:pPr>
      <w:ins w:id="2249" w:author="郭 侃亮" w:date="2022-01-21T13:0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13</w:t>
        </w:r>
      </w:ins>
      <w:ins w:id="2250" w:author="郭 侃亮" w:date="2022-01-21T15:24:00Z">
        <w:r w:rsidR="0089515B">
          <w:rPr>
            <w:highlight w:val="yellow"/>
          </w:rPr>
          <w:t>cx</w:t>
        </w:r>
      </w:ins>
      <w:ins w:id="2251" w:author="郭 侃亮" w:date="2022-01-21T13:08:00Z">
        <w:r>
          <w:rPr>
            <w:rFonts w:hint="eastAsia"/>
            <w:highlight w:val="yellow"/>
          </w:rPr>
          <w:t>}</w:t>
        </w:r>
      </w:ins>
    </w:p>
    <w:p w14:paraId="5D211E00" w14:textId="77777777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ins w:id="2252" w:author="郭 侃亮" w:date="2021-12-01T11:18:00Z">
        <w:r>
          <w:rPr>
            <w:rFonts w:hint="eastAsia"/>
            <w:color w:val="FF0000"/>
          </w:rPr>
          <w:t>班长？</w:t>
        </w:r>
      </w:ins>
      <w:del w:id="2253" w:author="郭 侃亮" w:date="2021-12-01T11:19:00Z">
        <w:r>
          <w:rPr>
            <w:rFonts w:hint="eastAsia"/>
            <w:color w:val="FF0000"/>
          </w:rPr>
          <w:delText>什么班长，</w:delText>
        </w:r>
      </w:del>
      <w:r>
        <w:rPr>
          <w:rFonts w:hint="eastAsia"/>
          <w:color w:val="FF0000"/>
        </w:rPr>
        <w:t>你怎么知道我要竞选班长</w:t>
      </w:r>
      <w:del w:id="2254" w:author="郭 侃亮" w:date="2021-12-01T11:18:00Z">
        <w:r>
          <w:rPr>
            <w:rFonts w:hint="eastAsia"/>
            <w:color w:val="FF0000"/>
          </w:rPr>
          <w:delText>，那都下星期才开始呢，</w:delText>
        </w:r>
      </w:del>
      <w:ins w:id="2255" w:author="郭 侃亮" w:date="2021-12-01T11:18:00Z">
        <w:r>
          <w:rPr>
            <w:rFonts w:hint="eastAsia"/>
            <w:color w:val="FF0000"/>
          </w:rPr>
          <w:t>？哈哈，</w:t>
        </w:r>
      </w:ins>
      <w:ins w:id="2256" w:author="郭 侃亮" w:date="2021-12-01T11:19:00Z">
        <w:r>
          <w:rPr>
            <w:rFonts w:hint="eastAsia"/>
            <w:color w:val="FF0000"/>
          </w:rPr>
          <w:t>下周才定呢，这么</w:t>
        </w:r>
        <w:del w:id="2257" w:author="Windows 用户" w:date="2022-01-12T10:57:00Z">
          <w:r w:rsidDel="00E640E7">
            <w:rPr>
              <w:rFonts w:hint="eastAsia"/>
              <w:color w:val="FF0000"/>
            </w:rPr>
            <w:delText>急着</w:delText>
          </w:r>
        </w:del>
      </w:ins>
      <w:ins w:id="2258" w:author="Windows 用户" w:date="2022-01-12T10:57:00Z">
        <w:r w:rsidR="00E640E7">
          <w:rPr>
            <w:rFonts w:hint="eastAsia"/>
            <w:color w:val="FF0000"/>
          </w:rPr>
          <w:t>着急</w:t>
        </w:r>
      </w:ins>
      <w:ins w:id="2259" w:author="郭 侃亮" w:date="2021-12-01T11:19:00Z">
        <w:r>
          <w:rPr>
            <w:rFonts w:hint="eastAsia"/>
            <w:color w:val="FF0000"/>
          </w:rPr>
          <w:t>拍马屁啊</w:t>
        </w:r>
      </w:ins>
      <w:del w:id="2260" w:author="郭 侃亮" w:date="2021-12-01T11:18:00Z">
        <w:r>
          <w:rPr>
            <w:rFonts w:hint="eastAsia"/>
            <w:color w:val="FF0000"/>
          </w:rPr>
          <w:delText>别以为拍我马屁我就不把你走错厕所的事情抖出去</w:delText>
        </w:r>
      </w:del>
      <w:r>
        <w:rPr>
          <w:rFonts w:hint="eastAsia"/>
          <w:color w:val="FF0000"/>
        </w:rPr>
        <w:t>。</w:t>
      </w:r>
      <w:r>
        <w:rPr>
          <w:color w:val="FF0000"/>
        </w:rPr>
        <w:t xml:space="preserve"> "</w:t>
      </w:r>
    </w:p>
    <w:p w14:paraId="2F11F79F" w14:textId="0231A8F5" w:rsidR="00E701F5" w:rsidRDefault="00E701F5" w:rsidP="00E701F5">
      <w:pPr>
        <w:rPr>
          <w:ins w:id="2261" w:author="郭 侃亮" w:date="2022-01-20T17:28:00Z"/>
        </w:rPr>
      </w:pPr>
      <w:ins w:id="2262" w:author="郭 侃亮" w:date="2022-01-20T17:2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11</w:t>
        </w:r>
      </w:ins>
      <w:ins w:id="2263" w:author="郭 侃亮" w:date="2022-01-21T14:52:00Z">
        <w:r w:rsidR="000F2B9E">
          <w:rPr>
            <w:highlight w:val="yellow"/>
          </w:rPr>
          <w:t>jy</w:t>
        </w:r>
      </w:ins>
      <w:ins w:id="2264" w:author="郭 侃亮" w:date="2022-01-20T17:28:00Z">
        <w:r>
          <w:rPr>
            <w:rFonts w:hint="eastAsia"/>
            <w:highlight w:val="yellow"/>
          </w:rPr>
          <w:t>}</w:t>
        </w:r>
      </w:ins>
    </w:p>
    <w:p w14:paraId="5A88BE30" w14:textId="77777777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竞选？</w:t>
      </w:r>
      <w:r>
        <w:rPr>
          <w:color w:val="5B9BD5" w:themeColor="accent1"/>
        </w:rPr>
        <w:t>"</w:t>
      </w:r>
    </w:p>
    <w:p w14:paraId="62F8B14A" w14:textId="4CF6F30F" w:rsidR="000F779A" w:rsidRDefault="000F779A" w:rsidP="000F779A">
      <w:pPr>
        <w:rPr>
          <w:ins w:id="2265" w:author="郭 侃亮" w:date="2022-01-21T13:08:00Z"/>
        </w:rPr>
      </w:pPr>
      <w:ins w:id="2266" w:author="郭 侃亮" w:date="2022-01-21T13:0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13</w:t>
        </w:r>
      </w:ins>
      <w:ins w:id="2267" w:author="郭 侃亮" w:date="2022-01-21T15:24:00Z">
        <w:r w:rsidR="0089515B">
          <w:rPr>
            <w:highlight w:val="yellow"/>
          </w:rPr>
          <w:t>jy</w:t>
        </w:r>
      </w:ins>
      <w:ins w:id="2268" w:author="郭 侃亮" w:date="2022-01-21T13:08:00Z">
        <w:r>
          <w:rPr>
            <w:rFonts w:hint="eastAsia"/>
            <w:highlight w:val="yellow"/>
          </w:rPr>
          <w:t>}</w:t>
        </w:r>
      </w:ins>
    </w:p>
    <w:p w14:paraId="4AF52F9F" w14:textId="77777777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ins w:id="2269" w:author="郭 侃亮" w:date="2021-12-01T11:19:00Z">
        <w:r>
          <w:rPr>
            <w:rFonts w:hint="eastAsia"/>
            <w:color w:val="FF0000"/>
          </w:rPr>
          <w:t>对啊</w:t>
        </w:r>
        <w:del w:id="2270" w:author="Windows 用户" w:date="2022-01-12T14:26:00Z">
          <w:r w:rsidDel="00A00ACA">
            <w:rPr>
              <w:rFonts w:hint="eastAsia"/>
              <w:color w:val="FF0000"/>
            </w:rPr>
            <w:delText>，</w:delText>
          </w:r>
        </w:del>
      </w:ins>
      <w:ins w:id="2271" w:author="Windows 用户" w:date="2022-01-12T14:26:00Z">
        <w:r w:rsidR="00A00ACA">
          <w:rPr>
            <w:rFonts w:hint="eastAsia"/>
            <w:color w:val="FF0000"/>
          </w:rPr>
          <w:t>。</w:t>
        </w:r>
      </w:ins>
      <w:ins w:id="2272" w:author="郭 侃亮" w:date="2021-12-01T11:19:00Z">
        <w:r>
          <w:rPr>
            <w:rFonts w:hint="eastAsia"/>
            <w:color w:val="FF0000"/>
          </w:rPr>
          <w:t>你</w:t>
        </w:r>
      </w:ins>
      <w:del w:id="2273" w:author="Windows 用户" w:date="2022-01-12T10:58:00Z">
        <w:r w:rsidDel="00E640E7">
          <w:rPr>
            <w:rFonts w:hint="eastAsia"/>
            <w:color w:val="FF0000"/>
          </w:rPr>
          <w:delText>还愣</w:delText>
        </w:r>
      </w:del>
      <w:ins w:id="2274" w:author="郭 侃亮" w:date="2021-12-01T11:20:00Z">
        <w:del w:id="2275" w:author="Windows 用户" w:date="2022-01-12T10:58:00Z">
          <w:r w:rsidDel="00E640E7">
            <w:rPr>
              <w:rFonts w:hint="eastAsia"/>
              <w:color w:val="FF0000"/>
            </w:rPr>
            <w:delText>在这儿</w:delText>
          </w:r>
        </w:del>
      </w:ins>
      <w:del w:id="2276" w:author="Windows 用户" w:date="2022-01-12T10:58:00Z">
        <w:r w:rsidDel="00E640E7">
          <w:rPr>
            <w:rFonts w:hint="eastAsia"/>
            <w:color w:val="FF0000"/>
          </w:rPr>
          <w:delText>着干什么</w:delText>
        </w:r>
      </w:del>
      <w:ins w:id="2277" w:author="郭 侃亮" w:date="2021-12-01T11:20:00Z">
        <w:del w:id="2278" w:author="Windows 用户" w:date="2022-01-12T10:58:00Z">
          <w:r w:rsidDel="00E640E7">
            <w:rPr>
              <w:rFonts w:hint="eastAsia"/>
              <w:color w:val="FF0000"/>
            </w:rPr>
            <w:delText>啊</w:delText>
          </w:r>
        </w:del>
      </w:ins>
      <w:del w:id="2279" w:author="Windows 用户" w:date="2022-01-12T10:58:00Z">
        <w:r w:rsidDel="00E640E7">
          <w:rPr>
            <w:rFonts w:hint="eastAsia"/>
            <w:color w:val="FF0000"/>
          </w:rPr>
          <w:delText>，快出去，马上上课了</w:delText>
        </w:r>
      </w:del>
      <w:del w:id="2280" w:author="Windows 用户" w:date="2022-01-12T10:57:00Z">
        <w:r w:rsidDel="00E640E7">
          <w:rPr>
            <w:rFonts w:hint="eastAsia"/>
            <w:color w:val="FF0000"/>
          </w:rPr>
          <w:delText>。</w:delText>
        </w:r>
      </w:del>
      <w:ins w:id="2281" w:author="Windows 用户" w:date="2022-01-12T10:58:00Z">
        <w:r w:rsidR="00E640E7">
          <w:rPr>
            <w:rFonts w:hint="eastAsia"/>
            <w:color w:val="FF0000"/>
          </w:rPr>
          <w:t>怎么愣住了</w:t>
        </w:r>
      </w:ins>
      <w:ins w:id="2282" w:author="Windows 用户" w:date="2022-01-12T10:57:00Z">
        <w:r w:rsidR="00E640E7">
          <w:rPr>
            <w:rFonts w:hint="eastAsia"/>
            <w:color w:val="FF0000"/>
          </w:rPr>
          <w:t>？</w:t>
        </w:r>
      </w:ins>
      <w:r>
        <w:rPr>
          <w:color w:val="FF0000"/>
        </w:rPr>
        <w:t>"</w:t>
      </w:r>
    </w:p>
    <w:p w14:paraId="6CBD0800" w14:textId="46C4BC9C" w:rsidR="00E701F5" w:rsidRDefault="00E701F5" w:rsidP="00E701F5">
      <w:pPr>
        <w:rPr>
          <w:ins w:id="2283" w:author="郭 侃亮" w:date="2022-01-20T17:28:00Z"/>
        </w:rPr>
      </w:pPr>
      <w:ins w:id="2284" w:author="郭 侃亮" w:date="2022-01-20T17:2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11</w:t>
        </w:r>
      </w:ins>
      <w:ins w:id="2285" w:author="郭 侃亮" w:date="2022-01-21T14:52:00Z">
        <w:r w:rsidR="000F2B9E">
          <w:rPr>
            <w:highlight w:val="yellow"/>
          </w:rPr>
          <w:t>gx</w:t>
        </w:r>
      </w:ins>
      <w:ins w:id="2286" w:author="郭 侃亮" w:date="2022-01-20T17:28:00Z">
        <w:r>
          <w:rPr>
            <w:rFonts w:hint="eastAsia"/>
            <w:highlight w:val="yellow"/>
          </w:rPr>
          <w:t>}</w:t>
        </w:r>
      </w:ins>
    </w:p>
    <w:p w14:paraId="3B30CE17" w14:textId="77777777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del w:id="2287" w:author="郭 侃亮" w:date="2021-12-01T11:20:00Z">
        <w:r>
          <w:rPr>
            <w:rFonts w:hint="eastAsia"/>
            <w:color w:val="5B9BD5" w:themeColor="accent1"/>
          </w:rPr>
          <w:delText>上课？</w:delText>
        </w:r>
      </w:del>
      <w:ins w:id="2288" w:author="郭 侃亮" w:date="2021-12-01T11:20:00Z">
        <w:r>
          <w:rPr>
            <w:rFonts w:hint="eastAsia"/>
            <w:color w:val="5B9BD5" w:themeColor="accent1"/>
          </w:rPr>
          <w:t>那个</w:t>
        </w:r>
      </w:ins>
      <w:ins w:id="2289" w:author="Windows 用户" w:date="2022-01-12T10:58:00Z">
        <w:r w:rsidR="00E640E7">
          <w:rPr>
            <w:rFonts w:hint="eastAsia"/>
            <w:color w:val="5B9BD5" w:themeColor="accent1"/>
          </w:rPr>
          <w:t>……</w:t>
        </w:r>
      </w:ins>
      <w:ins w:id="2290" w:author="郭 侃亮" w:date="2021-12-01T11:20:00Z">
        <w:r>
          <w:rPr>
            <w:rFonts w:hint="eastAsia"/>
            <w:color w:val="5B9BD5" w:themeColor="accent1"/>
          </w:rPr>
          <w:t>智子</w:t>
        </w:r>
      </w:ins>
      <w:ins w:id="2291" w:author="郭 侃亮" w:date="2021-12-01T11:22:00Z">
        <w:r>
          <w:rPr>
            <w:rFonts w:hint="eastAsia"/>
            <w:color w:val="5B9BD5" w:themeColor="accent1"/>
          </w:rPr>
          <w:t>她</w:t>
        </w:r>
      </w:ins>
      <w:ins w:id="2292" w:author="郭 侃亮" w:date="2021-12-01T11:20:00Z">
        <w:r>
          <w:rPr>
            <w:rFonts w:hint="eastAsia"/>
            <w:color w:val="5B9BD5" w:themeColor="accent1"/>
          </w:rPr>
          <w:t>……</w:t>
        </w:r>
      </w:ins>
      <w:r>
        <w:rPr>
          <w:color w:val="5B9BD5" w:themeColor="accent1"/>
        </w:rPr>
        <w:t>"</w:t>
      </w:r>
    </w:p>
    <w:p w14:paraId="5A5F0E56" w14:textId="77777777" w:rsidR="00A17960" w:rsidRDefault="00AD66CD">
      <w:pPr>
        <w:rPr>
          <w:ins w:id="2293" w:author="郭 侃亮" w:date="2021-12-01T11:22:00Z"/>
        </w:rPr>
      </w:pPr>
      <w:del w:id="2294" w:author="郭 侃亮" w:date="2021-12-01T11:20:00Z">
        <w:r>
          <w:delText>王浩一脸愕然的</w:delText>
        </w:r>
      </w:del>
      <w:r>
        <w:t>看着眼前身着校服的周小雨</w:t>
      </w:r>
      <w:ins w:id="2295" w:author="郭 侃亮" w:date="2021-12-01T11:21:00Z">
        <w:r>
          <w:rPr>
            <w:rFonts w:hint="eastAsia"/>
          </w:rPr>
          <w:t>，</w:t>
        </w:r>
        <w:del w:id="2296" w:author="Windows 用户" w:date="2022-01-12T11:01:00Z">
          <w:r w:rsidDel="008E094D">
            <w:rPr>
              <w:rFonts w:hint="eastAsia"/>
            </w:rPr>
            <w:delText>望着</w:delText>
          </w:r>
        </w:del>
      </w:ins>
      <w:ins w:id="2297" w:author="Windows 用户" w:date="2022-01-12T11:01:00Z">
        <w:r w:rsidR="008E094D">
          <w:rPr>
            <w:rFonts w:hint="eastAsia"/>
          </w:rPr>
          <w:t>又望望</w:t>
        </w:r>
      </w:ins>
      <w:ins w:id="2298" w:author="郭 侃亮" w:date="2021-12-01T11:21:00Z">
        <w:r>
          <w:rPr>
            <w:rFonts w:hint="eastAsia"/>
          </w:rPr>
          <w:t>教室里熙攘的同学</w:t>
        </w:r>
      </w:ins>
      <w:del w:id="2299" w:author="郭 侃亮" w:date="2021-12-01T11:21:00Z">
        <w:r>
          <w:delText>。同时借着镜子，发现了自己身上的校服</w:delText>
        </w:r>
      </w:del>
      <w:del w:id="2300" w:author="Windows 用户" w:date="2022-01-12T11:00:00Z">
        <w:r w:rsidDel="008E094D">
          <w:rPr>
            <w:rFonts w:hint="eastAsia"/>
          </w:rPr>
          <w:delText>。</w:delText>
        </w:r>
      </w:del>
      <w:ins w:id="2301" w:author="郭 侃亮" w:date="2021-12-01T11:22:00Z">
        <w:del w:id="2302" w:author="Windows 用户" w:date="2022-01-12T11:00:00Z">
          <w:r w:rsidDel="008E094D">
            <w:rPr>
              <w:rFonts w:hint="eastAsia"/>
            </w:rPr>
            <w:delText>刚想说出口的话戛然而止</w:delText>
          </w:r>
        </w:del>
      </w:ins>
      <w:ins w:id="2303" w:author="Windows 用户" w:date="2022-01-12T11:01:00Z">
        <w:r w:rsidR="008E094D">
          <w:rPr>
            <w:rFonts w:hint="eastAsia"/>
          </w:rPr>
          <w:t>，</w:t>
        </w:r>
      </w:ins>
      <w:ins w:id="2304" w:author="Windows 用户" w:date="2022-01-12T11:00:00Z">
        <w:r w:rsidR="008E094D">
          <w:rPr>
            <w:rFonts w:hint="eastAsia"/>
          </w:rPr>
          <w:t>我欲言又止</w:t>
        </w:r>
      </w:ins>
      <w:ins w:id="2305" w:author="郭 侃亮" w:date="2021-12-01T11:22:00Z">
        <w:r>
          <w:rPr>
            <w:rFonts w:hint="eastAsia"/>
          </w:rPr>
          <w:t>。</w:t>
        </w:r>
      </w:ins>
    </w:p>
    <w:p w14:paraId="0BB5EC1C" w14:textId="77777777" w:rsidR="00A17960" w:rsidRDefault="00AD66CD">
      <w:pPr>
        <w:rPr>
          <w:ins w:id="2306" w:author="郭 侃亮" w:date="2021-12-01T11:24:00Z"/>
        </w:rPr>
      </w:pPr>
      <w:ins w:id="2307" w:author="郭 侃亮" w:date="2021-12-01T11:22:00Z">
        <w:r>
          <w:rPr>
            <w:rFonts w:hint="eastAsia"/>
          </w:rPr>
          <w:lastRenderedPageBreak/>
          <w:t>果然和我所想的一样。</w:t>
        </w:r>
      </w:ins>
      <w:del w:id="2308" w:author="郭 侃亮" w:date="2021-12-01T11:22:00Z">
        <w:r>
          <w:delText>突然</w:delText>
        </w:r>
      </w:del>
      <w:r>
        <w:t>眼前</w:t>
      </w:r>
      <w:ins w:id="2309" w:author="郭 侃亮" w:date="2021-12-01T11:22:00Z">
        <w:r>
          <w:rPr>
            <w:rFonts w:hint="eastAsia"/>
          </w:rPr>
          <w:t>的这</w:t>
        </w:r>
      </w:ins>
      <w:del w:id="2310" w:author="郭 侃亮" w:date="2021-12-01T11:22:00Z">
        <w:r>
          <w:delText>出现了刚刚醒来的</w:delText>
        </w:r>
      </w:del>
      <w:r>
        <w:t>一幕，</w:t>
      </w:r>
      <w:ins w:id="2311" w:author="郭 侃亮" w:date="2021-12-01T11:22:00Z">
        <w:r>
          <w:rPr>
            <w:rFonts w:hint="eastAsia"/>
          </w:rPr>
          <w:t>太熟悉了。</w:t>
        </w:r>
      </w:ins>
      <w:del w:id="2312" w:author="郭 侃亮" w:date="2021-12-01T11:23:00Z">
        <w:r>
          <w:rPr>
            <w:rFonts w:hint="eastAsia"/>
          </w:rPr>
          <w:delText>十年前一模一样的片段</w:delText>
        </w:r>
      </w:del>
      <w:ins w:id="2313" w:author="郭 侃亮" w:date="2021-12-01T11:23:00Z">
        <w:r>
          <w:rPr>
            <w:rFonts w:hint="eastAsia"/>
          </w:rPr>
          <w:t>喧闹的</w:t>
        </w:r>
      </w:ins>
      <w:ins w:id="2314" w:author="郭 侃亮" w:date="2021-12-01T11:24:00Z">
        <w:del w:id="2315" w:author="Windows 用户" w:date="2022-01-12T11:02:00Z">
          <w:r w:rsidDel="008E094D">
            <w:rPr>
              <w:rFonts w:hint="eastAsia"/>
            </w:rPr>
            <w:delText>班级</w:delText>
          </w:r>
        </w:del>
      </w:ins>
      <w:ins w:id="2316" w:author="Windows 用户" w:date="2022-01-12T11:02:00Z">
        <w:r w:rsidR="008E094D">
          <w:rPr>
            <w:rFonts w:hint="eastAsia"/>
          </w:rPr>
          <w:t>教室</w:t>
        </w:r>
      </w:ins>
      <w:r>
        <w:t>，</w:t>
      </w:r>
      <w:ins w:id="2317" w:author="郭 侃亮" w:date="2021-12-01T11:23:00Z">
        <w:r>
          <w:rPr>
            <w:rFonts w:hint="eastAsia"/>
          </w:rPr>
          <w:t>短发俏皮的周小雨，还有在楼道里和</w:t>
        </w:r>
      </w:ins>
      <w:del w:id="2318" w:author="郭 侃亮" w:date="2021-12-01T11:24:00Z">
        <w:r>
          <w:delText>一样</w:delText>
        </w:r>
      </w:del>
      <w:del w:id="2319" w:author="郭 侃亮" w:date="2021-12-03T20:41:00Z">
        <w:r>
          <w:delText>的</w:delText>
        </w:r>
      </w:del>
      <w:r>
        <w:t>智子</w:t>
      </w:r>
      <w:ins w:id="2320" w:author="郭 侃亮" w:date="2021-12-03T20:41:00Z">
        <w:r>
          <w:rPr>
            <w:rFonts w:hint="eastAsia"/>
          </w:rPr>
          <w:t>的</w:t>
        </w:r>
      </w:ins>
      <w:ins w:id="2321" w:author="郭 侃亮" w:date="2021-12-01T11:24:00Z">
        <w:r>
          <w:rPr>
            <w:rFonts w:hint="eastAsia"/>
          </w:rPr>
          <w:t>邂逅</w:t>
        </w:r>
      </w:ins>
      <w:r>
        <w:t>，</w:t>
      </w:r>
      <w:ins w:id="2322" w:author="郭 侃亮" w:date="2021-12-01T11:24:00Z">
        <w:r>
          <w:rPr>
            <w:rFonts w:hint="eastAsia"/>
          </w:rPr>
          <w:t>这就是十年前的校园</w:t>
        </w:r>
      </w:ins>
      <w:del w:id="2323" w:author="郭 侃亮" w:date="2021-12-01T11:24:00Z">
        <w:r>
          <w:delText>校道，周围的一切</w:delText>
        </w:r>
      </w:del>
      <w:r>
        <w:t>。</w:t>
      </w:r>
    </w:p>
    <w:p w14:paraId="5D2FB31B" w14:textId="77777777" w:rsidR="00A17960" w:rsidRDefault="00AD66CD">
      <w:r>
        <w:t>这一切都</w:t>
      </w:r>
      <w:ins w:id="2324" w:author="郭 侃亮" w:date="2021-12-01T11:25:00Z">
        <w:del w:id="2325" w:author="Windows 用户" w:date="2022-01-12T14:27:00Z">
          <w:r w:rsidDel="00A00ACA">
            <w:rPr>
              <w:rFonts w:hint="eastAsia"/>
            </w:rPr>
            <w:delText>佐证了</w:delText>
          </w:r>
        </w:del>
      </w:ins>
      <w:ins w:id="2326" w:author="Windows 用户" w:date="2022-01-12T14:27:00Z">
        <w:r w:rsidR="00A00ACA">
          <w:rPr>
            <w:rFonts w:hint="eastAsia"/>
          </w:rPr>
          <w:t>指向</w:t>
        </w:r>
      </w:ins>
      <w:del w:id="2327" w:author="郭 侃亮" w:date="2021-12-01T11:25:00Z">
        <w:r>
          <w:delText>在告诉</w:delText>
        </w:r>
      </w:del>
      <w:del w:id="2328" w:author="郭 侃亮" w:date="2021-12-01T11:24:00Z">
        <w:r>
          <w:delText>着</w:delText>
        </w:r>
      </w:del>
      <w:del w:id="2329" w:author="郭 侃亮" w:date="2021-12-01T11:25:00Z">
        <w:r>
          <w:delText>自己</w:delText>
        </w:r>
      </w:del>
      <w:r>
        <w:t>一个匪夷所思</w:t>
      </w:r>
      <w:ins w:id="2330" w:author="郭 侃亮" w:date="2021-12-01T11:24:00Z">
        <w:r>
          <w:rPr>
            <w:rFonts w:hint="eastAsia"/>
          </w:rPr>
          <w:t>却又</w:t>
        </w:r>
        <w:del w:id="2331" w:author="Windows 用户" w:date="2022-01-12T11:02:00Z">
          <w:r w:rsidDel="008E094D">
            <w:rPr>
              <w:rFonts w:hint="eastAsia"/>
            </w:rPr>
            <w:delText>真实</w:delText>
          </w:r>
        </w:del>
      </w:ins>
      <w:ins w:id="2332" w:author="Windows 用户" w:date="2022-01-12T11:02:00Z">
        <w:r w:rsidR="008E094D">
          <w:rPr>
            <w:rFonts w:hint="eastAsia"/>
          </w:rPr>
          <w:t>千真万确</w:t>
        </w:r>
      </w:ins>
      <w:r>
        <w:t>的</w:t>
      </w:r>
      <w:ins w:id="2333" w:author="郭 侃亮" w:date="2021-12-01T11:24:00Z">
        <w:r>
          <w:rPr>
            <w:rFonts w:hint="eastAsia"/>
          </w:rPr>
          <w:t>答案</w:t>
        </w:r>
      </w:ins>
      <w:del w:id="2334" w:author="郭 侃亮" w:date="2021-12-01T11:24:00Z">
        <w:r>
          <w:delText>事情</w:delText>
        </w:r>
      </w:del>
      <w:ins w:id="2335" w:author="郭 侃亮" w:date="2021-12-01T11:25:00Z">
        <w:del w:id="2336" w:author="Windows 用户" w:date="2022-01-12T14:28:00Z">
          <w:r w:rsidDel="00A00ACA">
            <w:rPr>
              <w:rFonts w:hint="eastAsia"/>
            </w:rPr>
            <w:delText>……</w:delText>
          </w:r>
        </w:del>
      </w:ins>
      <w:ins w:id="2337" w:author="Windows 用户" w:date="2022-01-12T14:28:00Z">
        <w:r w:rsidR="00A00ACA">
          <w:rPr>
            <w:rFonts w:hint="eastAsia"/>
          </w:rPr>
          <w:t>——</w:t>
        </w:r>
      </w:ins>
      <w:del w:id="2338" w:author="郭 侃亮" w:date="2021-12-01T11:25:00Z">
        <w:r>
          <w:delText>，</w:delText>
        </w:r>
      </w:del>
      <w:del w:id="2339" w:author="Windows 用户" w:date="2022-01-12T11:02:00Z">
        <w:r w:rsidDel="008E094D">
          <w:rPr>
            <w:rFonts w:hint="eastAsia"/>
          </w:rPr>
          <w:delText>自己</w:delText>
        </w:r>
      </w:del>
      <w:ins w:id="2340" w:author="Windows 用户" w:date="2022-01-12T11:02:00Z">
        <w:r w:rsidR="008E094D">
          <w:rPr>
            <w:rFonts w:hint="eastAsia"/>
          </w:rPr>
          <w:t>我</w:t>
        </w:r>
      </w:ins>
      <w:r>
        <w:t>穿越了。</w:t>
      </w:r>
    </w:p>
    <w:p w14:paraId="147FD19A" w14:textId="0C9378EE" w:rsidR="00E701F5" w:rsidRDefault="00E701F5" w:rsidP="00E701F5">
      <w:pPr>
        <w:rPr>
          <w:ins w:id="2341" w:author="郭 侃亮" w:date="2022-01-20T17:28:00Z"/>
        </w:rPr>
      </w:pPr>
      <w:ins w:id="2342" w:author="郭 侃亮" w:date="2022-01-20T17:2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12</w:t>
        </w:r>
      </w:ins>
      <w:ins w:id="2343" w:author="郭 侃亮" w:date="2022-01-21T14:52:00Z">
        <w:r w:rsidR="000F2B9E">
          <w:rPr>
            <w:highlight w:val="yellow"/>
          </w:rPr>
          <w:t>rz</w:t>
        </w:r>
      </w:ins>
      <w:ins w:id="2344" w:author="郭 侃亮" w:date="2022-01-20T17:28:00Z">
        <w:r>
          <w:rPr>
            <w:rFonts w:hint="eastAsia"/>
            <w:highlight w:val="yellow"/>
          </w:rPr>
          <w:t>}</w:t>
        </w:r>
      </w:ins>
    </w:p>
    <w:p w14:paraId="09F6F0D9" w14:textId="77777777" w:rsidR="00A17960" w:rsidRDefault="00AD66CD">
      <w:pPr>
        <w:rPr>
          <w:color w:val="5B9BD5" w:themeColor="accent1"/>
        </w:rPr>
      </w:pPr>
      <w:r>
        <w:rPr>
          <w:rFonts w:hint="eastAsia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太神奇了，我到底是怎么来到这里的？</w:t>
      </w:r>
      <w:r>
        <w:rPr>
          <w:color w:val="5B9BD5" w:themeColor="accent1"/>
        </w:rPr>
        <w:t>"</w:t>
      </w:r>
    </w:p>
    <w:p w14:paraId="09A03AD6" w14:textId="5F1F17D3" w:rsidR="000F779A" w:rsidRDefault="000F779A" w:rsidP="000F779A">
      <w:pPr>
        <w:rPr>
          <w:ins w:id="2345" w:author="郭 侃亮" w:date="2022-01-21T13:08:00Z"/>
        </w:rPr>
      </w:pPr>
      <w:ins w:id="2346" w:author="郭 侃亮" w:date="2022-01-21T13:0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11</w:t>
        </w:r>
      </w:ins>
      <w:ins w:id="2347" w:author="郭 侃亮" w:date="2022-01-21T15:25:00Z">
        <w:r w:rsidR="0089515B">
          <w:rPr>
            <w:highlight w:val="yellow"/>
          </w:rPr>
          <w:t>dx</w:t>
        </w:r>
      </w:ins>
      <w:ins w:id="2348" w:author="郭 侃亮" w:date="2022-01-21T13:08:00Z">
        <w:r>
          <w:rPr>
            <w:rFonts w:hint="eastAsia"/>
            <w:highlight w:val="yellow"/>
          </w:rPr>
          <w:t>}</w:t>
        </w:r>
      </w:ins>
    </w:p>
    <w:p w14:paraId="618266BC" w14:textId="77777777" w:rsidR="00A17960" w:rsidRDefault="00AD66CD"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del w:id="2349" w:author="郭 侃亮" w:date="2021-12-01T11:25:00Z">
        <w:r>
          <w:rPr>
            <w:rFonts w:hint="eastAsia"/>
            <w:color w:val="FF0000"/>
          </w:rPr>
          <w:delText>我也想代表广大观众采访下你是怎么进的女厕所好吗</w:delText>
        </w:r>
      </w:del>
      <w:ins w:id="2350" w:author="郭 侃亮" w:date="2021-12-01T11:25:00Z">
        <w:r>
          <w:rPr>
            <w:rFonts w:hint="eastAsia"/>
            <w:color w:val="FF0000"/>
          </w:rPr>
          <w:t>哈哈哈，你难道不是考进来的吗</w:t>
        </w:r>
      </w:ins>
      <w:r>
        <w:rPr>
          <w:rFonts w:hint="eastAsia"/>
          <w:color w:val="FF0000"/>
        </w:rPr>
        <w:t>？</w:t>
      </w:r>
      <w:ins w:id="2351" w:author="郭 侃亮" w:date="2021-12-01T11:26:00Z">
        <w:r>
          <w:rPr>
            <w:color w:val="FF0000"/>
          </w:rPr>
          <w:t xml:space="preserve"> </w:t>
        </w:r>
      </w:ins>
      <w:r>
        <w:rPr>
          <w:color w:val="FF0000"/>
        </w:rPr>
        <w:t>"</w:t>
      </w:r>
    </w:p>
    <w:p w14:paraId="62AC1316" w14:textId="77777777" w:rsidR="00A17960" w:rsidRDefault="00AD66CD">
      <w:pPr>
        <w:rPr>
          <w:del w:id="2352" w:author="郭 侃亮" w:date="2021-12-01T11:25:00Z"/>
          <w:color w:val="FF0000"/>
        </w:rPr>
      </w:pPr>
      <w:del w:id="2353" w:author="郭 侃亮" w:date="2021-12-01T11:25:00Z">
        <w:r>
          <w:rPr>
            <w:rFonts w:hint="eastAsia"/>
            <w:color w:val="FF0000"/>
          </w:rPr>
          <w:delText>周小雨：</w:delText>
        </w:r>
        <w:r>
          <w:rPr>
            <w:rFonts w:hint="eastAsia"/>
            <w:color w:val="FF0000"/>
          </w:rPr>
          <w:delText>"</w:delText>
        </w:r>
        <w:r>
          <w:rPr>
            <w:rFonts w:hint="eastAsia"/>
            <w:color w:val="FF0000"/>
          </w:rPr>
          <w:delText>算了，快走快走。</w:delText>
        </w:r>
        <w:r>
          <w:rPr>
            <w:rFonts w:hint="eastAsia"/>
            <w:color w:val="FF0000"/>
          </w:rPr>
          <w:delText xml:space="preserve">" </w:delText>
        </w:r>
      </w:del>
    </w:p>
    <w:p w14:paraId="7E651632" w14:textId="77777777" w:rsidR="00A17960" w:rsidRDefault="00AD66CD">
      <w:pPr>
        <w:rPr>
          <w:del w:id="2354" w:author="郭 侃亮" w:date="2021-12-01T11:25:00Z"/>
          <w:color w:val="FF0000"/>
        </w:rPr>
      </w:pPr>
      <w:del w:id="2355" w:author="郭 侃亮" w:date="2021-12-01T11:25:00Z">
        <w:r>
          <w:rPr>
            <w:rFonts w:hint="eastAsia"/>
            <w:color w:val="FF0000"/>
          </w:rPr>
          <w:delText>周小雨把王浩一起拉出了女厕所。</w:delText>
        </w:r>
      </w:del>
    </w:p>
    <w:p w14:paraId="071168E4" w14:textId="77777777" w:rsidR="00A17960" w:rsidRDefault="00AD66CD">
      <w:del w:id="2356" w:author="郭 侃亮" w:date="2021-12-01T11:26:00Z">
        <w:r>
          <w:rPr>
            <w:rFonts w:hint="eastAsia"/>
          </w:rPr>
          <w:delText>走出了厕所，王浩还是不相信自己回到了十年前，算一算，如果真是穿越了，那么应该刚好是</w:delText>
        </w:r>
        <w:r>
          <w:rPr>
            <w:rFonts w:hint="eastAsia"/>
          </w:rPr>
          <w:delText>2012</w:delText>
        </w:r>
        <w:r>
          <w:rPr>
            <w:rFonts w:hint="eastAsia"/>
          </w:rPr>
          <w:delText>年。</w:delText>
        </w:r>
      </w:del>
      <w:ins w:id="2357" w:author="郭 侃亮" w:date="2021-12-01T11:26:00Z">
        <w:r>
          <w:rPr>
            <w:rFonts w:hint="eastAsia"/>
          </w:rPr>
          <w:t>周小雨显然没有理解我的问题，这也难怪。</w:t>
        </w:r>
      </w:ins>
    </w:p>
    <w:p w14:paraId="4C02FD94" w14:textId="3D2A8BBD" w:rsidR="00E701F5" w:rsidRDefault="00E701F5" w:rsidP="00E701F5">
      <w:pPr>
        <w:rPr>
          <w:ins w:id="2358" w:author="郭 侃亮" w:date="2022-01-20T17:28:00Z"/>
        </w:rPr>
      </w:pPr>
      <w:ins w:id="2359" w:author="郭 侃亮" w:date="2022-01-20T17:2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</w:t>
        </w:r>
      </w:ins>
      <w:ins w:id="2360" w:author="郭 侃亮" w:date="2022-01-20T17:29:00Z">
        <w:r>
          <w:rPr>
            <w:highlight w:val="yellow"/>
          </w:rPr>
          <w:t>2</w:t>
        </w:r>
      </w:ins>
      <w:ins w:id="2361" w:author="郭 侃亮" w:date="2022-01-21T14:53:00Z">
        <w:r w:rsidR="000F2B9E">
          <w:rPr>
            <w:highlight w:val="yellow"/>
          </w:rPr>
          <w:t>jy</w:t>
        </w:r>
      </w:ins>
      <w:ins w:id="2362" w:author="郭 侃亮" w:date="2022-01-20T17:28:00Z">
        <w:r>
          <w:rPr>
            <w:rFonts w:hint="eastAsia"/>
            <w:highlight w:val="yellow"/>
          </w:rPr>
          <w:t>}</w:t>
        </w:r>
      </w:ins>
    </w:p>
    <w:p w14:paraId="41F19585" w14:textId="77777777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班长，不，小雨，今年是</w:t>
      </w:r>
      <w:r>
        <w:rPr>
          <w:rFonts w:hint="eastAsia"/>
          <w:color w:val="5B9BD5" w:themeColor="accent1"/>
        </w:rPr>
        <w:t>2012</w:t>
      </w:r>
      <w:ins w:id="2363" w:author="Windows 用户" w:date="2022-01-12T14:28:00Z">
        <w:r w:rsidR="00CE3DAF">
          <w:rPr>
            <w:rFonts w:hint="eastAsia"/>
            <w:color w:val="5B9BD5" w:themeColor="accent1"/>
          </w:rPr>
          <w:t>年</w:t>
        </w:r>
      </w:ins>
      <w:r>
        <w:rPr>
          <w:rFonts w:hint="eastAsia"/>
          <w:color w:val="5B9BD5" w:themeColor="accent1"/>
        </w:rPr>
        <w:t>吗</w:t>
      </w:r>
      <w:ins w:id="2364" w:author="郭 侃亮" w:date="2021-12-01T11:28:00Z">
        <w:r>
          <w:rPr>
            <w:rFonts w:hint="eastAsia"/>
            <w:color w:val="5B9BD5" w:themeColor="accent1"/>
          </w:rPr>
          <w:t>？</w:t>
        </w:r>
      </w:ins>
      <w:r>
        <w:rPr>
          <w:color w:val="5B9BD5" w:themeColor="accent1"/>
        </w:rPr>
        <w:t>"</w:t>
      </w:r>
    </w:p>
    <w:p w14:paraId="1DCD176E" w14:textId="5E233FAF" w:rsidR="000F779A" w:rsidRDefault="000F779A" w:rsidP="000F779A">
      <w:pPr>
        <w:rPr>
          <w:ins w:id="2365" w:author="郭 侃亮" w:date="2022-01-21T13:08:00Z"/>
        </w:rPr>
      </w:pPr>
      <w:ins w:id="2366" w:author="郭 侃亮" w:date="2022-01-21T13:0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11</w:t>
        </w:r>
      </w:ins>
      <w:ins w:id="2367" w:author="郭 侃亮" w:date="2022-01-21T15:25:00Z">
        <w:r w:rsidR="0089515B">
          <w:rPr>
            <w:highlight w:val="yellow"/>
          </w:rPr>
          <w:t>wx</w:t>
        </w:r>
      </w:ins>
      <w:ins w:id="2368" w:author="郭 侃亮" w:date="2022-01-21T13:08:00Z">
        <w:r>
          <w:rPr>
            <w:rFonts w:hint="eastAsia"/>
            <w:highlight w:val="yellow"/>
          </w:rPr>
          <w:t>}</w:t>
        </w:r>
      </w:ins>
    </w:p>
    <w:p w14:paraId="6C01ECF9" w14:textId="59644800" w:rsidR="00A17960" w:rsidRDefault="00AD66CD">
      <w:pPr>
        <w:rPr>
          <w:ins w:id="2369" w:author="郭 侃亮" w:date="2021-12-01T11:29:00Z"/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del w:id="2370" w:author="郭 侃亮" w:date="2021-12-01T11:28:00Z">
        <w:r>
          <w:rPr>
            <w:rFonts w:hint="eastAsia"/>
            <w:color w:val="FF0000"/>
          </w:rPr>
          <w:delText>哎呀，这个话题前几天在班里不是还讨论过了吗，</w:delText>
        </w:r>
        <w:r>
          <w:rPr>
            <w:rFonts w:hint="eastAsia"/>
            <w:color w:val="FF0000"/>
          </w:rPr>
          <w:delText>2012</w:delText>
        </w:r>
        <w:r>
          <w:rPr>
            <w:rFonts w:hint="eastAsia"/>
            <w:color w:val="FF0000"/>
          </w:rPr>
          <w:delText>就这么自然的到来了，不会有什么毁灭的，放心。</w:delText>
        </w:r>
      </w:del>
      <w:ins w:id="2371" w:author="郭 侃亮" w:date="2021-12-01T11:28:00Z">
        <w:r>
          <w:rPr>
            <w:rFonts w:hint="eastAsia"/>
            <w:color w:val="FF0000"/>
          </w:rPr>
          <w:t>对啊</w:t>
        </w:r>
      </w:ins>
      <w:ins w:id="2372" w:author="郭 侃亮" w:date="2022-01-20T17:29:00Z">
        <w:r w:rsidR="00E701F5">
          <w:rPr>
            <w:rFonts w:hint="eastAsia"/>
            <w:color w:val="FF0000"/>
          </w:rPr>
          <w:t>。</w:t>
        </w:r>
      </w:ins>
      <w:ins w:id="2373" w:author="郭 侃亮" w:date="2021-12-01T11:28:00Z">
        <w:r>
          <w:rPr>
            <w:rFonts w:hint="eastAsia"/>
            <w:color w:val="FF0000"/>
          </w:rPr>
          <w:t>你今天怎么了？</w:t>
        </w:r>
      </w:ins>
      <w:ins w:id="2374" w:author="郭 侃亮" w:date="2021-12-01T11:29:00Z">
        <w:del w:id="2375" w:author="Windows 用户" w:date="2022-01-12T14:28:00Z">
          <w:r w:rsidDel="00CE3DAF">
            <w:rPr>
              <w:rFonts w:hint="eastAsia"/>
              <w:color w:val="FF0000"/>
            </w:rPr>
            <w:delText>一直</w:delText>
          </w:r>
        </w:del>
        <w:r>
          <w:rPr>
            <w:rFonts w:hint="eastAsia"/>
            <w:color w:val="FF0000"/>
          </w:rPr>
          <w:t>神神叨叨的。</w:t>
        </w:r>
      </w:ins>
      <w:r>
        <w:rPr>
          <w:color w:val="FF0000"/>
        </w:rPr>
        <w:t>"</w:t>
      </w:r>
    </w:p>
    <w:p w14:paraId="20ED0E9C" w14:textId="77777777" w:rsidR="00A17960" w:rsidRDefault="00AD66CD">
      <w:pPr>
        <w:rPr>
          <w:ins w:id="2376" w:author="郭 侃亮" w:date="2021-12-01T11:33:00Z"/>
        </w:rPr>
      </w:pPr>
      <w:ins w:id="2377" w:author="郭 侃亮" w:date="2021-12-01T11:29:00Z">
        <w:r>
          <w:rPr>
            <w:rFonts w:hint="eastAsia"/>
          </w:rPr>
          <w:t>说完，</w:t>
        </w:r>
      </w:ins>
      <w:ins w:id="2378" w:author="Windows 用户" w:date="2022-01-12T11:04:00Z">
        <w:r w:rsidR="00882404">
          <w:rPr>
            <w:rFonts w:hint="eastAsia"/>
          </w:rPr>
          <w:t>周</w:t>
        </w:r>
      </w:ins>
      <w:ins w:id="2379" w:author="郭 侃亮" w:date="2021-12-01T11:29:00Z">
        <w:r>
          <w:rPr>
            <w:rFonts w:hint="eastAsia"/>
          </w:rPr>
          <w:t>小雨</w:t>
        </w:r>
        <w:del w:id="2380" w:author="Windows 用户" w:date="2022-01-12T11:04:00Z">
          <w:r w:rsidDel="00882404">
            <w:rPr>
              <w:rFonts w:hint="eastAsia"/>
            </w:rPr>
            <w:delText>拿出了</w:delText>
          </w:r>
        </w:del>
      </w:ins>
      <w:ins w:id="2381" w:author="Windows 用户" w:date="2022-01-12T11:04:00Z">
        <w:r w:rsidR="00882404">
          <w:rPr>
            <w:rFonts w:hint="eastAsia"/>
          </w:rPr>
          <w:t>抬起</w:t>
        </w:r>
      </w:ins>
      <w:ins w:id="2382" w:author="郭 侃亮" w:date="2021-12-01T11:29:00Z">
        <w:r>
          <w:rPr>
            <w:rFonts w:hint="eastAsia"/>
          </w:rPr>
          <w:t>手</w:t>
        </w:r>
        <w:del w:id="2383" w:author="Windows 用户" w:date="2022-01-12T11:04:00Z">
          <w:r w:rsidDel="00882404">
            <w:rPr>
              <w:rFonts w:hint="eastAsia"/>
            </w:rPr>
            <w:delText>表</w:delText>
          </w:r>
        </w:del>
        <w:r>
          <w:rPr>
            <w:rFonts w:hint="eastAsia"/>
          </w:rPr>
          <w:t>看了一</w:t>
        </w:r>
        <w:del w:id="2384" w:author="Windows 用户" w:date="2022-01-12T11:05:00Z">
          <w:r w:rsidDel="00882404">
            <w:rPr>
              <w:rFonts w:hint="eastAsia"/>
            </w:rPr>
            <w:delText>下</w:delText>
          </w:r>
        </w:del>
      </w:ins>
      <w:ins w:id="2385" w:author="Windows 用户" w:date="2022-01-12T11:05:00Z">
        <w:r w:rsidR="00882404">
          <w:rPr>
            <w:rFonts w:hint="eastAsia"/>
          </w:rPr>
          <w:t>眼</w:t>
        </w:r>
      </w:ins>
      <w:ins w:id="2386" w:author="郭 侃亮" w:date="2021-12-01T11:29:00Z">
        <w:del w:id="2387" w:author="Windows 用户" w:date="2022-01-12T11:04:00Z">
          <w:r w:rsidDel="00882404">
            <w:rPr>
              <w:rFonts w:hint="eastAsia"/>
            </w:rPr>
            <w:delText>时间</w:delText>
          </w:r>
        </w:del>
      </w:ins>
      <w:ins w:id="2388" w:author="Windows 用户" w:date="2022-01-12T11:04:00Z">
        <w:r w:rsidR="00882404">
          <w:rPr>
            <w:rFonts w:hint="eastAsia"/>
          </w:rPr>
          <w:t>手表</w:t>
        </w:r>
      </w:ins>
      <w:ins w:id="2389" w:author="郭 侃亮" w:date="2021-12-01T11:29:00Z">
        <w:r>
          <w:rPr>
            <w:rFonts w:hint="eastAsia"/>
          </w:rPr>
          <w:t>。</w:t>
        </w:r>
      </w:ins>
    </w:p>
    <w:p w14:paraId="41563DC7" w14:textId="77777777" w:rsidR="00A17960" w:rsidRDefault="00AD66CD">
      <w:pPr>
        <w:rPr>
          <w:ins w:id="2390" w:author="郭 侃亮" w:date="2021-12-01T11:29:00Z"/>
        </w:rPr>
      </w:pPr>
      <w:bookmarkStart w:id="2391" w:name="_Hlk89779446"/>
      <w:ins w:id="2392" w:author="郭 侃亮" w:date="2021-12-01T11:3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</w:t>
        </w:r>
        <w:r>
          <w:rPr>
            <w:rFonts w:hint="eastAsia"/>
            <w:highlight w:val="yellow"/>
          </w:rPr>
          <w:t xml:space="preserve"> </w:t>
        </w:r>
        <w:r>
          <w:rPr>
            <w:rFonts w:hint="eastAsia"/>
            <w:highlight w:val="yellow"/>
          </w:rPr>
          <w:t>手表</w:t>
        </w:r>
        <w:r>
          <w:rPr>
            <w:rFonts w:hint="eastAsia"/>
            <w:highlight w:val="yellow"/>
          </w:rPr>
          <w:t xml:space="preserve"> </w:t>
        </w:r>
        <w:r>
          <w:rPr>
            <w:rFonts w:hint="eastAsia"/>
            <w:highlight w:val="yellow"/>
          </w:rPr>
          <w:t>图片</w:t>
        </w:r>
      </w:ins>
      <w:ins w:id="2393" w:author="郭 侃亮" w:date="2021-12-07T14:25:00Z">
        <w:r>
          <w:rPr>
            <w:rFonts w:hint="eastAsia"/>
            <w:highlight w:val="yellow"/>
          </w:rPr>
          <w:t>w</w:t>
        </w:r>
        <w:r>
          <w:rPr>
            <w:highlight w:val="yellow"/>
          </w:rPr>
          <w:t>09</w:t>
        </w:r>
      </w:ins>
      <w:ins w:id="2394" w:author="郭 侃亮" w:date="2021-12-01T11:33:00Z">
        <w:r>
          <w:rPr>
            <w:rFonts w:hint="eastAsia"/>
            <w:highlight w:val="yellow"/>
          </w:rPr>
          <w:t>}</w:t>
        </w:r>
        <w:r>
          <w:rPr>
            <w:highlight w:val="yellow"/>
          </w:rPr>
          <w:t xml:space="preserve"> </w:t>
        </w:r>
      </w:ins>
    </w:p>
    <w:bookmarkEnd w:id="2391"/>
    <w:p w14:paraId="248CE398" w14:textId="77777777" w:rsidR="00A17960" w:rsidDel="00882404" w:rsidRDefault="00AD66CD">
      <w:pPr>
        <w:rPr>
          <w:ins w:id="2395" w:author="郭 侃亮" w:date="2021-12-01T11:32:00Z"/>
          <w:del w:id="2396" w:author="Windows 用户" w:date="2022-01-12T11:05:00Z"/>
        </w:rPr>
      </w:pPr>
      <w:ins w:id="2397" w:author="郭 侃亮" w:date="2021-12-01T11:30:00Z">
        <w:r>
          <w:rPr>
            <w:rFonts w:hint="eastAsia"/>
          </w:rPr>
          <w:t>电子</w:t>
        </w:r>
      </w:ins>
      <w:ins w:id="2398" w:author="郭 侃亮" w:date="2021-12-01T11:29:00Z">
        <w:del w:id="2399" w:author="郭 侃亮" w:date="2021-12-01T11:30:00Z">
          <w:r>
            <w:rPr>
              <w:rFonts w:hint="eastAsia"/>
            </w:rPr>
            <w:delText>王浩看到了手</w:delText>
          </w:r>
        </w:del>
        <w:r>
          <w:rPr>
            <w:rFonts w:hint="eastAsia"/>
          </w:rPr>
          <w:t>表上</w:t>
        </w:r>
      </w:ins>
      <w:ins w:id="2400" w:author="Windows 用户" w:date="2022-01-12T11:05:00Z">
        <w:r w:rsidR="00882404">
          <w:rPr>
            <w:rFonts w:hint="eastAsia"/>
          </w:rPr>
          <w:t>显示</w:t>
        </w:r>
      </w:ins>
      <w:ins w:id="2401" w:author="郭 侃亮" w:date="2021-12-01T11:29:00Z">
        <w:r>
          <w:rPr>
            <w:rFonts w:hint="eastAsia"/>
          </w:rPr>
          <w:t>的时间</w:t>
        </w:r>
      </w:ins>
      <w:ins w:id="2402" w:author="Windows 用户" w:date="2022-01-12T11:05:00Z">
        <w:r w:rsidR="00882404">
          <w:rPr>
            <w:rFonts w:hint="eastAsia"/>
          </w:rPr>
          <w:t>是</w:t>
        </w:r>
      </w:ins>
      <w:ins w:id="2403" w:author="郭 侃亮" w:date="2021-12-01T11:29:00Z">
        <w:del w:id="2404" w:author="Windows 用户" w:date="2022-01-12T11:05:00Z">
          <w:r w:rsidDel="00882404">
            <w:rPr>
              <w:rFonts w:hint="eastAsia"/>
            </w:rPr>
            <w:delText>显示</w:delText>
          </w:r>
        </w:del>
        <w:bookmarkStart w:id="2405" w:name="_Hlk89779503"/>
        <w:r>
          <w:rPr>
            <w:rFonts w:hint="eastAsia"/>
          </w:rPr>
          <w:t>2012</w:t>
        </w:r>
        <w:r>
          <w:rPr>
            <w:rFonts w:hint="eastAsia"/>
          </w:rPr>
          <w:t>年</w:t>
        </w:r>
      </w:ins>
      <w:ins w:id="2406" w:author="郭 侃亮" w:date="2021-12-01T11:30:00Z">
        <w:r>
          <w:rPr>
            <w:rFonts w:hint="eastAsia"/>
          </w:rPr>
          <w:t>9</w:t>
        </w:r>
        <w:r>
          <w:rPr>
            <w:rFonts w:hint="eastAsia"/>
          </w:rPr>
          <w:t>月</w:t>
        </w:r>
        <w:r>
          <w:rPr>
            <w:rFonts w:hint="eastAsia"/>
          </w:rPr>
          <w:t>1</w:t>
        </w:r>
        <w:r>
          <w:t>6</w:t>
        </w:r>
        <w:r>
          <w:rPr>
            <w:rFonts w:hint="eastAsia"/>
          </w:rPr>
          <w:t>日</w:t>
        </w:r>
      </w:ins>
      <w:bookmarkEnd w:id="2405"/>
      <w:ins w:id="2407" w:author="郭 侃亮" w:date="2021-12-01T11:29:00Z">
        <w:r>
          <w:rPr>
            <w:rFonts w:hint="eastAsia"/>
          </w:rPr>
          <w:t>。</w:t>
        </w:r>
        <w:del w:id="2408" w:author="Windows 用户" w:date="2022-01-12T11:05:00Z">
          <w:r w:rsidDel="00882404">
            <w:rPr>
              <w:rFonts w:hint="eastAsia"/>
            </w:rPr>
            <w:delText>小雨的</w:delText>
          </w:r>
        </w:del>
      </w:ins>
      <w:ins w:id="2409" w:author="郭 侃亮" w:date="2021-12-01T11:30:00Z">
        <w:del w:id="2410" w:author="Windows 用户" w:date="2022-01-12T11:05:00Z">
          <w:r w:rsidDel="00882404">
            <w:rPr>
              <w:rFonts w:hint="eastAsia"/>
            </w:rPr>
            <w:delText>这块</w:delText>
          </w:r>
        </w:del>
      </w:ins>
      <w:ins w:id="2411" w:author="郭 侃亮" w:date="2021-12-01T11:29:00Z">
        <w:del w:id="2412" w:author="Windows 用户" w:date="2022-01-12T11:05:00Z">
          <w:r w:rsidDel="00882404">
            <w:rPr>
              <w:rFonts w:hint="eastAsia"/>
            </w:rPr>
            <w:delText>手表</w:delText>
          </w:r>
        </w:del>
      </w:ins>
      <w:ins w:id="2413" w:author="郭 侃亮" w:date="2021-12-01T11:30:00Z">
        <w:del w:id="2414" w:author="Windows 用户" w:date="2022-01-12T11:05:00Z">
          <w:r w:rsidDel="00882404">
            <w:rPr>
              <w:rFonts w:hint="eastAsia"/>
            </w:rPr>
            <w:delText>不知道为什么</w:delText>
          </w:r>
        </w:del>
      </w:ins>
      <w:ins w:id="2415" w:author="郭 侃亮" w:date="2021-12-01T11:31:00Z">
        <w:del w:id="2416" w:author="Windows 用户" w:date="2022-01-12T11:05:00Z">
          <w:r w:rsidDel="00882404">
            <w:rPr>
              <w:rFonts w:hint="eastAsia"/>
            </w:rPr>
            <w:delText>后来弄坏了，为此她</w:delText>
          </w:r>
        </w:del>
      </w:ins>
      <w:ins w:id="2417" w:author="郭 侃亮" w:date="2021-12-01T11:29:00Z">
        <w:del w:id="2418" w:author="Windows 用户" w:date="2022-01-12T11:05:00Z">
          <w:r w:rsidDel="00882404">
            <w:rPr>
              <w:rFonts w:hint="eastAsia"/>
            </w:rPr>
            <w:delText>还哭了一阵。</w:delText>
          </w:r>
        </w:del>
      </w:ins>
    </w:p>
    <w:p w14:paraId="4C041210" w14:textId="77777777" w:rsidR="00882404" w:rsidRDefault="00882404">
      <w:pPr>
        <w:rPr>
          <w:ins w:id="2419" w:author="Windows 用户" w:date="2022-01-12T11:06:00Z"/>
        </w:rPr>
      </w:pPr>
    </w:p>
    <w:p w14:paraId="5335D377" w14:textId="77777777" w:rsidR="00A17960" w:rsidRDefault="00AD66CD">
      <w:pPr>
        <w:rPr>
          <w:ins w:id="2420" w:author="郭 侃亮" w:date="2021-12-01T11:29:00Z"/>
          <w:color w:val="FF0000"/>
        </w:rPr>
      </w:pPr>
      <w:ins w:id="2421" w:author="郭 侃亮" w:date="2021-12-01T11:32:00Z">
        <w:r>
          <w:rPr>
            <w:rFonts w:hint="eastAsia"/>
          </w:rPr>
          <w:t>对于突然的穿越，</w:t>
        </w:r>
      </w:ins>
      <w:ins w:id="2422" w:author="Windows 用户" w:date="2022-01-12T11:06:00Z">
        <w:r w:rsidR="00882404">
          <w:rPr>
            <w:rFonts w:hint="eastAsia"/>
          </w:rPr>
          <w:t>我</w:t>
        </w:r>
      </w:ins>
      <w:ins w:id="2423" w:author="郭 侃亮" w:date="2021-12-01T11:32:00Z">
        <w:r>
          <w:rPr>
            <w:rFonts w:hint="eastAsia"/>
          </w:rPr>
          <w:t>本应该</w:t>
        </w:r>
      </w:ins>
      <w:ins w:id="2424" w:author="郭 侃亮" w:date="2021-12-01T11:33:00Z">
        <w:r>
          <w:rPr>
            <w:rFonts w:hint="eastAsia"/>
          </w:rPr>
          <w:t>感到迷茫和恐惧。</w:t>
        </w:r>
      </w:ins>
      <w:ins w:id="2425" w:author="Windows 用户" w:date="2022-01-12T11:06:00Z">
        <w:r w:rsidR="00882404">
          <w:rPr>
            <w:rFonts w:hint="eastAsia"/>
          </w:rPr>
          <w:t>但</w:t>
        </w:r>
      </w:ins>
      <w:ins w:id="2426" w:author="郭 侃亮" w:date="2021-12-01T11:33:00Z">
        <w:r>
          <w:rPr>
            <w:rFonts w:hint="eastAsia"/>
          </w:rPr>
          <w:t>不知为何，此时的自己却异常地</w:t>
        </w:r>
      </w:ins>
      <w:ins w:id="2427" w:author="郭 侃亮" w:date="2021-12-01T11:32:00Z">
        <w:r>
          <w:rPr>
            <w:rFonts w:hint="eastAsia"/>
          </w:rPr>
          <w:t>兴奋</w:t>
        </w:r>
      </w:ins>
      <w:ins w:id="2428" w:author="郭 侃亮" w:date="2021-12-01T11:33:00Z">
        <w:r>
          <w:rPr>
            <w:rFonts w:hint="eastAsia"/>
          </w:rPr>
          <w:t>和激动。</w:t>
        </w:r>
      </w:ins>
    </w:p>
    <w:p w14:paraId="52FE6C66" w14:textId="77777777" w:rsidR="00A17960" w:rsidRDefault="00AD66CD">
      <w:pPr>
        <w:rPr>
          <w:ins w:id="2429" w:author="郭 侃亮" w:date="2021-12-01T11:33:00Z"/>
        </w:rPr>
      </w:pPr>
      <w:ins w:id="2430" w:author="郭 侃亮" w:date="2021-12-01T11:33:00Z">
        <w:r>
          <w:rPr>
            <w:rFonts w:hint="eastAsia"/>
            <w:rPrChange w:id="2431" w:author="郭 侃亮" w:date="2021-12-01T11:33:00Z">
              <w:rPr>
                <w:rFonts w:hint="eastAsia"/>
                <w:color w:val="FF0000"/>
              </w:rPr>
            </w:rPrChange>
          </w:rPr>
          <w:t>十年前的自己</w:t>
        </w:r>
        <w:r>
          <w:rPr>
            <w:rFonts w:hint="eastAsia"/>
          </w:rPr>
          <w:t>，</w:t>
        </w:r>
      </w:ins>
      <w:ins w:id="2432" w:author="郭 侃亮" w:date="2021-12-01T11:34:00Z">
        <w:r>
          <w:rPr>
            <w:rFonts w:hint="eastAsia"/>
          </w:rPr>
          <w:t>在这个熟悉的校园里留下了太多的遗憾和留恋。难道是上天</w:t>
        </w:r>
        <w:del w:id="2433" w:author="Windows 用户" w:date="2022-01-12T11:06:00Z">
          <w:r w:rsidDel="00882404">
            <w:rPr>
              <w:rFonts w:hint="eastAsia"/>
            </w:rPr>
            <w:delText>再</w:delText>
          </w:r>
        </w:del>
        <w:r>
          <w:rPr>
            <w:rFonts w:hint="eastAsia"/>
          </w:rPr>
          <w:t>给</w:t>
        </w:r>
      </w:ins>
      <w:ins w:id="2434" w:author="Windows 用户" w:date="2022-01-12T11:06:00Z">
        <w:r w:rsidR="00882404">
          <w:rPr>
            <w:rFonts w:hint="eastAsia"/>
          </w:rPr>
          <w:t>了</w:t>
        </w:r>
      </w:ins>
      <w:ins w:id="2435" w:author="郭 侃亮" w:date="2021-12-01T11:34:00Z">
        <w:r>
          <w:rPr>
            <w:rFonts w:hint="eastAsia"/>
          </w:rPr>
          <w:t>我一次重来</w:t>
        </w:r>
      </w:ins>
      <w:ins w:id="2436" w:author="郭 侃亮" w:date="2021-12-03T20:41:00Z">
        <w:r>
          <w:rPr>
            <w:rFonts w:hint="eastAsia"/>
          </w:rPr>
          <w:t>的</w:t>
        </w:r>
      </w:ins>
      <w:ins w:id="2437" w:author="郭 侃亮" w:date="2021-12-01T11:34:00Z">
        <w:r>
          <w:rPr>
            <w:rFonts w:hint="eastAsia"/>
          </w:rPr>
          <w:t>机会吗……</w:t>
        </w:r>
      </w:ins>
    </w:p>
    <w:p w14:paraId="1AE2E762" w14:textId="34FED9EB" w:rsidR="000F779A" w:rsidRDefault="000F779A" w:rsidP="000F779A">
      <w:pPr>
        <w:rPr>
          <w:ins w:id="2438" w:author="郭 侃亮" w:date="2022-01-21T13:08:00Z"/>
        </w:rPr>
      </w:pPr>
      <w:ins w:id="2439" w:author="郭 侃亮" w:date="2022-01-21T13:0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11</w:t>
        </w:r>
      </w:ins>
      <w:ins w:id="2440" w:author="郭 侃亮" w:date="2022-01-21T15:25:00Z">
        <w:r w:rsidR="0089515B">
          <w:rPr>
            <w:highlight w:val="yellow"/>
          </w:rPr>
          <w:t>jy</w:t>
        </w:r>
      </w:ins>
      <w:ins w:id="2441" w:author="郭 侃亮" w:date="2022-01-21T13:08:00Z">
        <w:r>
          <w:rPr>
            <w:rFonts w:hint="eastAsia"/>
            <w:highlight w:val="yellow"/>
          </w:rPr>
          <w:t>}</w:t>
        </w:r>
      </w:ins>
    </w:p>
    <w:p w14:paraId="05915BAD" w14:textId="77777777" w:rsidR="00A17960" w:rsidRPr="00A17960" w:rsidRDefault="00A17960">
      <w:pPr>
        <w:rPr>
          <w:del w:id="2442" w:author="郭 侃亮" w:date="2021-12-01T11:35:00Z"/>
          <w:rPrChange w:id="2443" w:author="郭 侃亮" w:date="2021-12-01T11:33:00Z">
            <w:rPr>
              <w:del w:id="2444" w:author="郭 侃亮" w:date="2021-12-01T11:35:00Z"/>
              <w:color w:val="FF0000"/>
            </w:rPr>
          </w:rPrChange>
        </w:rPr>
      </w:pPr>
    </w:p>
    <w:p w14:paraId="3476AE6D" w14:textId="77777777" w:rsidR="00A17960" w:rsidRDefault="00AD66CD">
      <w:pPr>
        <w:rPr>
          <w:del w:id="2445" w:author="郭 侃亮" w:date="2021-12-01T11:35:00Z"/>
          <w:color w:val="5B9BD5" w:themeColor="accent1"/>
        </w:rPr>
      </w:pPr>
      <w:del w:id="2446" w:author="郭 侃亮" w:date="2021-12-01T11:35:00Z">
        <w:r>
          <w:rPr>
            <w:color w:val="5B9BD5" w:themeColor="accent1"/>
          </w:rPr>
          <w:delText>我：</w:delText>
        </w:r>
        <w:r>
          <w:rPr>
            <w:color w:val="5B9BD5" w:themeColor="accent1"/>
          </w:rPr>
          <w:delText>"</w:delText>
        </w:r>
        <w:r>
          <w:rPr>
            <w:color w:val="5B9BD5" w:themeColor="accent1"/>
          </w:rPr>
          <w:delText>真的是</w:delText>
        </w:r>
        <w:r>
          <w:rPr>
            <w:rFonts w:hint="eastAsia"/>
          </w:rPr>
          <w:delText>……</w:delText>
        </w:r>
        <w:r>
          <w:rPr>
            <w:rFonts w:hint="eastAsia"/>
            <w:color w:val="5B9BD5" w:themeColor="accent1"/>
          </w:rPr>
          <w:delText>2012</w:delText>
        </w:r>
        <w:r>
          <w:rPr>
            <w:rFonts w:hint="eastAsia"/>
            <w:color w:val="5B9BD5" w:themeColor="accent1"/>
          </w:rPr>
          <w:delText>吗？</w:delText>
        </w:r>
        <w:r>
          <w:rPr>
            <w:color w:val="5B9BD5" w:themeColor="accent1"/>
          </w:rPr>
          <w:delText>"</w:delText>
        </w:r>
      </w:del>
    </w:p>
    <w:p w14:paraId="480E5660" w14:textId="77777777" w:rsidR="00A17960" w:rsidRDefault="00AD66CD">
      <w:pPr>
        <w:rPr>
          <w:del w:id="2447" w:author="郭 侃亮" w:date="2021-12-01T11:35:00Z"/>
          <w:color w:val="FF0000"/>
        </w:rPr>
      </w:pPr>
      <w:del w:id="2448" w:author="郭 侃亮" w:date="2021-12-01T11:35:00Z">
        <w:r>
          <w:rPr>
            <w:color w:val="FF0000"/>
          </w:rPr>
          <w:delText>周小雨：</w:delText>
        </w:r>
        <w:r>
          <w:rPr>
            <w:color w:val="FF0000"/>
          </w:rPr>
          <w:delText>"</w:delText>
        </w:r>
        <w:r>
          <w:rPr>
            <w:color w:val="FF0000"/>
          </w:rPr>
          <w:delText>哈哈</w:delText>
        </w:r>
        <w:r>
          <w:rPr>
            <w:rFonts w:hint="eastAsia"/>
            <w:color w:val="FF0000"/>
          </w:rPr>
          <w:delText>，</w:delText>
        </w:r>
        <w:r>
          <w:rPr>
            <w:rFonts w:hint="eastAsia"/>
            <w:color w:val="FF0000"/>
          </w:rPr>
          <w:delText>2012</w:delText>
        </w:r>
        <w:r>
          <w:rPr>
            <w:rFonts w:hint="eastAsia"/>
            <w:color w:val="FF0000"/>
          </w:rPr>
          <w:delText>都过去大半了，你还怕啥呀，虽然还没过完，但我保证你到</w:delText>
        </w:r>
        <w:r>
          <w:rPr>
            <w:rFonts w:hint="eastAsia"/>
            <w:color w:val="FF0000"/>
          </w:rPr>
          <w:delText>2014</w:delText>
        </w:r>
        <w:r>
          <w:rPr>
            <w:rFonts w:hint="eastAsia"/>
            <w:color w:val="FF0000"/>
          </w:rPr>
          <w:delText>年会正常参加高考上大学，逃也逃不掉。</w:delText>
        </w:r>
        <w:r>
          <w:rPr>
            <w:color w:val="FF0000"/>
          </w:rPr>
          <w:delText>"</w:delText>
        </w:r>
      </w:del>
    </w:p>
    <w:p w14:paraId="6914855A" w14:textId="77777777" w:rsidR="00A17960" w:rsidRDefault="00AD66CD">
      <w:pPr>
        <w:rPr>
          <w:del w:id="2449" w:author="郭 侃亮" w:date="2021-12-01T11:35:00Z"/>
        </w:rPr>
      </w:pPr>
      <w:del w:id="2450" w:author="郭 侃亮" w:date="2021-12-01T11:29:00Z">
        <w:r>
          <w:rPr>
            <w:rFonts w:hint="eastAsia"/>
          </w:rPr>
          <w:delText>说完，小雨拿出了手表看了一下时间。</w:delText>
        </w:r>
      </w:del>
    </w:p>
    <w:p w14:paraId="534CBDCA" w14:textId="77777777" w:rsidR="00A17960" w:rsidRDefault="00AD66CD">
      <w:pPr>
        <w:rPr>
          <w:del w:id="2451" w:author="郭 侃亮" w:date="2021-12-01T11:33:00Z"/>
        </w:rPr>
      </w:pPr>
      <w:del w:id="2452" w:author="郭 侃亮" w:date="2021-12-01T11:33:00Z">
        <w:r>
          <w:delText>#</w:delText>
        </w:r>
        <w:r>
          <w:rPr>
            <w:rFonts w:hint="eastAsia"/>
            <w:highlight w:val="yellow"/>
          </w:rPr>
          <w:delText>{</w:delText>
        </w:r>
        <w:r>
          <w:rPr>
            <w:rFonts w:hint="eastAsia"/>
            <w:highlight w:val="yellow"/>
          </w:rPr>
          <w:delText>显示</w:delText>
        </w:r>
        <w:r>
          <w:rPr>
            <w:rFonts w:hint="eastAsia"/>
            <w:highlight w:val="yellow"/>
          </w:rPr>
          <w:delText xml:space="preserve"> </w:delText>
        </w:r>
        <w:r>
          <w:rPr>
            <w:rFonts w:hint="eastAsia"/>
            <w:highlight w:val="yellow"/>
          </w:rPr>
          <w:delText>手表</w:delText>
        </w:r>
        <w:r>
          <w:rPr>
            <w:rFonts w:hint="eastAsia"/>
            <w:highlight w:val="yellow"/>
          </w:rPr>
          <w:delText xml:space="preserve"> </w:delText>
        </w:r>
        <w:r>
          <w:rPr>
            <w:rFonts w:hint="eastAsia"/>
            <w:highlight w:val="yellow"/>
          </w:rPr>
          <w:delText>图片</w:delText>
        </w:r>
        <w:r>
          <w:rPr>
            <w:rFonts w:hint="eastAsia"/>
            <w:highlight w:val="yellow"/>
          </w:rPr>
          <w:delText>}</w:delText>
        </w:r>
        <w:r>
          <w:rPr>
            <w:highlight w:val="yellow"/>
          </w:rPr>
          <w:delText xml:space="preserve"> </w:delText>
        </w:r>
      </w:del>
    </w:p>
    <w:p w14:paraId="4219BE08" w14:textId="77777777" w:rsidR="00A17960" w:rsidRDefault="00AD66CD">
      <w:pPr>
        <w:rPr>
          <w:del w:id="2453" w:author="郭 侃亮" w:date="2021-12-01T11:35:00Z"/>
        </w:rPr>
      </w:pPr>
      <w:del w:id="2454" w:author="郭 侃亮" w:date="2021-12-01T11:29:00Z">
        <w:r>
          <w:rPr>
            <w:rFonts w:hint="eastAsia"/>
          </w:rPr>
          <w:delText>王浩看到了手表上的时间显示</w:delText>
        </w:r>
        <w:r>
          <w:rPr>
            <w:rFonts w:hint="eastAsia"/>
          </w:rPr>
          <w:delText>2012</w:delText>
        </w:r>
        <w:r>
          <w:rPr>
            <w:rFonts w:hint="eastAsia"/>
          </w:rPr>
          <w:delText>年早上</w:delText>
        </w:r>
        <w:r>
          <w:rPr>
            <w:rFonts w:hint="eastAsia"/>
          </w:rPr>
          <w:delText>7</w:delText>
        </w:r>
        <w:r>
          <w:rPr>
            <w:rFonts w:hint="eastAsia"/>
          </w:rPr>
          <w:delText>点。突然想到，小雨的手表在高二的运动会上丢了，后来再也找不到。因为是一块有纪念意义的表还为此哭了一阵呢。</w:delText>
        </w:r>
      </w:del>
      <w:del w:id="2455" w:author="郭 侃亮" w:date="2021-12-01T11:35:00Z">
        <w:r>
          <w:rPr>
            <w:rFonts w:hint="eastAsia"/>
          </w:rPr>
          <w:delText>此刻，王浩终于相信自己回到了十年前的校园了。</w:delText>
        </w:r>
      </w:del>
    </w:p>
    <w:p w14:paraId="709C15F7" w14:textId="77777777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哎呀，田老师让我去</w:t>
      </w:r>
      <w:del w:id="2456" w:author="郭 侃亮" w:date="2021-12-01T11:35:00Z">
        <w:r>
          <w:rPr>
            <w:rFonts w:hint="eastAsia"/>
            <w:color w:val="FF0000"/>
          </w:rPr>
          <w:delText>给</w:delText>
        </w:r>
      </w:del>
      <w:ins w:id="2457" w:author="郭 侃亮" w:date="2021-12-01T11:35:00Z">
        <w:r>
          <w:rPr>
            <w:rFonts w:hint="eastAsia"/>
            <w:color w:val="FF0000"/>
          </w:rPr>
          <w:t>接</w:t>
        </w:r>
      </w:ins>
      <w:r>
        <w:rPr>
          <w:rFonts w:hint="eastAsia"/>
          <w:color w:val="FF0000"/>
        </w:rPr>
        <w:t>新来的留学生</w:t>
      </w:r>
      <w:del w:id="2458" w:author="郭 侃亮" w:date="2021-12-01T11:35:00Z">
        <w:r>
          <w:rPr>
            <w:rFonts w:hint="eastAsia"/>
            <w:color w:val="FF0000"/>
          </w:rPr>
          <w:delText>拿下资料</w:delText>
        </w:r>
      </w:del>
      <w:r>
        <w:rPr>
          <w:rFonts w:hint="eastAsia"/>
          <w:color w:val="FF0000"/>
        </w:rPr>
        <w:t>，我差点忘了。</w:t>
      </w:r>
      <w:r>
        <w:rPr>
          <w:color w:val="FF0000"/>
        </w:rPr>
        <w:t>"</w:t>
      </w:r>
    </w:p>
    <w:p w14:paraId="1E916058" w14:textId="1E97F7AE" w:rsidR="00E701F5" w:rsidRDefault="00E701F5" w:rsidP="00E701F5">
      <w:pPr>
        <w:rPr>
          <w:ins w:id="2459" w:author="郭 侃亮" w:date="2022-01-20T17:29:00Z"/>
        </w:rPr>
      </w:pPr>
      <w:ins w:id="2460" w:author="郭 侃亮" w:date="2022-01-20T17:2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12</w:t>
        </w:r>
      </w:ins>
      <w:ins w:id="2461" w:author="郭 侃亮" w:date="2022-01-21T14:53:00Z">
        <w:r w:rsidR="000F2B9E">
          <w:rPr>
            <w:highlight w:val="yellow"/>
          </w:rPr>
          <w:t>jy</w:t>
        </w:r>
      </w:ins>
      <w:ins w:id="2462" w:author="郭 侃亮" w:date="2022-01-20T17:29:00Z">
        <w:r>
          <w:rPr>
            <w:rFonts w:hint="eastAsia"/>
            <w:highlight w:val="yellow"/>
          </w:rPr>
          <w:t>}</w:t>
        </w:r>
      </w:ins>
    </w:p>
    <w:p w14:paraId="2F039580" w14:textId="77777777" w:rsidR="00A17960" w:rsidRDefault="00AD66CD">
      <w:pPr>
        <w:rPr>
          <w:ins w:id="2463" w:author="郭 侃亮" w:date="2021-12-01T11:35:00Z"/>
          <w:color w:val="5B9BD5" w:themeColor="accent1"/>
        </w:rPr>
      </w:pPr>
      <w:r>
        <w:rPr>
          <w:color w:val="5B9BD5" w:themeColor="accent1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留学生？</w:t>
      </w:r>
      <w:del w:id="2464" w:author="Windows 用户" w:date="2022-01-12T11:08:00Z">
        <w:r w:rsidDel="00944258">
          <w:rPr>
            <w:color w:val="5B9BD5" w:themeColor="accent1"/>
          </w:rPr>
          <w:delText>对了，</w:delText>
        </w:r>
      </w:del>
      <w:r>
        <w:rPr>
          <w:color w:val="5B9BD5" w:themeColor="accent1"/>
        </w:rPr>
        <w:t>智子？</w:t>
      </w:r>
      <w:r>
        <w:rPr>
          <w:color w:val="5B9BD5" w:themeColor="accent1"/>
        </w:rPr>
        <w:t>"</w:t>
      </w:r>
    </w:p>
    <w:p w14:paraId="73C48010" w14:textId="1556E78F" w:rsidR="000F779A" w:rsidRDefault="000F779A" w:rsidP="000F779A">
      <w:pPr>
        <w:rPr>
          <w:ins w:id="2465" w:author="郭 侃亮" w:date="2022-01-21T13:08:00Z"/>
        </w:rPr>
      </w:pPr>
      <w:ins w:id="2466" w:author="郭 侃亮" w:date="2022-01-21T13:0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11</w:t>
        </w:r>
      </w:ins>
      <w:ins w:id="2467" w:author="郭 侃亮" w:date="2022-01-21T15:25:00Z">
        <w:r w:rsidR="0089515B">
          <w:rPr>
            <w:highlight w:val="yellow"/>
          </w:rPr>
          <w:t>bx</w:t>
        </w:r>
      </w:ins>
      <w:ins w:id="2468" w:author="郭 侃亮" w:date="2022-01-21T13:08:00Z">
        <w:r>
          <w:rPr>
            <w:rFonts w:hint="eastAsia"/>
            <w:highlight w:val="yellow"/>
          </w:rPr>
          <w:t>}</w:t>
        </w:r>
      </w:ins>
    </w:p>
    <w:p w14:paraId="378B1137" w14:textId="77777777" w:rsidR="00A17960" w:rsidRPr="00A17960" w:rsidRDefault="00A17960">
      <w:pPr>
        <w:rPr>
          <w:del w:id="2469" w:author="郭 侃亮" w:date="2021-12-01T11:38:00Z"/>
          <w:rPrChange w:id="2470" w:author="郭 侃亮" w:date="2021-12-01T11:35:00Z">
            <w:rPr>
              <w:del w:id="2471" w:author="郭 侃亮" w:date="2021-12-01T11:38:00Z"/>
              <w:color w:val="5B9BD5" w:themeColor="accent1"/>
            </w:rPr>
          </w:rPrChange>
        </w:rPr>
      </w:pPr>
    </w:p>
    <w:p w14:paraId="6D2029EB" w14:textId="77777777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智子</w:t>
      </w:r>
      <w:del w:id="2472" w:author="郭 侃亮" w:date="2021-12-01T11:38:00Z">
        <w:r>
          <w:rPr>
            <w:rFonts w:hint="eastAsia"/>
            <w:color w:val="FF0000"/>
          </w:rPr>
          <w:delText>，</w:delText>
        </w:r>
      </w:del>
      <w:ins w:id="2473" w:author="郭 侃亮" w:date="2021-12-01T11:38:00Z">
        <w:r>
          <w:rPr>
            <w:rFonts w:hint="eastAsia"/>
            <w:color w:val="FF0000"/>
          </w:rPr>
          <w:t>？</w:t>
        </w:r>
      </w:ins>
      <w:ins w:id="2474" w:author="Windows 用户" w:date="2022-01-12T11:08:00Z">
        <w:r w:rsidR="00944258">
          <w:rPr>
            <w:rFonts w:hint="eastAsia"/>
            <w:color w:val="FF0000"/>
          </w:rPr>
          <w:t>你</w:t>
        </w:r>
      </w:ins>
      <w:r>
        <w:rPr>
          <w:rFonts w:hint="eastAsia"/>
          <w:color w:val="FF0000"/>
        </w:rPr>
        <w:t>居然</w:t>
      </w:r>
      <w:ins w:id="2475" w:author="郭 侃亮" w:date="2021-12-01T11:38:00Z">
        <w:del w:id="2476" w:author="Windows 用户" w:date="2022-01-12T11:08:00Z">
          <w:r w:rsidDel="00944258">
            <w:rPr>
              <w:rFonts w:hint="eastAsia"/>
              <w:color w:val="FF0000"/>
            </w:rPr>
            <w:delText>你</w:delText>
          </w:r>
        </w:del>
        <w:r>
          <w:rPr>
            <w:rFonts w:hint="eastAsia"/>
            <w:color w:val="FF0000"/>
          </w:rPr>
          <w:t>已经</w:t>
        </w:r>
      </w:ins>
      <w:del w:id="2477" w:author="郭 侃亮" w:date="2021-12-01T11:38:00Z">
        <w:r>
          <w:rPr>
            <w:rFonts w:hint="eastAsia"/>
            <w:color w:val="FF0000"/>
          </w:rPr>
          <w:delText>先</w:delText>
        </w:r>
      </w:del>
      <w:r>
        <w:rPr>
          <w:rFonts w:hint="eastAsia"/>
          <w:color w:val="FF0000"/>
        </w:rPr>
        <w:t>打听到</w:t>
      </w:r>
      <w:del w:id="2478" w:author="Windows 用户" w:date="2022-01-12T11:08:00Z">
        <w:r w:rsidDel="00944258">
          <w:rPr>
            <w:rFonts w:hint="eastAsia"/>
            <w:color w:val="FF0000"/>
          </w:rPr>
          <w:delText>了</w:delText>
        </w:r>
      </w:del>
      <w:r>
        <w:rPr>
          <w:rFonts w:hint="eastAsia"/>
          <w:color w:val="FF0000"/>
        </w:rPr>
        <w:t>人家</w:t>
      </w:r>
      <w:ins w:id="2479" w:author="郭 侃亮" w:date="2021-12-01T11:38:00Z">
        <w:r>
          <w:rPr>
            <w:rFonts w:hint="eastAsia"/>
            <w:color w:val="FF0000"/>
          </w:rPr>
          <w:t>小姑娘</w:t>
        </w:r>
      </w:ins>
      <w:del w:id="2480" w:author="郭 侃亮" w:date="2021-12-01T11:38:00Z">
        <w:r>
          <w:rPr>
            <w:rFonts w:hint="eastAsia"/>
            <w:color w:val="FF0000"/>
          </w:rPr>
          <w:delText>日本妹</w:delText>
        </w:r>
      </w:del>
      <w:r>
        <w:rPr>
          <w:rFonts w:hint="eastAsia"/>
          <w:color w:val="FF0000"/>
        </w:rPr>
        <w:t>的名字啦？可以啊王浩。</w:t>
      </w:r>
      <w:r>
        <w:rPr>
          <w:color w:val="FF0000"/>
        </w:rPr>
        <w:t>"</w:t>
      </w:r>
    </w:p>
    <w:p w14:paraId="05F50C65" w14:textId="77777777" w:rsidR="00A17960" w:rsidRDefault="00AD66CD">
      <w:pPr>
        <w:rPr>
          <w:ins w:id="2481" w:author="郭 侃亮" w:date="2021-12-01T11:39:00Z"/>
        </w:rPr>
      </w:pPr>
      <w:ins w:id="2482" w:author="郭 侃亮" w:date="2021-12-01T11:39:00Z">
        <w:del w:id="2483" w:author="Windows 用户" w:date="2022-01-12T11:09:00Z">
          <w:r w:rsidDel="00944258">
            <w:rPr>
              <w:rFonts w:hint="eastAsia"/>
            </w:rPr>
            <w:delText>此</w:delText>
          </w:r>
        </w:del>
      </w:ins>
      <w:ins w:id="2484" w:author="Windows 用户" w:date="2022-01-12T11:09:00Z">
        <w:r w:rsidR="00944258">
          <w:rPr>
            <w:rFonts w:hint="eastAsia"/>
          </w:rPr>
          <w:t>这</w:t>
        </w:r>
      </w:ins>
      <w:ins w:id="2485" w:author="郭 侃亮" w:date="2021-12-01T11:39:00Z">
        <w:r>
          <w:rPr>
            <w:rFonts w:hint="eastAsia"/>
          </w:rPr>
          <w:t>时，</w:t>
        </w:r>
        <w:del w:id="2486" w:author="Windows 用户" w:date="2022-01-12T11:08:00Z">
          <w:r w:rsidDel="00944258">
            <w:rPr>
              <w:rFonts w:hint="eastAsia"/>
            </w:rPr>
            <w:delText>站在在走廊上</w:delText>
          </w:r>
        </w:del>
        <w:r>
          <w:rPr>
            <w:rFonts w:hint="eastAsia"/>
          </w:rPr>
          <w:t>高桥智子</w:t>
        </w:r>
        <w:del w:id="2487" w:author="Windows 用户" w:date="2022-01-12T11:08:00Z">
          <w:r w:rsidDel="00944258">
            <w:rPr>
              <w:rFonts w:hint="eastAsia"/>
            </w:rPr>
            <w:delText>慢慢地</w:delText>
          </w:r>
        </w:del>
      </w:ins>
      <w:ins w:id="2488" w:author="Windows 用户" w:date="2022-01-12T11:08:00Z">
        <w:r w:rsidR="00944258">
          <w:rPr>
            <w:rFonts w:hint="eastAsia"/>
          </w:rPr>
          <w:t>从走廊上</w:t>
        </w:r>
      </w:ins>
      <w:ins w:id="2489" w:author="郭 侃亮" w:date="2021-12-01T11:39:00Z">
        <w:r>
          <w:rPr>
            <w:rFonts w:hint="eastAsia"/>
          </w:rPr>
          <w:t>走</w:t>
        </w:r>
      </w:ins>
      <w:ins w:id="2490" w:author="Windows 用户" w:date="2022-01-12T11:09:00Z">
        <w:r w:rsidR="00944258">
          <w:rPr>
            <w:rFonts w:hint="eastAsia"/>
          </w:rPr>
          <w:t>了过</w:t>
        </w:r>
      </w:ins>
      <w:ins w:id="2491" w:author="郭 侃亮" w:date="2021-12-01T11:39:00Z">
        <w:r>
          <w:rPr>
            <w:rFonts w:hint="eastAsia"/>
          </w:rPr>
          <w:t>来，试探性地</w:t>
        </w:r>
      </w:ins>
      <w:ins w:id="2492" w:author="郭 侃亮" w:date="2021-12-01T11:40:00Z">
        <w:r>
          <w:rPr>
            <w:rFonts w:hint="eastAsia"/>
          </w:rPr>
          <w:t>向我们</w:t>
        </w:r>
      </w:ins>
      <w:ins w:id="2493" w:author="郭 侃亮" w:date="2021-12-03T20:41:00Z">
        <w:r>
          <w:rPr>
            <w:rFonts w:hint="eastAsia"/>
          </w:rPr>
          <w:t>打</w:t>
        </w:r>
      </w:ins>
      <w:ins w:id="2494" w:author="郭 侃亮" w:date="2021-12-01T11:39:00Z">
        <w:r>
          <w:rPr>
            <w:rFonts w:hint="eastAsia"/>
          </w:rPr>
          <w:t>招呼。</w:t>
        </w:r>
      </w:ins>
    </w:p>
    <w:p w14:paraId="3ECCFC1F" w14:textId="5906056D" w:rsidR="008A091B" w:rsidRDefault="008A091B" w:rsidP="008A091B">
      <w:pPr>
        <w:rPr>
          <w:ins w:id="2495" w:author="郭 侃亮" w:date="2022-01-21T14:22:00Z"/>
          <w:lang w:eastAsia="ja-JP"/>
        </w:rPr>
      </w:pPr>
      <w:ins w:id="2496" w:author="郭 侃亮" w:date="2022-01-21T14:22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highlight w:val="yellow"/>
            <w:lang w:eastAsia="ja-JP"/>
          </w:rPr>
          <w:t>ZZ12</w:t>
        </w:r>
      </w:ins>
      <w:ins w:id="2497" w:author="郭 侃亮" w:date="2022-01-21T15:14:00Z">
        <w:r w:rsidR="00A263AD">
          <w:rPr>
            <w:highlight w:val="yellow"/>
            <w:lang w:eastAsia="ja-JP"/>
          </w:rPr>
          <w:t>gx</w:t>
        </w:r>
      </w:ins>
      <w:ins w:id="2498" w:author="郭 侃亮" w:date="2022-01-21T14:22:00Z">
        <w:r>
          <w:rPr>
            <w:rFonts w:hint="eastAsia"/>
            <w:highlight w:val="yellow"/>
            <w:lang w:eastAsia="ja-JP"/>
          </w:rPr>
          <w:t>}</w:t>
        </w:r>
      </w:ins>
    </w:p>
    <w:p w14:paraId="24E92116" w14:textId="77777777" w:rsidR="00A17960" w:rsidRDefault="00AD66CD">
      <w:pPr>
        <w:tabs>
          <w:tab w:val="left" w:pos="4796"/>
        </w:tabs>
        <w:rPr>
          <w:ins w:id="2499" w:author="郭 侃亮" w:date="2021-12-01T11:40:00Z"/>
          <w:lang w:eastAsia="ja-JP"/>
        </w:rPr>
      </w:pPr>
      <w:ins w:id="2500" w:author="郭 侃亮" w:date="2021-12-01T11:40:00Z">
        <w:r>
          <w:rPr>
            <w:rFonts w:ascii="宋体" w:eastAsia="宋体" w:hAnsi="宋体" w:hint="eastAsia"/>
            <w:lang w:eastAsia="ja-JP"/>
          </w:rPr>
          <w:t>智子：</w:t>
        </w:r>
        <w:r>
          <w:rPr>
            <w:color w:val="5B9BD5" w:themeColor="accent1"/>
            <w:lang w:eastAsia="ja-JP"/>
          </w:rPr>
          <w:t>"</w:t>
        </w:r>
        <w:r>
          <w:rPr>
            <w:rFonts w:ascii="MS Mincho" w:eastAsia="MS Mincho" w:hAnsi="MS Mincho" w:hint="eastAsia"/>
            <w:color w:val="5B9BD5" w:themeColor="accent1"/>
            <w:lang w:eastAsia="ja-JP"/>
          </w:rPr>
          <w:t>あの、</w:t>
        </w:r>
      </w:ins>
      <w:ins w:id="2501" w:author="郭 侃亮" w:date="2021-12-13T14:06:00Z">
        <w:r>
          <w:rPr>
            <w:rFonts w:ascii="MS Mincho" w:eastAsia="MS Mincho" w:hAnsi="MS Mincho" w:hint="eastAsia"/>
            <w:color w:val="5B9BD5" w:themeColor="accent1"/>
            <w:lang w:eastAsia="ja-JP"/>
          </w:rPr>
          <w:t>すみません。</w:t>
        </w:r>
      </w:ins>
      <w:ins w:id="2502" w:author="郭 侃亮" w:date="2021-12-01T11:40:00Z">
        <w:r>
          <w:rPr>
            <w:rFonts w:ascii="MS Mincho" w:eastAsia="MS Mincho" w:hAnsi="MS Mincho" w:hint="eastAsia"/>
            <w:color w:val="5B9BD5" w:themeColor="accent1"/>
            <w:lang w:eastAsia="ja-JP"/>
          </w:rPr>
          <w:t>ここは高</w:t>
        </w:r>
      </w:ins>
      <w:ins w:id="2503" w:author="郭 侃亮" w:date="2021-12-01T11:41:00Z">
        <w:r>
          <w:rPr>
            <w:rFonts w:ascii="MS Mincho" w:eastAsia="MS Mincho" w:hAnsi="MS Mincho" w:hint="eastAsia"/>
            <w:color w:val="5B9BD5" w:themeColor="accent1"/>
            <w:lang w:eastAsia="ja-JP"/>
          </w:rPr>
          <w:t>一5組ですか</w:t>
        </w:r>
      </w:ins>
      <w:ins w:id="2504" w:author="郭 侃亮" w:date="2021-12-01T11:40:00Z">
        <w:r>
          <w:rPr>
            <w:rFonts w:eastAsia="MS Mincho" w:hint="eastAsia"/>
            <w:color w:val="5B9BD5" w:themeColor="accent1"/>
            <w:lang w:eastAsia="ja-JP"/>
          </w:rPr>
          <w:t>？</w:t>
        </w:r>
        <w:r>
          <w:rPr>
            <w:rFonts w:hint="eastAsia"/>
            <w:color w:val="5B9BD5" w:themeColor="accent1"/>
            <w:lang w:eastAsia="ja-JP"/>
          </w:rPr>
          <w:t>（</w:t>
        </w:r>
      </w:ins>
      <w:ins w:id="2505" w:author="郭 侃亮" w:date="2021-12-01T11:41:00Z">
        <w:r>
          <w:rPr>
            <w:rFonts w:hint="eastAsia"/>
            <w:color w:val="5B9BD5" w:themeColor="accent1"/>
            <w:lang w:eastAsia="ja-JP"/>
          </w:rPr>
          <w:t>请问</w:t>
        </w:r>
        <w:del w:id="2506" w:author="Windows 用户" w:date="2022-01-12T11:09:00Z">
          <w:r w:rsidDel="00944258">
            <w:rPr>
              <w:rFonts w:hint="eastAsia"/>
              <w:color w:val="5B9BD5" w:themeColor="accent1"/>
              <w:lang w:eastAsia="ja-JP"/>
            </w:rPr>
            <w:delText>，</w:delText>
          </w:r>
        </w:del>
        <w:r>
          <w:rPr>
            <w:rFonts w:hint="eastAsia"/>
            <w:color w:val="5B9BD5" w:themeColor="accent1"/>
            <w:lang w:eastAsia="ja-JP"/>
          </w:rPr>
          <w:t>这里是高一五班吗？</w:t>
        </w:r>
      </w:ins>
      <w:ins w:id="2507" w:author="郭 侃亮" w:date="2021-12-01T11:40:00Z">
        <w:r>
          <w:rPr>
            <w:rFonts w:hint="eastAsia"/>
            <w:color w:val="5B9BD5" w:themeColor="accent1"/>
            <w:lang w:eastAsia="ja-JP"/>
          </w:rPr>
          <w:t>）</w:t>
        </w:r>
        <w:r>
          <w:rPr>
            <w:color w:val="5B9BD5" w:themeColor="accent1"/>
            <w:lang w:eastAsia="ja-JP"/>
          </w:rPr>
          <w:t>"</w:t>
        </w:r>
      </w:ins>
    </w:p>
    <w:p w14:paraId="40619496" w14:textId="4D990E8A" w:rsidR="000F779A" w:rsidRDefault="000F779A" w:rsidP="000F779A">
      <w:pPr>
        <w:rPr>
          <w:ins w:id="2508" w:author="郭 侃亮" w:date="2022-01-21T13:09:00Z"/>
        </w:rPr>
      </w:pPr>
      <w:ins w:id="2509" w:author="郭 侃亮" w:date="2022-01-21T13:0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13</w:t>
        </w:r>
      </w:ins>
      <w:ins w:id="2510" w:author="郭 侃亮" w:date="2022-01-21T15:25:00Z">
        <w:r w:rsidR="0089515B">
          <w:rPr>
            <w:highlight w:val="yellow"/>
          </w:rPr>
          <w:t>jy</w:t>
        </w:r>
      </w:ins>
      <w:ins w:id="2511" w:author="郭 侃亮" w:date="2022-01-21T13:09:00Z">
        <w:r>
          <w:rPr>
            <w:rFonts w:hint="eastAsia"/>
            <w:highlight w:val="yellow"/>
          </w:rPr>
          <w:t>}</w:t>
        </w:r>
      </w:ins>
    </w:p>
    <w:p w14:paraId="1EA70AC8" w14:textId="77777777" w:rsidR="00A17960" w:rsidRDefault="00AD66CD">
      <w:pPr>
        <w:rPr>
          <w:ins w:id="2512" w:author="郭 侃亮" w:date="2021-12-01T11:38:00Z"/>
          <w:color w:val="FF0000"/>
        </w:rPr>
      </w:pPr>
      <w:ins w:id="2513" w:author="郭 侃亮" w:date="2021-12-01T11:41:00Z">
        <w:r>
          <w:rPr>
            <w:rFonts w:hint="eastAsia"/>
            <w:color w:val="FF0000"/>
          </w:rPr>
          <w:t>周小雨：</w:t>
        </w:r>
        <w:r>
          <w:rPr>
            <w:color w:val="FF0000"/>
          </w:rPr>
          <w:t>"</w:t>
        </w:r>
        <w:r>
          <w:rPr>
            <w:rFonts w:hint="eastAsia"/>
            <w:color w:val="FF0000"/>
          </w:rPr>
          <w:t>啊，你好。我是周小雨，我</w:t>
        </w:r>
      </w:ins>
      <w:ins w:id="2514" w:author="郭 侃亮" w:date="2021-12-01T11:42:00Z">
        <w:r>
          <w:rPr>
            <w:rFonts w:hint="eastAsia"/>
            <w:color w:val="FF0000"/>
          </w:rPr>
          <w:t>是来接你的。那个……</w:t>
        </w:r>
        <w:del w:id="2515" w:author="Windows 用户" w:date="2022-01-12T14:31:00Z">
          <w:r w:rsidDel="003E741F">
            <w:rPr>
              <w:rFonts w:hint="eastAsia"/>
              <w:color w:val="FF0000"/>
            </w:rPr>
            <w:delText>g</w:delText>
          </w:r>
        </w:del>
      </w:ins>
      <w:ins w:id="2516" w:author="Windows 用户" w:date="2022-01-12T14:31:00Z">
        <w:r w:rsidR="003E741F">
          <w:rPr>
            <w:rFonts w:hint="eastAsia"/>
            <w:color w:val="FF0000"/>
          </w:rPr>
          <w:t>G</w:t>
        </w:r>
      </w:ins>
      <w:ins w:id="2517" w:author="郭 侃亮" w:date="2021-12-01T11:42:00Z">
        <w:r>
          <w:rPr>
            <w:rFonts w:hint="eastAsia"/>
            <w:color w:val="FF0000"/>
          </w:rPr>
          <w:t>ood</w:t>
        </w:r>
        <w:r>
          <w:rPr>
            <w:color w:val="FF0000"/>
          </w:rPr>
          <w:t xml:space="preserve"> </w:t>
        </w:r>
        <w:r>
          <w:rPr>
            <w:rFonts w:hint="eastAsia"/>
            <w:color w:val="FF0000"/>
          </w:rPr>
          <w:t>morning.</w:t>
        </w:r>
      </w:ins>
      <w:ins w:id="2518" w:author="Windows 用户" w:date="2022-01-12T11:10:00Z">
        <w:r w:rsidR="00944258">
          <w:rPr>
            <w:rFonts w:hint="eastAsia"/>
            <w:color w:val="FF0000"/>
          </w:rPr>
          <w:t xml:space="preserve"> </w:t>
        </w:r>
      </w:ins>
      <w:ins w:id="2519" w:author="郭 侃亮" w:date="2021-12-01T11:42:00Z">
        <w:r>
          <w:rPr>
            <w:color w:val="FF0000"/>
          </w:rPr>
          <w:t>Can you speak English</w:t>
        </w:r>
      </w:ins>
      <w:ins w:id="2520" w:author="郭 侃亮" w:date="2021-12-01T11:47:00Z">
        <w:r>
          <w:rPr>
            <w:rFonts w:hint="eastAsia"/>
            <w:color w:val="FF0000"/>
          </w:rPr>
          <w:t>？</w:t>
        </w:r>
        <w:r>
          <w:rPr>
            <w:color w:val="FF0000"/>
          </w:rPr>
          <w:t>"</w:t>
        </w:r>
      </w:ins>
    </w:p>
    <w:p w14:paraId="09556091" w14:textId="77777777" w:rsidR="00A17960" w:rsidRDefault="00AD66CD">
      <w:pPr>
        <w:rPr>
          <w:ins w:id="2521" w:author="郭 侃亮" w:date="2021-12-01T11:49:00Z"/>
        </w:rPr>
      </w:pPr>
      <w:ins w:id="2522" w:author="郭 侃亮" w:date="2021-12-01T11:47:00Z">
        <w:r>
          <w:rPr>
            <w:rFonts w:hint="eastAsia"/>
          </w:rPr>
          <w:t>对于智子的问题，小雨显然</w:t>
        </w:r>
      </w:ins>
      <w:ins w:id="2523" w:author="郭 侃亮" w:date="2021-12-01T11:48:00Z">
        <w:r>
          <w:rPr>
            <w:rFonts w:hint="eastAsia"/>
          </w:rPr>
          <w:t>慌了手脚。当年智子来留学的时候，我们才刚刚开始学日语，班</w:t>
        </w:r>
        <w:del w:id="2524" w:author="Windows 用户" w:date="2022-01-12T11:10:00Z">
          <w:r w:rsidDel="00944258">
            <w:rPr>
              <w:rFonts w:hint="eastAsia"/>
            </w:rPr>
            <w:delText>级</w:delText>
          </w:r>
        </w:del>
      </w:ins>
      <w:ins w:id="2525" w:author="Windows 用户" w:date="2022-01-12T11:10:00Z">
        <w:r w:rsidR="00944258">
          <w:rPr>
            <w:rFonts w:hint="eastAsia"/>
          </w:rPr>
          <w:t>里</w:t>
        </w:r>
      </w:ins>
      <w:ins w:id="2526" w:author="郭 侃亮" w:date="2021-12-01T11:48:00Z">
        <w:r>
          <w:rPr>
            <w:rFonts w:hint="eastAsia"/>
          </w:rPr>
          <w:t>的同学几乎都是零起点。智子也</w:t>
        </w:r>
      </w:ins>
      <w:ins w:id="2527" w:author="郭 侃亮" w:date="2021-12-01T11:49:00Z">
        <w:r>
          <w:rPr>
            <w:rFonts w:hint="eastAsia"/>
          </w:rPr>
          <w:t>不会说中文，所以</w:t>
        </w:r>
        <w:del w:id="2528" w:author="Windows 用户" w:date="2022-01-12T11:10:00Z">
          <w:r w:rsidDel="00944258">
            <w:rPr>
              <w:rFonts w:hint="eastAsia"/>
            </w:rPr>
            <w:delText>都是</w:delText>
          </w:r>
        </w:del>
        <w:r>
          <w:rPr>
            <w:rFonts w:hint="eastAsia"/>
          </w:rPr>
          <w:t>……</w:t>
        </w:r>
      </w:ins>
    </w:p>
    <w:p w14:paraId="7CBFC9EE" w14:textId="01C67D7A" w:rsidR="000F779A" w:rsidRDefault="000F779A" w:rsidP="000F779A">
      <w:pPr>
        <w:rPr>
          <w:ins w:id="2529" w:author="郭 侃亮" w:date="2022-01-21T13:09:00Z"/>
        </w:rPr>
      </w:pPr>
      <w:ins w:id="2530" w:author="郭 侃亮" w:date="2022-01-21T13:0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11</w:t>
        </w:r>
      </w:ins>
      <w:ins w:id="2531" w:author="郭 侃亮" w:date="2022-01-21T15:25:00Z">
        <w:r w:rsidR="0089515B">
          <w:rPr>
            <w:highlight w:val="yellow"/>
          </w:rPr>
          <w:t>zm</w:t>
        </w:r>
      </w:ins>
      <w:ins w:id="2532" w:author="郭 侃亮" w:date="2022-01-21T13:09:00Z">
        <w:r>
          <w:rPr>
            <w:rFonts w:hint="eastAsia"/>
            <w:highlight w:val="yellow"/>
          </w:rPr>
          <w:t>}</w:t>
        </w:r>
      </w:ins>
    </w:p>
    <w:p w14:paraId="2B666036" w14:textId="77777777" w:rsidR="00A17960" w:rsidRDefault="00AD66CD">
      <w:pPr>
        <w:rPr>
          <w:ins w:id="2533" w:author="郭 侃亮" w:date="2021-12-01T12:00:00Z"/>
        </w:rPr>
      </w:pPr>
      <w:ins w:id="2534" w:author="郭 侃亮" w:date="2021-12-01T12:00:00Z">
        <w:r>
          <w:rPr>
            <w:rFonts w:hint="eastAsia"/>
            <w:color w:val="FF0000"/>
          </w:rPr>
          <w:t>周小雨：</w:t>
        </w:r>
        <w:r>
          <w:rPr>
            <w:color w:val="FF0000"/>
          </w:rPr>
          <w:t>"</w:t>
        </w:r>
        <w:r>
          <w:rPr>
            <w:rFonts w:hint="eastAsia"/>
            <w:color w:val="FF0000"/>
          </w:rPr>
          <w:t>快去叫刘洋过来。</w:t>
        </w:r>
        <w:r>
          <w:rPr>
            <w:color w:val="FF0000"/>
          </w:rPr>
          <w:t>"</w:t>
        </w:r>
      </w:ins>
    </w:p>
    <w:p w14:paraId="1185C0AD" w14:textId="77777777" w:rsidR="00A17960" w:rsidRDefault="00944258">
      <w:pPr>
        <w:rPr>
          <w:ins w:id="2535" w:author="郭 侃亮" w:date="2021-12-01T12:00:00Z"/>
        </w:rPr>
      </w:pPr>
      <w:ins w:id="2536" w:author="Windows 用户" w:date="2022-01-12T11:10:00Z">
        <w:r>
          <w:rPr>
            <w:rFonts w:hint="eastAsia"/>
          </w:rPr>
          <w:t>周</w:t>
        </w:r>
      </w:ins>
      <w:ins w:id="2537" w:author="郭 侃亮" w:date="2021-12-01T12:00:00Z">
        <w:r w:rsidR="00AD66CD">
          <w:rPr>
            <w:rFonts w:hint="eastAsia"/>
          </w:rPr>
          <w:t>小雨一边给我使眼色，一边小声地对我说。</w:t>
        </w:r>
      </w:ins>
    </w:p>
    <w:p w14:paraId="533D6425" w14:textId="77777777" w:rsidR="00A17960" w:rsidRDefault="00944258">
      <w:pPr>
        <w:rPr>
          <w:ins w:id="2538" w:author="郭 侃亮" w:date="2021-12-01T12:00:00Z"/>
        </w:rPr>
      </w:pPr>
      <w:ins w:id="2539" w:author="Windows 用户" w:date="2022-01-12T11:11:00Z">
        <w:r>
          <w:rPr>
            <w:rFonts w:hint="eastAsia"/>
          </w:rPr>
          <w:t>因为</w:t>
        </w:r>
      </w:ins>
      <w:ins w:id="2540" w:author="郭 侃亮" w:date="2021-12-01T12:00:00Z">
        <w:r w:rsidR="00AD66CD">
          <w:rPr>
            <w:rFonts w:hint="eastAsia"/>
          </w:rPr>
          <w:t>刘洋的爸爸</w:t>
        </w:r>
        <w:del w:id="2541" w:author="Windows 用户" w:date="2022-01-12T11:11:00Z">
          <w:r w:rsidR="00AD66CD" w:rsidDel="00944258">
            <w:rPr>
              <w:rFonts w:hint="eastAsia"/>
            </w:rPr>
            <w:delText>因为</w:delText>
          </w:r>
        </w:del>
        <w:r w:rsidR="00AD66CD">
          <w:rPr>
            <w:rFonts w:hint="eastAsia"/>
          </w:rPr>
          <w:t>在日企工作，所以只有他在入学的时候就会说一点日语。当年也是他负责陪同智子……</w:t>
        </w:r>
      </w:ins>
    </w:p>
    <w:p w14:paraId="7537BB3A" w14:textId="77777777" w:rsidR="00A17960" w:rsidRDefault="00AD66CD">
      <w:pPr>
        <w:rPr>
          <w:ins w:id="2542" w:author="郭 侃亮" w:date="2021-12-01T11:51:00Z"/>
        </w:rPr>
      </w:pPr>
      <w:ins w:id="2543" w:author="郭 侃亮" w:date="2021-12-01T11:5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背景色调变成回忆场景</w:t>
        </w:r>
        <w:r>
          <w:rPr>
            <w:rFonts w:hint="eastAsia"/>
            <w:highlight w:val="yellow"/>
          </w:rPr>
          <w:t>}</w:t>
        </w:r>
        <w:r>
          <w:rPr>
            <w:highlight w:val="yellow"/>
          </w:rPr>
          <w:t xml:space="preserve"> </w:t>
        </w:r>
      </w:ins>
    </w:p>
    <w:p w14:paraId="76168D76" w14:textId="77777777" w:rsidR="00A17960" w:rsidRDefault="00AD66CD">
      <w:pPr>
        <w:rPr>
          <w:ins w:id="2544" w:author="郭 侃亮" w:date="2021-12-07T10:42:00Z"/>
          <w:highlight w:val="cyan"/>
        </w:rPr>
      </w:pPr>
      <w:ins w:id="2545" w:author="郭 侃亮" w:date="2021-12-07T10:42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停止</w:t>
        </w:r>
        <w:r>
          <w:rPr>
            <w:rFonts w:hint="eastAsia"/>
            <w:highlight w:val="cyan"/>
          </w:rPr>
          <w:t>BGM</w:t>
        </w:r>
        <w:r>
          <w:rPr>
            <w:highlight w:val="cyan"/>
          </w:rPr>
          <w:t xml:space="preserve">  </w:t>
        </w:r>
        <w:r>
          <w:rPr>
            <w:rFonts w:hint="eastAsia"/>
            <w:highlight w:val="cyan"/>
          </w:rPr>
          <w:t>}</w:t>
        </w:r>
      </w:ins>
    </w:p>
    <w:p w14:paraId="037B3D35" w14:textId="7435DBF3" w:rsidR="00E3039A" w:rsidRDefault="00E3039A" w:rsidP="00E3039A">
      <w:pPr>
        <w:rPr>
          <w:ins w:id="2546" w:author="郭 侃亮" w:date="2022-01-21T13:19:00Z"/>
        </w:rPr>
      </w:pPr>
      <w:ins w:id="2547" w:author="郭 侃亮" w:date="2022-01-21T13:1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11</w:t>
        </w:r>
      </w:ins>
      <w:ins w:id="2548" w:author="郭 侃亮" w:date="2022-01-23T16:56:00Z">
        <w:r w:rsidR="006806A1">
          <w:rPr>
            <w:highlight w:val="yellow"/>
          </w:rPr>
          <w:t>gx</w:t>
        </w:r>
      </w:ins>
      <w:ins w:id="2549" w:author="郭 侃亮" w:date="2022-01-21T13:19:00Z">
        <w:r>
          <w:rPr>
            <w:rFonts w:hint="eastAsia"/>
            <w:highlight w:val="yellow"/>
          </w:rPr>
          <w:t>}</w:t>
        </w:r>
      </w:ins>
    </w:p>
    <w:p w14:paraId="5A3DEF90" w14:textId="77777777" w:rsidR="00A17960" w:rsidRDefault="00AD66CD">
      <w:pPr>
        <w:rPr>
          <w:del w:id="2550" w:author="郭 侃亮" w:date="2021-12-07T10:42:00Z"/>
          <w:highlight w:val="cyan"/>
          <w:lang w:eastAsia="ja-JP"/>
        </w:rPr>
      </w:pPr>
      <w:del w:id="2551" w:author="郭 侃亮" w:date="2021-12-07T10:42:00Z">
        <w:r>
          <w:rPr>
            <w:highlight w:val="cyan"/>
            <w:lang w:eastAsia="ja-JP"/>
          </w:rPr>
          <w:delText>#</w:delText>
        </w:r>
        <w:r>
          <w:rPr>
            <w:rFonts w:hint="eastAsia"/>
            <w:highlight w:val="cyan"/>
            <w:lang w:eastAsia="ja-JP"/>
          </w:rPr>
          <w:delText>{</w:delText>
        </w:r>
        <w:r>
          <w:rPr>
            <w:rFonts w:hint="eastAsia"/>
            <w:highlight w:val="cyan"/>
            <w:lang w:eastAsia="ja-JP"/>
          </w:rPr>
          <w:delText>播放</w:delText>
        </w:r>
        <w:r>
          <w:rPr>
            <w:rFonts w:hint="eastAsia"/>
            <w:highlight w:val="cyan"/>
            <w:lang w:eastAsia="ja-JP"/>
          </w:rPr>
          <w:delText>BGM</w:delText>
        </w:r>
        <w:r>
          <w:rPr>
            <w:highlight w:val="cyan"/>
            <w:lang w:eastAsia="ja-JP"/>
          </w:rPr>
          <w:delText xml:space="preserve">  </w:delText>
        </w:r>
        <w:r>
          <w:rPr>
            <w:rFonts w:hint="eastAsia"/>
            <w:highlight w:val="cyan"/>
            <w:lang w:eastAsia="ja-JP"/>
          </w:rPr>
          <w:delText>}</w:delText>
        </w:r>
      </w:del>
    </w:p>
    <w:p w14:paraId="151C3F5B" w14:textId="77777777" w:rsidR="00A17960" w:rsidRPr="00A17960" w:rsidRDefault="00AD66CD">
      <w:pPr>
        <w:rPr>
          <w:ins w:id="2552" w:author="郭 侃亮" w:date="2021-12-01T12:55:00Z"/>
          <w:rFonts w:eastAsia="MS Mincho"/>
          <w:color w:val="5B9BD5" w:themeColor="accent1"/>
          <w:lang w:eastAsia="ja-JP"/>
          <w:rPrChange w:id="2553" w:author="郭 侃亮" w:date="2021-12-01T12:55:00Z">
            <w:rPr>
              <w:ins w:id="2554" w:author="郭 侃亮" w:date="2021-12-01T12:55:00Z"/>
              <w:rFonts w:eastAsia="MS Mincho"/>
              <w:color w:val="FF0000"/>
            </w:rPr>
          </w:rPrChange>
        </w:rPr>
      </w:pPr>
      <w:ins w:id="2555" w:author="郭 侃亮" w:date="2021-12-01T12:55:00Z">
        <w:r>
          <w:rPr>
            <w:rFonts w:hint="eastAsia"/>
            <w:color w:val="FF0000"/>
            <w:lang w:eastAsia="ja-JP"/>
          </w:rPr>
          <w:t>刘洋：</w:t>
        </w:r>
        <w:r>
          <w:rPr>
            <w:color w:val="5B9BD5" w:themeColor="accent1"/>
            <w:lang w:eastAsia="ja-JP"/>
          </w:rPr>
          <w:t>"</w:t>
        </w:r>
        <w:r>
          <w:rPr>
            <w:rFonts w:eastAsia="MS Mincho" w:hint="eastAsia"/>
            <w:color w:val="5B9BD5" w:themeColor="accent1"/>
            <w:lang w:eastAsia="ja-JP"/>
          </w:rPr>
          <w:t>はじめまして、劉</w:t>
        </w:r>
      </w:ins>
      <w:ins w:id="2556" w:author="郭 侃亮" w:date="2021-12-01T12:56:00Z">
        <w:r>
          <w:rPr>
            <w:rFonts w:eastAsia="MS Mincho" w:hint="eastAsia"/>
            <w:color w:val="5B9BD5" w:themeColor="accent1"/>
            <w:lang w:eastAsia="ja-JP"/>
          </w:rPr>
          <w:t>洋です。</w:t>
        </w:r>
      </w:ins>
      <w:ins w:id="2557" w:author="郭 侃亮" w:date="2021-12-01T12:55:00Z">
        <w:r>
          <w:rPr>
            <w:rFonts w:asciiTheme="minorEastAsia" w:hAnsiTheme="minorEastAsia" w:hint="eastAsia"/>
            <w:color w:val="5B9BD5" w:themeColor="accent1"/>
          </w:rPr>
          <w:t>（</w:t>
        </w:r>
      </w:ins>
      <w:ins w:id="2558" w:author="郭 侃亮" w:date="2021-12-01T12:56:00Z">
        <w:r>
          <w:rPr>
            <w:rFonts w:asciiTheme="minorEastAsia" w:hAnsiTheme="minorEastAsia" w:hint="eastAsia"/>
            <w:color w:val="5B9BD5" w:themeColor="accent1"/>
          </w:rPr>
          <w:t>初次见面，我是刘洋</w:t>
        </w:r>
      </w:ins>
      <w:ins w:id="2559" w:author="郭 侃亮" w:date="2021-12-01T12:55:00Z">
        <w:r>
          <w:rPr>
            <w:rFonts w:asciiTheme="minorEastAsia" w:hAnsiTheme="minorEastAsia" w:hint="eastAsia"/>
            <w:color w:val="5B9BD5" w:themeColor="accent1"/>
          </w:rPr>
          <w:t>。</w:t>
        </w:r>
        <w:r>
          <w:rPr>
            <w:rFonts w:asciiTheme="minorEastAsia" w:hAnsiTheme="minorEastAsia" w:hint="eastAsia"/>
            <w:color w:val="5B9BD5" w:themeColor="accent1"/>
            <w:lang w:eastAsia="ja-JP"/>
          </w:rPr>
          <w:t>）</w:t>
        </w:r>
        <w:r>
          <w:rPr>
            <w:color w:val="5B9BD5" w:themeColor="accent1"/>
            <w:lang w:eastAsia="ja-JP"/>
          </w:rPr>
          <w:t>"</w:t>
        </w:r>
      </w:ins>
    </w:p>
    <w:p w14:paraId="77B749F1" w14:textId="77777777" w:rsidR="00A17960" w:rsidRDefault="00AD66CD">
      <w:pPr>
        <w:rPr>
          <w:ins w:id="2560" w:author="郭 侃亮" w:date="2021-12-01T11:52:00Z"/>
          <w:color w:val="5B9BD5" w:themeColor="accent1"/>
          <w:lang w:eastAsia="ja-JP"/>
        </w:rPr>
      </w:pPr>
      <w:ins w:id="2561" w:author="郭 侃亮" w:date="2021-12-01T11:52:00Z">
        <w:r>
          <w:rPr>
            <w:rFonts w:hint="eastAsia"/>
            <w:color w:val="FF0000"/>
            <w:lang w:eastAsia="ja-JP"/>
          </w:rPr>
          <w:t>刘洋：</w:t>
        </w:r>
        <w:r>
          <w:rPr>
            <w:color w:val="5B9BD5" w:themeColor="accent1"/>
            <w:lang w:eastAsia="ja-JP"/>
          </w:rPr>
          <w:t>"</w:t>
        </w:r>
        <w:r w:rsidRPr="00944258">
          <w:rPr>
            <w:rFonts w:ascii="MS Mincho" w:eastAsia="MS Mincho" w:hAnsi="MS Mincho" w:hint="eastAsia"/>
            <w:color w:val="5B9BD5" w:themeColor="accent1"/>
            <w:lang w:eastAsia="ja-JP"/>
            <w:rPrChange w:id="2562" w:author="Windows 用户" w:date="2022-01-12T11:12:00Z">
              <w:rPr>
                <w:rFonts w:eastAsia="MS Mincho" w:hint="eastAsia"/>
                <w:color w:val="5B9BD5" w:themeColor="accent1"/>
                <w:lang w:eastAsia="ja-JP"/>
              </w:rPr>
            </w:rPrChange>
          </w:rPr>
          <w:t>ここは高一</w:t>
        </w:r>
        <w:r w:rsidRPr="00944258">
          <w:rPr>
            <w:rFonts w:ascii="MS Mincho" w:eastAsia="MS Mincho" w:hAnsi="MS Mincho"/>
            <w:color w:val="5B9BD5" w:themeColor="accent1"/>
            <w:lang w:eastAsia="ja-JP"/>
            <w:rPrChange w:id="2563" w:author="Windows 用户" w:date="2022-01-12T11:12:00Z">
              <w:rPr>
                <w:rFonts w:eastAsia="MS Mincho"/>
                <w:color w:val="5B9BD5" w:themeColor="accent1"/>
                <w:lang w:eastAsia="ja-JP"/>
              </w:rPr>
            </w:rPrChange>
          </w:rPr>
          <w:t>5</w:t>
        </w:r>
        <w:r w:rsidRPr="00944258">
          <w:rPr>
            <w:rFonts w:ascii="MS Mincho" w:eastAsia="MS Mincho" w:hAnsi="MS Mincho" w:hint="eastAsia"/>
            <w:color w:val="5B9BD5" w:themeColor="accent1"/>
            <w:lang w:eastAsia="ja-JP"/>
            <w:rPrChange w:id="2564" w:author="Windows 用户" w:date="2022-01-12T11:12:00Z">
              <w:rPr>
                <w:rFonts w:eastAsia="MS Mincho" w:hint="eastAsia"/>
                <w:color w:val="5B9BD5" w:themeColor="accent1"/>
                <w:lang w:eastAsia="ja-JP"/>
              </w:rPr>
            </w:rPrChange>
          </w:rPr>
          <w:t>組ですよ。</w:t>
        </w:r>
        <w:r>
          <w:rPr>
            <w:rFonts w:asciiTheme="minorEastAsia" w:hAnsiTheme="minorEastAsia" w:hint="eastAsia"/>
            <w:color w:val="5B9BD5" w:themeColor="accent1"/>
          </w:rPr>
          <w:t>（这里就是高一五班哦。</w:t>
        </w:r>
        <w:r>
          <w:rPr>
            <w:rFonts w:asciiTheme="minorEastAsia" w:hAnsiTheme="minorEastAsia" w:hint="eastAsia"/>
            <w:color w:val="5B9BD5" w:themeColor="accent1"/>
            <w:lang w:eastAsia="ja-JP"/>
          </w:rPr>
          <w:t>）</w:t>
        </w:r>
        <w:r>
          <w:rPr>
            <w:color w:val="5B9BD5" w:themeColor="accent1"/>
            <w:lang w:eastAsia="ja-JP"/>
          </w:rPr>
          <w:t>"</w:t>
        </w:r>
      </w:ins>
    </w:p>
    <w:p w14:paraId="4F62CF99" w14:textId="570C6D6B" w:rsidR="008A091B" w:rsidRDefault="008A091B" w:rsidP="008A091B">
      <w:pPr>
        <w:rPr>
          <w:ins w:id="2565" w:author="郭 侃亮" w:date="2022-01-21T14:22:00Z"/>
          <w:lang w:eastAsia="ja-JP"/>
        </w:rPr>
      </w:pPr>
      <w:ins w:id="2566" w:author="郭 侃亮" w:date="2022-01-21T14:22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highlight w:val="yellow"/>
            <w:lang w:eastAsia="ja-JP"/>
          </w:rPr>
          <w:t>ZZ12</w:t>
        </w:r>
      </w:ins>
      <w:ins w:id="2567" w:author="郭 侃亮" w:date="2022-01-21T15:14:00Z">
        <w:r w:rsidR="00A263AD">
          <w:rPr>
            <w:highlight w:val="yellow"/>
            <w:lang w:eastAsia="ja-JP"/>
          </w:rPr>
          <w:t>gx</w:t>
        </w:r>
      </w:ins>
      <w:ins w:id="2568" w:author="郭 侃亮" w:date="2022-01-21T14:22:00Z">
        <w:r>
          <w:rPr>
            <w:rFonts w:hint="eastAsia"/>
            <w:highlight w:val="yellow"/>
            <w:lang w:eastAsia="ja-JP"/>
          </w:rPr>
          <w:t>}</w:t>
        </w:r>
      </w:ins>
    </w:p>
    <w:p w14:paraId="4D9C921E" w14:textId="77777777" w:rsidR="00A17960" w:rsidRDefault="00AD66CD">
      <w:pPr>
        <w:rPr>
          <w:ins w:id="2569" w:author="郭 侃亮" w:date="2021-12-01T12:00:00Z"/>
          <w:color w:val="5B9BD5" w:themeColor="accent1"/>
        </w:rPr>
      </w:pPr>
      <w:ins w:id="2570" w:author="郭 侃亮" w:date="2021-12-01T11:52:00Z">
        <w:r>
          <w:rPr>
            <w:rFonts w:ascii="宋体" w:eastAsia="宋体" w:hAnsi="宋体" w:hint="eastAsia"/>
            <w:lang w:eastAsia="ja-JP"/>
          </w:rPr>
          <w:lastRenderedPageBreak/>
          <w:t>智子：</w:t>
        </w:r>
        <w:r>
          <w:rPr>
            <w:color w:val="5B9BD5" w:themeColor="accent1"/>
            <w:lang w:eastAsia="ja-JP"/>
          </w:rPr>
          <w:t>"</w:t>
        </w:r>
        <w:r>
          <w:rPr>
            <w:rFonts w:eastAsia="MS Mincho" w:hint="eastAsia"/>
            <w:color w:val="5B9BD5" w:themeColor="accent1"/>
            <w:lang w:eastAsia="ja-JP"/>
          </w:rPr>
          <w:t>ありがとうございます。</w:t>
        </w:r>
      </w:ins>
      <w:ins w:id="2571" w:author="郭 侃亮" w:date="2021-12-01T11:53:00Z">
        <w:r>
          <w:rPr>
            <w:rFonts w:asciiTheme="minorEastAsia" w:hAnsiTheme="minorEastAsia" w:hint="eastAsia"/>
            <w:color w:val="5B9BD5" w:themeColor="accent1"/>
          </w:rPr>
          <w:t>（谢谢</w:t>
        </w:r>
        <w:del w:id="2572" w:author="Windows 用户" w:date="2022-01-12T11:12:00Z">
          <w:r w:rsidDel="00944258">
            <w:rPr>
              <w:rFonts w:asciiTheme="minorEastAsia" w:hAnsiTheme="minorEastAsia" w:hint="eastAsia"/>
              <w:color w:val="5B9BD5" w:themeColor="accent1"/>
            </w:rPr>
            <w:delText>您</w:delText>
          </w:r>
        </w:del>
      </w:ins>
      <w:ins w:id="2573" w:author="Windows 用户" w:date="2022-01-12T11:12:00Z">
        <w:r w:rsidR="00944258">
          <w:rPr>
            <w:rFonts w:asciiTheme="minorEastAsia" w:hAnsiTheme="minorEastAsia" w:hint="eastAsia"/>
            <w:color w:val="5B9BD5" w:themeColor="accent1"/>
          </w:rPr>
          <w:t>你</w:t>
        </w:r>
      </w:ins>
      <w:ins w:id="2574" w:author="郭 侃亮" w:date="2021-12-01T11:53:00Z">
        <w:r>
          <w:rPr>
            <w:rFonts w:asciiTheme="minorEastAsia" w:hAnsiTheme="minorEastAsia" w:hint="eastAsia"/>
            <w:color w:val="5B9BD5" w:themeColor="accent1"/>
          </w:rPr>
          <w:t>。）</w:t>
        </w:r>
        <w:r>
          <w:rPr>
            <w:color w:val="5B9BD5" w:themeColor="accent1"/>
          </w:rPr>
          <w:t>"</w:t>
        </w:r>
      </w:ins>
    </w:p>
    <w:p w14:paraId="0A9E7493" w14:textId="77777777" w:rsidR="00A17960" w:rsidRDefault="00AD66CD">
      <w:pPr>
        <w:rPr>
          <w:ins w:id="2575" w:author="郭 侃亮" w:date="2021-12-01T12:00:00Z"/>
        </w:rPr>
      </w:pPr>
      <w:ins w:id="2576" w:author="郭 侃亮" w:date="2021-12-01T12:0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背景色调变回正常</w:t>
        </w:r>
        <w:r>
          <w:rPr>
            <w:rFonts w:hint="eastAsia"/>
            <w:highlight w:val="yellow"/>
          </w:rPr>
          <w:t>}</w:t>
        </w:r>
        <w:r>
          <w:rPr>
            <w:highlight w:val="yellow"/>
          </w:rPr>
          <w:t xml:space="preserve"> </w:t>
        </w:r>
      </w:ins>
    </w:p>
    <w:p w14:paraId="7BEADF8D" w14:textId="77777777" w:rsidR="00A17960" w:rsidRDefault="00AD66CD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 xml:space="preserve">BGM </w:t>
      </w:r>
      <w:ins w:id="2577" w:author="郭 侃亮" w:date="2021-12-07T10:42:00Z">
        <w:r>
          <w:rPr>
            <w:highlight w:val="cyan"/>
          </w:rPr>
          <w:t xml:space="preserve"> </w:t>
        </w:r>
      </w:ins>
      <w:r>
        <w:rPr>
          <w:rFonts w:hint="eastAsia"/>
          <w:highlight w:val="cyan"/>
        </w:rPr>
        <w:t>b</w:t>
      </w:r>
      <w:ins w:id="2578" w:author="郭 侃亮" w:date="2021-12-07T10:42:00Z">
        <w:r>
          <w:rPr>
            <w:highlight w:val="cyan"/>
          </w:rPr>
          <w:t>0108</w:t>
        </w:r>
      </w:ins>
      <w:r>
        <w:rPr>
          <w:highlight w:val="cyan"/>
        </w:rPr>
        <w:t xml:space="preserve">  </w:t>
      </w:r>
      <w:r>
        <w:rPr>
          <w:rFonts w:hint="eastAsia"/>
          <w:highlight w:val="cyan"/>
        </w:rPr>
        <w:t>xiaoyuan</w:t>
      </w:r>
      <w:r>
        <w:rPr>
          <w:highlight w:val="cyan"/>
        </w:rPr>
        <w:t>}</w:t>
      </w:r>
    </w:p>
    <w:p w14:paraId="7C8F0E3E" w14:textId="77777777" w:rsidR="00A17960" w:rsidRDefault="00AD66CD">
      <w:pPr>
        <w:rPr>
          <w:ins w:id="2579" w:author="郭 侃亮" w:date="2021-12-01T12:00:00Z"/>
          <w:color w:val="5B9BD5" w:themeColor="accent1"/>
        </w:rPr>
      </w:pPr>
      <w:ins w:id="2580" w:author="郭 侃亮" w:date="2021-12-01T12:00:00Z">
        <w:r>
          <w:rPr>
            <w:rFonts w:hint="eastAsia"/>
          </w:rPr>
          <w:t>看到我还</w:t>
        </w:r>
        <w:del w:id="2581" w:author="Windows 用户" w:date="2022-01-12T11:12:00Z">
          <w:r w:rsidDel="00081518">
            <w:rPr>
              <w:rFonts w:hint="eastAsia"/>
            </w:rPr>
            <w:delText>楞</w:delText>
          </w:r>
        </w:del>
      </w:ins>
      <w:ins w:id="2582" w:author="Windows 用户" w:date="2022-01-12T11:12:00Z">
        <w:r w:rsidR="00081518">
          <w:rPr>
            <w:rFonts w:hint="eastAsia"/>
          </w:rPr>
          <w:t>愣</w:t>
        </w:r>
      </w:ins>
      <w:ins w:id="2583" w:author="郭 侃亮" w:date="2021-12-01T12:00:00Z">
        <w:r>
          <w:rPr>
            <w:rFonts w:hint="eastAsia"/>
          </w:rPr>
          <w:t>在原地，周小雨又给我使</w:t>
        </w:r>
      </w:ins>
      <w:ins w:id="2584" w:author="Windows 用户" w:date="2022-01-12T14:32:00Z">
        <w:r w:rsidR="00C46526">
          <w:rPr>
            <w:rFonts w:hint="eastAsia"/>
          </w:rPr>
          <w:t>了使</w:t>
        </w:r>
      </w:ins>
      <w:ins w:id="2585" w:author="郭 侃亮" w:date="2021-12-01T12:00:00Z">
        <w:r>
          <w:rPr>
            <w:rFonts w:hint="eastAsia"/>
          </w:rPr>
          <w:t>眼色，让我赶快去叫刘洋。</w:t>
        </w:r>
      </w:ins>
    </w:p>
    <w:p w14:paraId="172261A1" w14:textId="77777777" w:rsidR="00A17960" w:rsidRDefault="00A17960">
      <w:pPr>
        <w:rPr>
          <w:ins w:id="2586" w:author="郭 侃亮" w:date="2021-12-01T11:51:00Z"/>
          <w:color w:val="FF0000"/>
        </w:rPr>
      </w:pPr>
    </w:p>
    <w:p w14:paraId="1D080FC5" w14:textId="77777777" w:rsidR="00A17960" w:rsidRDefault="00AD66CD">
      <w:pPr>
        <w:rPr>
          <w:ins w:id="2587" w:author="郭 侃亮" w:date="2021-12-01T11:59:00Z"/>
          <w:highlight w:val="yellow"/>
        </w:rPr>
      </w:pPr>
      <w:ins w:id="2588" w:author="郭 侃亮" w:date="2021-12-01T11:5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显示选项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1 2}</w:t>
        </w:r>
      </w:ins>
    </w:p>
    <w:p w14:paraId="5951A778" w14:textId="77777777" w:rsidR="00A17960" w:rsidRDefault="00AD66CD">
      <w:pPr>
        <w:rPr>
          <w:ins w:id="2589" w:author="郭 侃亮" w:date="2021-12-01T11:59:00Z"/>
          <w:color w:val="000000" w:themeColor="text1"/>
        </w:rPr>
      </w:pPr>
      <w:ins w:id="2590" w:author="郭 侃亮" w:date="2021-12-01T11:59:00Z">
        <w:r>
          <w:rPr>
            <w:rFonts w:hint="eastAsia"/>
            <w:color w:val="000000" w:themeColor="text1"/>
          </w:rPr>
          <w:t>"</w:t>
        </w:r>
        <w:r>
          <w:rPr>
            <w:color w:val="000000" w:themeColor="text1"/>
          </w:rPr>
          <w:t>1</w:t>
        </w:r>
        <w:r>
          <w:rPr>
            <w:rFonts w:hint="eastAsia"/>
            <w:color w:val="000000" w:themeColor="text1"/>
          </w:rPr>
          <w:t>.</w:t>
        </w:r>
        <w:r>
          <w:rPr>
            <w:rFonts w:hint="eastAsia"/>
            <w:color w:val="000000" w:themeColor="text1"/>
          </w:rPr>
          <w:t>去叫刘洋</w:t>
        </w:r>
      </w:ins>
      <w:ins w:id="2591" w:author="郭 侃亮" w:date="2021-12-01T12:00:00Z">
        <w:r>
          <w:rPr>
            <w:rFonts w:hint="eastAsia"/>
            <w:color w:val="000000" w:themeColor="text1"/>
          </w:rPr>
          <w:t>来帮忙</w:t>
        </w:r>
      </w:ins>
      <w:ins w:id="2592" w:author="郭 侃亮" w:date="2021-12-01T11:59:00Z">
        <w:r>
          <w:rPr>
            <w:rFonts w:hint="eastAsia"/>
            <w:color w:val="000000" w:themeColor="text1"/>
          </w:rPr>
          <w:t>。</w:t>
        </w:r>
        <w:r>
          <w:rPr>
            <w:rFonts w:hint="eastAsia"/>
            <w:color w:val="000000" w:themeColor="text1"/>
          </w:rPr>
          <w:t>"</w:t>
        </w:r>
      </w:ins>
    </w:p>
    <w:p w14:paraId="2C929B8F" w14:textId="77777777" w:rsidR="00A17960" w:rsidRDefault="00AD66CD">
      <w:pPr>
        <w:rPr>
          <w:ins w:id="2593" w:author="郭 侃亮" w:date="2021-12-01T11:59:00Z"/>
          <w:color w:val="000000" w:themeColor="text1"/>
        </w:rPr>
      </w:pPr>
      <w:ins w:id="2594" w:author="郭 侃亮" w:date="2021-12-01T11:59:00Z">
        <w:r>
          <w:rPr>
            <w:rFonts w:hint="eastAsia"/>
            <w:color w:val="000000" w:themeColor="text1"/>
          </w:rPr>
          <w:t>"</w:t>
        </w:r>
        <w:r>
          <w:rPr>
            <w:color w:val="000000" w:themeColor="text1"/>
          </w:rPr>
          <w:t>2</w:t>
        </w:r>
        <w:r>
          <w:rPr>
            <w:rFonts w:hint="eastAsia"/>
            <w:color w:val="000000" w:themeColor="text1"/>
          </w:rPr>
          <w:t>.</w:t>
        </w:r>
        <w:r>
          <w:rPr>
            <w:rFonts w:hint="eastAsia"/>
            <w:color w:val="000000" w:themeColor="text1"/>
          </w:rPr>
          <w:t>直接和智子交流。</w:t>
        </w:r>
        <w:r>
          <w:rPr>
            <w:rFonts w:hint="eastAsia"/>
            <w:color w:val="000000" w:themeColor="text1"/>
          </w:rPr>
          <w:t>"</w:t>
        </w:r>
      </w:ins>
    </w:p>
    <w:p w14:paraId="0F66852F" w14:textId="77777777" w:rsidR="00A17960" w:rsidRDefault="00A17960">
      <w:pPr>
        <w:rPr>
          <w:ins w:id="2595" w:author="郭 侃亮" w:date="2021-12-07T11:19:00Z"/>
          <w:color w:val="FF0000"/>
        </w:rPr>
      </w:pPr>
    </w:p>
    <w:p w14:paraId="6B101372" w14:textId="77777777" w:rsidR="00A17960" w:rsidRDefault="00AD66CD">
      <w:pPr>
        <w:rPr>
          <w:ins w:id="2596" w:author="郭 侃亮" w:date="2021-12-07T11:19:00Z"/>
          <w:color w:val="000000" w:themeColor="text1"/>
        </w:rPr>
      </w:pPr>
      <w:ins w:id="2597" w:author="郭 侃亮" w:date="2021-12-07T11:19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2.</w:t>
        </w:r>
      </w:ins>
    </w:p>
    <w:p w14:paraId="62C6DF2B" w14:textId="77777777" w:rsidR="00A17960" w:rsidRDefault="00AD66CD">
      <w:pPr>
        <w:rPr>
          <w:ins w:id="2598" w:author="郭 侃亮" w:date="2021-12-07T11:19:00Z"/>
          <w:shd w:val="clear" w:color="auto" w:fill="FFD966" w:themeFill="accent4" w:themeFillTint="99"/>
        </w:rPr>
      </w:pPr>
      <w:ins w:id="2599" w:author="郭 侃亮" w:date="2021-12-07T11:19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059F4CED" w14:textId="197A0051" w:rsidR="00E701F5" w:rsidRDefault="00E701F5" w:rsidP="00E701F5">
      <w:pPr>
        <w:rPr>
          <w:ins w:id="2600" w:author="郭 侃亮" w:date="2022-01-20T17:30:00Z"/>
        </w:rPr>
      </w:pPr>
      <w:ins w:id="2601" w:author="郭 侃亮" w:date="2022-01-20T17:3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13</w:t>
        </w:r>
      </w:ins>
      <w:ins w:id="2602" w:author="郭 侃亮" w:date="2022-01-21T14:53:00Z">
        <w:r w:rsidR="000F2B9E">
          <w:rPr>
            <w:highlight w:val="yellow"/>
          </w:rPr>
          <w:t>ng</w:t>
        </w:r>
      </w:ins>
      <w:ins w:id="2603" w:author="郭 侃亮" w:date="2022-01-20T17:30:00Z">
        <w:r>
          <w:rPr>
            <w:rFonts w:hint="eastAsia"/>
            <w:highlight w:val="yellow"/>
          </w:rPr>
          <w:t>}</w:t>
        </w:r>
      </w:ins>
    </w:p>
    <w:p w14:paraId="026C5E0D" w14:textId="77777777" w:rsidR="00A17960" w:rsidRDefault="00AD66CD">
      <w:pPr>
        <w:rPr>
          <w:ins w:id="2604" w:author="郭 侃亮" w:date="2021-12-07T11:19:00Z"/>
          <w:color w:val="5B9BD5" w:themeColor="accent1"/>
        </w:rPr>
      </w:pPr>
      <w:ins w:id="2605" w:author="郭 侃亮" w:date="2021-12-07T11:19:00Z">
        <w:r>
          <w:rPr>
            <w:rFonts w:hint="eastAsia"/>
          </w:rPr>
          <w:t>我：</w:t>
        </w:r>
        <w:r>
          <w:t>"</w:t>
        </w:r>
        <w:r>
          <w:rPr>
            <w:rFonts w:hint="eastAsia"/>
          </w:rPr>
          <w:t>我</w:t>
        </w:r>
        <w:del w:id="2606" w:author="Windows 用户" w:date="2022-01-12T11:14:00Z">
          <w:r w:rsidDel="00896800">
            <w:rPr>
              <w:rFonts w:hint="eastAsia"/>
            </w:rPr>
            <w:delText>自己</w:delText>
          </w:r>
        </w:del>
        <w:r>
          <w:rPr>
            <w:rFonts w:hint="eastAsia"/>
          </w:rPr>
          <w:t>来</w:t>
        </w:r>
        <w:del w:id="2607" w:author="Windows 用户" w:date="2022-01-12T14:33:00Z">
          <w:r w:rsidDel="00937FD2">
            <w:rPr>
              <w:rFonts w:hint="eastAsia"/>
            </w:rPr>
            <w:delText>向</w:delText>
          </w:r>
        </w:del>
      </w:ins>
      <w:ins w:id="2608" w:author="Windows 用户" w:date="2022-01-12T14:33:00Z">
        <w:r w:rsidR="00937FD2">
          <w:rPr>
            <w:rFonts w:hint="eastAsia"/>
          </w:rPr>
          <w:t>给</w:t>
        </w:r>
      </w:ins>
      <w:ins w:id="2609" w:author="郭 侃亮" w:date="2021-12-07T11:19:00Z">
        <w:r>
          <w:rPr>
            <w:rFonts w:hint="eastAsia"/>
          </w:rPr>
          <w:t>智子</w:t>
        </w:r>
      </w:ins>
      <w:ins w:id="2610" w:author="Windows 用户" w:date="2022-01-12T11:14:00Z">
        <w:r w:rsidR="00896800">
          <w:rPr>
            <w:rFonts w:hint="eastAsia"/>
          </w:rPr>
          <w:t>做</w:t>
        </w:r>
      </w:ins>
      <w:ins w:id="2611" w:author="郭 侃亮" w:date="2021-12-07T11:19:00Z">
        <w:r>
          <w:rPr>
            <w:rFonts w:hint="eastAsia"/>
          </w:rPr>
          <w:t>介绍吧。这时候应该怎么说呢？</w:t>
        </w:r>
        <w:r>
          <w:t>"</w:t>
        </w:r>
      </w:ins>
    </w:p>
    <w:p w14:paraId="1260BBA4" w14:textId="77777777" w:rsidR="00A17960" w:rsidRDefault="00A17960">
      <w:pPr>
        <w:rPr>
          <w:ins w:id="2612" w:author="郭 侃亮" w:date="2021-12-07T11:19:00Z"/>
          <w:color w:val="FF0000"/>
        </w:rPr>
      </w:pPr>
    </w:p>
    <w:p w14:paraId="240B4EC9" w14:textId="77777777" w:rsidR="00A17960" w:rsidRDefault="00AD66CD">
      <w:pPr>
        <w:rPr>
          <w:ins w:id="2613" w:author="郭 侃亮" w:date="2021-12-01T12:01:00Z"/>
          <w:color w:val="000000" w:themeColor="text1"/>
        </w:rPr>
      </w:pPr>
      <w:ins w:id="2614" w:author="郭 侃亮" w:date="2021-12-01T12:01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1.</w:t>
        </w:r>
      </w:ins>
    </w:p>
    <w:p w14:paraId="094C1E33" w14:textId="7EF38C27" w:rsidR="00E701F5" w:rsidRDefault="00E701F5" w:rsidP="00E701F5">
      <w:pPr>
        <w:rPr>
          <w:ins w:id="2615" w:author="郭 侃亮" w:date="2022-01-20T17:30:00Z"/>
        </w:rPr>
      </w:pPr>
      <w:ins w:id="2616" w:author="郭 侃亮" w:date="2022-01-20T17:3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13</w:t>
        </w:r>
      </w:ins>
      <w:ins w:id="2617" w:author="郭 侃亮" w:date="2022-01-21T14:53:00Z">
        <w:r w:rsidR="000F2B9E">
          <w:rPr>
            <w:highlight w:val="yellow"/>
          </w:rPr>
          <w:t>ng</w:t>
        </w:r>
      </w:ins>
      <w:ins w:id="2618" w:author="郭 侃亮" w:date="2022-01-20T17:30:00Z">
        <w:r>
          <w:rPr>
            <w:rFonts w:hint="eastAsia"/>
            <w:highlight w:val="yellow"/>
          </w:rPr>
          <w:t>}</w:t>
        </w:r>
      </w:ins>
    </w:p>
    <w:p w14:paraId="60DA3515" w14:textId="77777777" w:rsidR="00A17960" w:rsidRPr="00A17960" w:rsidRDefault="00AD66CD">
      <w:pPr>
        <w:rPr>
          <w:ins w:id="2619" w:author="郭 侃亮" w:date="2021-12-01T12:02:00Z"/>
          <w:rFonts w:eastAsia="MS Mincho"/>
          <w:color w:val="000000" w:themeColor="text1"/>
          <w:rPrChange w:id="2620" w:author="郭 侃亮" w:date="2021-12-01T12:58:00Z">
            <w:rPr>
              <w:ins w:id="2621" w:author="郭 侃亮" w:date="2021-12-01T12:02:00Z"/>
              <w:color w:val="000000" w:themeColor="text1"/>
            </w:rPr>
          </w:rPrChange>
        </w:rPr>
      </w:pPr>
      <w:r>
        <w:rPr>
          <w:rFonts w:hint="eastAsia"/>
        </w:rPr>
        <w:t>我：</w:t>
      </w:r>
      <w:ins w:id="2622" w:author="郭 侃亮" w:date="2021-12-03T21:24:00Z">
        <w:r>
          <w:t>"</w:t>
        </w:r>
      </w:ins>
      <w:ins w:id="2623" w:author="郭 侃亮" w:date="2021-12-01T12:01:00Z">
        <w:r>
          <w:rPr>
            <w:rFonts w:hint="eastAsia"/>
            <w:color w:val="000000" w:themeColor="text1"/>
          </w:rPr>
          <w:t>去找刘洋吗？</w:t>
        </w:r>
      </w:ins>
      <w:ins w:id="2624" w:author="郭 侃亮" w:date="2021-12-01T12:02:00Z">
        <w:r>
          <w:rPr>
            <w:rFonts w:hint="eastAsia"/>
            <w:color w:val="000000" w:themeColor="text1"/>
          </w:rPr>
          <w:t>和十年前一样？胆小而懦弱的自己，连和自己的</w:t>
        </w:r>
      </w:ins>
      <w:ins w:id="2625" w:author="郭 侃亮" w:date="2021-12-03T20:41:00Z">
        <w:r>
          <w:rPr>
            <w:rFonts w:hint="eastAsia"/>
            <w:color w:val="000000" w:themeColor="text1"/>
          </w:rPr>
          <w:t>心仪</w:t>
        </w:r>
      </w:ins>
      <w:ins w:id="2626" w:author="郭 侃亮" w:date="2021-12-01T12:02:00Z">
        <w:r>
          <w:rPr>
            <w:rFonts w:hint="eastAsia"/>
            <w:color w:val="000000" w:themeColor="text1"/>
          </w:rPr>
          <w:t>的女孩子讲话的勇气都没有。</w:t>
        </w:r>
      </w:ins>
      <w:ins w:id="2627" w:author="郭 侃亮" w:date="2021-12-03T21:24:00Z">
        <w:r>
          <w:t>"</w:t>
        </w:r>
      </w:ins>
    </w:p>
    <w:p w14:paraId="2E334C15" w14:textId="77777777" w:rsidR="00A17960" w:rsidRDefault="00AD66CD">
      <w:pPr>
        <w:rPr>
          <w:ins w:id="2628" w:author="郭 侃亮" w:date="2021-12-01T12:01:00Z"/>
          <w:color w:val="000000" w:themeColor="text1"/>
        </w:rPr>
      </w:pPr>
      <w:r>
        <w:rPr>
          <w:rFonts w:hint="eastAsia"/>
        </w:rPr>
        <w:t>我：</w:t>
      </w:r>
      <w:ins w:id="2629" w:author="郭 侃亮" w:date="2021-12-03T21:24:00Z">
        <w:r>
          <w:t>"</w:t>
        </w:r>
      </w:ins>
      <w:ins w:id="2630" w:author="郭 侃亮" w:date="2021-12-01T12:02:00Z">
        <w:r>
          <w:rPr>
            <w:rFonts w:hint="eastAsia"/>
            <w:color w:val="000000" w:themeColor="text1"/>
          </w:rPr>
          <w:t>这次</w:t>
        </w:r>
      </w:ins>
      <w:ins w:id="2631" w:author="郭 侃亮" w:date="2021-12-01T12:03:00Z">
        <w:r>
          <w:rPr>
            <w:rFonts w:hint="eastAsia"/>
            <w:color w:val="000000" w:themeColor="text1"/>
          </w:rPr>
          <w:t>，或许可以尝试别的选择……</w:t>
        </w:r>
      </w:ins>
      <w:ins w:id="2632" w:author="郭 侃亮" w:date="2021-12-03T21:24:00Z">
        <w:r>
          <w:t>"</w:t>
        </w:r>
      </w:ins>
    </w:p>
    <w:p w14:paraId="00FA9939" w14:textId="77777777" w:rsidR="00A17960" w:rsidRDefault="00AD66CD">
      <w:pPr>
        <w:rPr>
          <w:ins w:id="2633" w:author="郭 侃亮" w:date="2021-12-01T12:59:00Z"/>
          <w:color w:val="5B9BD5" w:themeColor="accent1"/>
        </w:rPr>
      </w:pPr>
      <w:del w:id="2634" w:author="郭 侃亮" w:date="2021-12-07T11:19:00Z">
        <w:r>
          <w:rPr>
            <w:rFonts w:hint="eastAsia"/>
          </w:rPr>
          <w:delText>我：</w:delText>
        </w:r>
      </w:del>
    </w:p>
    <w:p w14:paraId="28D4E026" w14:textId="77777777" w:rsidR="00A17960" w:rsidRPr="00A17960" w:rsidRDefault="00AD66CD">
      <w:pPr>
        <w:rPr>
          <w:ins w:id="2635" w:author="郭 侃亮" w:date="2021-12-01T12:59:00Z"/>
          <w:highlight w:val="yellow"/>
          <w:rPrChange w:id="2636" w:author="郭 侃亮" w:date="2021-12-07T10:42:00Z">
            <w:rPr>
              <w:ins w:id="2637" w:author="郭 侃亮" w:date="2021-12-01T12:59:00Z"/>
              <w:color w:val="000000" w:themeColor="text1"/>
            </w:rPr>
          </w:rPrChange>
        </w:rPr>
        <w:pPrChange w:id="2638" w:author="郭 侃亮" w:date="2021-12-07T10:42:00Z">
          <w:pPr>
            <w:tabs>
              <w:tab w:val="center" w:pos="4153"/>
            </w:tabs>
          </w:pPr>
        </w:pPrChange>
      </w:pPr>
      <w:ins w:id="2639" w:author="郭 侃亮" w:date="2021-12-01T12:5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显示选项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1 2}</w:t>
        </w:r>
      </w:ins>
    </w:p>
    <w:p w14:paraId="09A7CD61" w14:textId="77777777" w:rsidR="00A17960" w:rsidRDefault="00AD66CD">
      <w:pPr>
        <w:rPr>
          <w:ins w:id="2640" w:author="郭 侃亮" w:date="2021-12-01T12:59:00Z"/>
          <w:color w:val="000000" w:themeColor="text1"/>
          <w:lang w:eastAsia="ja-JP"/>
        </w:rPr>
      </w:pPr>
      <w:ins w:id="2641" w:author="郭 侃亮" w:date="2021-12-01T12:59:00Z">
        <w:r>
          <w:rPr>
            <w:rFonts w:hint="eastAsia"/>
            <w:color w:val="000000" w:themeColor="text1"/>
            <w:lang w:eastAsia="ja-JP"/>
          </w:rPr>
          <w:t>"</w:t>
        </w:r>
        <w:r>
          <w:rPr>
            <w:color w:val="000000" w:themeColor="text1"/>
            <w:lang w:eastAsia="ja-JP"/>
          </w:rPr>
          <w:t>1</w:t>
        </w:r>
        <w:r>
          <w:rPr>
            <w:rFonts w:hint="eastAsia"/>
            <w:color w:val="000000" w:themeColor="text1"/>
            <w:lang w:eastAsia="ja-JP"/>
          </w:rPr>
          <w:t>.</w:t>
        </w:r>
        <w:r>
          <w:rPr>
            <w:rFonts w:eastAsia="MS Mincho" w:hint="eastAsia"/>
            <w:color w:val="000000" w:themeColor="text1"/>
            <w:lang w:eastAsia="ja-JP"/>
          </w:rPr>
          <w:t>お久しぶり</w:t>
        </w:r>
      </w:ins>
      <w:ins w:id="2642" w:author="Windows 用户" w:date="2022-01-12T11:15:00Z">
        <w:r w:rsidR="00DD3C3A" w:rsidRPr="00DD3C3A">
          <w:rPr>
            <w:rFonts w:ascii="MS Mincho" w:eastAsia="MS Mincho" w:hAnsi="MS Mincho" w:hint="eastAsia"/>
            <w:color w:val="000000" w:themeColor="text1"/>
            <w:lang w:eastAsia="ja-JP"/>
            <w:rPrChange w:id="2643" w:author="Windows 用户" w:date="2022-01-12T11:15:00Z">
              <w:rPr>
                <w:rFonts w:asciiTheme="minorEastAsia" w:hAnsiTheme="minorEastAsia" w:hint="eastAsia"/>
                <w:color w:val="000000" w:themeColor="text1"/>
              </w:rPr>
            </w:rPrChange>
          </w:rPr>
          <w:t>。</w:t>
        </w:r>
      </w:ins>
      <w:ins w:id="2644" w:author="郭 侃亮" w:date="2021-12-01T12:59:00Z">
        <w:r>
          <w:rPr>
            <w:rFonts w:hint="eastAsia"/>
            <w:color w:val="000000" w:themeColor="text1"/>
            <w:lang w:eastAsia="ja-JP"/>
          </w:rPr>
          <w:t>（好久不见</w:t>
        </w:r>
      </w:ins>
      <w:ins w:id="2645" w:author="Windows 用户" w:date="2022-01-12T11:15:00Z">
        <w:r w:rsidR="00DD3C3A">
          <w:rPr>
            <w:rFonts w:hint="eastAsia"/>
            <w:color w:val="000000" w:themeColor="text1"/>
            <w:lang w:eastAsia="ja-JP"/>
          </w:rPr>
          <w:t>。</w:t>
        </w:r>
      </w:ins>
      <w:ins w:id="2646" w:author="郭 侃亮" w:date="2021-12-01T12:59:00Z">
        <w:r>
          <w:rPr>
            <w:rFonts w:hint="eastAsia"/>
            <w:color w:val="000000" w:themeColor="text1"/>
            <w:lang w:eastAsia="ja-JP"/>
          </w:rPr>
          <w:t>）</w:t>
        </w:r>
        <w:r>
          <w:rPr>
            <w:rFonts w:hint="eastAsia"/>
            <w:color w:val="000000" w:themeColor="text1"/>
            <w:lang w:eastAsia="ja-JP"/>
          </w:rPr>
          <w:t>"</w:t>
        </w:r>
      </w:ins>
    </w:p>
    <w:p w14:paraId="057EAA5E" w14:textId="77777777" w:rsidR="00A17960" w:rsidRDefault="00AD66CD">
      <w:pPr>
        <w:rPr>
          <w:ins w:id="2647" w:author="郭 侃亮" w:date="2021-12-01T13:00:00Z"/>
          <w:rFonts w:eastAsia="MS Mincho"/>
          <w:color w:val="000000" w:themeColor="text1"/>
        </w:rPr>
      </w:pPr>
      <w:ins w:id="2648" w:author="郭 侃亮" w:date="2021-12-01T12:59:00Z">
        <w:r>
          <w:rPr>
            <w:rFonts w:hint="eastAsia"/>
            <w:color w:val="000000" w:themeColor="text1"/>
            <w:lang w:eastAsia="ja-JP"/>
          </w:rPr>
          <w:t>"</w:t>
        </w:r>
        <w:r>
          <w:rPr>
            <w:color w:val="000000" w:themeColor="text1"/>
            <w:lang w:eastAsia="ja-JP"/>
          </w:rPr>
          <w:t>2</w:t>
        </w:r>
        <w:r>
          <w:rPr>
            <w:rFonts w:hint="eastAsia"/>
            <w:color w:val="000000" w:themeColor="text1"/>
            <w:lang w:eastAsia="ja-JP"/>
          </w:rPr>
          <w:t>.</w:t>
        </w:r>
        <w:r>
          <w:rPr>
            <w:rFonts w:ascii="MS Mincho" w:eastAsia="MS Mincho" w:hAnsi="MS Mincho" w:hint="eastAsia"/>
            <w:color w:val="000000" w:themeColor="text1"/>
            <w:lang w:eastAsia="ja-JP"/>
          </w:rPr>
          <w:t>はじめまして</w:t>
        </w:r>
      </w:ins>
      <w:ins w:id="2649" w:author="Windows 用户" w:date="2022-01-12T11:15:00Z">
        <w:r w:rsidR="00DD3C3A" w:rsidRPr="00DD3C3A">
          <w:rPr>
            <w:rFonts w:ascii="MS Mincho" w:eastAsia="MS Mincho" w:hAnsi="MS Mincho" w:hint="eastAsia"/>
            <w:color w:val="000000" w:themeColor="text1"/>
            <w:lang w:eastAsia="ja-JP"/>
            <w:rPrChange w:id="2650" w:author="Windows 用户" w:date="2022-01-12T11:16:00Z">
              <w:rPr>
                <w:rFonts w:asciiTheme="minorEastAsia" w:hAnsiTheme="minorEastAsia" w:hint="eastAsia"/>
                <w:color w:val="000000" w:themeColor="text1"/>
              </w:rPr>
            </w:rPrChange>
          </w:rPr>
          <w:t>。</w:t>
        </w:r>
      </w:ins>
      <w:ins w:id="2651" w:author="郭 侃亮" w:date="2021-12-01T12:59:00Z">
        <w:r>
          <w:rPr>
            <w:rFonts w:asciiTheme="minorEastAsia" w:hAnsiTheme="minorEastAsia" w:hint="eastAsia"/>
            <w:color w:val="000000" w:themeColor="text1"/>
            <w:lang w:eastAsia="ja-JP"/>
          </w:rPr>
          <w:t>（初次见面</w:t>
        </w:r>
      </w:ins>
      <w:ins w:id="2652" w:author="Windows 用户" w:date="2022-01-12T11:15:00Z">
        <w:r w:rsidR="00DD3C3A">
          <w:rPr>
            <w:rFonts w:asciiTheme="minorEastAsia" w:hAnsiTheme="minorEastAsia" w:hint="eastAsia"/>
            <w:color w:val="000000" w:themeColor="text1"/>
            <w:lang w:eastAsia="ja-JP"/>
          </w:rPr>
          <w:t>。</w:t>
        </w:r>
      </w:ins>
      <w:ins w:id="2653" w:author="郭 侃亮" w:date="2021-12-01T12:59:00Z">
        <w:r>
          <w:rPr>
            <w:rFonts w:asciiTheme="minorEastAsia" w:hAnsiTheme="minorEastAsia" w:hint="eastAsia"/>
            <w:color w:val="000000" w:themeColor="text1"/>
          </w:rPr>
          <w:t>）</w:t>
        </w:r>
        <w:r>
          <w:rPr>
            <w:rFonts w:hint="eastAsia"/>
            <w:color w:val="000000" w:themeColor="text1"/>
          </w:rPr>
          <w:t>"</w:t>
        </w:r>
      </w:ins>
    </w:p>
    <w:p w14:paraId="675A82BE" w14:textId="77777777" w:rsidR="00A17960" w:rsidRDefault="00A17960">
      <w:pPr>
        <w:rPr>
          <w:ins w:id="2654" w:author="郭 侃亮" w:date="2021-12-07T11:18:00Z"/>
        </w:rPr>
      </w:pPr>
    </w:p>
    <w:p w14:paraId="1656AA20" w14:textId="77777777" w:rsidR="00A17960" w:rsidRDefault="00AD66CD">
      <w:pPr>
        <w:rPr>
          <w:ins w:id="2655" w:author="郭 侃亮" w:date="2021-12-07T11:18:00Z"/>
          <w:color w:val="000000" w:themeColor="text1"/>
        </w:rPr>
      </w:pPr>
      <w:ins w:id="2656" w:author="郭 侃亮" w:date="2021-12-07T11:18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2.</w:t>
        </w:r>
      </w:ins>
    </w:p>
    <w:p w14:paraId="15C9496C" w14:textId="77777777" w:rsidR="00A17960" w:rsidRDefault="00AD66CD">
      <w:pPr>
        <w:rPr>
          <w:ins w:id="2657" w:author="郭 侃亮" w:date="2021-12-07T11:18:00Z"/>
          <w:shd w:val="clear" w:color="auto" w:fill="FFD966" w:themeFill="accent4" w:themeFillTint="99"/>
        </w:rPr>
      </w:pPr>
      <w:ins w:id="2658" w:author="郭 侃亮" w:date="2021-12-07T11:18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477F706C" w14:textId="6BDB3182" w:rsidR="00E701F5" w:rsidRDefault="00E701F5" w:rsidP="00E701F5">
      <w:pPr>
        <w:rPr>
          <w:ins w:id="2659" w:author="郭 侃亮" w:date="2022-01-20T17:30:00Z"/>
        </w:rPr>
      </w:pPr>
      <w:ins w:id="2660" w:author="郭 侃亮" w:date="2022-01-20T17:3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13</w:t>
        </w:r>
      </w:ins>
      <w:ins w:id="2661" w:author="郭 侃亮" w:date="2022-01-21T14:53:00Z">
        <w:r w:rsidR="000F2B9E">
          <w:rPr>
            <w:highlight w:val="yellow"/>
          </w:rPr>
          <w:t>gx</w:t>
        </w:r>
      </w:ins>
      <w:ins w:id="2662" w:author="郭 侃亮" w:date="2022-01-20T17:30:00Z">
        <w:r>
          <w:rPr>
            <w:rFonts w:hint="eastAsia"/>
            <w:highlight w:val="yellow"/>
          </w:rPr>
          <w:t>}</w:t>
        </w:r>
      </w:ins>
    </w:p>
    <w:p w14:paraId="661265C3" w14:textId="77777777" w:rsidR="00A17960" w:rsidRDefault="00AD66CD">
      <w:pPr>
        <w:rPr>
          <w:ins w:id="2663" w:author="郭 侃亮" w:date="2021-12-07T11:18:00Z"/>
          <w:rFonts w:eastAsia="MS Mincho"/>
          <w:color w:val="5B9BD5" w:themeColor="accent1"/>
        </w:rPr>
      </w:pPr>
      <w:ins w:id="2664" w:author="郭 侃亮" w:date="2021-12-07T11:18:00Z">
        <w:r>
          <w:rPr>
            <w:color w:val="5B9BD5" w:themeColor="accent1"/>
            <w:lang w:eastAsia="ja-JP"/>
          </w:rPr>
          <w:t>我：</w:t>
        </w:r>
        <w:r>
          <w:rPr>
            <w:color w:val="5B9BD5" w:themeColor="accent1"/>
            <w:lang w:eastAsia="ja-JP"/>
          </w:rPr>
          <w:t>"</w:t>
        </w:r>
        <w:r>
          <w:rPr>
            <w:rFonts w:eastAsia="MS Mincho" w:hint="eastAsia"/>
            <w:color w:val="5B9BD5" w:themeColor="accent1"/>
            <w:lang w:eastAsia="ja-JP"/>
          </w:rPr>
          <w:t>はじめまして、王</w:t>
        </w:r>
        <w:r>
          <w:rPr>
            <w:rFonts w:hint="eastAsia"/>
            <w:color w:val="5B9BD5" w:themeColor="accent1"/>
            <w:lang w:eastAsia="ja-JP"/>
          </w:rPr>
          <w:t>浩</w:t>
        </w:r>
        <w:r>
          <w:rPr>
            <w:rFonts w:eastAsia="MS Mincho" w:hint="eastAsia"/>
            <w:color w:val="5B9BD5" w:themeColor="accent1"/>
            <w:lang w:eastAsia="ja-JP"/>
          </w:rPr>
          <w:t>です。</w:t>
        </w:r>
        <w:r>
          <w:rPr>
            <w:rFonts w:asciiTheme="minorEastAsia" w:hAnsiTheme="minorEastAsia" w:hint="eastAsia"/>
            <w:color w:val="5B9BD5" w:themeColor="accent1"/>
          </w:rPr>
          <w:t>（初次见面，我是王浩。）</w:t>
        </w:r>
        <w:r>
          <w:rPr>
            <w:color w:val="5B9BD5" w:themeColor="accent1"/>
          </w:rPr>
          <w:t>"</w:t>
        </w:r>
      </w:ins>
    </w:p>
    <w:p w14:paraId="6AD6C626" w14:textId="77777777" w:rsidR="00A17960" w:rsidRDefault="00A17960">
      <w:pPr>
        <w:rPr>
          <w:ins w:id="2665" w:author="郭 侃亮" w:date="2021-12-07T11:18:00Z"/>
        </w:rPr>
      </w:pPr>
    </w:p>
    <w:p w14:paraId="4C7C979D" w14:textId="77777777" w:rsidR="00A17960" w:rsidRPr="00A17960" w:rsidRDefault="00AD66CD">
      <w:pPr>
        <w:rPr>
          <w:ins w:id="2666" w:author="郭 侃亮" w:date="2021-12-01T13:00:00Z"/>
          <w:rPrChange w:id="2667" w:author="郭 侃亮" w:date="2021-12-01T13:00:00Z">
            <w:rPr>
              <w:ins w:id="2668" w:author="郭 侃亮" w:date="2021-12-01T13:00:00Z"/>
              <w:color w:val="000000" w:themeColor="text1"/>
            </w:rPr>
          </w:rPrChange>
        </w:rPr>
      </w:pPr>
      <w:ins w:id="2669" w:author="郭 侃亮" w:date="2021-12-01T13:00:00Z">
        <w:r>
          <w:t>#</w:t>
        </w:r>
        <w:r>
          <w:rPr>
            <w:rFonts w:hint="eastAsia"/>
          </w:rPr>
          <w:t>选择</w:t>
        </w:r>
        <w:r>
          <w:rPr>
            <w:rPrChange w:id="2670" w:author="郭 侃亮" w:date="2021-12-01T13:00:00Z">
              <w:rPr>
                <w:color w:val="000000" w:themeColor="text1"/>
              </w:rPr>
            </w:rPrChange>
          </w:rPr>
          <w:t>1.</w:t>
        </w:r>
      </w:ins>
    </w:p>
    <w:p w14:paraId="5AC83312" w14:textId="51EDFEAA" w:rsidR="00E701F5" w:rsidRDefault="00E701F5" w:rsidP="00E701F5">
      <w:pPr>
        <w:rPr>
          <w:ins w:id="2671" w:author="郭 侃亮" w:date="2022-01-20T17:30:00Z"/>
        </w:rPr>
      </w:pPr>
      <w:ins w:id="2672" w:author="郭 侃亮" w:date="2022-01-20T17:3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13</w:t>
        </w:r>
      </w:ins>
      <w:ins w:id="2673" w:author="郭 侃亮" w:date="2022-01-21T14:53:00Z">
        <w:r w:rsidR="000F2B9E">
          <w:rPr>
            <w:highlight w:val="yellow"/>
          </w:rPr>
          <w:t>ng</w:t>
        </w:r>
      </w:ins>
      <w:ins w:id="2674" w:author="郭 侃亮" w:date="2022-01-20T17:30:00Z">
        <w:r>
          <w:rPr>
            <w:rFonts w:hint="eastAsia"/>
            <w:highlight w:val="yellow"/>
          </w:rPr>
          <w:t>}</w:t>
        </w:r>
      </w:ins>
    </w:p>
    <w:p w14:paraId="62D14CF5" w14:textId="77777777" w:rsidR="00A17960" w:rsidRDefault="00AD66CD">
      <w:pPr>
        <w:rPr>
          <w:ins w:id="2675" w:author="郭 侃亮" w:date="2021-12-07T11:18:00Z"/>
        </w:rPr>
      </w:pPr>
      <w:r>
        <w:rPr>
          <w:rFonts w:hint="eastAsia"/>
        </w:rPr>
        <w:t>我：</w:t>
      </w:r>
      <w:ins w:id="2676" w:author="郭 侃亮" w:date="2021-12-03T21:24:00Z">
        <w:r>
          <w:t>"</w:t>
        </w:r>
      </w:ins>
      <w:ins w:id="2677" w:author="郭 侃亮" w:date="2021-12-01T13:00:00Z">
        <w:r>
          <w:rPr>
            <w:rFonts w:hint="eastAsia"/>
            <w:rPrChange w:id="2678" w:author="郭 侃亮" w:date="2021-12-01T13:00:00Z">
              <w:rPr>
                <w:rFonts w:hint="eastAsia"/>
                <w:color w:val="5B9BD5" w:themeColor="accent1"/>
              </w:rPr>
            </w:rPrChange>
          </w:rPr>
          <w:t>这时候的智子</w:t>
        </w:r>
        <w:del w:id="2679" w:author="Windows 用户" w:date="2022-01-12T11:17:00Z">
          <w:r w:rsidDel="003030EC">
            <w:rPr>
              <w:rFonts w:hint="eastAsia"/>
              <w:rPrChange w:id="2680" w:author="郭 侃亮" w:date="2021-12-01T13:00:00Z">
                <w:rPr>
                  <w:rFonts w:hint="eastAsia"/>
                  <w:color w:val="5B9BD5" w:themeColor="accent1"/>
                </w:rPr>
              </w:rPrChange>
            </w:rPr>
            <w:delText>应该</w:delText>
          </w:r>
        </w:del>
        <w:r>
          <w:rPr>
            <w:rFonts w:hint="eastAsia"/>
            <w:rPrChange w:id="2681" w:author="郭 侃亮" w:date="2021-12-01T13:00:00Z">
              <w:rPr>
                <w:rFonts w:hint="eastAsia"/>
                <w:color w:val="5B9BD5" w:themeColor="accent1"/>
              </w:rPr>
            </w:rPrChange>
          </w:rPr>
          <w:t>还不认识我</w:t>
        </w:r>
        <w:del w:id="2682" w:author="Windows 用户" w:date="2022-01-12T14:34:00Z">
          <w:r w:rsidDel="00DA59A8">
            <w:rPr>
              <w:rFonts w:hint="eastAsia"/>
              <w:rPrChange w:id="2683" w:author="郭 侃亮" w:date="2021-12-01T13:00:00Z">
                <w:rPr>
                  <w:rFonts w:hint="eastAsia"/>
                  <w:color w:val="5B9BD5" w:themeColor="accent1"/>
                </w:rPr>
              </w:rPrChange>
            </w:rPr>
            <w:delText>吧</w:delText>
          </w:r>
        </w:del>
        <w:r>
          <w:rPr>
            <w:rFonts w:hint="eastAsia"/>
            <w:rPrChange w:id="2684" w:author="郭 侃亮" w:date="2021-12-01T13:00:00Z">
              <w:rPr>
                <w:rFonts w:hint="eastAsia"/>
                <w:color w:val="5B9BD5" w:themeColor="accent1"/>
              </w:rPr>
            </w:rPrChange>
          </w:rPr>
          <w:t>，</w:t>
        </w:r>
      </w:ins>
      <w:ins w:id="2685" w:author="郭 侃亮" w:date="2021-12-02T17:32:00Z">
        <w:del w:id="2686" w:author="Windows 用户" w:date="2022-01-12T11:16:00Z">
          <w:r w:rsidDel="003030EC">
            <w:rPr>
              <w:rFonts w:hint="eastAsia"/>
            </w:rPr>
            <w:delText>还是</w:delText>
          </w:r>
        </w:del>
      </w:ins>
      <w:ins w:id="2687" w:author="Windows 用户" w:date="2022-01-12T11:16:00Z">
        <w:r w:rsidR="003030EC">
          <w:rPr>
            <w:rFonts w:hint="eastAsia"/>
          </w:rPr>
          <w:t>应该</w:t>
        </w:r>
      </w:ins>
      <w:ins w:id="2688" w:author="郭 侃亮" w:date="2021-12-02T17:32:00Z">
        <w:r>
          <w:rPr>
            <w:rFonts w:hint="eastAsia"/>
          </w:rPr>
          <w:t>换一种说法</w:t>
        </w:r>
        <w:del w:id="2689" w:author="Windows 用户" w:date="2022-01-12T11:17:00Z">
          <w:r w:rsidDel="003030EC">
            <w:rPr>
              <w:rFonts w:hint="eastAsia"/>
            </w:rPr>
            <w:delText>吧</w:delText>
          </w:r>
        </w:del>
      </w:ins>
      <w:ins w:id="2690" w:author="郭 侃亮" w:date="2021-12-01T13:00:00Z">
        <w:r>
          <w:rPr>
            <w:rFonts w:hint="eastAsia"/>
            <w:rPrChange w:id="2691" w:author="郭 侃亮" w:date="2021-12-01T13:00:00Z">
              <w:rPr>
                <w:rFonts w:hint="eastAsia"/>
                <w:color w:val="5B9BD5" w:themeColor="accent1"/>
              </w:rPr>
            </w:rPrChange>
          </w:rPr>
          <w:t>……</w:t>
        </w:r>
      </w:ins>
      <w:ins w:id="2692" w:author="郭 侃亮" w:date="2021-12-03T21:24:00Z">
        <w:r>
          <w:t>"</w:t>
        </w:r>
      </w:ins>
    </w:p>
    <w:p w14:paraId="4865A264" w14:textId="4C8579F2" w:rsidR="00E701F5" w:rsidRDefault="00E701F5" w:rsidP="00E701F5">
      <w:pPr>
        <w:rPr>
          <w:ins w:id="2693" w:author="郭 侃亮" w:date="2022-01-20T17:30:00Z"/>
          <w:lang w:eastAsia="ja-JP"/>
        </w:rPr>
      </w:pPr>
      <w:ins w:id="2694" w:author="郭 侃亮" w:date="2022-01-20T17:30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WH</w:t>
        </w:r>
        <w:r>
          <w:rPr>
            <w:highlight w:val="yellow"/>
            <w:lang w:eastAsia="ja-JP"/>
          </w:rPr>
          <w:t>1</w:t>
        </w:r>
      </w:ins>
      <w:ins w:id="2695" w:author="郭 侃亮" w:date="2022-01-21T14:53:00Z">
        <w:r w:rsidR="000F2B9E">
          <w:rPr>
            <w:highlight w:val="yellow"/>
            <w:lang w:eastAsia="ja-JP"/>
          </w:rPr>
          <w:t>gx</w:t>
        </w:r>
      </w:ins>
      <w:ins w:id="2696" w:author="郭 侃亮" w:date="2022-01-20T17:30:00Z">
        <w:r>
          <w:rPr>
            <w:rFonts w:hint="eastAsia"/>
            <w:highlight w:val="yellow"/>
            <w:lang w:eastAsia="ja-JP"/>
          </w:rPr>
          <w:t>}</w:t>
        </w:r>
      </w:ins>
    </w:p>
    <w:p w14:paraId="12823490" w14:textId="77777777" w:rsidR="00A17960" w:rsidDel="003F619E" w:rsidRDefault="00AD66CD">
      <w:pPr>
        <w:rPr>
          <w:ins w:id="2697" w:author="郭 侃亮" w:date="2021-12-07T11:18:00Z"/>
          <w:del w:id="2698" w:author="Windows 用户" w:date="2022-01-12T11:17:00Z"/>
          <w:rFonts w:eastAsia="MS Mincho"/>
          <w:color w:val="5B9BD5" w:themeColor="accent1"/>
          <w:lang w:eastAsia="ja-JP"/>
        </w:rPr>
      </w:pPr>
      <w:ins w:id="2699" w:author="郭 侃亮" w:date="2021-12-07T11:18:00Z">
        <w:r>
          <w:rPr>
            <w:color w:val="5B9BD5" w:themeColor="accent1"/>
            <w:lang w:eastAsia="ja-JP"/>
          </w:rPr>
          <w:t>我：</w:t>
        </w:r>
        <w:r>
          <w:rPr>
            <w:color w:val="5B9BD5" w:themeColor="accent1"/>
            <w:lang w:eastAsia="ja-JP"/>
          </w:rPr>
          <w:t>"</w:t>
        </w:r>
        <w:r>
          <w:rPr>
            <w:rFonts w:eastAsia="MS Mincho" w:hint="eastAsia"/>
            <w:color w:val="5B9BD5" w:themeColor="accent1"/>
            <w:lang w:eastAsia="ja-JP"/>
          </w:rPr>
          <w:t>はじめまして、王</w:t>
        </w:r>
        <w:r>
          <w:rPr>
            <w:rFonts w:hint="eastAsia"/>
            <w:color w:val="5B9BD5" w:themeColor="accent1"/>
            <w:lang w:eastAsia="ja-JP"/>
          </w:rPr>
          <w:t>浩</w:t>
        </w:r>
        <w:r>
          <w:rPr>
            <w:rFonts w:eastAsia="MS Mincho" w:hint="eastAsia"/>
            <w:color w:val="5B9BD5" w:themeColor="accent1"/>
            <w:lang w:eastAsia="ja-JP"/>
          </w:rPr>
          <w:t>です。</w:t>
        </w:r>
        <w:r>
          <w:rPr>
            <w:rFonts w:asciiTheme="minorEastAsia" w:hAnsiTheme="minorEastAsia" w:hint="eastAsia"/>
            <w:color w:val="5B9BD5" w:themeColor="accent1"/>
          </w:rPr>
          <w:t>（初次见面，我是王浩。</w:t>
        </w:r>
        <w:r>
          <w:rPr>
            <w:rFonts w:asciiTheme="minorEastAsia" w:hAnsiTheme="minorEastAsia" w:hint="eastAsia"/>
            <w:color w:val="5B9BD5" w:themeColor="accent1"/>
            <w:lang w:eastAsia="ja-JP"/>
          </w:rPr>
          <w:t>）</w:t>
        </w:r>
        <w:r>
          <w:rPr>
            <w:color w:val="5B9BD5" w:themeColor="accent1"/>
            <w:lang w:eastAsia="ja-JP"/>
          </w:rPr>
          <w:t>"</w:t>
        </w:r>
      </w:ins>
    </w:p>
    <w:p w14:paraId="28273ED2" w14:textId="77777777" w:rsidR="00A17960" w:rsidRPr="00A17960" w:rsidRDefault="00A17960">
      <w:pPr>
        <w:rPr>
          <w:ins w:id="2700" w:author="郭 侃亮" w:date="2021-12-01T13:00:00Z"/>
          <w:lang w:eastAsia="ja-JP"/>
          <w:rPrChange w:id="2701" w:author="郭 侃亮" w:date="2021-12-01T13:00:00Z">
            <w:rPr>
              <w:ins w:id="2702" w:author="郭 侃亮" w:date="2021-12-01T13:00:00Z"/>
              <w:color w:val="5B9BD5" w:themeColor="accent1"/>
            </w:rPr>
          </w:rPrChange>
        </w:rPr>
      </w:pPr>
    </w:p>
    <w:p w14:paraId="04A1D536" w14:textId="77777777" w:rsidR="00A17960" w:rsidRDefault="00AD66CD">
      <w:pPr>
        <w:rPr>
          <w:ins w:id="2703" w:author="郭 侃亮" w:date="2021-12-01T11:53:00Z"/>
          <w:color w:val="5B9BD5" w:themeColor="accent1"/>
          <w:lang w:eastAsia="ja-JP"/>
        </w:rPr>
      </w:pPr>
      <w:ins w:id="2704" w:author="郭 侃亮" w:date="2021-12-01T11:53:00Z">
        <w:r>
          <w:rPr>
            <w:color w:val="5B9BD5" w:themeColor="accent1"/>
            <w:lang w:eastAsia="ja-JP"/>
          </w:rPr>
          <w:t>我：</w:t>
        </w:r>
        <w:r>
          <w:rPr>
            <w:color w:val="5B9BD5" w:themeColor="accent1"/>
            <w:lang w:eastAsia="ja-JP"/>
          </w:rPr>
          <w:t>"</w:t>
        </w:r>
        <w:r w:rsidRPr="00EE0B24">
          <w:rPr>
            <w:rFonts w:ascii="MS Mincho" w:eastAsia="MS Mincho" w:hAnsi="MS Mincho" w:hint="eastAsia"/>
            <w:color w:val="5B9BD5" w:themeColor="accent1"/>
            <w:lang w:eastAsia="ja-JP"/>
            <w:rPrChange w:id="2705" w:author="Windows 用户" w:date="2022-01-12T11:17:00Z">
              <w:rPr>
                <w:rFonts w:eastAsia="MS Mincho" w:hint="eastAsia"/>
                <w:color w:val="5B9BD5" w:themeColor="accent1"/>
                <w:lang w:eastAsia="ja-JP"/>
              </w:rPr>
            </w:rPrChange>
          </w:rPr>
          <w:t>ここは高一</w:t>
        </w:r>
        <w:r w:rsidRPr="00EE0B24">
          <w:rPr>
            <w:rFonts w:ascii="MS Mincho" w:eastAsia="MS Mincho" w:hAnsi="MS Mincho"/>
            <w:color w:val="5B9BD5" w:themeColor="accent1"/>
            <w:lang w:eastAsia="ja-JP"/>
            <w:rPrChange w:id="2706" w:author="Windows 用户" w:date="2022-01-12T11:17:00Z">
              <w:rPr>
                <w:rFonts w:eastAsia="MS Mincho"/>
                <w:color w:val="5B9BD5" w:themeColor="accent1"/>
                <w:lang w:eastAsia="ja-JP"/>
              </w:rPr>
            </w:rPrChange>
          </w:rPr>
          <w:t>5</w:t>
        </w:r>
        <w:r w:rsidRPr="00EE0B24">
          <w:rPr>
            <w:rFonts w:ascii="MS Mincho" w:eastAsia="MS Mincho" w:hAnsi="MS Mincho" w:hint="eastAsia"/>
            <w:color w:val="5B9BD5" w:themeColor="accent1"/>
            <w:lang w:eastAsia="ja-JP"/>
            <w:rPrChange w:id="2707" w:author="Windows 用户" w:date="2022-01-12T11:17:00Z">
              <w:rPr>
                <w:rFonts w:eastAsia="MS Mincho" w:hint="eastAsia"/>
                <w:color w:val="5B9BD5" w:themeColor="accent1"/>
                <w:lang w:eastAsia="ja-JP"/>
              </w:rPr>
            </w:rPrChange>
          </w:rPr>
          <w:t>組ですよ。</w:t>
        </w:r>
        <w:r>
          <w:rPr>
            <w:rFonts w:asciiTheme="minorEastAsia" w:hAnsiTheme="minorEastAsia" w:hint="eastAsia"/>
            <w:color w:val="5B9BD5" w:themeColor="accent1"/>
          </w:rPr>
          <w:t>（这里就是高一五班哦。</w:t>
        </w:r>
        <w:r>
          <w:rPr>
            <w:rFonts w:asciiTheme="minorEastAsia" w:hAnsiTheme="minorEastAsia" w:hint="eastAsia"/>
            <w:color w:val="5B9BD5" w:themeColor="accent1"/>
            <w:lang w:eastAsia="ja-JP"/>
          </w:rPr>
          <w:t>）</w:t>
        </w:r>
        <w:r>
          <w:rPr>
            <w:color w:val="5B9BD5" w:themeColor="accent1"/>
            <w:lang w:eastAsia="ja-JP"/>
          </w:rPr>
          <w:t>"</w:t>
        </w:r>
      </w:ins>
    </w:p>
    <w:p w14:paraId="09DC50AF" w14:textId="61A5077B" w:rsidR="008A091B" w:rsidRDefault="008A091B" w:rsidP="008A091B">
      <w:pPr>
        <w:rPr>
          <w:ins w:id="2708" w:author="郭 侃亮" w:date="2022-01-21T14:22:00Z"/>
          <w:lang w:eastAsia="ja-JP"/>
        </w:rPr>
      </w:pPr>
      <w:ins w:id="2709" w:author="郭 侃亮" w:date="2022-01-21T14:22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highlight w:val="yellow"/>
            <w:lang w:eastAsia="ja-JP"/>
          </w:rPr>
          <w:t>ZZ12</w:t>
        </w:r>
      </w:ins>
      <w:ins w:id="2710" w:author="郭 侃亮" w:date="2022-01-21T15:14:00Z">
        <w:r w:rsidR="00A263AD">
          <w:rPr>
            <w:highlight w:val="yellow"/>
            <w:lang w:eastAsia="ja-JP"/>
          </w:rPr>
          <w:t>gx</w:t>
        </w:r>
      </w:ins>
      <w:ins w:id="2711" w:author="郭 侃亮" w:date="2022-01-21T14:22:00Z">
        <w:r>
          <w:rPr>
            <w:rFonts w:hint="eastAsia"/>
            <w:highlight w:val="yellow"/>
            <w:lang w:eastAsia="ja-JP"/>
          </w:rPr>
          <w:t>}</w:t>
        </w:r>
      </w:ins>
    </w:p>
    <w:p w14:paraId="4F7D20B4" w14:textId="77777777" w:rsidR="00A17960" w:rsidRDefault="00AD66CD">
      <w:pPr>
        <w:rPr>
          <w:ins w:id="2712" w:author="郭 侃亮" w:date="2021-12-01T11:53:00Z"/>
          <w:color w:val="FF0000"/>
        </w:rPr>
      </w:pPr>
      <w:ins w:id="2713" w:author="郭 侃亮" w:date="2021-12-01T11:53:00Z">
        <w:r>
          <w:rPr>
            <w:rFonts w:ascii="宋体" w:eastAsia="宋体" w:hAnsi="宋体" w:hint="eastAsia"/>
            <w:lang w:eastAsia="ja-JP"/>
          </w:rPr>
          <w:t>智子：</w:t>
        </w:r>
        <w:r>
          <w:rPr>
            <w:color w:val="5B9BD5" w:themeColor="accent1"/>
            <w:lang w:eastAsia="ja-JP"/>
          </w:rPr>
          <w:t>"</w:t>
        </w:r>
        <w:r>
          <w:rPr>
            <w:rFonts w:eastAsia="MS Mincho" w:hint="eastAsia"/>
            <w:color w:val="5B9BD5" w:themeColor="accent1"/>
            <w:lang w:eastAsia="ja-JP"/>
          </w:rPr>
          <w:t>ありがとう。</w:t>
        </w:r>
      </w:ins>
      <w:ins w:id="2714" w:author="郭 侃亮" w:date="2021-12-01T13:03:00Z">
        <w:r>
          <w:rPr>
            <w:rFonts w:eastAsia="MS Mincho" w:hint="eastAsia"/>
            <w:color w:val="5B9BD5" w:themeColor="accent1"/>
            <w:lang w:eastAsia="ja-JP"/>
          </w:rPr>
          <w:t>高橋智子</w:t>
        </w:r>
      </w:ins>
      <w:ins w:id="2715" w:author="郭 侃亮" w:date="2021-12-01T13:04:00Z">
        <w:r>
          <w:rPr>
            <w:rFonts w:eastAsia="MS Mincho" w:hint="eastAsia"/>
            <w:color w:val="5B9BD5" w:themeColor="accent1"/>
            <w:lang w:eastAsia="ja-JP"/>
          </w:rPr>
          <w:t>です。</w:t>
        </w:r>
      </w:ins>
      <w:ins w:id="2716" w:author="郭 侃亮" w:date="2021-12-01T11:53:00Z">
        <w:r>
          <w:rPr>
            <w:rFonts w:asciiTheme="minorEastAsia" w:hAnsiTheme="minorEastAsia" w:hint="eastAsia"/>
            <w:color w:val="5B9BD5" w:themeColor="accent1"/>
            <w:lang w:eastAsia="ja-JP"/>
          </w:rPr>
          <w:t>（谢谢你</w:t>
        </w:r>
      </w:ins>
      <w:ins w:id="2717" w:author="郭 侃亮" w:date="2021-12-01T13:04:00Z">
        <w:del w:id="2718" w:author="Windows 用户" w:date="2022-01-12T14:34:00Z">
          <w:r w:rsidDel="00DA59A8">
            <w:rPr>
              <w:rFonts w:asciiTheme="minorEastAsia" w:hAnsiTheme="minorEastAsia" w:hint="eastAsia"/>
              <w:color w:val="5B9BD5" w:themeColor="accent1"/>
              <w:lang w:eastAsia="ja-JP"/>
            </w:rPr>
            <w:delText>，</w:delText>
          </w:r>
        </w:del>
      </w:ins>
      <w:ins w:id="2719" w:author="Windows 用户" w:date="2022-01-12T14:34:00Z">
        <w:r w:rsidR="00DA59A8">
          <w:rPr>
            <w:rFonts w:asciiTheme="minorEastAsia" w:hAnsiTheme="minorEastAsia" w:hint="eastAsia"/>
            <w:color w:val="5B9BD5" w:themeColor="accent1"/>
            <w:lang w:eastAsia="ja-JP"/>
          </w:rPr>
          <w:t>。</w:t>
        </w:r>
      </w:ins>
      <w:ins w:id="2720" w:author="郭 侃亮" w:date="2021-12-01T13:04:00Z">
        <w:r>
          <w:rPr>
            <w:rFonts w:asciiTheme="minorEastAsia" w:hAnsiTheme="minorEastAsia" w:hint="eastAsia"/>
            <w:color w:val="5B9BD5" w:themeColor="accent1"/>
          </w:rPr>
          <w:t>我叫高桥智子</w:t>
        </w:r>
      </w:ins>
      <w:ins w:id="2721" w:author="郭 侃亮" w:date="2021-12-01T11:53:00Z">
        <w:r>
          <w:rPr>
            <w:rFonts w:asciiTheme="minorEastAsia" w:hAnsiTheme="minorEastAsia" w:hint="eastAsia"/>
            <w:color w:val="5B9BD5" w:themeColor="accent1"/>
          </w:rPr>
          <w:t>。）</w:t>
        </w:r>
        <w:r>
          <w:rPr>
            <w:color w:val="5B9BD5" w:themeColor="accent1"/>
          </w:rPr>
          <w:t>"</w:t>
        </w:r>
      </w:ins>
    </w:p>
    <w:p w14:paraId="0E5C7A0D" w14:textId="77777777" w:rsidR="00A17960" w:rsidRDefault="00AD66CD">
      <w:pPr>
        <w:rPr>
          <w:ins w:id="2722" w:author="郭 侃亮" w:date="2021-12-01T11:55:00Z"/>
        </w:rPr>
      </w:pPr>
      <w:ins w:id="2723" w:author="郭 侃亮" w:date="2021-12-01T11:54:00Z">
        <w:del w:id="2724" w:author="Windows 用户" w:date="2022-01-12T11:18:00Z">
          <w:r w:rsidDel="003C6773">
            <w:rPr>
              <w:rFonts w:hint="eastAsia"/>
            </w:rPr>
            <w:delText>不知道是哪里来的勇气，</w:delText>
          </w:r>
        </w:del>
        <w:r>
          <w:rPr>
            <w:rFonts w:hint="eastAsia"/>
          </w:rPr>
          <w:t>这次我不想再留下遗憾</w:t>
        </w:r>
      </w:ins>
      <w:ins w:id="2725" w:author="Windows 用户" w:date="2022-01-12T11:18:00Z">
        <w:r w:rsidR="003C6773">
          <w:rPr>
            <w:rFonts w:hint="eastAsia"/>
          </w:rPr>
          <w:t>，</w:t>
        </w:r>
      </w:ins>
      <w:ins w:id="2726" w:author="郭 侃亮" w:date="2021-12-01T11:54:00Z">
        <w:del w:id="2727" w:author="Windows 用户" w:date="2022-01-12T11:18:00Z">
          <w:r w:rsidDel="003C6773">
            <w:rPr>
              <w:rFonts w:hint="eastAsia"/>
            </w:rPr>
            <w:delText>。</w:delText>
          </w:r>
        </w:del>
        <w:del w:id="2728" w:author="Windows 用户" w:date="2022-01-12T11:19:00Z">
          <w:r w:rsidDel="003C6773">
            <w:rPr>
              <w:rFonts w:hint="eastAsia"/>
            </w:rPr>
            <w:delText>脱口而出</w:delText>
          </w:r>
        </w:del>
      </w:ins>
      <w:ins w:id="2729" w:author="Windows 用户" w:date="2022-01-12T11:19:00Z">
        <w:r w:rsidR="003C6773">
          <w:rPr>
            <w:rFonts w:hint="eastAsia"/>
          </w:rPr>
          <w:t>我鼓起勇气</w:t>
        </w:r>
      </w:ins>
      <w:ins w:id="2730" w:author="郭 侃亮" w:date="2021-12-01T11:54:00Z">
        <w:r>
          <w:rPr>
            <w:rFonts w:hint="eastAsia"/>
          </w:rPr>
          <w:t>用日语回答了智子的问题。</w:t>
        </w:r>
      </w:ins>
    </w:p>
    <w:p w14:paraId="0CC30457" w14:textId="77777777" w:rsidR="00A17960" w:rsidRDefault="00AD66CD">
      <w:pPr>
        <w:rPr>
          <w:ins w:id="2731" w:author="郭 侃亮" w:date="2021-12-01T11:55:00Z"/>
        </w:rPr>
      </w:pPr>
      <w:ins w:id="2732" w:author="郭 侃亮" w:date="2021-12-01T11:55:00Z">
        <w:r>
          <w:rPr>
            <w:rFonts w:hint="eastAsia"/>
          </w:rPr>
          <w:t>看到智子的微笑，</w:t>
        </w:r>
      </w:ins>
      <w:ins w:id="2733" w:author="Windows 用户" w:date="2022-01-12T11:19:00Z">
        <w:r w:rsidR="003C6773">
          <w:rPr>
            <w:rFonts w:hint="eastAsia"/>
          </w:rPr>
          <w:t>我</w:t>
        </w:r>
      </w:ins>
      <w:ins w:id="2734" w:author="郭 侃亮" w:date="2021-12-01T11:55:00Z">
        <w:r>
          <w:rPr>
            <w:rFonts w:hint="eastAsia"/>
          </w:rPr>
          <w:t>顿时</w:t>
        </w:r>
      </w:ins>
      <w:ins w:id="2735" w:author="Windows 用户" w:date="2022-01-12T14:34:00Z">
        <w:r w:rsidR="00430B65">
          <w:rPr>
            <w:rFonts w:hint="eastAsia"/>
          </w:rPr>
          <w:t>感到</w:t>
        </w:r>
      </w:ins>
      <w:ins w:id="2736" w:author="郭 侃亮" w:date="2021-12-01T11:55:00Z">
        <w:r>
          <w:rPr>
            <w:rFonts w:hint="eastAsia"/>
          </w:rPr>
          <w:t>心里暖暖的。</w:t>
        </w:r>
      </w:ins>
    </w:p>
    <w:p w14:paraId="308A3940" w14:textId="77777777" w:rsidR="00A17960" w:rsidRPr="00A17960" w:rsidRDefault="00AD66CD">
      <w:pPr>
        <w:rPr>
          <w:ins w:id="2737" w:author="郭 侃亮" w:date="2021-12-01T11:38:00Z"/>
          <w:rPrChange w:id="2738" w:author="郭 侃亮" w:date="2021-12-01T11:54:00Z">
            <w:rPr>
              <w:ins w:id="2739" w:author="郭 侃亮" w:date="2021-12-01T11:38:00Z"/>
              <w:color w:val="FF0000"/>
              <w:lang w:eastAsia="ja-JP"/>
            </w:rPr>
          </w:rPrChange>
        </w:rPr>
      </w:pPr>
      <w:ins w:id="2740" w:author="郭 侃亮" w:date="2021-12-01T11:56:00Z">
        <w:r>
          <w:rPr>
            <w:rFonts w:hint="eastAsia"/>
          </w:rPr>
          <w:t>一旁</w:t>
        </w:r>
      </w:ins>
      <w:ins w:id="2741" w:author="郭 侃亮" w:date="2021-12-01T11:55:00Z">
        <w:r>
          <w:rPr>
            <w:rFonts w:hint="eastAsia"/>
          </w:rPr>
          <w:t>的周小雨</w:t>
        </w:r>
      </w:ins>
      <w:ins w:id="2742" w:author="郭 侃亮" w:date="2021-12-11T17:24:00Z">
        <w:del w:id="2743" w:author="Windows 用户" w:date="2022-01-12T11:19:00Z">
          <w:r w:rsidDel="003C6773">
            <w:rPr>
              <w:rFonts w:hint="eastAsia"/>
            </w:rPr>
            <w:delText>早已</w:delText>
          </w:r>
        </w:del>
      </w:ins>
      <w:ins w:id="2744" w:author="郭 侃亮" w:date="2021-12-01T11:55:00Z">
        <w:r>
          <w:rPr>
            <w:rFonts w:hint="eastAsia"/>
          </w:rPr>
          <w:t>露出</w:t>
        </w:r>
      </w:ins>
      <w:ins w:id="2745" w:author="Windows 用户" w:date="2022-01-12T11:19:00Z">
        <w:r w:rsidR="003C6773">
          <w:rPr>
            <w:rFonts w:hint="eastAsia"/>
          </w:rPr>
          <w:t>了</w:t>
        </w:r>
      </w:ins>
      <w:ins w:id="2746" w:author="郭 侃亮" w:date="2021-12-01T11:55:00Z">
        <w:r>
          <w:rPr>
            <w:rFonts w:hint="eastAsia"/>
          </w:rPr>
          <w:t>万分惊讶的表情。</w:t>
        </w:r>
      </w:ins>
    </w:p>
    <w:p w14:paraId="7E8DECA3" w14:textId="5511B8A5" w:rsidR="000F779A" w:rsidRDefault="000F779A" w:rsidP="000F779A">
      <w:pPr>
        <w:rPr>
          <w:ins w:id="2747" w:author="郭 侃亮" w:date="2022-01-21T13:09:00Z"/>
        </w:rPr>
      </w:pPr>
      <w:ins w:id="2748" w:author="郭 侃亮" w:date="2022-01-21T13:0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11</w:t>
        </w:r>
      </w:ins>
      <w:ins w:id="2749" w:author="郭 侃亮" w:date="2022-01-21T15:26:00Z">
        <w:r w:rsidR="0089515B">
          <w:rPr>
            <w:highlight w:val="yellow"/>
          </w:rPr>
          <w:t>jy</w:t>
        </w:r>
      </w:ins>
      <w:ins w:id="2750" w:author="郭 侃亮" w:date="2022-01-21T13:09:00Z">
        <w:r>
          <w:rPr>
            <w:rFonts w:hint="eastAsia"/>
            <w:highlight w:val="yellow"/>
          </w:rPr>
          <w:t>}</w:t>
        </w:r>
      </w:ins>
    </w:p>
    <w:p w14:paraId="41C31634" w14:textId="77777777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ins w:id="2751" w:author="郭 侃亮" w:date="2021-12-11T17:24:00Z">
        <w:r>
          <w:rPr>
            <w:rFonts w:hint="eastAsia"/>
            <w:color w:val="FF0000"/>
          </w:rPr>
          <w:t>王浩</w:t>
        </w:r>
        <w:del w:id="2752" w:author="Windows 用户" w:date="2022-01-12T11:19:00Z">
          <w:r w:rsidDel="003C6773">
            <w:rPr>
              <w:rFonts w:hint="eastAsia"/>
              <w:color w:val="FF0000"/>
            </w:rPr>
            <w:delText>！！</w:delText>
          </w:r>
        </w:del>
      </w:ins>
      <w:ins w:id="2753" w:author="Windows 用户" w:date="2022-01-12T11:19:00Z">
        <w:r w:rsidR="003C6773">
          <w:rPr>
            <w:rFonts w:hint="eastAsia"/>
            <w:color w:val="FF0000"/>
          </w:rPr>
          <w:t>，</w:t>
        </w:r>
      </w:ins>
      <w:del w:id="2754" w:author="郭 侃亮" w:date="2021-12-01T11:55:00Z">
        <w:r>
          <w:rPr>
            <w:rFonts w:hint="eastAsia"/>
            <w:color w:val="FF0000"/>
          </w:rPr>
          <w:delText>嘿嘿，八卦一下，你说这个留学生会跟谁坐呢？我觉得是肯定是</w:delText>
        </w:r>
        <w:r>
          <w:rPr>
            <w:rFonts w:hint="eastAsia"/>
          </w:rPr>
          <w:delText>……</w:delText>
        </w:r>
      </w:del>
      <w:ins w:id="2755" w:author="郭 侃亮" w:date="2021-12-01T11:55:00Z">
        <w:r>
          <w:rPr>
            <w:rFonts w:hint="eastAsia"/>
            <w:color w:val="FF0000"/>
          </w:rPr>
          <w:t>原来你也会</w:t>
        </w:r>
      </w:ins>
      <w:ins w:id="2756" w:author="Windows 用户" w:date="2022-01-12T14:34:00Z">
        <w:r w:rsidR="00430B65">
          <w:rPr>
            <w:rFonts w:hint="eastAsia"/>
            <w:color w:val="FF0000"/>
          </w:rPr>
          <w:t>讲</w:t>
        </w:r>
      </w:ins>
      <w:ins w:id="2757" w:author="郭 侃亮" w:date="2021-12-01T11:55:00Z">
        <w:r>
          <w:rPr>
            <w:rFonts w:hint="eastAsia"/>
            <w:color w:val="FF0000"/>
          </w:rPr>
          <w:t>日语啊</w:t>
        </w:r>
        <w:del w:id="2758" w:author="Windows 用户" w:date="2022-01-12T11:20:00Z">
          <w:r w:rsidDel="003C6773">
            <w:rPr>
              <w:rFonts w:hint="eastAsia"/>
              <w:color w:val="FF0000"/>
            </w:rPr>
            <w:delText>！？</w:delText>
          </w:r>
        </w:del>
      </w:ins>
      <w:ins w:id="2759" w:author="Windows 用户" w:date="2022-01-12T11:20:00Z">
        <w:r w:rsidR="003C6773">
          <w:rPr>
            <w:rFonts w:hint="eastAsia"/>
            <w:color w:val="FF0000"/>
          </w:rPr>
          <w:t>？！</w:t>
        </w:r>
      </w:ins>
      <w:ins w:id="2760" w:author="郭 侃亮" w:date="2021-12-01T11:55:00Z">
        <w:r>
          <w:rPr>
            <w:rFonts w:hint="eastAsia"/>
            <w:color w:val="FF0000"/>
          </w:rPr>
          <w:t>太厉害了，深藏不</w:t>
        </w:r>
        <w:del w:id="2761" w:author="Windows 用户" w:date="2022-01-12T11:20:00Z">
          <w:r w:rsidDel="003C6773">
            <w:rPr>
              <w:rFonts w:hint="eastAsia"/>
              <w:color w:val="FF0000"/>
            </w:rPr>
            <w:delText>漏</w:delText>
          </w:r>
        </w:del>
      </w:ins>
      <w:ins w:id="2762" w:author="Windows 用户" w:date="2022-01-12T11:20:00Z">
        <w:r w:rsidR="003C6773">
          <w:rPr>
            <w:rFonts w:hint="eastAsia"/>
            <w:color w:val="FF0000"/>
          </w:rPr>
          <w:t>露</w:t>
        </w:r>
      </w:ins>
      <w:ins w:id="2763" w:author="郭 侃亮" w:date="2021-12-01T11:55:00Z">
        <w:r>
          <w:rPr>
            <w:rFonts w:hint="eastAsia"/>
            <w:color w:val="FF0000"/>
          </w:rPr>
          <w:t>啊</w:t>
        </w:r>
        <w:del w:id="2764" w:author="Windows 用户" w:date="2022-01-12T11:20:00Z">
          <w:r w:rsidDel="003C6773">
            <w:rPr>
              <w:rFonts w:hint="eastAsia"/>
              <w:color w:val="FF0000"/>
            </w:rPr>
            <w:delText>！</w:delText>
          </w:r>
        </w:del>
        <w:r>
          <w:rPr>
            <w:rFonts w:hint="eastAsia"/>
            <w:color w:val="FF0000"/>
          </w:rPr>
          <w:t>！</w:t>
        </w:r>
      </w:ins>
      <w:r>
        <w:rPr>
          <w:color w:val="FF0000"/>
        </w:rPr>
        <w:t>"</w:t>
      </w:r>
    </w:p>
    <w:p w14:paraId="5EACA9F3" w14:textId="45C2420B" w:rsidR="00E701F5" w:rsidRDefault="00E701F5" w:rsidP="00E701F5">
      <w:pPr>
        <w:rPr>
          <w:ins w:id="2765" w:author="郭 侃亮" w:date="2022-01-20T17:30:00Z"/>
        </w:rPr>
      </w:pPr>
      <w:ins w:id="2766" w:author="郭 侃亮" w:date="2022-01-20T17:3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11</w:t>
        </w:r>
      </w:ins>
      <w:ins w:id="2767" w:author="郭 侃亮" w:date="2022-01-21T14:54:00Z">
        <w:r w:rsidR="000F2B9E">
          <w:rPr>
            <w:highlight w:val="yellow"/>
          </w:rPr>
          <w:t>kx</w:t>
        </w:r>
      </w:ins>
      <w:ins w:id="2768" w:author="郭 侃亮" w:date="2022-01-20T17:30:00Z">
        <w:r>
          <w:rPr>
            <w:rFonts w:hint="eastAsia"/>
            <w:highlight w:val="yellow"/>
          </w:rPr>
          <w:t>}</w:t>
        </w:r>
      </w:ins>
    </w:p>
    <w:p w14:paraId="7437AD71" w14:textId="77777777" w:rsidR="00A17960" w:rsidRDefault="00AD66CD">
      <w:pPr>
        <w:rPr>
          <w:del w:id="2769" w:author="郭 侃亮" w:date="2021-12-01T11:56:00Z"/>
          <w:color w:val="FF0000"/>
        </w:rPr>
      </w:pPr>
      <w:del w:id="2770" w:author="郭 侃亮" w:date="2021-12-01T11:56:00Z">
        <w:r>
          <w:rPr>
            <w:rFonts w:hint="eastAsia"/>
            <w:color w:val="FF0000"/>
          </w:rPr>
          <w:delText>周小雨还一边讲着，回过神发现王浩已经在后面停住了脚步，不知道在思考什么。</w:delText>
        </w:r>
      </w:del>
    </w:p>
    <w:p w14:paraId="1705BF1D" w14:textId="77777777" w:rsidR="00A17960" w:rsidRDefault="00AD66CD">
      <w:pPr>
        <w:rPr>
          <w:ins w:id="2771" w:author="郭 侃亮" w:date="2021-12-01T11:56:00Z"/>
          <w:color w:val="5B9BD5" w:themeColor="accent1"/>
        </w:rPr>
      </w:pPr>
      <w:ins w:id="2772" w:author="郭 侃亮" w:date="2021-12-01T11:56:00Z">
        <w:r>
          <w:rPr>
            <w:color w:val="5B9BD5" w:themeColor="accent1"/>
          </w:rPr>
          <w:t>我：</w:t>
        </w:r>
        <w:r>
          <w:rPr>
            <w:color w:val="5B9BD5" w:themeColor="accent1"/>
          </w:rPr>
          <w:t>"</w:t>
        </w:r>
        <w:r>
          <w:rPr>
            <w:rFonts w:asciiTheme="minorEastAsia" w:hAnsiTheme="minorEastAsia" w:hint="eastAsia"/>
            <w:color w:val="5B9BD5" w:themeColor="accent1"/>
          </w:rPr>
          <w:t>只是学过一点而已，</w:t>
        </w:r>
      </w:ins>
      <w:ins w:id="2773" w:author="郭 侃亮" w:date="2021-12-01T11:57:00Z">
        <w:r>
          <w:rPr>
            <w:rFonts w:asciiTheme="minorEastAsia" w:hAnsiTheme="minorEastAsia" w:hint="eastAsia"/>
            <w:color w:val="5B9BD5" w:themeColor="accent1"/>
          </w:rPr>
          <w:t>呵呵……</w:t>
        </w:r>
      </w:ins>
      <w:ins w:id="2774" w:author="郭 侃亮" w:date="2021-12-01T11:56:00Z">
        <w:r>
          <w:rPr>
            <w:color w:val="5B9BD5" w:themeColor="accent1"/>
          </w:rPr>
          <w:t>"</w:t>
        </w:r>
      </w:ins>
    </w:p>
    <w:p w14:paraId="52818723" w14:textId="77777777" w:rsidR="00A17960" w:rsidRDefault="00AD66CD">
      <w:pPr>
        <w:rPr>
          <w:ins w:id="2775" w:author="郭 侃亮" w:date="2021-12-01T13:05:00Z"/>
        </w:rPr>
      </w:pPr>
      <w:ins w:id="2776" w:author="郭 侃亮" w:date="2021-12-01T11:57:00Z">
        <w:del w:id="2777" w:author="Windows 用户" w:date="2022-01-12T11:20:00Z">
          <w:r w:rsidDel="003C6773">
            <w:rPr>
              <w:rFonts w:hint="eastAsia"/>
              <w:rPrChange w:id="2778" w:author="郭 侃亮" w:date="2021-12-01T11:57:00Z">
                <w:rPr>
                  <w:rFonts w:hint="eastAsia"/>
                  <w:color w:val="5B9BD5" w:themeColor="accent1"/>
                </w:rPr>
              </w:rPrChange>
            </w:rPr>
            <w:lastRenderedPageBreak/>
            <w:delText>和大部分学霸一样</w:delText>
          </w:r>
          <w:r w:rsidDel="003C6773">
            <w:rPr>
              <w:rFonts w:hint="eastAsia"/>
            </w:rPr>
            <w:delText>，</w:delText>
          </w:r>
        </w:del>
        <w:del w:id="2779" w:author="Windows 用户" w:date="2022-01-12T11:21:00Z">
          <w:r w:rsidDel="003C6773">
            <w:rPr>
              <w:rFonts w:hint="eastAsia"/>
            </w:rPr>
            <w:delText>这次</w:delText>
          </w:r>
        </w:del>
      </w:ins>
      <w:ins w:id="2780" w:author="郭 侃亮" w:date="2021-12-01T13:02:00Z">
        <w:del w:id="2781" w:author="Windows 用户" w:date="2022-01-12T11:21:00Z">
          <w:r w:rsidDel="003C6773">
            <w:rPr>
              <w:rFonts w:hint="eastAsia"/>
            </w:rPr>
            <w:delText>也</w:delText>
          </w:r>
        </w:del>
      </w:ins>
      <w:ins w:id="2782" w:author="郭 侃亮" w:date="2021-12-01T11:57:00Z">
        <w:del w:id="2783" w:author="Windows 用户" w:date="2022-01-12T11:21:00Z">
          <w:r w:rsidDel="003C6773">
            <w:rPr>
              <w:rFonts w:hint="eastAsia"/>
            </w:rPr>
            <w:delText>轮到</w:delText>
          </w:r>
        </w:del>
        <w:r>
          <w:rPr>
            <w:rFonts w:hint="eastAsia"/>
          </w:rPr>
          <w:t>我</w:t>
        </w:r>
      </w:ins>
      <w:ins w:id="2784" w:author="Windows 用户" w:date="2022-01-12T11:21:00Z">
        <w:r w:rsidR="003C6773">
          <w:rPr>
            <w:rFonts w:hint="eastAsia"/>
          </w:rPr>
          <w:t>终于有机会</w:t>
        </w:r>
      </w:ins>
      <w:ins w:id="2785" w:author="Windows 用户" w:date="2022-01-12T11:20:00Z">
        <w:r w:rsidR="003C6773">
          <w:rPr>
            <w:rFonts w:hint="eastAsia"/>
          </w:rPr>
          <w:t>像学霸一样</w:t>
        </w:r>
      </w:ins>
      <w:ins w:id="2786" w:author="郭 侃亮" w:date="2021-12-01T11:57:00Z">
        <w:r>
          <w:rPr>
            <w:rFonts w:hint="eastAsia"/>
          </w:rPr>
          <w:t>耍</w:t>
        </w:r>
      </w:ins>
      <w:ins w:id="2787" w:author="Windows 用户" w:date="2022-01-12T11:21:00Z">
        <w:r w:rsidR="003C6773">
          <w:rPr>
            <w:rFonts w:hint="eastAsia"/>
          </w:rPr>
          <w:t>一回</w:t>
        </w:r>
      </w:ins>
      <w:ins w:id="2788" w:author="郭 侃亮" w:date="2021-12-01T11:57:00Z">
        <w:r>
          <w:rPr>
            <w:rFonts w:hint="eastAsia"/>
          </w:rPr>
          <w:t>酷</w:t>
        </w:r>
      </w:ins>
      <w:ins w:id="2789" w:author="郭 侃亮" w:date="2021-12-01T11:58:00Z">
        <w:del w:id="2790" w:author="Windows 用户" w:date="2022-01-12T11:21:00Z">
          <w:r w:rsidDel="003C6773">
            <w:rPr>
              <w:rFonts w:hint="eastAsia"/>
            </w:rPr>
            <w:delText>一回</w:delText>
          </w:r>
        </w:del>
        <w:r>
          <w:rPr>
            <w:rFonts w:hint="eastAsia"/>
          </w:rPr>
          <w:t>……这种感觉还真不错。</w:t>
        </w:r>
      </w:ins>
      <w:del w:id="2791" w:author="郭 侃亮" w:date="2021-12-01T11:56:00Z">
        <w:r>
          <w:rPr>
            <w:rFonts w:hint="eastAsia"/>
            <w:color w:val="FF0000"/>
            <w:rPrChange w:id="2792" w:author="郭 侃亮" w:date="2021-12-01T11:57:00Z">
              <w:rPr>
                <w:rFonts w:hint="eastAsia"/>
                <w:color w:val="5B9BD5" w:themeColor="accent1"/>
              </w:rPr>
            </w:rPrChange>
          </w:rPr>
          <w:delText>我：</w:delText>
        </w:r>
        <w:r>
          <w:rPr>
            <w:color w:val="FF0000"/>
            <w:rPrChange w:id="2793" w:author="郭 侃亮" w:date="2021-12-01T11:57:00Z">
              <w:rPr>
                <w:color w:val="5B9BD5" w:themeColor="accent1"/>
              </w:rPr>
            </w:rPrChange>
          </w:rPr>
          <w:delText>"</w:delText>
        </w:r>
        <w:r>
          <w:rPr>
            <w:rFonts w:hint="eastAsia"/>
            <w:color w:val="FF0000"/>
            <w:rPrChange w:id="2794" w:author="郭 侃亮" w:date="2021-12-01T11:57:00Z">
              <w:rPr>
                <w:rFonts w:hint="eastAsia"/>
                <w:color w:val="5B9BD5" w:themeColor="accent1"/>
              </w:rPr>
            </w:rPrChange>
          </w:rPr>
          <w:delText>小雨，我有事先走了，待会班上见哈。</w:delText>
        </w:r>
        <w:r>
          <w:rPr>
            <w:color w:val="FF0000"/>
            <w:rPrChange w:id="2795" w:author="郭 侃亮" w:date="2021-12-01T11:57:00Z">
              <w:rPr>
                <w:color w:val="5B9BD5" w:themeColor="accent1"/>
              </w:rPr>
            </w:rPrChange>
          </w:rPr>
          <w:delText xml:space="preserve">" </w:delText>
        </w:r>
      </w:del>
    </w:p>
    <w:p w14:paraId="4E2A2E1E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r>
        <w:rPr>
          <w:highlight w:val="cyan"/>
        </w:rPr>
        <w:t>s0114</w:t>
      </w:r>
      <w:r>
        <w:rPr>
          <w:rFonts w:hint="eastAsia"/>
          <w:highlight w:val="cyan"/>
        </w:rPr>
        <w:t>高跟鞋脚步声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13890260" w14:textId="7A747F38" w:rsidR="00B343D7" w:rsidRDefault="00B343D7" w:rsidP="00B343D7">
      <w:pPr>
        <w:rPr>
          <w:ins w:id="2796" w:author="郭 侃亮" w:date="2022-01-23T17:11:00Z"/>
        </w:rPr>
      </w:pPr>
      <w:ins w:id="2797" w:author="郭 侃亮" w:date="2022-01-23T17:1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1jy</w:t>
        </w:r>
        <w:r>
          <w:rPr>
            <w:rFonts w:hint="eastAsia"/>
            <w:highlight w:val="yellow"/>
          </w:rPr>
          <w:t>}</w:t>
        </w:r>
      </w:ins>
    </w:p>
    <w:p w14:paraId="43381E06" w14:textId="77777777" w:rsidR="00A17960" w:rsidRDefault="00AD66CD">
      <w:pPr>
        <w:rPr>
          <w:ins w:id="2798" w:author="郭 侃亮" w:date="2021-12-01T11:57:00Z"/>
        </w:rPr>
      </w:pPr>
      <w:ins w:id="2799" w:author="郭 侃亮" w:date="2021-12-01T13:05:00Z">
        <w:r>
          <w:rPr>
            <w:rFonts w:hint="eastAsia"/>
          </w:rPr>
          <w:t>田老师</w:t>
        </w:r>
        <w:r>
          <w:rPr>
            <w:rFonts w:hint="eastAsia"/>
            <w:rPrChange w:id="2800" w:author="郭 侃亮" w:date="2021-12-02T17:33:00Z">
              <w:rPr>
                <w:rFonts w:hint="eastAsia"/>
                <w:color w:val="FF0000"/>
              </w:rPr>
            </w:rPrChange>
          </w:rPr>
          <w:t>：</w:t>
        </w:r>
        <w:r>
          <w:rPr>
            <w:rPrChange w:id="2801" w:author="郭 侃亮" w:date="2021-12-02T17:33:00Z">
              <w:rPr>
                <w:color w:val="FF0000"/>
              </w:rPr>
            </w:rPrChange>
          </w:rPr>
          <w:t>"</w:t>
        </w:r>
      </w:ins>
      <w:ins w:id="2802" w:author="郭 侃亮" w:date="2021-12-01T13:06:00Z">
        <w:r>
          <w:rPr>
            <w:rFonts w:hint="eastAsia"/>
            <w:rPrChange w:id="2803" w:author="郭 侃亮" w:date="2021-12-02T17:33:00Z">
              <w:rPr>
                <w:rFonts w:hint="eastAsia"/>
                <w:color w:val="FF0000"/>
              </w:rPr>
            </w:rPrChange>
          </w:rPr>
          <w:t>王浩日语不错嘛。</w:t>
        </w:r>
      </w:ins>
      <w:ins w:id="2804" w:author="郭 侃亮" w:date="2021-12-01T13:05:00Z">
        <w:r>
          <w:rPr>
            <w:rPrChange w:id="2805" w:author="郭 侃亮" w:date="2021-12-02T17:33:00Z">
              <w:rPr>
                <w:color w:val="FF0000"/>
              </w:rPr>
            </w:rPrChange>
          </w:rPr>
          <w:t>"</w:t>
        </w:r>
      </w:ins>
    </w:p>
    <w:p w14:paraId="5AE49FF3" w14:textId="77777777" w:rsidR="00A17960" w:rsidRPr="00A17960" w:rsidRDefault="00AD66CD">
      <w:pPr>
        <w:rPr>
          <w:ins w:id="2806" w:author="郭 侃亮" w:date="2021-12-01T13:03:00Z"/>
          <w:del w:id="2807" w:author="郭 侃亮" w:date="2021-12-01T13:05:00Z"/>
          <w:rPrChange w:id="2808" w:author="郭 侃亮" w:date="2021-12-01T13:06:00Z">
            <w:rPr>
              <w:ins w:id="2809" w:author="郭 侃亮" w:date="2021-12-01T13:03:00Z"/>
              <w:del w:id="2810" w:author="郭 侃亮" w:date="2021-12-01T13:05:00Z"/>
              <w:color w:val="5B9BD5" w:themeColor="accent1"/>
            </w:rPr>
          </w:rPrChange>
        </w:rPr>
      </w:pPr>
      <w:ins w:id="2811" w:author="郭 侃亮" w:date="2021-12-01T13:03:00Z">
        <w:del w:id="2812" w:author="郭 侃亮" w:date="2021-12-01T13:05:00Z">
          <w:r>
            <w:rPr>
              <w:rFonts w:hint="eastAsia"/>
              <w:lang w:eastAsia="ja-JP"/>
            </w:rPr>
            <w:delText>智子：</w:delText>
          </w:r>
          <w:r>
            <w:rPr>
              <w:lang w:eastAsia="ja-JP"/>
              <w:rPrChange w:id="2813" w:author="郭 侃亮" w:date="2021-12-01T13:06:00Z">
                <w:rPr>
                  <w:color w:val="5B9BD5" w:themeColor="accent1"/>
                  <w:lang w:eastAsia="ja-JP"/>
                </w:rPr>
              </w:rPrChange>
            </w:rPr>
            <w:delText>"</w:delText>
          </w:r>
          <w:r>
            <w:rPr>
              <w:rFonts w:eastAsia="MS Mincho" w:hint="eastAsia"/>
              <w:lang w:eastAsia="ja-JP"/>
              <w:rPrChange w:id="2814" w:author="郭 侃亮" w:date="2021-12-01T13:06:00Z">
                <w:rPr>
                  <w:rFonts w:eastAsia="MS Mincho" w:hint="eastAsia"/>
                  <w:color w:val="5B9BD5" w:themeColor="accent1"/>
                  <w:lang w:eastAsia="ja-JP"/>
                </w:rPr>
              </w:rPrChange>
            </w:rPr>
            <w:delText>じゃ、お願いします。</w:delText>
          </w:r>
          <w:r>
            <w:rPr>
              <w:rPrChange w:id="2815" w:author="郭 侃亮" w:date="2021-12-01T13:06:00Z">
                <w:rPr>
                  <w:color w:val="5B9BD5" w:themeColor="accent1"/>
                </w:rPr>
              </w:rPrChange>
            </w:rPr>
            <w:delText>"</w:delText>
          </w:r>
        </w:del>
      </w:ins>
    </w:p>
    <w:p w14:paraId="0FD909F8" w14:textId="77777777" w:rsidR="00A17960" w:rsidRDefault="00AD66CD">
      <w:pPr>
        <w:rPr>
          <w:del w:id="2816" w:author="郭 侃亮" w:date="2021-12-01T13:05:00Z"/>
        </w:rPr>
      </w:pPr>
      <w:ins w:id="2817" w:author="郭 侃亮" w:date="2021-12-01T13:06:00Z">
        <w:del w:id="2818" w:author="Windows 用户" w:date="2022-01-12T11:22:00Z">
          <w:r w:rsidDel="00EE6746">
            <w:rPr>
              <w:rFonts w:hint="eastAsia"/>
              <w:rPrChange w:id="2819" w:author="郭 侃亮" w:date="2021-12-01T13:06:00Z">
                <w:rPr>
                  <w:rFonts w:hint="eastAsia"/>
                  <w:color w:val="FF0000"/>
                </w:rPr>
              </w:rPrChange>
            </w:rPr>
            <w:delText>此时，</w:delText>
          </w:r>
        </w:del>
        <w:r>
          <w:rPr>
            <w:rFonts w:hint="eastAsia"/>
            <w:rPrChange w:id="2820" w:author="郭 侃亮" w:date="2021-12-01T13:06:00Z">
              <w:rPr>
                <w:rFonts w:hint="eastAsia"/>
                <w:color w:val="FF0000"/>
              </w:rPr>
            </w:rPrChange>
          </w:rPr>
          <w:t>身后传来</w:t>
        </w:r>
        <w:del w:id="2821" w:author="Windows 用户" w:date="2022-01-12T11:22:00Z">
          <w:r w:rsidDel="003254C0">
            <w:rPr>
              <w:rFonts w:hint="eastAsia"/>
              <w:rPrChange w:id="2822" w:author="郭 侃亮" w:date="2021-12-01T13:06:00Z">
                <w:rPr>
                  <w:rFonts w:hint="eastAsia"/>
                  <w:color w:val="FF0000"/>
                </w:rPr>
              </w:rPrChange>
            </w:rPr>
            <w:delText>了</w:delText>
          </w:r>
        </w:del>
      </w:ins>
      <w:ins w:id="2823" w:author="Windows 用户" w:date="2022-01-12T11:22:00Z">
        <w:r w:rsidR="003254C0">
          <w:rPr>
            <w:rFonts w:hint="eastAsia"/>
          </w:rPr>
          <w:t>一个</w:t>
        </w:r>
      </w:ins>
      <w:ins w:id="2824" w:author="郭 侃亮" w:date="2021-12-01T13:06:00Z">
        <w:r>
          <w:rPr>
            <w:rFonts w:hint="eastAsia"/>
          </w:rPr>
          <w:t>亲切</w:t>
        </w:r>
        <w:r>
          <w:rPr>
            <w:rFonts w:hint="eastAsia"/>
            <w:rPrChange w:id="2825" w:author="郭 侃亮" w:date="2021-12-01T13:06:00Z">
              <w:rPr>
                <w:rFonts w:hint="eastAsia"/>
                <w:color w:val="FF0000"/>
              </w:rPr>
            </w:rPrChange>
          </w:rPr>
          <w:t>的声音。</w:t>
        </w:r>
      </w:ins>
    </w:p>
    <w:p w14:paraId="146016A9" w14:textId="77777777" w:rsidR="00A17960" w:rsidRDefault="00A17960">
      <w:pPr>
        <w:rPr>
          <w:ins w:id="2826" w:author="郭 侃亮" w:date="2021-12-01T13:07:00Z"/>
        </w:rPr>
      </w:pPr>
    </w:p>
    <w:p w14:paraId="45520146" w14:textId="77777777" w:rsidR="00A17960" w:rsidRDefault="00EE6746">
      <w:pPr>
        <w:rPr>
          <w:ins w:id="2827" w:author="郭 侃亮" w:date="2021-12-01T13:08:00Z"/>
        </w:rPr>
      </w:pPr>
      <w:ins w:id="2828" w:author="Windows 用户" w:date="2022-01-12T11:22:00Z">
        <w:r>
          <w:rPr>
            <w:rFonts w:hint="eastAsia"/>
          </w:rPr>
          <w:t>是</w:t>
        </w:r>
      </w:ins>
      <w:ins w:id="2829" w:author="郭 侃亮" w:date="2021-12-01T13:07:00Z">
        <w:r w:rsidR="00AD66CD">
          <w:rPr>
            <w:rFonts w:hint="eastAsia"/>
          </w:rPr>
          <w:t>田静老师。我们的日语启蒙老师，也是高中时代的班主任。</w:t>
        </w:r>
      </w:ins>
    </w:p>
    <w:p w14:paraId="7607B6E3" w14:textId="77777777" w:rsidR="00A17960" w:rsidRDefault="00AD66CD">
      <w:pPr>
        <w:rPr>
          <w:ins w:id="2830" w:author="郭 侃亮" w:date="2021-12-01T13:08:00Z"/>
        </w:rPr>
      </w:pPr>
      <w:ins w:id="2831" w:author="郭 侃亮" w:date="2021-12-01T13:08:00Z">
        <w:r>
          <w:rPr>
            <w:rFonts w:hint="eastAsia"/>
          </w:rPr>
          <w:t>当年她</w:t>
        </w:r>
      </w:ins>
      <w:ins w:id="2832" w:author="Windows 用户" w:date="2022-01-12T14:35:00Z">
        <w:r w:rsidR="00291153">
          <w:rPr>
            <w:rFonts w:hint="eastAsia"/>
          </w:rPr>
          <w:t>刚</w:t>
        </w:r>
      </w:ins>
      <w:ins w:id="2833" w:author="郭 侃亮" w:date="2021-12-01T13:08:00Z">
        <w:r>
          <w:rPr>
            <w:rFonts w:hint="eastAsia"/>
          </w:rPr>
          <w:t>从日本</w:t>
        </w:r>
      </w:ins>
      <w:ins w:id="2834" w:author="Windows 用户" w:date="2022-01-12T14:35:00Z">
        <w:r w:rsidR="00291153">
          <w:rPr>
            <w:rFonts w:hint="eastAsia"/>
          </w:rPr>
          <w:t>留学</w:t>
        </w:r>
      </w:ins>
      <w:ins w:id="2835" w:author="郭 侃亮" w:date="2021-12-01T13:09:00Z">
        <w:r>
          <w:rPr>
            <w:rFonts w:hint="eastAsia"/>
          </w:rPr>
          <w:t>毕业</w:t>
        </w:r>
      </w:ins>
      <w:ins w:id="2836" w:author="郭 侃亮" w:date="2021-12-01T13:08:00Z">
        <w:r>
          <w:rPr>
            <w:rFonts w:hint="eastAsia"/>
          </w:rPr>
          <w:t>回国</w:t>
        </w:r>
      </w:ins>
      <w:ins w:id="2837" w:author="郭 侃亮" w:date="2021-12-01T13:09:00Z">
        <w:r>
          <w:rPr>
            <w:rFonts w:hint="eastAsia"/>
          </w:rPr>
          <w:t>，</w:t>
        </w:r>
      </w:ins>
      <w:ins w:id="2838" w:author="郭 侃亮" w:date="2021-12-01T13:08:00Z">
        <w:r>
          <w:rPr>
            <w:rFonts w:hint="eastAsia"/>
          </w:rPr>
          <w:t>第一年就教我们班。</w:t>
        </w:r>
      </w:ins>
    </w:p>
    <w:p w14:paraId="21002837" w14:textId="77777777" w:rsidR="00A17960" w:rsidRDefault="00AD66CD">
      <w:pPr>
        <w:rPr>
          <w:ins w:id="2839" w:author="郭 侃亮" w:date="2021-12-01T13:09:00Z"/>
        </w:rPr>
      </w:pPr>
      <w:ins w:id="2840" w:author="郭 侃亮" w:date="2021-12-01T13:09:00Z">
        <w:r>
          <w:rPr>
            <w:rFonts w:hint="eastAsia"/>
          </w:rPr>
          <w:t>既漂亮</w:t>
        </w:r>
        <w:del w:id="2841" w:author="Windows 用户" w:date="2022-01-12T11:23:00Z">
          <w:r w:rsidDel="00C63628">
            <w:rPr>
              <w:rFonts w:hint="eastAsia"/>
            </w:rPr>
            <w:delText>，</w:delText>
          </w:r>
        </w:del>
        <w:r>
          <w:rPr>
            <w:rFonts w:hint="eastAsia"/>
          </w:rPr>
          <w:t>又温柔</w:t>
        </w:r>
        <w:del w:id="2842" w:author="Windows 用户" w:date="2022-01-12T11:23:00Z">
          <w:r w:rsidDel="00C63628">
            <w:rPr>
              <w:rFonts w:hint="eastAsia"/>
            </w:rPr>
            <w:delText>。</w:delText>
          </w:r>
        </w:del>
      </w:ins>
      <w:ins w:id="2843" w:author="Windows 用户" w:date="2022-01-12T11:23:00Z">
        <w:r w:rsidR="00C63628">
          <w:rPr>
            <w:rFonts w:hint="eastAsia"/>
          </w:rPr>
          <w:t>的田老师，</w:t>
        </w:r>
      </w:ins>
      <w:ins w:id="2844" w:author="郭 侃亮" w:date="2021-12-01T13:09:00Z">
        <w:r>
          <w:rPr>
            <w:rFonts w:hint="eastAsia"/>
          </w:rPr>
          <w:t>是很多男生心目中的女神。</w:t>
        </w:r>
      </w:ins>
    </w:p>
    <w:p w14:paraId="255ACA63" w14:textId="37F0D0F0" w:rsidR="008A091B" w:rsidRDefault="008A091B" w:rsidP="008A091B">
      <w:pPr>
        <w:rPr>
          <w:ins w:id="2845" w:author="郭 侃亮" w:date="2022-01-21T14:22:00Z"/>
          <w:lang w:eastAsia="ja-JP"/>
        </w:rPr>
      </w:pPr>
      <w:ins w:id="2846" w:author="郭 侃亮" w:date="2022-01-21T14:22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highlight w:val="yellow"/>
            <w:lang w:eastAsia="ja-JP"/>
          </w:rPr>
          <w:t>ZZ12</w:t>
        </w:r>
      </w:ins>
      <w:ins w:id="2847" w:author="郭 侃亮" w:date="2022-01-21T15:14:00Z">
        <w:r w:rsidR="00A263AD">
          <w:rPr>
            <w:highlight w:val="yellow"/>
            <w:lang w:eastAsia="ja-JP"/>
          </w:rPr>
          <w:t>gx</w:t>
        </w:r>
      </w:ins>
      <w:ins w:id="2848" w:author="郭 侃亮" w:date="2022-01-21T14:22:00Z">
        <w:r>
          <w:rPr>
            <w:rFonts w:hint="eastAsia"/>
            <w:highlight w:val="yellow"/>
            <w:lang w:eastAsia="ja-JP"/>
          </w:rPr>
          <w:t>}</w:t>
        </w:r>
      </w:ins>
    </w:p>
    <w:p w14:paraId="1E13824D" w14:textId="77777777" w:rsidR="00A17960" w:rsidRDefault="00AD66CD">
      <w:pPr>
        <w:rPr>
          <w:ins w:id="2849" w:author="郭 侃亮" w:date="2021-12-02T17:35:00Z"/>
          <w:color w:val="FF0000"/>
        </w:rPr>
      </w:pPr>
      <w:ins w:id="2850" w:author="郭 侃亮" w:date="2021-12-02T17:35:00Z">
        <w:r>
          <w:rPr>
            <w:rFonts w:ascii="宋体" w:eastAsia="宋体" w:hAnsi="宋体" w:hint="eastAsia"/>
            <w:lang w:eastAsia="ja-JP"/>
          </w:rPr>
          <w:t>智子：</w:t>
        </w:r>
        <w:r>
          <w:rPr>
            <w:color w:val="5B9BD5" w:themeColor="accent1"/>
            <w:lang w:eastAsia="ja-JP"/>
          </w:rPr>
          <w:t>"</w:t>
        </w:r>
        <w:r>
          <w:rPr>
            <w:rFonts w:eastAsia="MS Mincho" w:hint="eastAsia"/>
            <w:color w:val="5B9BD5" w:themeColor="accent1"/>
            <w:lang w:eastAsia="ja-JP"/>
          </w:rPr>
          <w:t>田先生、こんにちは。</w:t>
        </w:r>
        <w:r>
          <w:rPr>
            <w:rFonts w:asciiTheme="minorEastAsia" w:hAnsiTheme="minorEastAsia" w:hint="eastAsia"/>
            <w:color w:val="5B9BD5" w:themeColor="accent1"/>
          </w:rPr>
          <w:t>（</w:t>
        </w:r>
      </w:ins>
      <w:ins w:id="2851" w:author="郭 侃亮" w:date="2021-12-02T17:36:00Z">
        <w:r>
          <w:rPr>
            <w:rFonts w:asciiTheme="minorEastAsia" w:hAnsiTheme="minorEastAsia" w:hint="eastAsia"/>
            <w:color w:val="5B9BD5" w:themeColor="accent1"/>
          </w:rPr>
          <w:t>田老师，您好</w:t>
        </w:r>
      </w:ins>
      <w:ins w:id="2852" w:author="Windows 用户" w:date="2022-01-12T11:23:00Z">
        <w:r w:rsidR="00C63628">
          <w:rPr>
            <w:rFonts w:asciiTheme="minorEastAsia" w:hAnsiTheme="minorEastAsia" w:hint="eastAsia"/>
            <w:color w:val="5B9BD5" w:themeColor="accent1"/>
          </w:rPr>
          <w:t>。</w:t>
        </w:r>
      </w:ins>
      <w:ins w:id="2853" w:author="郭 侃亮" w:date="2021-12-02T17:35:00Z">
        <w:r>
          <w:rPr>
            <w:rFonts w:asciiTheme="minorEastAsia" w:hAnsiTheme="minorEastAsia" w:hint="eastAsia"/>
            <w:color w:val="5B9BD5" w:themeColor="accent1"/>
          </w:rPr>
          <w:t>）</w:t>
        </w:r>
        <w:r>
          <w:rPr>
            <w:color w:val="5B9BD5" w:themeColor="accent1"/>
          </w:rPr>
          <w:t>"</w:t>
        </w:r>
      </w:ins>
    </w:p>
    <w:p w14:paraId="3E4ACEDD" w14:textId="4A817766" w:rsidR="00B343D7" w:rsidRDefault="00B343D7" w:rsidP="00B343D7">
      <w:pPr>
        <w:rPr>
          <w:ins w:id="2854" w:author="郭 侃亮" w:date="2022-01-23T17:11:00Z"/>
        </w:rPr>
      </w:pPr>
      <w:ins w:id="2855" w:author="郭 侃亮" w:date="2022-01-23T17:1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6D7A7FEA" w14:textId="77777777" w:rsidR="00A17960" w:rsidRDefault="00AD66CD">
      <w:pPr>
        <w:rPr>
          <w:ins w:id="2856" w:author="郭 侃亮" w:date="2021-12-02T17:36:00Z"/>
        </w:rPr>
      </w:pPr>
      <w:ins w:id="2857" w:author="郭 侃亮" w:date="2021-12-02T17:36:00Z">
        <w:r>
          <w:rPr>
            <w:rFonts w:hint="eastAsia"/>
            <w:lang w:eastAsia="ja-JP"/>
          </w:rPr>
          <w:t>田老师：</w:t>
        </w:r>
        <w:r>
          <w:rPr>
            <w:lang w:eastAsia="ja-JP"/>
          </w:rPr>
          <w:t>"</w:t>
        </w:r>
      </w:ins>
      <w:ins w:id="2858" w:author="郭 侃亮" w:date="2021-12-02T17:43:00Z">
        <w:r>
          <w:rPr>
            <w:rFonts w:eastAsia="MS Mincho" w:hint="eastAsia"/>
            <w:lang w:eastAsia="ja-JP"/>
          </w:rPr>
          <w:t>あ、</w:t>
        </w:r>
      </w:ins>
      <w:ins w:id="2859" w:author="郭 侃亮" w:date="2021-12-02T17:36:00Z">
        <w:r>
          <w:rPr>
            <w:rFonts w:eastAsia="MS Mincho" w:hint="eastAsia"/>
            <w:lang w:eastAsia="ja-JP"/>
          </w:rPr>
          <w:t>こんにちは</w:t>
        </w:r>
        <w:r>
          <w:rPr>
            <w:rFonts w:hint="eastAsia"/>
            <w:lang w:eastAsia="ja-JP"/>
          </w:rPr>
          <w:t>。</w:t>
        </w:r>
      </w:ins>
      <w:ins w:id="2860" w:author="郭 侃亮" w:date="2021-12-02T17:37:00Z">
        <w:r>
          <w:rPr>
            <w:rFonts w:ascii="MS Mincho" w:eastAsia="MS Mincho" w:hAnsi="MS Mincho" w:hint="eastAsia"/>
            <w:lang w:eastAsia="ja-JP"/>
          </w:rPr>
          <w:t>待たせてごめんね。</w:t>
        </w:r>
        <w:r>
          <w:rPr>
            <w:rFonts w:ascii="MS Mincho" w:hAnsi="MS Mincho" w:hint="eastAsia"/>
            <w:lang w:eastAsia="ja-JP"/>
          </w:rPr>
          <w:t>（你好</w:t>
        </w:r>
        <w:del w:id="2861" w:author="Windows 用户" w:date="2022-01-12T11:23:00Z">
          <w:r w:rsidDel="00C63628">
            <w:rPr>
              <w:rFonts w:ascii="MS Mincho" w:hAnsi="MS Mincho" w:hint="eastAsia"/>
              <w:lang w:eastAsia="ja-JP"/>
            </w:rPr>
            <w:delText>啊。</w:delText>
          </w:r>
        </w:del>
      </w:ins>
      <w:ins w:id="2862" w:author="Windows 用户" w:date="2022-01-12T11:23:00Z">
        <w:r w:rsidR="00C63628">
          <w:rPr>
            <w:rFonts w:ascii="MS Mincho" w:hAnsi="MS Mincho" w:hint="eastAsia"/>
            <w:lang w:eastAsia="ja-JP"/>
          </w:rPr>
          <w:t>，</w:t>
        </w:r>
      </w:ins>
      <w:ins w:id="2863" w:author="郭 侃亮" w:date="2021-12-02T17:37:00Z">
        <w:r>
          <w:rPr>
            <w:rFonts w:ascii="MS Mincho" w:hAnsi="MS Mincho" w:hint="eastAsia"/>
            <w:lang w:eastAsia="ja-JP"/>
          </w:rPr>
          <w:t>不好意思让你久等了。</w:t>
        </w:r>
        <w:r>
          <w:rPr>
            <w:rFonts w:ascii="MS Mincho" w:hAnsi="MS Mincho" w:hint="eastAsia"/>
          </w:rPr>
          <w:t>）</w:t>
        </w:r>
      </w:ins>
      <w:ins w:id="2864" w:author="郭 侃亮" w:date="2021-12-02T17:36:00Z">
        <w:r>
          <w:t>"</w:t>
        </w:r>
      </w:ins>
    </w:p>
    <w:p w14:paraId="0F8A19D7" w14:textId="77777777" w:rsidR="00A17960" w:rsidRDefault="00AD66CD">
      <w:pPr>
        <w:rPr>
          <w:ins w:id="2865" w:author="郭 侃亮" w:date="2021-12-02T17:35:00Z"/>
        </w:rPr>
      </w:pPr>
      <w:ins w:id="2866" w:author="郭 侃亮" w:date="2021-12-02T17:38:00Z">
        <w:r>
          <w:rPr>
            <w:rFonts w:hint="eastAsia"/>
          </w:rPr>
          <w:t>班里的同学</w:t>
        </w:r>
      </w:ins>
      <w:ins w:id="2867" w:author="Windows 用户" w:date="2022-01-12T14:36:00Z">
        <w:r w:rsidR="00291153">
          <w:rPr>
            <w:rFonts w:hint="eastAsia"/>
          </w:rPr>
          <w:t>们</w:t>
        </w:r>
      </w:ins>
      <w:ins w:id="2868" w:author="郭 侃亮" w:date="2021-12-02T17:38:00Z">
        <w:r>
          <w:rPr>
            <w:rFonts w:hint="eastAsia"/>
          </w:rPr>
          <w:t>也注意到了</w:t>
        </w:r>
      </w:ins>
      <w:ins w:id="2869" w:author="郭 侃亮" w:date="2021-12-02T17:39:00Z">
        <w:r>
          <w:rPr>
            <w:rFonts w:hint="eastAsia"/>
          </w:rPr>
          <w:t>教室门口的动静，都探出头来张望。</w:t>
        </w:r>
      </w:ins>
    </w:p>
    <w:p w14:paraId="400DFAE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r>
        <w:rPr>
          <w:highlight w:val="cyan"/>
        </w:rPr>
        <w:t xml:space="preserve">s0115 </w:t>
      </w:r>
      <w:r>
        <w:rPr>
          <w:rFonts w:hint="eastAsia"/>
          <w:highlight w:val="cyan"/>
        </w:rPr>
        <w:t>嘈杂的声音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735EAFA0" w14:textId="77777777" w:rsidR="00A17960" w:rsidRDefault="00AD66CD">
      <w:pPr>
        <w:rPr>
          <w:ins w:id="2870" w:author="郭 侃亮" w:date="2021-12-02T17:44:00Z"/>
        </w:rPr>
      </w:pPr>
      <w:ins w:id="2871" w:author="郭 侃亮" w:date="2021-12-02T17:40:00Z">
        <w:del w:id="2872" w:author="Windows 用户" w:date="2022-01-12T11:24:00Z">
          <w:r w:rsidDel="00C63628">
            <w:rPr>
              <w:rFonts w:hint="eastAsia"/>
            </w:rPr>
            <w:delText>也难怪，</w:delText>
          </w:r>
        </w:del>
      </w:ins>
      <w:ins w:id="2873" w:author="郭 侃亮" w:date="2021-12-02T17:41:00Z">
        <w:r>
          <w:rPr>
            <w:rFonts w:hint="eastAsia"/>
          </w:rPr>
          <w:t>两位</w:t>
        </w:r>
        <w:del w:id="2874" w:author="Windows 用户" w:date="2022-01-12T11:24:00Z">
          <w:r w:rsidDel="00C63628">
            <w:rPr>
              <w:rFonts w:hint="eastAsia"/>
            </w:rPr>
            <w:delText>大</w:delText>
          </w:r>
        </w:del>
        <w:r>
          <w:rPr>
            <w:rFonts w:hint="eastAsia"/>
          </w:rPr>
          <w:t>美女</w:t>
        </w:r>
      </w:ins>
      <w:ins w:id="2875" w:author="郭 侃亮" w:date="2021-12-02T17:42:00Z">
        <w:r>
          <w:rPr>
            <w:rFonts w:hint="eastAsia"/>
          </w:rPr>
          <w:t>的</w:t>
        </w:r>
      </w:ins>
      <w:ins w:id="2876" w:author="郭 侃亮" w:date="2021-12-02T17:43:00Z">
        <w:r>
          <w:rPr>
            <w:rFonts w:hint="eastAsia"/>
          </w:rPr>
          <w:t>出现让班里的</w:t>
        </w:r>
      </w:ins>
      <w:del w:id="2877" w:author="Windows 用户" w:date="2022-01-12T11:24:00Z">
        <w:r w:rsidDel="00C63628">
          <w:rPr>
            <w:rFonts w:hint="eastAsia"/>
          </w:rPr>
          <w:delText>学生</w:delText>
        </w:r>
      </w:del>
      <w:ins w:id="2878" w:author="Windows 用户" w:date="2022-01-12T11:24:00Z">
        <w:r w:rsidR="00C63628">
          <w:rPr>
            <w:rFonts w:hint="eastAsia"/>
          </w:rPr>
          <w:t>同学</w:t>
        </w:r>
      </w:ins>
      <w:ins w:id="2879" w:author="郭 侃亮" w:date="2021-12-02T17:41:00Z">
        <w:r>
          <w:rPr>
            <w:rFonts w:hint="eastAsia"/>
          </w:rPr>
          <w:t>们</w:t>
        </w:r>
      </w:ins>
      <w:ins w:id="2880" w:author="郭 侃亮" w:date="2021-12-02T17:43:00Z">
        <w:r>
          <w:rPr>
            <w:rFonts w:hint="eastAsia"/>
          </w:rPr>
          <w:t>抑制不住</w:t>
        </w:r>
      </w:ins>
      <w:ins w:id="2881" w:author="郭 侃亮" w:date="2021-12-02T17:41:00Z">
        <w:r>
          <w:rPr>
            <w:rFonts w:hint="eastAsia"/>
          </w:rPr>
          <w:t>躁动的心情。</w:t>
        </w:r>
      </w:ins>
    </w:p>
    <w:p w14:paraId="1D9FD952" w14:textId="32ECBEF0" w:rsidR="00B343D7" w:rsidRDefault="00B343D7" w:rsidP="00B343D7">
      <w:pPr>
        <w:rPr>
          <w:ins w:id="2882" w:author="郭 侃亮" w:date="2022-01-23T17:11:00Z"/>
        </w:rPr>
      </w:pPr>
      <w:ins w:id="2883" w:author="郭 侃亮" w:date="2022-01-23T17:1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1284932D" w14:textId="77777777" w:rsidR="00A17960" w:rsidRDefault="00AD66CD">
      <w:pPr>
        <w:rPr>
          <w:ins w:id="2884" w:author="郭 侃亮" w:date="2021-12-02T17:34:00Z"/>
        </w:rPr>
      </w:pPr>
      <w:ins w:id="2885" w:author="郭 侃亮" w:date="2021-12-02T17:34:00Z">
        <w:r>
          <w:rPr>
            <w:rFonts w:hint="eastAsia"/>
          </w:rPr>
          <w:t>田老师：</w:t>
        </w:r>
        <w:r>
          <w:t>"</w:t>
        </w:r>
      </w:ins>
      <w:ins w:id="2886" w:author="郭 侃亮" w:date="2021-12-02T17:44:00Z">
        <w:r>
          <w:rPr>
            <w:rFonts w:hint="eastAsia"/>
          </w:rPr>
          <w:t>好了好</w:t>
        </w:r>
      </w:ins>
      <w:ins w:id="2887" w:author="郭 侃亮" w:date="2021-12-02T17:45:00Z">
        <w:r>
          <w:rPr>
            <w:rFonts w:hint="eastAsia"/>
          </w:rPr>
          <w:t>了，上课了。大家都回到座位上吧</w:t>
        </w:r>
      </w:ins>
      <w:ins w:id="2888" w:author="郭 侃亮" w:date="2021-12-02T17:34:00Z">
        <w:r>
          <w:rPr>
            <w:rFonts w:hint="eastAsia"/>
          </w:rPr>
          <w:t>。</w:t>
        </w:r>
        <w:r>
          <w:t>"</w:t>
        </w:r>
      </w:ins>
    </w:p>
    <w:p w14:paraId="030ED72E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显示教室图片</w:t>
      </w:r>
      <w:ins w:id="2889" w:author="郭 侃亮" w:date="2021-12-07T14:26:00Z">
        <w:r>
          <w:rPr>
            <w:rFonts w:hint="eastAsia"/>
            <w:highlight w:val="yellow"/>
          </w:rPr>
          <w:t xml:space="preserve"> </w:t>
        </w:r>
      </w:ins>
      <w:ins w:id="2890" w:author="郭 侃亮" w:date="2021-12-07T14:27:00Z">
        <w:r>
          <w:rPr>
            <w:highlight w:val="yellow"/>
            <w:rPrChange w:id="2891" w:author="郭 侃亮" w:date="2021-12-07T14:27:00Z">
              <w:rPr/>
            </w:rPrChange>
          </w:rPr>
          <w:t>p05 jiaoshijiu</w:t>
        </w:r>
        <w:r>
          <w:rPr>
            <w:rFonts w:hint="eastAsia"/>
            <w:highlight w:val="yellow"/>
          </w:rPr>
          <w:t xml:space="preserve"> </w:t>
        </w:r>
      </w:ins>
      <w:r>
        <w:rPr>
          <w:rFonts w:hint="eastAsia"/>
          <w:highlight w:val="yellow"/>
        </w:rPr>
        <w:t>}</w:t>
      </w:r>
    </w:p>
    <w:p w14:paraId="6B61AB2B" w14:textId="77777777" w:rsidR="00A17960" w:rsidRDefault="002F0BE8">
      <w:pPr>
        <w:rPr>
          <w:del w:id="2892" w:author="郭 侃亮" w:date="2021-12-01T13:05:00Z"/>
        </w:rPr>
      </w:pPr>
      <w:ins w:id="2893" w:author="Windows 用户" w:date="2022-01-12T11:24:00Z">
        <w:r>
          <w:rPr>
            <w:rFonts w:hint="eastAsia"/>
          </w:rPr>
          <w:t>我</w:t>
        </w:r>
      </w:ins>
      <w:ins w:id="2894" w:author="郭 侃亮" w:date="2021-12-11T17:25:00Z">
        <w:r w:rsidR="00AD66CD">
          <w:rPr>
            <w:rFonts w:hint="eastAsia"/>
          </w:rPr>
          <w:t>坐在自己的座位上，</w:t>
        </w:r>
      </w:ins>
      <w:ins w:id="2895" w:author="郭 侃亮" w:date="2021-12-11T17:26:00Z">
        <w:r w:rsidR="00AD66CD">
          <w:rPr>
            <w:rFonts w:hint="eastAsia"/>
          </w:rPr>
          <w:t>有点分不清幻想与现实。</w:t>
        </w:r>
      </w:ins>
      <w:del w:id="2896" w:author="郭 侃亮" w:date="2021-12-01T13:05:00Z">
        <w:r w:rsidR="00AD66CD">
          <w:rPr>
            <w:rFonts w:hint="eastAsia"/>
            <w:color w:val="FF0000"/>
          </w:rPr>
          <w:delText>周小雨：</w:delText>
        </w:r>
        <w:r w:rsidR="00AD66CD">
          <w:rPr>
            <w:color w:val="FF0000"/>
          </w:rPr>
          <w:delText>"</w:delText>
        </w:r>
        <w:r w:rsidR="00AD66CD">
          <w:rPr>
            <w:rFonts w:hint="eastAsia"/>
            <w:color w:val="FF0000"/>
          </w:rPr>
          <w:delText>什么呀，这家伙今天真是奇奇怪怪的。</w:delText>
        </w:r>
        <w:r w:rsidR="00AD66CD">
          <w:rPr>
            <w:color w:val="FF0000"/>
          </w:rPr>
          <w:delText>"</w:delText>
        </w:r>
      </w:del>
    </w:p>
    <w:p w14:paraId="1CF077F4" w14:textId="77777777" w:rsidR="00A17960" w:rsidRDefault="00A17960">
      <w:pPr>
        <w:rPr>
          <w:ins w:id="2897" w:author="郭 侃亮" w:date="2021-12-11T17:26:00Z"/>
          <w:color w:val="FF0000"/>
        </w:rPr>
      </w:pPr>
    </w:p>
    <w:p w14:paraId="50368243" w14:textId="77777777" w:rsidR="00A17960" w:rsidRDefault="00AD66CD">
      <w:pPr>
        <w:rPr>
          <w:del w:id="2898" w:author="郭 侃亮" w:date="2021-12-01T11:58:00Z"/>
        </w:rPr>
      </w:pPr>
      <w:del w:id="2899" w:author="郭 侃亮" w:date="2021-12-01T11:58:00Z">
        <w:r>
          <w:rPr>
            <w:rFonts w:hint="eastAsia"/>
          </w:rPr>
          <w:delText>想到智子还被自己留在原地，原来，自己刚刚见到的就是十年前的智子，智子见到的还是十年前的自己，不管是不是真的能改变过去，但我至少还有机会做点什么，没错，我还有机会。</w:delText>
        </w:r>
        <w:r>
          <w:delText xml:space="preserve"> </w:delText>
        </w:r>
        <w:r>
          <w:rPr>
            <w:rFonts w:hint="eastAsia"/>
          </w:rPr>
          <w:delText>想到这里，王浩赶紧跑回刚刚撞到智子的地方。</w:delText>
        </w:r>
      </w:del>
    </w:p>
    <w:p w14:paraId="56302E23" w14:textId="77777777" w:rsidR="00A17960" w:rsidRDefault="00AD66CD">
      <w:pPr>
        <w:rPr>
          <w:del w:id="2900" w:author="郭 侃亮" w:date="2021-12-01T13:05:00Z"/>
          <w:rFonts w:ascii="宋体" w:eastAsia="宋体" w:hAnsi="宋体"/>
        </w:rPr>
      </w:pPr>
      <w:del w:id="2901" w:author="郭 侃亮" w:date="2021-12-01T13:05:00Z">
        <w:r>
          <w:rPr>
            <w:rFonts w:ascii="宋体" w:eastAsia="宋体" w:hAnsi="宋体" w:hint="eastAsia"/>
          </w:rPr>
          <w:delText>发现刘洋正在用日语跟智子聊天。智子用日语解释刚刚发生的一切，自己想去找田老师的办公室没找到却撞到了王浩。刘洋也用日语回应着智子，并答应交完数学作业就带她去。王浩看着他们两，做了一个跟十年前不一样的决定。</w:delText>
        </w:r>
        <w:r>
          <w:rPr>
            <w:rFonts w:ascii="宋体" w:eastAsia="宋体" w:hAnsi="宋体"/>
          </w:rPr>
          <w:delText xml:space="preserve"> </w:delText>
        </w:r>
      </w:del>
    </w:p>
    <w:p w14:paraId="1166E0D7" w14:textId="77777777" w:rsidR="00A17960" w:rsidRDefault="00A17960">
      <w:pPr>
        <w:rPr>
          <w:del w:id="2902" w:author="郭 侃亮" w:date="2021-12-02T17:39:00Z"/>
          <w:color w:val="5B9BD5" w:themeColor="accent1"/>
        </w:rPr>
      </w:pPr>
    </w:p>
    <w:p w14:paraId="32CC4FB4" w14:textId="77777777" w:rsidR="00A17960" w:rsidRDefault="00AD66CD">
      <w:pPr>
        <w:rPr>
          <w:del w:id="2903" w:author="郭 侃亮" w:date="2021-12-01T13:02:00Z"/>
        </w:rPr>
      </w:pPr>
      <w:del w:id="2904" w:author="郭 侃亮" w:date="2021-12-01T13:02:00Z">
        <w:r>
          <w:delText>#</w:delText>
        </w:r>
        <w:r>
          <w:rPr>
            <w:rPrChange w:id="2905" w:author="郭 侃亮" w:date="2021-12-02T17:46:00Z">
              <w:rPr>
                <w:highlight w:val="yellow"/>
              </w:rPr>
            </w:rPrChange>
          </w:rPr>
          <w:delText>{</w:delText>
        </w:r>
        <w:r>
          <w:rPr>
            <w:rFonts w:hint="eastAsia"/>
            <w:rPrChange w:id="2906" w:author="郭 侃亮" w:date="2021-12-02T17:46:00Z">
              <w:rPr>
                <w:rFonts w:hint="eastAsia"/>
                <w:highlight w:val="yellow"/>
              </w:rPr>
            </w:rPrChange>
          </w:rPr>
          <w:delText>显示选项</w:delText>
        </w:r>
        <w:r>
          <w:rPr>
            <w:rPrChange w:id="2907" w:author="郭 侃亮" w:date="2021-12-02T17:46:00Z">
              <w:rPr>
                <w:highlight w:val="yellow"/>
              </w:rPr>
            </w:rPrChange>
          </w:rPr>
          <w:delText xml:space="preserve">  </w:delText>
        </w:r>
        <w:r>
          <w:rPr>
            <w:rFonts w:hint="eastAsia"/>
            <w:rPrChange w:id="2908" w:author="郭 侃亮" w:date="2021-12-02T17:46:00Z">
              <w:rPr>
                <w:rFonts w:hint="eastAsia"/>
                <w:highlight w:val="yellow"/>
              </w:rPr>
            </w:rPrChange>
          </w:rPr>
          <w:delText>文本框居中，选项竖排</w:delText>
        </w:r>
        <w:r>
          <w:rPr>
            <w:rPrChange w:id="2909" w:author="郭 侃亮" w:date="2021-12-02T17:46:00Z">
              <w:rPr>
                <w:highlight w:val="yellow"/>
              </w:rPr>
            </w:rPrChange>
          </w:rPr>
          <w:delText>1 2}</w:delText>
        </w:r>
      </w:del>
    </w:p>
    <w:p w14:paraId="631A7DB0" w14:textId="77777777" w:rsidR="00A17960" w:rsidRDefault="00AD66CD">
      <w:pPr>
        <w:tabs>
          <w:tab w:val="center" w:pos="4153"/>
        </w:tabs>
        <w:rPr>
          <w:del w:id="2910" w:author="郭 侃亮" w:date="2021-12-01T13:02:00Z"/>
          <w:color w:val="000000" w:themeColor="text1"/>
        </w:rPr>
      </w:pPr>
      <w:ins w:id="2911" w:author="郭 侃亮" w:date="2021-12-02T17:46:00Z">
        <w:r>
          <w:rPr>
            <w:rFonts w:hint="eastAsia"/>
            <w:rPrChange w:id="2912" w:author="郭 侃亮" w:date="2021-12-02T17:46:00Z">
              <w:rPr>
                <w:rFonts w:hint="eastAsia"/>
                <w:highlight w:val="yellow"/>
              </w:rPr>
            </w:rPrChange>
          </w:rPr>
          <w:t>能够</w:t>
        </w:r>
      </w:ins>
    </w:p>
    <w:p w14:paraId="0A54A5DA" w14:textId="77777777" w:rsidR="00A17960" w:rsidRDefault="00AD66CD">
      <w:pPr>
        <w:rPr>
          <w:del w:id="2913" w:author="郭 侃亮" w:date="2021-12-01T13:02:00Z"/>
          <w:color w:val="000000" w:themeColor="text1"/>
        </w:rPr>
      </w:pPr>
      <w:del w:id="2914" w:author="郭 侃亮" w:date="2021-12-01T13:02:00Z">
        <w:r>
          <w:rPr>
            <w:rFonts w:hint="eastAsia"/>
            <w:color w:val="000000" w:themeColor="text1"/>
          </w:rPr>
          <w:delText>"</w:delText>
        </w:r>
        <w:r>
          <w:rPr>
            <w:color w:val="000000" w:themeColor="text1"/>
          </w:rPr>
          <w:delText>1</w:delText>
        </w:r>
        <w:r>
          <w:rPr>
            <w:rFonts w:hint="eastAsia"/>
            <w:color w:val="000000" w:themeColor="text1"/>
          </w:rPr>
          <w:delText>.</w:delText>
        </w:r>
        <w:r>
          <w:rPr>
            <w:rFonts w:hint="eastAsia"/>
            <w:color w:val="000000" w:themeColor="text1"/>
          </w:rPr>
          <w:delText>直接走到了智子面前停了下来。</w:delText>
        </w:r>
        <w:r>
          <w:rPr>
            <w:rFonts w:hint="eastAsia"/>
            <w:color w:val="000000" w:themeColor="text1"/>
          </w:rPr>
          <w:delText>"</w:delText>
        </w:r>
      </w:del>
    </w:p>
    <w:p w14:paraId="6C6B58A9" w14:textId="77777777" w:rsidR="00A17960" w:rsidRDefault="00AD66CD">
      <w:pPr>
        <w:rPr>
          <w:del w:id="2915" w:author="郭 侃亮" w:date="2021-12-01T13:02:00Z"/>
          <w:color w:val="000000" w:themeColor="text1"/>
        </w:rPr>
      </w:pPr>
      <w:del w:id="2916" w:author="郭 侃亮" w:date="2021-12-01T13:02:00Z">
        <w:r>
          <w:rPr>
            <w:rFonts w:hint="eastAsia"/>
            <w:color w:val="000000" w:themeColor="text1"/>
          </w:rPr>
          <w:delText>"</w:delText>
        </w:r>
        <w:r>
          <w:rPr>
            <w:color w:val="000000" w:themeColor="text1"/>
          </w:rPr>
          <w:delText>2</w:delText>
        </w:r>
        <w:r>
          <w:rPr>
            <w:rFonts w:hint="eastAsia"/>
            <w:color w:val="000000" w:themeColor="text1"/>
          </w:rPr>
          <w:delText>.</w:delText>
        </w:r>
        <w:r>
          <w:rPr>
            <w:rFonts w:hint="eastAsia"/>
            <w:color w:val="000000" w:themeColor="text1"/>
          </w:rPr>
          <w:delText>走到刘洋前面停了下来</w:delText>
        </w:r>
        <w:r>
          <w:rPr>
            <w:rFonts w:hint="eastAsia"/>
            <w:color w:val="000000" w:themeColor="text1"/>
          </w:rPr>
          <w:delText>"</w:delText>
        </w:r>
      </w:del>
    </w:p>
    <w:p w14:paraId="6D353BA2" w14:textId="77777777" w:rsidR="00A17960" w:rsidRDefault="00A17960">
      <w:pPr>
        <w:rPr>
          <w:del w:id="2917" w:author="郭 侃亮" w:date="2021-12-01T13:02:00Z"/>
        </w:rPr>
      </w:pPr>
    </w:p>
    <w:p w14:paraId="2E3DB9F4" w14:textId="77777777" w:rsidR="00A17960" w:rsidRDefault="00AD66CD">
      <w:pPr>
        <w:rPr>
          <w:del w:id="2918" w:author="郭 侃亮" w:date="2021-12-01T13:02:00Z"/>
          <w:color w:val="FF0000"/>
        </w:rPr>
      </w:pPr>
      <w:del w:id="2919" w:author="郭 侃亮" w:date="2021-12-01T13:02:00Z">
        <w:r>
          <w:rPr>
            <w:rFonts w:hint="eastAsia"/>
            <w:color w:val="FF0000"/>
          </w:rPr>
          <w:delText>选择答案后跳转以下</w:delText>
        </w:r>
      </w:del>
    </w:p>
    <w:p w14:paraId="1113821C" w14:textId="77777777" w:rsidR="00A17960" w:rsidRDefault="00AD66CD">
      <w:pPr>
        <w:rPr>
          <w:del w:id="2920" w:author="郭 侃亮" w:date="2021-12-01T13:02:00Z"/>
          <w:color w:val="000000" w:themeColor="text1"/>
        </w:rPr>
      </w:pPr>
      <w:del w:id="2921" w:author="郭 侃亮" w:date="2021-12-01T13:02:00Z">
        <w:r>
          <w:delText>#</w:delText>
        </w:r>
        <w:r>
          <w:rPr>
            <w:rFonts w:hint="eastAsia"/>
          </w:rPr>
          <w:delText>选择</w:delText>
        </w:r>
        <w:r>
          <w:rPr>
            <w:color w:val="000000" w:themeColor="text1"/>
          </w:rPr>
          <w:delText>1.</w:delText>
        </w:r>
      </w:del>
    </w:p>
    <w:p w14:paraId="3473360D" w14:textId="77777777" w:rsidR="00A17960" w:rsidRDefault="00AD66CD">
      <w:pPr>
        <w:rPr>
          <w:del w:id="2922" w:author="郭 侃亮" w:date="2021-12-01T13:02:00Z"/>
        </w:rPr>
      </w:pPr>
      <w:del w:id="2923" w:author="郭 侃亮" w:date="2021-12-01T13:02:00Z">
        <w:r>
          <w:rPr>
            <w:rFonts w:hint="eastAsia"/>
          </w:rPr>
          <w:delText>王浩鼓起勇气，用日语对着智子说了自己也准备去田老师办公室，可以自己先带她去。</w:delText>
        </w:r>
      </w:del>
    </w:p>
    <w:p w14:paraId="42ED6E4F" w14:textId="77777777" w:rsidR="00A17960" w:rsidRDefault="00A17960">
      <w:pPr>
        <w:rPr>
          <w:del w:id="2924" w:author="郭 侃亮" w:date="2021-12-01T13:02:00Z"/>
        </w:rPr>
      </w:pPr>
    </w:p>
    <w:p w14:paraId="29ADA185" w14:textId="77777777" w:rsidR="00A17960" w:rsidRDefault="00AD66CD">
      <w:pPr>
        <w:rPr>
          <w:del w:id="2925" w:author="郭 侃亮" w:date="2021-12-01T13:02:00Z"/>
          <w:color w:val="000000" w:themeColor="text1"/>
        </w:rPr>
      </w:pPr>
      <w:del w:id="2926" w:author="郭 侃亮" w:date="2021-12-01T13:02:00Z">
        <w:r>
          <w:delText>#</w:delText>
        </w:r>
        <w:r>
          <w:rPr>
            <w:rFonts w:hint="eastAsia"/>
          </w:rPr>
          <w:delText>选择</w:delText>
        </w:r>
        <w:r>
          <w:rPr>
            <w:color w:val="000000" w:themeColor="text1"/>
          </w:rPr>
          <w:delText>2.</w:delText>
        </w:r>
      </w:del>
    </w:p>
    <w:p w14:paraId="051A3679" w14:textId="77777777" w:rsidR="00A17960" w:rsidRDefault="00AD66CD">
      <w:pPr>
        <w:rPr>
          <w:del w:id="2927" w:author="郭 侃亮" w:date="2021-12-01T13:02:00Z"/>
          <w:color w:val="000000" w:themeColor="text1"/>
        </w:rPr>
      </w:pPr>
      <w:del w:id="2928" w:author="郭 侃亮" w:date="2021-12-01T13:02:00Z">
        <w:r>
          <w:rPr>
            <w:rFonts w:hint="eastAsia"/>
            <w:color w:val="000000" w:themeColor="text1"/>
          </w:rPr>
          <w:delText>跟刘洋说自己也要找田老师有事，可以带智子先去，并用日语跟智子说明。</w:delText>
        </w:r>
      </w:del>
    </w:p>
    <w:p w14:paraId="59A87A8D" w14:textId="77777777" w:rsidR="00A17960" w:rsidRDefault="00AD66CD">
      <w:pPr>
        <w:rPr>
          <w:del w:id="2929" w:author="郭 侃亮" w:date="2021-12-01T13:02:00Z"/>
          <w:color w:val="00B0F0"/>
        </w:rPr>
      </w:pPr>
      <w:del w:id="2930" w:author="郭 侃亮" w:date="2021-12-01T13:02:00Z">
        <w:r>
          <w:rPr>
            <w:rFonts w:hint="eastAsia"/>
          </w:rPr>
          <w:delText>刘洋：</w:delText>
        </w:r>
        <w:r>
          <w:rPr>
            <w:color w:val="00B0F0"/>
          </w:rPr>
          <w:delText>"</w:delText>
        </w:r>
        <w:r>
          <w:rPr>
            <w:rFonts w:hint="eastAsia"/>
            <w:color w:val="00B0F0"/>
          </w:rPr>
          <w:delText>可以啊，王浩，没想到你深藏不露啊，日语讲得这么好。</w:delText>
        </w:r>
        <w:r>
          <w:rPr>
            <w:color w:val="00B0F0"/>
          </w:rPr>
          <w:delText>"</w:delText>
        </w:r>
      </w:del>
    </w:p>
    <w:p w14:paraId="2F724EB6" w14:textId="77777777" w:rsidR="00A17960" w:rsidRDefault="00AD66CD">
      <w:pPr>
        <w:rPr>
          <w:del w:id="2931" w:author="郭 侃亮" w:date="2021-12-01T13:02:00Z"/>
        </w:rPr>
      </w:pPr>
      <w:del w:id="2932" w:author="郭 侃亮" w:date="2021-12-01T13:02:00Z">
        <w:r>
          <w:rPr>
            <w:rFonts w:hint="eastAsia"/>
          </w:rPr>
          <w:delText>旁边的刘洋有点目瞪口呆，简直不敢相信王浩也能说日语。毕竟那个时候他们还没开始上日语课。王浩也从来没有在他们面前讲过日语。</w:delText>
        </w:r>
      </w:del>
    </w:p>
    <w:p w14:paraId="4F426DA3" w14:textId="77777777" w:rsidR="00A17960" w:rsidRDefault="00AD66CD">
      <w:pPr>
        <w:rPr>
          <w:del w:id="2933" w:author="郭 侃亮" w:date="2021-12-02T17:39:00Z"/>
          <w:color w:val="5B9BD5" w:themeColor="accent1"/>
        </w:rPr>
      </w:pPr>
      <w:del w:id="2934" w:author="郭 侃亮" w:date="2021-12-01T13:03:00Z">
        <w:r>
          <w:rPr>
            <w:rFonts w:hint="eastAsia"/>
            <w:lang w:eastAsia="ja-JP"/>
          </w:rPr>
          <w:delText>智子：</w:delText>
        </w:r>
        <w:r>
          <w:rPr>
            <w:color w:val="5B9BD5" w:themeColor="accent1"/>
            <w:lang w:eastAsia="ja-JP"/>
          </w:rPr>
          <w:delText>"</w:delText>
        </w:r>
        <w:r>
          <w:rPr>
            <w:rFonts w:eastAsia="MS Mincho" w:hint="eastAsia"/>
            <w:color w:val="5B9BD5" w:themeColor="accent1"/>
            <w:lang w:eastAsia="ja-JP"/>
          </w:rPr>
          <w:delText>じゃ、お願いします。</w:delText>
        </w:r>
        <w:r>
          <w:rPr>
            <w:color w:val="5B9BD5" w:themeColor="accent1"/>
          </w:rPr>
          <w:delText>"</w:delText>
        </w:r>
      </w:del>
    </w:p>
    <w:p w14:paraId="4274F808" w14:textId="77777777" w:rsidR="00A17960" w:rsidRDefault="00AD66CD">
      <w:pPr>
        <w:rPr>
          <w:del w:id="2935" w:author="郭 侃亮" w:date="2021-12-02T17:39:00Z"/>
        </w:rPr>
      </w:pPr>
      <w:del w:id="2936" w:author="郭 侃亮" w:date="2021-12-02T17:39:00Z">
        <w:r>
          <w:delText>刘洋还想说些什么，王浩拍了拍刘洋肩膀，同时示意智子跟着他往田老师办公室走去。留下刘洋一脸的茫然。</w:delText>
        </w:r>
      </w:del>
    </w:p>
    <w:p w14:paraId="1C5C2160" w14:textId="77777777" w:rsidR="00A17960" w:rsidRDefault="00AD66CD">
      <w:pPr>
        <w:rPr>
          <w:del w:id="2937" w:author="郭 侃亮" w:date="2021-12-02T17:39:00Z"/>
        </w:rPr>
      </w:pPr>
      <w:del w:id="2938" w:author="郭 侃亮" w:date="2021-12-02T17:39:00Z">
        <w:r>
          <w:rPr>
            <w:rFonts w:hint="eastAsia"/>
          </w:rPr>
          <w:delText>刘洋：</w:delText>
        </w:r>
        <w:r>
          <w:rPr>
            <w:color w:val="5B9BD5" w:themeColor="accent1"/>
          </w:rPr>
          <w:delText>"</w:delText>
        </w:r>
        <w:r>
          <w:rPr>
            <w:color w:val="5B9BD5" w:themeColor="accent1"/>
          </w:rPr>
          <w:delText>这小子什么时候偷偷</w:delText>
        </w:r>
        <w:r>
          <w:rPr>
            <w:rFonts w:hint="eastAsia"/>
            <w:color w:val="5B9BD5" w:themeColor="accent1"/>
          </w:rPr>
          <w:delText>……</w:delText>
        </w:r>
        <w:r>
          <w:rPr>
            <w:color w:val="5B9BD5" w:themeColor="accent1"/>
          </w:rPr>
          <w:delText>"</w:delText>
        </w:r>
        <w:r>
          <w:delText>刘洋没多想，摸摸脑袋也赶紧往数学老师办公室交作业去了。</w:delText>
        </w:r>
      </w:del>
    </w:p>
    <w:p w14:paraId="15792AE2" w14:textId="77777777" w:rsidR="00A17960" w:rsidRDefault="00AD66CD">
      <w:pPr>
        <w:rPr>
          <w:ins w:id="2939" w:author="郭 侃亮" w:date="2021-12-02T17:46:00Z"/>
          <w:rFonts w:ascii="宋体" w:eastAsia="宋体" w:hAnsi="宋体"/>
        </w:rPr>
      </w:pPr>
      <w:r>
        <w:rPr>
          <w:rFonts w:ascii="宋体" w:eastAsia="宋体" w:hAnsi="宋体" w:hint="eastAsia"/>
        </w:rPr>
        <w:t>再次见到</w:t>
      </w:r>
      <w:del w:id="2940" w:author="郭 侃亮" w:date="2021-12-02T17:46:00Z">
        <w:r>
          <w:rPr>
            <w:rFonts w:ascii="宋体" w:eastAsia="宋体" w:hAnsi="宋体" w:hint="eastAsia"/>
          </w:rPr>
          <w:delText>当年的</w:delText>
        </w:r>
      </w:del>
      <w:r>
        <w:rPr>
          <w:rFonts w:ascii="宋体" w:eastAsia="宋体" w:hAnsi="宋体" w:hint="eastAsia"/>
        </w:rPr>
        <w:t>智子，</w:t>
      </w:r>
      <w:ins w:id="2941" w:author="郭 侃亮" w:date="2021-12-02T17:46:00Z">
        <w:r>
          <w:rPr>
            <w:rFonts w:ascii="宋体" w:eastAsia="宋体" w:hAnsi="宋体" w:hint="eastAsia"/>
          </w:rPr>
          <w:t>就像是在梦境里一样。</w:t>
        </w:r>
      </w:ins>
    </w:p>
    <w:p w14:paraId="646ECCC2" w14:textId="77777777" w:rsidR="00A17960" w:rsidRDefault="00AD66CD">
      <w:pPr>
        <w:rPr>
          <w:ins w:id="2942" w:author="郭 侃亮" w:date="2021-12-02T17:48:00Z"/>
        </w:rPr>
      </w:pPr>
      <w:ins w:id="2943" w:author="郭 侃亮" w:date="2021-12-11T17:26:00Z">
        <w:del w:id="2944" w:author="Windows 用户" w:date="2022-01-12T11:25:00Z">
          <w:r w:rsidDel="001F634C">
            <w:rPr>
              <w:rFonts w:hint="eastAsia"/>
            </w:rPr>
            <w:delText>在</w:delText>
          </w:r>
        </w:del>
        <w:r>
          <w:rPr>
            <w:rFonts w:hint="eastAsia"/>
          </w:rPr>
          <w:t>这里曾经有过很多美好</w:t>
        </w:r>
      </w:ins>
      <w:ins w:id="2945" w:author="郭 侃亮" w:date="2021-12-02T17:48:00Z">
        <w:r>
          <w:rPr>
            <w:rFonts w:hint="eastAsia"/>
          </w:rPr>
          <w:t>，但</w:t>
        </w:r>
        <w:del w:id="2946" w:author="Windows 用户" w:date="2022-01-12T11:25:00Z">
          <w:r w:rsidDel="001F634C">
            <w:rPr>
              <w:rFonts w:hint="eastAsia"/>
            </w:rPr>
            <w:delText>是</w:delText>
          </w:r>
        </w:del>
        <w:r>
          <w:rPr>
            <w:rFonts w:hint="eastAsia"/>
          </w:rPr>
          <w:t>也</w:t>
        </w:r>
      </w:ins>
      <w:ins w:id="2947" w:author="郭 侃亮" w:date="2021-12-02T17:49:00Z">
        <w:r>
          <w:rPr>
            <w:rFonts w:hint="eastAsia"/>
          </w:rPr>
          <w:t>留下了很多无法弥补的遗憾。</w:t>
        </w:r>
      </w:ins>
    </w:p>
    <w:p w14:paraId="09B21236" w14:textId="77777777" w:rsidR="00A17960" w:rsidRDefault="00AD66CD">
      <w:pPr>
        <w:rPr>
          <w:ins w:id="2948" w:author="郭 侃亮" w:date="2021-12-02T17:51:00Z"/>
          <w:rFonts w:ascii="宋体" w:eastAsia="宋体" w:hAnsi="宋体"/>
        </w:rPr>
      </w:pPr>
      <w:ins w:id="2949" w:author="郭 侃亮" w:date="2021-12-02T17:49:00Z">
        <w:r>
          <w:rPr>
            <w:rFonts w:ascii="宋体" w:eastAsia="宋体" w:hAnsi="宋体" w:hint="eastAsia"/>
          </w:rPr>
          <w:t>是上天</w:t>
        </w:r>
      </w:ins>
      <w:ins w:id="2950" w:author="郭 侃亮" w:date="2021-12-03T20:42:00Z">
        <w:del w:id="2951" w:author="Windows 用户" w:date="2022-01-12T14:37:00Z">
          <w:r w:rsidDel="00C66D8C">
            <w:rPr>
              <w:rFonts w:ascii="宋体" w:eastAsia="宋体" w:hAnsi="宋体" w:hint="eastAsia"/>
            </w:rPr>
            <w:delText>的</w:delText>
          </w:r>
        </w:del>
        <w:r>
          <w:rPr>
            <w:rFonts w:ascii="宋体" w:eastAsia="宋体" w:hAnsi="宋体" w:hint="eastAsia"/>
          </w:rPr>
          <w:t>垂怜</w:t>
        </w:r>
      </w:ins>
      <w:ins w:id="2952" w:author="Windows 用户" w:date="2022-01-12T14:37:00Z">
        <w:r w:rsidR="00C66D8C">
          <w:rPr>
            <w:rFonts w:ascii="宋体" w:eastAsia="宋体" w:hAnsi="宋体" w:hint="eastAsia"/>
          </w:rPr>
          <w:t>，</w:t>
        </w:r>
      </w:ins>
      <w:ins w:id="2953" w:author="郭 侃亮" w:date="2021-12-03T20:42:00Z">
        <w:r>
          <w:rPr>
            <w:rFonts w:ascii="宋体" w:eastAsia="宋体" w:hAnsi="宋体" w:hint="eastAsia"/>
          </w:rPr>
          <w:t>让我重来一次</w:t>
        </w:r>
      </w:ins>
      <w:ins w:id="2954" w:author="郭 侃亮" w:date="2021-12-02T17:49:00Z">
        <w:del w:id="2955" w:author="Windows 用户" w:date="2022-01-12T11:25:00Z">
          <w:r w:rsidDel="00906495">
            <w:rPr>
              <w:rFonts w:ascii="宋体" w:eastAsia="宋体" w:hAnsi="宋体" w:hint="eastAsia"/>
            </w:rPr>
            <w:delText>？</w:delText>
          </w:r>
        </w:del>
      </w:ins>
      <w:ins w:id="2956" w:author="Windows 用户" w:date="2022-01-12T11:25:00Z">
        <w:r w:rsidR="00906495">
          <w:rPr>
            <w:rFonts w:ascii="宋体" w:eastAsia="宋体" w:hAnsi="宋体" w:hint="eastAsia"/>
          </w:rPr>
          <w:t>，</w:t>
        </w:r>
      </w:ins>
      <w:ins w:id="2957" w:author="郭 侃亮" w:date="2021-12-02T17:51:00Z">
        <w:r>
          <w:rPr>
            <w:rFonts w:ascii="宋体" w:eastAsia="宋体" w:hAnsi="宋体" w:hint="eastAsia"/>
          </w:rPr>
          <w:t>还是</w:t>
        </w:r>
      </w:ins>
      <w:ins w:id="2958" w:author="Windows 用户" w:date="2022-01-12T14:38:00Z">
        <w:r w:rsidR="00C66D8C">
          <w:rPr>
            <w:rFonts w:ascii="宋体" w:eastAsia="宋体" w:hAnsi="宋体" w:hint="eastAsia"/>
          </w:rPr>
          <w:t>这一切</w:t>
        </w:r>
      </w:ins>
      <w:ins w:id="2959" w:author="郭 侃亮" w:date="2021-12-02T17:51:00Z">
        <w:r>
          <w:rPr>
            <w:rFonts w:ascii="宋体" w:eastAsia="宋体" w:hAnsi="宋体" w:hint="eastAsia"/>
          </w:rPr>
          <w:t>只是一个梦？</w:t>
        </w:r>
      </w:ins>
    </w:p>
    <w:p w14:paraId="0F714C08" w14:textId="77777777" w:rsidR="00A17960" w:rsidRDefault="00AD66CD">
      <w:pPr>
        <w:rPr>
          <w:ins w:id="2960" w:author="郭 侃亮" w:date="2021-12-02T17:56:00Z"/>
          <w:rFonts w:ascii="宋体" w:eastAsia="宋体" w:hAnsi="宋体"/>
        </w:rPr>
      </w:pPr>
      <w:ins w:id="2961" w:author="郭 侃亮" w:date="2021-12-11T17:26:00Z">
        <w:r>
          <w:rPr>
            <w:rFonts w:ascii="宋体" w:eastAsia="宋体" w:hAnsi="宋体" w:hint="eastAsia"/>
          </w:rPr>
          <w:t>如果是梦</w:t>
        </w:r>
      </w:ins>
      <w:ins w:id="2962" w:author="郭 侃亮" w:date="2021-12-02T17:51:00Z">
        <w:r>
          <w:rPr>
            <w:rFonts w:ascii="宋体" w:eastAsia="宋体" w:hAnsi="宋体" w:hint="eastAsia"/>
          </w:rPr>
          <w:t>，</w:t>
        </w:r>
        <w:del w:id="2963" w:author="Windows 用户" w:date="2022-01-12T14:38:00Z">
          <w:r w:rsidDel="00C66D8C">
            <w:rPr>
              <w:rFonts w:ascii="宋体" w:eastAsia="宋体" w:hAnsi="宋体" w:hint="eastAsia"/>
            </w:rPr>
            <w:delText>又过于</w:delText>
          </w:r>
        </w:del>
      </w:ins>
      <w:ins w:id="2964" w:author="Windows 用户" w:date="2022-01-12T14:38:00Z">
        <w:r w:rsidR="00C66D8C">
          <w:rPr>
            <w:rFonts w:ascii="宋体" w:eastAsia="宋体" w:hAnsi="宋体" w:hint="eastAsia"/>
          </w:rPr>
          <w:t>也太</w:t>
        </w:r>
      </w:ins>
      <w:ins w:id="2965" w:author="郭 侃亮" w:date="2021-12-02T17:51:00Z">
        <w:r>
          <w:rPr>
            <w:rFonts w:ascii="宋体" w:eastAsia="宋体" w:hAnsi="宋体" w:hint="eastAsia"/>
          </w:rPr>
          <w:t>真实了……。</w:t>
        </w:r>
      </w:ins>
    </w:p>
    <w:p w14:paraId="087E7B0B" w14:textId="77777777" w:rsidR="00A17960" w:rsidRPr="00A17960" w:rsidRDefault="00AD66CD">
      <w:pPr>
        <w:rPr>
          <w:ins w:id="2966" w:author="郭 侃亮" w:date="2021-12-02T17:35:00Z"/>
          <w:highlight w:val="cyan"/>
          <w:rPrChange w:id="2967" w:author="郭 侃亮" w:date="2021-12-02T17:44:00Z">
            <w:rPr>
              <w:ins w:id="2968" w:author="郭 侃亮" w:date="2021-12-02T17:35:00Z"/>
            </w:rPr>
          </w:rPrChange>
        </w:rPr>
      </w:pPr>
      <w:ins w:id="2969" w:author="郭 侃亮" w:date="2021-12-02T17:44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  </w:t>
        </w:r>
        <w:r>
          <w:rPr>
            <w:rFonts w:hint="eastAsia"/>
            <w:highlight w:val="cyan"/>
          </w:rPr>
          <w:t>上课铃声</w:t>
        </w:r>
        <w:r>
          <w:rPr>
            <w:rFonts w:hint="eastAsia"/>
            <w:highlight w:val="cyan"/>
          </w:rPr>
          <w:t>}</w:t>
        </w:r>
      </w:ins>
    </w:p>
    <w:p w14:paraId="774307F2" w14:textId="77777777" w:rsidR="00A17960" w:rsidRDefault="00AD66CD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 xml:space="preserve">BGM </w:t>
      </w:r>
      <w:ins w:id="2970" w:author="郭 侃亮" w:date="2021-12-07T10:41:00Z">
        <w:r>
          <w:rPr>
            <w:highlight w:val="cyan"/>
          </w:rPr>
          <w:t xml:space="preserve"> 010</w:t>
        </w:r>
      </w:ins>
      <w:r>
        <w:rPr>
          <w:highlight w:val="cyan"/>
        </w:rPr>
        <w:t xml:space="preserve">9 </w:t>
      </w:r>
      <w:r>
        <w:rPr>
          <w:rFonts w:hint="eastAsia"/>
          <w:highlight w:val="cyan"/>
        </w:rPr>
        <w:t>shangke</w:t>
      </w:r>
      <w:r>
        <w:rPr>
          <w:highlight w:val="cyan"/>
        </w:rPr>
        <w:t xml:space="preserve"> }</w:t>
      </w:r>
    </w:p>
    <w:p w14:paraId="4A16F262" w14:textId="212E7FB3" w:rsidR="00B343D7" w:rsidRDefault="00B343D7" w:rsidP="00B343D7">
      <w:pPr>
        <w:rPr>
          <w:ins w:id="2971" w:author="郭 侃亮" w:date="2022-01-23T17:11:00Z"/>
        </w:rPr>
      </w:pPr>
      <w:ins w:id="2972" w:author="郭 侃亮" w:date="2022-01-23T17:1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6194BC88" w14:textId="77777777" w:rsidR="00A17960" w:rsidRDefault="00AD66CD">
      <w:pPr>
        <w:rPr>
          <w:ins w:id="2973" w:author="郭 侃亮" w:date="2021-12-02T17:58:00Z"/>
        </w:rPr>
      </w:pPr>
      <w:ins w:id="2974" w:author="郭 侃亮" w:date="2021-12-02T17:58:00Z">
        <w:r>
          <w:rPr>
            <w:rFonts w:hint="eastAsia"/>
          </w:rPr>
          <w:t>田老师：</w:t>
        </w:r>
        <w:r>
          <w:t>"</w:t>
        </w:r>
        <w:r>
          <w:rPr>
            <w:rFonts w:hint="eastAsia"/>
          </w:rPr>
          <w:t>大家安静</w:t>
        </w:r>
        <w:del w:id="2975" w:author="Windows 用户" w:date="2022-01-12T14:38:00Z">
          <w:r w:rsidDel="00590B1B">
            <w:rPr>
              <w:rFonts w:hint="eastAsia"/>
            </w:rPr>
            <w:delText>一下</w:delText>
          </w:r>
        </w:del>
      </w:ins>
      <w:r>
        <w:rPr>
          <w:rFonts w:hint="eastAsia"/>
        </w:rPr>
        <w:t>，我们要</w:t>
      </w:r>
      <w:ins w:id="2976" w:author="Windows 用户" w:date="2022-01-12T14:38:00Z">
        <w:r w:rsidR="00590B1B">
          <w:rPr>
            <w:rFonts w:hint="eastAsia"/>
          </w:rPr>
          <w:t>开始</w:t>
        </w:r>
      </w:ins>
      <w:r>
        <w:rPr>
          <w:rFonts w:hint="eastAsia"/>
        </w:rPr>
        <w:t>上课了</w:t>
      </w:r>
      <w:ins w:id="2977" w:author="郭 侃亮" w:date="2021-12-02T17:58:00Z">
        <w:r>
          <w:rPr>
            <w:rFonts w:hint="eastAsia"/>
          </w:rPr>
          <w:t>。今天</w:t>
        </w:r>
        <w:del w:id="2978" w:author="Windows 用户" w:date="2022-01-12T14:38:00Z">
          <w:r w:rsidDel="00590B1B">
            <w:rPr>
              <w:rFonts w:hint="eastAsia"/>
            </w:rPr>
            <w:delText>我</w:delText>
          </w:r>
        </w:del>
      </w:ins>
      <w:ins w:id="2979" w:author="Windows 用户" w:date="2022-01-12T14:38:00Z">
        <w:r w:rsidR="00590B1B">
          <w:rPr>
            <w:rFonts w:hint="eastAsia"/>
          </w:rPr>
          <w:t>先</w:t>
        </w:r>
      </w:ins>
      <w:ins w:id="2980" w:author="郭 侃亮" w:date="2021-12-02T17:58:00Z">
        <w:r>
          <w:rPr>
            <w:rFonts w:hint="eastAsia"/>
          </w:rPr>
          <w:t>来介绍一下我们班的新同学。</w:t>
        </w:r>
        <w:r>
          <w:t>"</w:t>
        </w:r>
      </w:ins>
    </w:p>
    <w:p w14:paraId="2211A3B8" w14:textId="77777777" w:rsidR="00A17960" w:rsidRDefault="00AD66CD">
      <w:pPr>
        <w:rPr>
          <w:ins w:id="2981" w:author="郭 侃亮" w:date="2021-12-02T17:59:00Z"/>
          <w:lang w:eastAsia="ja-JP"/>
        </w:rPr>
      </w:pPr>
      <w:ins w:id="2982" w:author="郭 侃亮" w:date="2021-12-02T17:59:00Z">
        <w:r>
          <w:rPr>
            <w:rFonts w:hint="eastAsia"/>
          </w:rPr>
          <w:t>田老师：</w:t>
        </w:r>
        <w:r>
          <w:t>"</w:t>
        </w:r>
      </w:ins>
      <w:ins w:id="2983" w:author="Windows 用户" w:date="2022-01-12T14:38:00Z">
        <w:r w:rsidR="00590B1B">
          <w:t>这是</w:t>
        </w:r>
      </w:ins>
      <w:ins w:id="2984" w:author="Windows 用户" w:date="2022-01-12T11:26:00Z">
        <w:r w:rsidR="00E2677E">
          <w:t>从</w:t>
        </w:r>
      </w:ins>
      <w:ins w:id="2985" w:author="郭 侃亮" w:date="2021-12-02T17:59:00Z">
        <w:r>
          <w:rPr>
            <w:rFonts w:hint="eastAsia"/>
          </w:rPr>
          <w:t>日本</w:t>
        </w:r>
      </w:ins>
      <w:r>
        <w:rPr>
          <w:rFonts w:hint="eastAsia"/>
        </w:rPr>
        <w:t>来的</w:t>
      </w:r>
      <w:ins w:id="2986" w:author="郭 侃亮" w:date="2021-12-02T18:08:00Z">
        <w:r>
          <w:rPr>
            <w:rFonts w:hint="eastAsia"/>
          </w:rPr>
          <w:t>留学生</w:t>
        </w:r>
      </w:ins>
      <w:r>
        <w:rPr>
          <w:rFonts w:hint="eastAsia"/>
        </w:rPr>
        <w:t>，</w:t>
      </w:r>
      <w:ins w:id="2987" w:author="郭 侃亮" w:date="2021-12-02T18:09:00Z">
        <w:r>
          <w:rPr>
            <w:rFonts w:hint="eastAsia"/>
          </w:rPr>
          <w:t>高桥智子</w:t>
        </w:r>
      </w:ins>
      <w:ins w:id="2988" w:author="郭 侃亮" w:date="2021-12-02T17:59:00Z">
        <w:r>
          <w:rPr>
            <w:rFonts w:hint="eastAsia"/>
          </w:rPr>
          <w:t>。</w:t>
        </w:r>
      </w:ins>
      <w:ins w:id="2989" w:author="郭 侃亮" w:date="2021-12-02T18:10:00Z">
        <w:r>
          <w:rPr>
            <w:rFonts w:hint="eastAsia"/>
          </w:rPr>
          <w:t>她将在我们班和大家一起度过</w:t>
        </w:r>
      </w:ins>
      <w:ins w:id="2990" w:author="郭 侃亮" w:date="2021-12-02T18:09:00Z">
        <w:r>
          <w:rPr>
            <w:rFonts w:hint="eastAsia"/>
          </w:rPr>
          <w:t>一</w:t>
        </w:r>
      </w:ins>
      <w:ins w:id="2991" w:author="郭 侃亮" w:date="2021-12-02T18:10:00Z">
        <w:r>
          <w:rPr>
            <w:rFonts w:hint="eastAsia"/>
          </w:rPr>
          <w:t>周的生活。</w:t>
        </w:r>
      </w:ins>
      <w:ins w:id="2992" w:author="郭 侃亮" w:date="2021-12-02T17:59:00Z">
        <w:r>
          <w:rPr>
            <w:lang w:eastAsia="ja-JP"/>
          </w:rPr>
          <w:t>"</w:t>
        </w:r>
      </w:ins>
    </w:p>
    <w:p w14:paraId="5EBA5EBF" w14:textId="404AAB2C" w:rsidR="008A091B" w:rsidRDefault="008A091B" w:rsidP="008A091B">
      <w:pPr>
        <w:rPr>
          <w:ins w:id="2993" w:author="郭 侃亮" w:date="2022-01-21T14:22:00Z"/>
          <w:lang w:eastAsia="ja-JP"/>
        </w:rPr>
      </w:pPr>
      <w:ins w:id="2994" w:author="郭 侃亮" w:date="2022-01-21T14:22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highlight w:val="yellow"/>
            <w:lang w:eastAsia="ja-JP"/>
          </w:rPr>
          <w:t>ZZ12</w:t>
        </w:r>
      </w:ins>
      <w:ins w:id="2995" w:author="郭 侃亮" w:date="2022-01-21T15:14:00Z">
        <w:r w:rsidR="00A263AD">
          <w:rPr>
            <w:highlight w:val="yellow"/>
            <w:lang w:eastAsia="ja-JP"/>
          </w:rPr>
          <w:t>gx</w:t>
        </w:r>
      </w:ins>
      <w:ins w:id="2996" w:author="郭 侃亮" w:date="2022-01-21T14:22:00Z">
        <w:r>
          <w:rPr>
            <w:rFonts w:hint="eastAsia"/>
            <w:highlight w:val="yellow"/>
            <w:lang w:eastAsia="ja-JP"/>
          </w:rPr>
          <w:t>}</w:t>
        </w:r>
      </w:ins>
    </w:p>
    <w:p w14:paraId="19C29C6B" w14:textId="77777777" w:rsidR="00A17960" w:rsidRDefault="00AD66CD">
      <w:pPr>
        <w:rPr>
          <w:ins w:id="2997" w:author="郭 侃亮" w:date="2021-12-02T18:10:00Z"/>
          <w:color w:val="FF0000"/>
          <w:lang w:eastAsia="ja-JP"/>
        </w:rPr>
      </w:pPr>
      <w:ins w:id="2998" w:author="郭 侃亮" w:date="2021-12-02T18:10:00Z">
        <w:r>
          <w:rPr>
            <w:rFonts w:ascii="宋体" w:eastAsia="宋体" w:hAnsi="宋体" w:hint="eastAsia"/>
            <w:lang w:eastAsia="ja-JP"/>
          </w:rPr>
          <w:t>智子：</w:t>
        </w:r>
        <w:r>
          <w:rPr>
            <w:color w:val="5B9BD5" w:themeColor="accent1"/>
            <w:lang w:eastAsia="ja-JP"/>
          </w:rPr>
          <w:t>"</w:t>
        </w:r>
        <w:r>
          <w:rPr>
            <w:rFonts w:eastAsia="MS Mincho" w:hint="eastAsia"/>
            <w:color w:val="5B9BD5" w:themeColor="accent1"/>
            <w:lang w:eastAsia="ja-JP"/>
          </w:rPr>
          <w:t>高橋智子です。</w:t>
        </w:r>
      </w:ins>
      <w:ins w:id="2999" w:author="郭 侃亮" w:date="2021-12-02T18:11:00Z">
        <w:r>
          <w:rPr>
            <w:rFonts w:eastAsia="MS Mincho" w:hint="eastAsia"/>
            <w:color w:val="5B9BD5" w:themeColor="accent1"/>
            <w:lang w:eastAsia="ja-JP"/>
          </w:rPr>
          <w:t>日本の日章学園から来ました。</w:t>
        </w:r>
      </w:ins>
      <w:ins w:id="3000" w:author="郭 侃亮" w:date="2021-12-02T18:10:00Z">
        <w:r>
          <w:rPr>
            <w:rFonts w:asciiTheme="minorEastAsia" w:hAnsiTheme="minorEastAsia" w:hint="eastAsia"/>
            <w:color w:val="5B9BD5" w:themeColor="accent1"/>
          </w:rPr>
          <w:t>（</w:t>
        </w:r>
      </w:ins>
      <w:ins w:id="3001" w:author="郭 侃亮" w:date="2021-12-02T18:11:00Z">
        <w:r>
          <w:rPr>
            <w:rFonts w:asciiTheme="minorEastAsia" w:hAnsiTheme="minorEastAsia" w:hint="eastAsia"/>
            <w:color w:val="5B9BD5" w:themeColor="accent1"/>
          </w:rPr>
          <w:t>我叫高桥智子，来自日本的日章学园</w:t>
        </w:r>
      </w:ins>
      <w:r>
        <w:rPr>
          <w:rFonts w:asciiTheme="minorEastAsia" w:hAnsiTheme="minorEastAsia" w:hint="eastAsia"/>
          <w:color w:val="5B9BD5" w:themeColor="accent1"/>
        </w:rPr>
        <w:t>。</w:t>
      </w:r>
      <w:ins w:id="3002" w:author="郭 侃亮" w:date="2021-12-02T18:10:00Z">
        <w:r>
          <w:rPr>
            <w:rFonts w:asciiTheme="minorEastAsia" w:hAnsiTheme="minorEastAsia" w:hint="eastAsia"/>
            <w:color w:val="5B9BD5" w:themeColor="accent1"/>
            <w:lang w:eastAsia="ja-JP"/>
          </w:rPr>
          <w:t>）</w:t>
        </w:r>
        <w:r>
          <w:rPr>
            <w:color w:val="5B9BD5" w:themeColor="accent1"/>
            <w:lang w:eastAsia="ja-JP"/>
          </w:rPr>
          <w:t>"</w:t>
        </w:r>
      </w:ins>
    </w:p>
    <w:p w14:paraId="59F76ECA" w14:textId="77777777" w:rsidR="00A17960" w:rsidRDefault="00AD66CD">
      <w:pPr>
        <w:rPr>
          <w:ins w:id="3003" w:author="郭 侃亮" w:date="2021-12-02T18:11:00Z"/>
          <w:color w:val="FF0000"/>
        </w:rPr>
      </w:pPr>
      <w:ins w:id="3004" w:author="郭 侃亮" w:date="2021-12-02T18:11:00Z">
        <w:r>
          <w:rPr>
            <w:rFonts w:ascii="宋体" w:eastAsia="宋体" w:hAnsi="宋体" w:hint="eastAsia"/>
            <w:lang w:eastAsia="ja-JP"/>
          </w:rPr>
          <w:t>智子：</w:t>
        </w:r>
        <w:r>
          <w:rPr>
            <w:color w:val="5B9BD5" w:themeColor="accent1"/>
            <w:lang w:eastAsia="ja-JP"/>
          </w:rPr>
          <w:t>"</w:t>
        </w:r>
        <w:r>
          <w:rPr>
            <w:rFonts w:eastAsia="MS Mincho" w:hint="eastAsia"/>
            <w:color w:val="5B9BD5" w:themeColor="accent1"/>
            <w:lang w:eastAsia="ja-JP"/>
          </w:rPr>
          <w:t>どうぞよろしくお願いします。</w:t>
        </w:r>
        <w:r>
          <w:rPr>
            <w:rFonts w:asciiTheme="minorEastAsia" w:hAnsiTheme="minorEastAsia" w:hint="eastAsia"/>
            <w:color w:val="5B9BD5" w:themeColor="accent1"/>
          </w:rPr>
          <w:t>（</w:t>
        </w:r>
      </w:ins>
      <w:ins w:id="3005" w:author="郭 侃亮" w:date="2021-12-02T18:12:00Z">
        <w:r>
          <w:rPr>
            <w:rFonts w:asciiTheme="minorEastAsia" w:hAnsiTheme="minorEastAsia" w:hint="eastAsia"/>
            <w:color w:val="5B9BD5" w:themeColor="accent1"/>
          </w:rPr>
          <w:t>请大家多多关照。</w:t>
        </w:r>
      </w:ins>
      <w:ins w:id="3006" w:author="郭 侃亮" w:date="2021-12-02T18:11:00Z">
        <w:r>
          <w:rPr>
            <w:rFonts w:asciiTheme="minorEastAsia" w:hAnsiTheme="minorEastAsia" w:hint="eastAsia"/>
            <w:color w:val="5B9BD5" w:themeColor="accent1"/>
          </w:rPr>
          <w:t>）</w:t>
        </w:r>
        <w:r>
          <w:rPr>
            <w:color w:val="5B9BD5" w:themeColor="accent1"/>
          </w:rPr>
          <w:t>"</w:t>
        </w:r>
      </w:ins>
    </w:p>
    <w:p w14:paraId="046224E3" w14:textId="77777777" w:rsidR="00A17960" w:rsidRDefault="00AD66CD">
      <w:pPr>
        <w:rPr>
          <w:ins w:id="3007" w:author="郭 侃亮" w:date="2021-12-02T18:13:00Z"/>
        </w:rPr>
      </w:pPr>
      <w:ins w:id="3008" w:author="郭 侃亮" w:date="2021-12-02T18:12:00Z">
        <w:r>
          <w:rPr>
            <w:rFonts w:hint="eastAsia"/>
          </w:rPr>
          <w:t>田老师：</w:t>
        </w:r>
        <w:r>
          <w:t>"</w:t>
        </w:r>
      </w:ins>
      <w:ins w:id="3009" w:author="郭 侃亮" w:date="2021-12-02T18:13:00Z">
        <w:r>
          <w:rPr>
            <w:rFonts w:hint="eastAsia"/>
          </w:rPr>
          <w:t>高桥同学对中国非常感兴趣，希望能</w:t>
        </w:r>
        <w:del w:id="3010" w:author="Windows 用户" w:date="2022-01-12T11:27:00Z">
          <w:r w:rsidDel="00E2677E">
            <w:rPr>
              <w:rFonts w:hint="eastAsia"/>
            </w:rPr>
            <w:delText>来</w:delText>
          </w:r>
        </w:del>
        <w:r>
          <w:rPr>
            <w:rFonts w:hint="eastAsia"/>
          </w:rPr>
          <w:t>学习中国的文化。请大家</w:t>
        </w:r>
      </w:ins>
      <w:ins w:id="3011" w:author="郭 侃亮" w:date="2021-12-02T18:14:00Z">
        <w:r>
          <w:rPr>
            <w:rFonts w:hint="eastAsia"/>
          </w:rPr>
          <w:t>多</w:t>
        </w:r>
        <w:del w:id="3012" w:author="Windows 用户" w:date="2022-01-12T11:27:00Z">
          <w:r w:rsidDel="00E2677E">
            <w:rPr>
              <w:rFonts w:hint="eastAsia"/>
            </w:rPr>
            <w:delText>多</w:delText>
          </w:r>
        </w:del>
        <w:r>
          <w:rPr>
            <w:rFonts w:hint="eastAsia"/>
          </w:rPr>
          <w:t>照顾</w:t>
        </w:r>
      </w:ins>
      <w:ins w:id="3013" w:author="Windows 用户" w:date="2022-01-12T11:27:00Z">
        <w:r w:rsidR="00E2677E">
          <w:rPr>
            <w:rFonts w:hint="eastAsia"/>
          </w:rPr>
          <w:t>她</w:t>
        </w:r>
      </w:ins>
      <w:ins w:id="3014" w:author="郭 侃亮" w:date="2021-12-02T18:14:00Z">
        <w:r>
          <w:rPr>
            <w:rFonts w:hint="eastAsia"/>
          </w:rPr>
          <w:t>。</w:t>
        </w:r>
      </w:ins>
      <w:ins w:id="3015" w:author="郭 侃亮" w:date="2021-12-02T18:13:00Z">
        <w:r>
          <w:t>"</w:t>
        </w:r>
      </w:ins>
    </w:p>
    <w:p w14:paraId="442DC25A" w14:textId="77777777" w:rsidR="00A17960" w:rsidRDefault="00AD66CD">
      <w:pPr>
        <w:rPr>
          <w:ins w:id="3016" w:author="郭 侃亮" w:date="2021-12-02T17:58:00Z"/>
        </w:rPr>
      </w:pPr>
      <w:ins w:id="3017" w:author="郭 侃亮" w:date="2021-12-02T18:14:00Z">
        <w:r>
          <w:rPr>
            <w:rFonts w:hint="eastAsia"/>
          </w:rPr>
          <w:t>田老师：</w:t>
        </w:r>
        <w:r>
          <w:t>"</w:t>
        </w:r>
        <w:del w:id="3018" w:author="Windows 用户" w:date="2022-01-12T11:27:00Z">
          <w:r w:rsidDel="00E2677E">
            <w:rPr>
              <w:rFonts w:hint="eastAsia"/>
            </w:rPr>
            <w:delText>对了，</w:delText>
          </w:r>
        </w:del>
        <w:r>
          <w:rPr>
            <w:rFonts w:hint="eastAsia"/>
          </w:rPr>
          <w:t>刘洋</w:t>
        </w:r>
      </w:ins>
      <w:ins w:id="3019" w:author="郭 侃亮" w:date="2021-12-02T18:15:00Z">
        <w:r>
          <w:rPr>
            <w:rFonts w:hint="eastAsia"/>
          </w:rPr>
          <w:t>旁边正好空着，就让高桥同学坐在你旁边吧。</w:t>
        </w:r>
        <w:r>
          <w:t>"</w:t>
        </w:r>
      </w:ins>
    </w:p>
    <w:p w14:paraId="1089026B" w14:textId="17D71A92" w:rsidR="00E3039A" w:rsidRDefault="00E3039A" w:rsidP="00E3039A">
      <w:pPr>
        <w:rPr>
          <w:ins w:id="3020" w:author="郭 侃亮" w:date="2022-01-21T13:19:00Z"/>
        </w:rPr>
      </w:pPr>
      <w:ins w:id="3021" w:author="郭 侃亮" w:date="2022-01-21T13:1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1</w:t>
        </w:r>
      </w:ins>
      <w:ins w:id="3022" w:author="郭 侃亮" w:date="2022-01-21T13:24:00Z">
        <w:r w:rsidR="007D68E5">
          <w:rPr>
            <w:highlight w:val="yellow"/>
          </w:rPr>
          <w:t>2</w:t>
        </w:r>
      </w:ins>
      <w:ins w:id="3023" w:author="郭 侃亮" w:date="2022-01-23T16:56:00Z">
        <w:r w:rsidR="006806A1">
          <w:rPr>
            <w:highlight w:val="yellow"/>
          </w:rPr>
          <w:t>wx</w:t>
        </w:r>
      </w:ins>
      <w:ins w:id="3024" w:author="郭 侃亮" w:date="2022-01-21T13:19:00Z">
        <w:r>
          <w:rPr>
            <w:rFonts w:hint="eastAsia"/>
            <w:highlight w:val="yellow"/>
          </w:rPr>
          <w:t>}</w:t>
        </w:r>
      </w:ins>
    </w:p>
    <w:p w14:paraId="2A85BEC7" w14:textId="77777777" w:rsidR="00A17960" w:rsidRDefault="00AD66CD">
      <w:pPr>
        <w:rPr>
          <w:ins w:id="3025" w:author="郭 侃亮" w:date="2021-12-02T18:15:00Z"/>
          <w:rFonts w:ascii="宋体" w:eastAsia="宋体" w:hAnsi="宋体"/>
        </w:rPr>
      </w:pPr>
      <w:ins w:id="3026" w:author="郭 侃亮" w:date="2021-12-02T18:15:00Z">
        <w:r>
          <w:rPr>
            <w:rFonts w:hint="eastAsia"/>
          </w:rPr>
          <w:t>刘洋：</w:t>
        </w:r>
        <w:r>
          <w:t>"</w:t>
        </w:r>
        <w:r>
          <w:rPr>
            <w:rFonts w:hint="eastAsia"/>
          </w:rPr>
          <w:t>好的</w:t>
        </w:r>
      </w:ins>
      <w:ins w:id="3027" w:author="郭 侃亮" w:date="2021-12-02T18:16:00Z">
        <w:r>
          <w:rPr>
            <w:rFonts w:hint="eastAsia"/>
          </w:rPr>
          <w:t>。</w:t>
        </w:r>
        <w:r>
          <w:t>"</w:t>
        </w:r>
      </w:ins>
    </w:p>
    <w:p w14:paraId="17D5831D" w14:textId="66B42B64" w:rsidR="00E701F5" w:rsidRDefault="00E701F5" w:rsidP="00E701F5">
      <w:pPr>
        <w:rPr>
          <w:ins w:id="3028" w:author="郭 侃亮" w:date="2022-01-20T17:31:00Z"/>
        </w:rPr>
      </w:pPr>
      <w:ins w:id="3029" w:author="郭 侃亮" w:date="2022-01-20T17:3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12</w:t>
        </w:r>
      </w:ins>
      <w:ins w:id="3030" w:author="郭 侃亮" w:date="2022-01-21T14:54:00Z">
        <w:r w:rsidR="000F2B9E">
          <w:rPr>
            <w:highlight w:val="yellow"/>
          </w:rPr>
          <w:t>kx</w:t>
        </w:r>
      </w:ins>
      <w:ins w:id="3031" w:author="郭 侃亮" w:date="2022-01-20T17:31:00Z">
        <w:r>
          <w:rPr>
            <w:rFonts w:hint="eastAsia"/>
            <w:highlight w:val="yellow"/>
          </w:rPr>
          <w:t>}</w:t>
        </w:r>
      </w:ins>
    </w:p>
    <w:p w14:paraId="67F4A817" w14:textId="77777777" w:rsidR="00A17960" w:rsidRDefault="00AD66CD">
      <w:pPr>
        <w:rPr>
          <w:ins w:id="3032" w:author="郭 侃亮" w:date="2021-12-02T18:20:00Z"/>
        </w:rPr>
      </w:pPr>
      <w:ins w:id="3033" w:author="郭 侃亮" w:date="2021-12-02T18:19:00Z">
        <w:r>
          <w:rPr>
            <w:rFonts w:ascii="宋体" w:eastAsia="宋体" w:hAnsi="宋体" w:hint="eastAsia"/>
          </w:rPr>
          <w:t>我</w:t>
        </w:r>
        <w:r>
          <w:rPr>
            <w:rFonts w:ascii="宋体" w:eastAsia="宋体" w:hAnsi="宋体" w:hint="eastAsia"/>
            <w:rPrChange w:id="3034" w:author="郭 侃亮" w:date="2021-12-02T18:19:00Z">
              <w:rPr>
                <w:rFonts w:ascii="宋体" w:eastAsia="宋体" w:hAnsi="宋体" w:hint="eastAsia"/>
                <w:lang w:eastAsia="ja-JP"/>
              </w:rPr>
            </w:rPrChange>
          </w:rPr>
          <w:t>：</w:t>
        </w:r>
        <w:r>
          <w:rPr>
            <w:rPrChange w:id="3035" w:author="郭 侃亮" w:date="2021-12-02T18:19:00Z">
              <w:rPr>
                <w:color w:val="5B9BD5" w:themeColor="accent1"/>
                <w:lang w:eastAsia="ja-JP"/>
              </w:rPr>
            </w:rPrChange>
          </w:rPr>
          <w:t>"</w:t>
        </w:r>
        <w:r>
          <w:rPr>
            <w:rFonts w:hint="eastAsia"/>
          </w:rPr>
          <w:t>（叹气）</w:t>
        </w:r>
        <w:del w:id="3036" w:author="Windows 用户" w:date="2022-01-12T11:28:00Z">
          <w:r w:rsidDel="001C757F">
            <w:rPr>
              <w:rFonts w:hint="eastAsia"/>
            </w:rPr>
            <w:delText>……</w:delText>
          </w:r>
        </w:del>
        <w:r>
          <w:rPr>
            <w:rFonts w:hint="eastAsia"/>
          </w:rPr>
          <w:t>果然还是这样……</w:t>
        </w:r>
        <w:r>
          <w:t>"</w:t>
        </w:r>
      </w:ins>
    </w:p>
    <w:p w14:paraId="1EE948C6" w14:textId="0D7C6DEB" w:rsidR="000F779A" w:rsidRDefault="000F779A" w:rsidP="000F779A">
      <w:pPr>
        <w:rPr>
          <w:ins w:id="3037" w:author="郭 侃亮" w:date="2022-01-21T13:10:00Z"/>
        </w:rPr>
      </w:pPr>
      <w:ins w:id="3038" w:author="郭 侃亮" w:date="2022-01-21T13:1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12</w:t>
        </w:r>
      </w:ins>
      <w:ins w:id="3039" w:author="郭 侃亮" w:date="2022-01-21T15:26:00Z">
        <w:r w:rsidR="0089515B">
          <w:rPr>
            <w:highlight w:val="yellow"/>
          </w:rPr>
          <w:t>cx</w:t>
        </w:r>
      </w:ins>
      <w:ins w:id="3040" w:author="郭 侃亮" w:date="2022-01-21T13:10:00Z">
        <w:r>
          <w:rPr>
            <w:rFonts w:hint="eastAsia"/>
            <w:highlight w:val="yellow"/>
          </w:rPr>
          <w:t>}</w:t>
        </w:r>
      </w:ins>
    </w:p>
    <w:p w14:paraId="2FE1655B" w14:textId="77777777" w:rsidR="00A17960" w:rsidRDefault="00AD66CD">
      <w:pPr>
        <w:rPr>
          <w:ins w:id="3041" w:author="郭 侃亮" w:date="2021-12-02T18:17:00Z"/>
          <w:rFonts w:ascii="宋体" w:eastAsia="宋体" w:hAnsi="宋体"/>
        </w:rPr>
      </w:pPr>
      <w:ins w:id="3042" w:author="郭 侃亮" w:date="2021-12-02T18:20:00Z">
        <w:r>
          <w:rPr>
            <w:rFonts w:hint="eastAsia"/>
          </w:rPr>
          <w:t>周小雨：</w:t>
        </w:r>
        <w:r>
          <w:t>"</w:t>
        </w:r>
        <w:r>
          <w:rPr>
            <w:rFonts w:hint="eastAsia"/>
          </w:rPr>
          <w:t>噗，你也太</w:t>
        </w:r>
      </w:ins>
      <w:ins w:id="3043" w:author="郭 侃亮" w:date="2021-12-11T17:27:00Z">
        <w:r>
          <w:rPr>
            <w:rFonts w:hint="eastAsia"/>
          </w:rPr>
          <w:t>明显了吧</w:t>
        </w:r>
      </w:ins>
      <w:ins w:id="3044" w:author="郭 侃亮" w:date="2021-12-02T18:20:00Z">
        <w:r>
          <w:rPr>
            <w:rFonts w:hint="eastAsia"/>
          </w:rPr>
          <w:t>。第一次见面就那么喜欢人家啊。</w:t>
        </w:r>
        <w:r>
          <w:t>"</w:t>
        </w:r>
      </w:ins>
    </w:p>
    <w:p w14:paraId="1FBD0545" w14:textId="6F8EA3DB" w:rsidR="00E701F5" w:rsidRDefault="00E701F5" w:rsidP="00E701F5">
      <w:pPr>
        <w:rPr>
          <w:ins w:id="3045" w:author="郭 侃亮" w:date="2022-01-20T17:31:00Z"/>
        </w:rPr>
      </w:pPr>
      <w:ins w:id="3046" w:author="郭 侃亮" w:date="2022-01-20T17:3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12</w:t>
        </w:r>
        <w:r>
          <w:rPr>
            <w:rFonts w:hint="eastAsia"/>
            <w:highlight w:val="yellow"/>
          </w:rPr>
          <w:t>}</w:t>
        </w:r>
      </w:ins>
    </w:p>
    <w:p w14:paraId="74FA1638" w14:textId="77777777" w:rsidR="00A17960" w:rsidRDefault="00AD66CD">
      <w:pPr>
        <w:rPr>
          <w:ins w:id="3047" w:author="郭 侃亮" w:date="2021-12-02T18:17:00Z"/>
          <w:rFonts w:ascii="宋体" w:eastAsia="宋体" w:hAnsi="宋体"/>
        </w:rPr>
      </w:pPr>
      <w:ins w:id="3048" w:author="郭 侃亮" w:date="2021-12-02T18:21:00Z">
        <w:r>
          <w:rPr>
            <w:rFonts w:ascii="宋体" w:eastAsia="宋体" w:hAnsi="宋体" w:hint="eastAsia"/>
          </w:rPr>
          <w:t>我：</w:t>
        </w:r>
        <w:r>
          <w:t>"</w:t>
        </w:r>
      </w:ins>
      <w:ins w:id="3049" w:author="郭 侃亮" w:date="2021-12-02T18:23:00Z">
        <w:r>
          <w:rPr>
            <w:rFonts w:hint="eastAsia"/>
          </w:rPr>
          <w:t>哪里是第一次……</w:t>
        </w:r>
      </w:ins>
      <w:ins w:id="3050" w:author="郭 侃亮" w:date="2021-12-02T18:22:00Z">
        <w:r>
          <w:t>"</w:t>
        </w:r>
      </w:ins>
    </w:p>
    <w:p w14:paraId="39334B18" w14:textId="77777777" w:rsidR="00A17960" w:rsidRDefault="00AD66CD">
      <w:pPr>
        <w:rPr>
          <w:ins w:id="3051" w:author="郭 侃亮" w:date="2021-12-07T11:22:00Z"/>
          <w:rFonts w:ascii="宋体" w:eastAsia="宋体" w:hAnsi="宋体"/>
        </w:rPr>
      </w:pPr>
      <w:ins w:id="3052" w:author="郭 侃亮" w:date="2021-12-07T11:22:00Z">
        <w:del w:id="3053" w:author="Windows 用户" w:date="2022-01-12T11:28:00Z">
          <w:r w:rsidDel="001C757F">
            <w:rPr>
              <w:rFonts w:ascii="宋体" w:eastAsia="宋体" w:hAnsi="宋体" w:hint="eastAsia"/>
            </w:rPr>
            <w:delText>对于</w:delText>
          </w:r>
        </w:del>
      </w:ins>
      <w:ins w:id="3054" w:author="郭 侃亮" w:date="2021-12-07T11:23:00Z">
        <w:del w:id="3055" w:author="Windows 用户" w:date="2022-01-12T11:28:00Z">
          <w:r w:rsidDel="001C757F">
            <w:rPr>
              <w:rFonts w:ascii="宋体" w:eastAsia="宋体" w:hAnsi="宋体" w:hint="eastAsia"/>
            </w:rPr>
            <w:delText>周小雨猝不及防的问题，</w:delText>
          </w:r>
        </w:del>
        <w:r>
          <w:rPr>
            <w:rFonts w:ascii="宋体" w:eastAsia="宋体" w:hAnsi="宋体" w:hint="eastAsia"/>
          </w:rPr>
          <w:t>我</w:t>
        </w:r>
        <w:del w:id="3056" w:author="Windows 用户" w:date="2022-01-12T11:28:00Z">
          <w:r w:rsidDel="001C757F">
            <w:rPr>
              <w:rFonts w:ascii="宋体" w:eastAsia="宋体" w:hAnsi="宋体" w:hint="eastAsia"/>
            </w:rPr>
            <w:delText>不由地</w:delText>
          </w:r>
        </w:del>
        <w:r>
          <w:rPr>
            <w:rFonts w:ascii="宋体" w:eastAsia="宋体" w:hAnsi="宋体" w:hint="eastAsia"/>
          </w:rPr>
          <w:t>扭头看了一眼</w:t>
        </w:r>
        <w:del w:id="3057" w:author="Windows 用户" w:date="2022-01-12T14:39:00Z">
          <w:r w:rsidDel="00050DD1">
            <w:rPr>
              <w:rFonts w:ascii="宋体" w:eastAsia="宋体" w:hAnsi="宋体" w:hint="eastAsia"/>
            </w:rPr>
            <w:delText>这位</w:delText>
          </w:r>
        </w:del>
        <w:r>
          <w:rPr>
            <w:rFonts w:ascii="宋体" w:eastAsia="宋体" w:hAnsi="宋体" w:hint="eastAsia"/>
          </w:rPr>
          <w:t>同桌</w:t>
        </w:r>
      </w:ins>
      <w:ins w:id="3058" w:author="Windows 用户" w:date="2022-01-12T14:39:00Z">
        <w:r w:rsidR="00050DD1">
          <w:rPr>
            <w:rFonts w:ascii="宋体" w:eastAsia="宋体" w:hAnsi="宋体" w:hint="eastAsia"/>
          </w:rPr>
          <w:t>周小雨</w:t>
        </w:r>
      </w:ins>
      <w:ins w:id="3059" w:author="郭 侃亮" w:date="2021-12-07T11:23:00Z">
        <w:r>
          <w:rPr>
            <w:rFonts w:ascii="宋体" w:eastAsia="宋体" w:hAnsi="宋体" w:hint="eastAsia"/>
          </w:rPr>
          <w:t>。</w:t>
        </w:r>
      </w:ins>
    </w:p>
    <w:p w14:paraId="7FD4AF28" w14:textId="77777777" w:rsidR="00A17960" w:rsidRDefault="00AD66CD">
      <w:pPr>
        <w:rPr>
          <w:ins w:id="3060" w:author="郭 侃亮" w:date="2021-12-07T11:22:00Z"/>
          <w:rFonts w:ascii="宋体" w:eastAsia="宋体" w:hAnsi="宋体"/>
        </w:rPr>
      </w:pPr>
      <w:ins w:id="3061" w:author="郭 侃亮" w:date="2021-12-07T11:22:00Z">
        <w:r>
          <w:rPr>
            <w:rFonts w:ascii="宋体" w:eastAsia="宋体" w:hAnsi="宋体" w:hint="eastAsia"/>
          </w:rPr>
          <w:lastRenderedPageBreak/>
          <w:t>高中时代，严格意义上说，并没有桌子靠在一起的“同桌”。</w:t>
        </w:r>
      </w:ins>
    </w:p>
    <w:p w14:paraId="1D5090C3" w14:textId="77777777" w:rsidR="00A17960" w:rsidRDefault="00AD66CD">
      <w:pPr>
        <w:rPr>
          <w:ins w:id="3062" w:author="郭 侃亮" w:date="2021-12-07T11:22:00Z"/>
          <w:rFonts w:ascii="宋体" w:eastAsia="宋体" w:hAnsi="宋体"/>
        </w:rPr>
      </w:pPr>
      <w:ins w:id="3063" w:author="郭 侃亮" w:date="2021-12-07T11:22:00Z">
        <w:r>
          <w:rPr>
            <w:rFonts w:ascii="宋体" w:eastAsia="宋体" w:hAnsi="宋体" w:hint="eastAsia"/>
          </w:rPr>
          <w:t>老师为了防止“早恋”，都是把桌子单独排列</w:t>
        </w:r>
      </w:ins>
      <w:ins w:id="3064" w:author="Windows 用户" w:date="2022-01-12T11:29:00Z">
        <w:r w:rsidR="001C757F">
          <w:rPr>
            <w:rFonts w:ascii="宋体" w:eastAsia="宋体" w:hAnsi="宋体" w:hint="eastAsia"/>
          </w:rPr>
          <w:t>的</w:t>
        </w:r>
      </w:ins>
      <w:ins w:id="3065" w:author="郭 侃亮" w:date="2021-12-07T11:22:00Z">
        <w:r>
          <w:rPr>
            <w:rFonts w:ascii="宋体" w:eastAsia="宋体" w:hAnsi="宋体" w:hint="eastAsia"/>
          </w:rPr>
          <w:t>。</w:t>
        </w:r>
      </w:ins>
    </w:p>
    <w:p w14:paraId="36CE4CCD" w14:textId="77777777" w:rsidR="00A17960" w:rsidRPr="00A17960" w:rsidRDefault="00AD66CD">
      <w:pPr>
        <w:rPr>
          <w:ins w:id="3066" w:author="郭 侃亮" w:date="2021-12-07T11:22:00Z"/>
          <w:rFonts w:ascii="宋体" w:eastAsia="宋体" w:hAnsi="宋体"/>
          <w:rPrChange w:id="3067" w:author="郭 侃亮" w:date="2021-12-07T11:24:00Z">
            <w:rPr>
              <w:ins w:id="3068" w:author="郭 侃亮" w:date="2021-12-07T11:22:00Z"/>
            </w:rPr>
          </w:rPrChange>
        </w:rPr>
      </w:pPr>
      <w:ins w:id="3069" w:author="郭 侃亮" w:date="2021-12-07T11:22:00Z">
        <w:r>
          <w:rPr>
            <w:rFonts w:ascii="宋体" w:eastAsia="宋体" w:hAnsi="宋体" w:hint="eastAsia"/>
          </w:rPr>
          <w:t>关系好的同学会彼此把桌子拉得近一些，方便课上“交流”。</w:t>
        </w:r>
      </w:ins>
    </w:p>
    <w:p w14:paraId="6E234D55" w14:textId="48562F00" w:rsidR="000F779A" w:rsidRDefault="000F779A" w:rsidP="000F779A">
      <w:pPr>
        <w:rPr>
          <w:ins w:id="3070" w:author="郭 侃亮" w:date="2022-01-21T13:10:00Z"/>
        </w:rPr>
      </w:pPr>
      <w:ins w:id="3071" w:author="郭 侃亮" w:date="2022-01-21T13:1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13</w:t>
        </w:r>
      </w:ins>
      <w:ins w:id="3072" w:author="郭 侃亮" w:date="2022-01-21T15:26:00Z">
        <w:r w:rsidR="0089515B">
          <w:rPr>
            <w:highlight w:val="yellow"/>
          </w:rPr>
          <w:t>cx</w:t>
        </w:r>
      </w:ins>
      <w:ins w:id="3073" w:author="郭 侃亮" w:date="2022-01-21T13:10:00Z">
        <w:r>
          <w:rPr>
            <w:rFonts w:hint="eastAsia"/>
            <w:highlight w:val="yellow"/>
          </w:rPr>
          <w:t>}</w:t>
        </w:r>
      </w:ins>
    </w:p>
    <w:p w14:paraId="236524A6" w14:textId="77777777" w:rsidR="00A17960" w:rsidRDefault="00AD66CD">
      <w:pPr>
        <w:rPr>
          <w:ins w:id="3074" w:author="郭 侃亮" w:date="2021-12-02T18:23:00Z"/>
        </w:rPr>
      </w:pPr>
      <w:ins w:id="3075" w:author="郭 侃亮" w:date="2021-12-02T18:23:00Z">
        <w:r>
          <w:rPr>
            <w:rFonts w:hint="eastAsia"/>
          </w:rPr>
          <w:t>周小雨：</w:t>
        </w:r>
        <w:r>
          <w:t>"</w:t>
        </w:r>
        <w:r>
          <w:rPr>
            <w:rFonts w:hint="eastAsia"/>
          </w:rPr>
          <w:t>嘻嘻，那就是不否认“喜欢”咯。</w:t>
        </w:r>
        <w:r>
          <w:t>"</w:t>
        </w:r>
      </w:ins>
    </w:p>
    <w:p w14:paraId="3C4E0629" w14:textId="428241A0" w:rsidR="00E701F5" w:rsidRDefault="00E701F5" w:rsidP="00E701F5">
      <w:pPr>
        <w:rPr>
          <w:ins w:id="3076" w:author="郭 侃亮" w:date="2022-01-20T17:31:00Z"/>
        </w:rPr>
      </w:pPr>
      <w:ins w:id="3077" w:author="郭 侃亮" w:date="2022-01-20T17:3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11</w:t>
        </w:r>
      </w:ins>
      <w:ins w:id="3078" w:author="郭 侃亮" w:date="2022-01-21T14:54:00Z">
        <w:r w:rsidR="000F2B9E">
          <w:rPr>
            <w:highlight w:val="yellow"/>
          </w:rPr>
          <w:t>kx</w:t>
        </w:r>
      </w:ins>
      <w:ins w:id="3079" w:author="郭 侃亮" w:date="2022-01-20T17:31:00Z">
        <w:r>
          <w:rPr>
            <w:rFonts w:hint="eastAsia"/>
            <w:highlight w:val="yellow"/>
          </w:rPr>
          <w:t>}</w:t>
        </w:r>
      </w:ins>
    </w:p>
    <w:p w14:paraId="7A3BB56A" w14:textId="77777777" w:rsidR="00A17960" w:rsidRDefault="00AD66CD">
      <w:pPr>
        <w:rPr>
          <w:ins w:id="3080" w:author="郭 侃亮" w:date="2021-12-02T18:24:00Z"/>
          <w:rFonts w:ascii="宋体" w:eastAsia="宋体" w:hAnsi="宋体"/>
        </w:rPr>
      </w:pPr>
      <w:ins w:id="3081" w:author="郭 侃亮" w:date="2021-12-02T18:24:00Z">
        <w:r>
          <w:rPr>
            <w:rFonts w:ascii="宋体" w:eastAsia="宋体" w:hAnsi="宋体" w:hint="eastAsia"/>
          </w:rPr>
          <w:t>我：</w:t>
        </w:r>
        <w:r>
          <w:t>"</w:t>
        </w:r>
        <w:r>
          <w:rPr>
            <w:rFonts w:hint="eastAsia"/>
          </w:rPr>
          <w:t>我……</w:t>
        </w:r>
        <w:r>
          <w:t>"</w:t>
        </w:r>
      </w:ins>
    </w:p>
    <w:p w14:paraId="5EF29252" w14:textId="52995125" w:rsidR="000F779A" w:rsidRDefault="000F779A" w:rsidP="000F779A">
      <w:pPr>
        <w:rPr>
          <w:ins w:id="3082" w:author="郭 侃亮" w:date="2022-01-21T13:10:00Z"/>
        </w:rPr>
      </w:pPr>
      <w:ins w:id="3083" w:author="郭 侃亮" w:date="2022-01-21T13:1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11</w:t>
        </w:r>
      </w:ins>
      <w:ins w:id="3084" w:author="郭 侃亮" w:date="2022-01-21T15:26:00Z">
        <w:r w:rsidR="0089515B">
          <w:rPr>
            <w:highlight w:val="yellow"/>
          </w:rPr>
          <w:t>dx</w:t>
        </w:r>
      </w:ins>
      <w:ins w:id="3085" w:author="郭 侃亮" w:date="2022-01-21T13:10:00Z">
        <w:r>
          <w:rPr>
            <w:rFonts w:hint="eastAsia"/>
            <w:highlight w:val="yellow"/>
          </w:rPr>
          <w:t>}</w:t>
        </w:r>
      </w:ins>
    </w:p>
    <w:p w14:paraId="5FAB9DCA" w14:textId="77777777" w:rsidR="00A17960" w:rsidRDefault="00AD66CD">
      <w:pPr>
        <w:rPr>
          <w:ins w:id="3086" w:author="郭 侃亮" w:date="2021-12-07T11:20:00Z"/>
        </w:rPr>
      </w:pPr>
      <w:ins w:id="3087" w:author="郭 侃亮" w:date="2021-12-02T18:24:00Z">
        <w:r>
          <w:rPr>
            <w:rFonts w:hint="eastAsia"/>
          </w:rPr>
          <w:t>周小雨：</w:t>
        </w:r>
        <w:r>
          <w:t>"</w:t>
        </w:r>
        <w:r>
          <w:rPr>
            <w:rFonts w:hint="eastAsia"/>
          </w:rPr>
          <w:t>行啦行啦，姐姐帮你。放心吧。</w:t>
        </w:r>
        <w:r>
          <w:t>"</w:t>
        </w:r>
      </w:ins>
    </w:p>
    <w:p w14:paraId="55D13901" w14:textId="77777777" w:rsidR="00A17960" w:rsidRDefault="00AD66CD">
      <w:pPr>
        <w:rPr>
          <w:ins w:id="3088" w:author="郭 侃亮" w:date="2021-12-07T11:21:00Z"/>
          <w:rFonts w:ascii="宋体" w:eastAsia="宋体" w:hAnsi="宋体"/>
        </w:rPr>
      </w:pPr>
      <w:ins w:id="3089" w:author="郭 侃亮" w:date="2021-12-07T11:21:00Z">
        <w:r>
          <w:rPr>
            <w:rFonts w:ascii="宋体" w:eastAsia="宋体" w:hAnsi="宋体" w:hint="eastAsia"/>
          </w:rPr>
          <w:t>果然是我认识的那个</w:t>
        </w:r>
        <w:del w:id="3090" w:author="Windows 用户" w:date="2022-01-12T14:40:00Z">
          <w:r w:rsidDel="00050DD1">
            <w:rPr>
              <w:rFonts w:ascii="宋体" w:eastAsia="宋体" w:hAnsi="宋体" w:hint="eastAsia"/>
            </w:rPr>
            <w:delText>同桌</w:delText>
          </w:r>
        </w:del>
        <w:del w:id="3091" w:author="Windows 用户" w:date="2022-01-12T11:30:00Z">
          <w:r w:rsidDel="001C757F">
            <w:rPr>
              <w:rFonts w:ascii="宋体" w:eastAsia="宋体" w:hAnsi="宋体" w:hint="eastAsia"/>
            </w:rPr>
            <w:delText>——</w:delText>
          </w:r>
        </w:del>
        <w:r>
          <w:rPr>
            <w:rFonts w:ascii="宋体" w:eastAsia="宋体" w:hAnsi="宋体" w:hint="eastAsia"/>
          </w:rPr>
          <w:t>周小雨。特别热心肠，</w:t>
        </w:r>
        <w:del w:id="3092" w:author="Windows 用户" w:date="2022-01-12T11:30:00Z">
          <w:r w:rsidDel="001C757F">
            <w:rPr>
              <w:rFonts w:ascii="宋体" w:eastAsia="宋体" w:hAnsi="宋体" w:hint="eastAsia"/>
            </w:rPr>
            <w:delText>尤其</w:delText>
          </w:r>
        </w:del>
      </w:ins>
      <w:ins w:id="3093" w:author="Windows 用户" w:date="2022-01-12T11:30:00Z">
        <w:r w:rsidR="001C757F">
          <w:rPr>
            <w:rFonts w:ascii="宋体" w:eastAsia="宋体" w:hAnsi="宋体" w:hint="eastAsia"/>
          </w:rPr>
          <w:t>又</w:t>
        </w:r>
      </w:ins>
      <w:ins w:id="3094" w:author="郭 侃亮" w:date="2021-12-07T11:21:00Z">
        <w:r>
          <w:rPr>
            <w:rFonts w:ascii="宋体" w:eastAsia="宋体" w:hAnsi="宋体" w:hint="eastAsia"/>
          </w:rPr>
          <w:t>喜欢八卦，</w:t>
        </w:r>
      </w:ins>
      <w:ins w:id="3095" w:author="Windows 用户" w:date="2022-01-12T11:30:00Z">
        <w:r w:rsidR="001C757F">
          <w:rPr>
            <w:rFonts w:ascii="宋体" w:eastAsia="宋体" w:hAnsi="宋体" w:hint="eastAsia"/>
          </w:rPr>
          <w:t>我的</w:t>
        </w:r>
      </w:ins>
      <w:ins w:id="3096" w:author="郭 侃亮" w:date="2021-12-07T11:21:00Z">
        <w:del w:id="3097" w:author="Windows 用户" w:date="2022-01-12T11:30:00Z">
          <w:r w:rsidDel="001C757F">
            <w:rPr>
              <w:rFonts w:ascii="宋体" w:eastAsia="宋体" w:hAnsi="宋体" w:hint="eastAsia"/>
            </w:rPr>
            <w:delText>没想到</w:delText>
          </w:r>
        </w:del>
        <w:r>
          <w:rPr>
            <w:rFonts w:ascii="宋体" w:eastAsia="宋体" w:hAnsi="宋体" w:hint="eastAsia"/>
          </w:rPr>
          <w:t>这点小心思</w:t>
        </w:r>
        <w:del w:id="3098" w:author="Windows 用户" w:date="2022-01-12T11:30:00Z">
          <w:r w:rsidDel="001C757F">
            <w:rPr>
              <w:rFonts w:ascii="宋体" w:eastAsia="宋体" w:hAnsi="宋体" w:hint="eastAsia"/>
            </w:rPr>
            <w:delText>都</w:delText>
          </w:r>
        </w:del>
        <w:r>
          <w:rPr>
            <w:rFonts w:ascii="宋体" w:eastAsia="宋体" w:hAnsi="宋体" w:hint="eastAsia"/>
          </w:rPr>
          <w:t>被她</w:t>
        </w:r>
      </w:ins>
      <w:ins w:id="3099" w:author="Windows 用户" w:date="2022-01-12T11:30:00Z">
        <w:r w:rsidR="001C757F">
          <w:rPr>
            <w:rFonts w:ascii="宋体" w:eastAsia="宋体" w:hAnsi="宋体" w:hint="eastAsia"/>
          </w:rPr>
          <w:t>一眼看穿了</w:t>
        </w:r>
      </w:ins>
      <w:ins w:id="3100" w:author="郭 侃亮" w:date="2021-12-07T11:21:00Z">
        <w:del w:id="3101" w:author="Windows 用户" w:date="2022-01-12T11:30:00Z">
          <w:r w:rsidDel="001C757F">
            <w:rPr>
              <w:rFonts w:ascii="宋体" w:eastAsia="宋体" w:hAnsi="宋体" w:hint="eastAsia"/>
            </w:rPr>
            <w:delText>察觉了</w:delText>
          </w:r>
        </w:del>
        <w:r>
          <w:rPr>
            <w:rFonts w:ascii="宋体" w:eastAsia="宋体" w:hAnsi="宋体" w:hint="eastAsia"/>
          </w:rPr>
          <w:t>。</w:t>
        </w:r>
      </w:ins>
    </w:p>
    <w:p w14:paraId="5684C769" w14:textId="77777777" w:rsidR="00A17960" w:rsidRDefault="00A17960">
      <w:pPr>
        <w:rPr>
          <w:ins w:id="3102" w:author="郭 侃亮" w:date="2021-12-07T11:20:00Z"/>
        </w:rPr>
      </w:pPr>
    </w:p>
    <w:p w14:paraId="3EE2DE23" w14:textId="77777777" w:rsidR="00A17960" w:rsidRDefault="00AD66CD">
      <w:pPr>
        <w:rPr>
          <w:ins w:id="3103" w:author="郭 侃亮" w:date="2021-12-07T11:20:00Z"/>
          <w:highlight w:val="yellow"/>
        </w:rPr>
      </w:pPr>
      <w:ins w:id="3104" w:author="郭 侃亮" w:date="2021-12-07T11:2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显示选项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1 2}</w:t>
        </w:r>
      </w:ins>
    </w:p>
    <w:p w14:paraId="2070BA23" w14:textId="77777777" w:rsidR="00A17960" w:rsidRDefault="00AD66CD">
      <w:pPr>
        <w:rPr>
          <w:ins w:id="3105" w:author="郭 侃亮" w:date="2021-12-07T11:20:00Z"/>
          <w:color w:val="000000" w:themeColor="text1"/>
        </w:rPr>
      </w:pPr>
      <w:ins w:id="3106" w:author="郭 侃亮" w:date="2021-12-07T11:20:00Z">
        <w:r>
          <w:rPr>
            <w:rFonts w:hint="eastAsia"/>
            <w:color w:val="000000" w:themeColor="text1"/>
          </w:rPr>
          <w:t>"</w:t>
        </w:r>
        <w:r>
          <w:rPr>
            <w:color w:val="000000" w:themeColor="text1"/>
          </w:rPr>
          <w:t>1</w:t>
        </w:r>
        <w:r>
          <w:rPr>
            <w:rFonts w:hint="eastAsia"/>
            <w:color w:val="000000" w:themeColor="text1"/>
          </w:rPr>
          <w:t>.</w:t>
        </w:r>
        <w:r>
          <w:rPr>
            <w:rFonts w:asciiTheme="minorEastAsia" w:hAnsiTheme="minorEastAsia" w:hint="eastAsia"/>
            <w:color w:val="000000" w:themeColor="text1"/>
          </w:rPr>
          <w:t>没有的事</w:t>
        </w:r>
        <w:del w:id="3107" w:author="Windows 用户" w:date="2022-01-12T12:58:00Z">
          <w:r w:rsidDel="00334DFA">
            <w:rPr>
              <w:rFonts w:asciiTheme="minorEastAsia" w:hAnsiTheme="minorEastAsia" w:hint="eastAsia"/>
              <w:color w:val="000000" w:themeColor="text1"/>
            </w:rPr>
            <w:delText>情</w:delText>
          </w:r>
        </w:del>
        <w:r>
          <w:rPr>
            <w:rFonts w:asciiTheme="minorEastAsia" w:hAnsiTheme="minorEastAsia" w:hint="eastAsia"/>
            <w:color w:val="000000" w:themeColor="text1"/>
          </w:rPr>
          <w:t>，不用你多管闲事啦。</w:t>
        </w:r>
        <w:r>
          <w:rPr>
            <w:rFonts w:hint="eastAsia"/>
            <w:color w:val="000000" w:themeColor="text1"/>
          </w:rPr>
          <w:t>"</w:t>
        </w:r>
      </w:ins>
    </w:p>
    <w:p w14:paraId="1FA186E4" w14:textId="77777777" w:rsidR="00A17960" w:rsidRDefault="00AD66CD">
      <w:pPr>
        <w:rPr>
          <w:ins w:id="3108" w:author="郭 侃亮" w:date="2021-12-07T11:20:00Z"/>
          <w:rFonts w:eastAsia="MS Mincho"/>
          <w:color w:val="000000" w:themeColor="text1"/>
        </w:rPr>
      </w:pPr>
      <w:ins w:id="3109" w:author="郭 侃亮" w:date="2021-12-07T11:20:00Z">
        <w:r>
          <w:rPr>
            <w:rFonts w:hint="eastAsia"/>
            <w:color w:val="000000" w:themeColor="text1"/>
          </w:rPr>
          <w:t>"</w:t>
        </w:r>
        <w:r>
          <w:rPr>
            <w:color w:val="000000" w:themeColor="text1"/>
          </w:rPr>
          <w:t>2</w:t>
        </w:r>
        <w:r>
          <w:rPr>
            <w:rFonts w:hint="eastAsia"/>
            <w:color w:val="000000" w:themeColor="text1"/>
          </w:rPr>
          <w:t>.</w:t>
        </w:r>
      </w:ins>
      <w:ins w:id="3110" w:author="郭 侃亮" w:date="2021-12-07T11:21:00Z">
        <w:r>
          <w:rPr>
            <w:rFonts w:asciiTheme="minorEastAsia" w:hAnsiTheme="minorEastAsia" w:hint="eastAsia"/>
            <w:color w:val="000000" w:themeColor="text1"/>
          </w:rPr>
          <w:t>……</w:t>
        </w:r>
        <w:del w:id="3111" w:author="Windows 用户" w:date="2022-01-12T12:57:00Z">
          <w:r w:rsidDel="00334DFA">
            <w:rPr>
              <w:rFonts w:asciiTheme="minorEastAsia" w:hAnsiTheme="minorEastAsia" w:hint="eastAsia"/>
              <w:color w:val="000000" w:themeColor="text1"/>
            </w:rPr>
            <w:delText>……</w:delText>
          </w:r>
        </w:del>
      </w:ins>
      <w:ins w:id="3112" w:author="郭 侃亮" w:date="2021-12-07T11:20:00Z">
        <w:r>
          <w:rPr>
            <w:rFonts w:hint="eastAsia"/>
            <w:color w:val="000000" w:themeColor="text1"/>
          </w:rPr>
          <w:t>"</w:t>
        </w:r>
      </w:ins>
    </w:p>
    <w:p w14:paraId="12C098D2" w14:textId="77777777" w:rsidR="00A17960" w:rsidRDefault="00A17960">
      <w:pPr>
        <w:rPr>
          <w:ins w:id="3113" w:author="郭 侃亮" w:date="2021-12-07T11:20:00Z"/>
        </w:rPr>
      </w:pPr>
    </w:p>
    <w:p w14:paraId="01B3686A" w14:textId="77777777" w:rsidR="00A17960" w:rsidRPr="00A17960" w:rsidRDefault="00AD66CD">
      <w:pPr>
        <w:rPr>
          <w:ins w:id="3114" w:author="郭 侃亮" w:date="2021-12-07T11:20:00Z"/>
          <w:rFonts w:eastAsia="MS Mincho"/>
          <w:color w:val="000000" w:themeColor="text1"/>
          <w:rPrChange w:id="3115" w:author="郭 侃亮" w:date="2021-12-07T11:21:00Z">
            <w:rPr>
              <w:ins w:id="3116" w:author="郭 侃亮" w:date="2021-12-07T11:20:00Z"/>
            </w:rPr>
          </w:rPrChange>
        </w:rPr>
      </w:pPr>
      <w:ins w:id="3117" w:author="郭 侃亮" w:date="2021-12-07T11:20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2.</w:t>
        </w:r>
      </w:ins>
    </w:p>
    <w:p w14:paraId="5AB95FDB" w14:textId="77777777" w:rsidR="00A17960" w:rsidRDefault="00AD66CD">
      <w:pPr>
        <w:rPr>
          <w:ins w:id="3118" w:author="郭 侃亮" w:date="2021-12-07T11:20:00Z"/>
          <w:shd w:val="clear" w:color="auto" w:fill="FFD966" w:themeFill="accent4" w:themeFillTint="99"/>
        </w:rPr>
      </w:pPr>
      <w:ins w:id="3119" w:author="郭 侃亮" w:date="2021-12-07T11:20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3B5ADE75" w14:textId="36AE3BA9" w:rsidR="00E701F5" w:rsidRDefault="00E701F5" w:rsidP="00E701F5">
      <w:pPr>
        <w:rPr>
          <w:ins w:id="3120" w:author="郭 侃亮" w:date="2022-01-20T17:31:00Z"/>
        </w:rPr>
      </w:pPr>
      <w:ins w:id="3121" w:author="郭 侃亮" w:date="2022-01-20T17:3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11</w:t>
        </w:r>
      </w:ins>
      <w:ins w:id="3122" w:author="郭 侃亮" w:date="2022-01-21T14:54:00Z">
        <w:r w:rsidR="000F2B9E">
          <w:rPr>
            <w:highlight w:val="yellow"/>
          </w:rPr>
          <w:t>ng</w:t>
        </w:r>
      </w:ins>
      <w:ins w:id="3123" w:author="郭 侃亮" w:date="2022-01-20T17:31:00Z">
        <w:r>
          <w:rPr>
            <w:rFonts w:hint="eastAsia"/>
            <w:highlight w:val="yellow"/>
          </w:rPr>
          <w:t>}</w:t>
        </w:r>
      </w:ins>
    </w:p>
    <w:p w14:paraId="149F3AFE" w14:textId="77777777" w:rsidR="00A17960" w:rsidRDefault="00AD66CD">
      <w:pPr>
        <w:rPr>
          <w:ins w:id="3124" w:author="郭 侃亮" w:date="2021-12-07T11:25:00Z"/>
          <w:rFonts w:ascii="宋体" w:eastAsia="宋体" w:hAnsi="宋体"/>
        </w:rPr>
      </w:pPr>
      <w:ins w:id="3125" w:author="郭 侃亮" w:date="2021-12-07T11:25:00Z">
        <w:r>
          <w:rPr>
            <w:rFonts w:ascii="宋体" w:eastAsia="宋体" w:hAnsi="宋体" w:hint="eastAsia"/>
          </w:rPr>
          <w:t>我：</w:t>
        </w:r>
        <w:r>
          <w:t>"</w:t>
        </w:r>
        <w:r>
          <w:rPr>
            <w:rFonts w:hint="eastAsia"/>
          </w:rPr>
          <w:t>……</w:t>
        </w:r>
        <w:del w:id="3126" w:author="Windows 用户" w:date="2022-01-12T12:58:00Z">
          <w:r w:rsidDel="00334DFA">
            <w:rPr>
              <w:rFonts w:hint="eastAsia"/>
            </w:rPr>
            <w:delText>……</w:delText>
          </w:r>
        </w:del>
        <w:r>
          <w:t>"</w:t>
        </w:r>
      </w:ins>
    </w:p>
    <w:p w14:paraId="3BA6D201" w14:textId="77777777" w:rsidR="00A17960" w:rsidRDefault="00A17960">
      <w:pPr>
        <w:rPr>
          <w:ins w:id="3127" w:author="郭 侃亮" w:date="2021-12-07T11:21:00Z"/>
          <w:rFonts w:ascii="宋体" w:eastAsia="宋体" w:hAnsi="宋体"/>
        </w:rPr>
      </w:pPr>
    </w:p>
    <w:p w14:paraId="09D33EE4" w14:textId="77777777" w:rsidR="00A17960" w:rsidRDefault="00AD66CD">
      <w:pPr>
        <w:rPr>
          <w:ins w:id="3128" w:author="郭 侃亮" w:date="2021-12-07T11:21:00Z"/>
          <w:rFonts w:eastAsia="MS Mincho"/>
          <w:color w:val="000000" w:themeColor="text1"/>
        </w:rPr>
      </w:pPr>
      <w:ins w:id="3129" w:author="郭 侃亮" w:date="2021-12-07T11:21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1.</w:t>
        </w:r>
      </w:ins>
    </w:p>
    <w:p w14:paraId="5AE12C80" w14:textId="3D6817CB" w:rsidR="00E701F5" w:rsidRDefault="00E701F5" w:rsidP="00E701F5">
      <w:pPr>
        <w:rPr>
          <w:ins w:id="3130" w:author="郭 侃亮" w:date="2022-01-20T17:31:00Z"/>
        </w:rPr>
      </w:pPr>
      <w:ins w:id="3131" w:author="郭 侃亮" w:date="2022-01-20T17:3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13</w:t>
        </w:r>
      </w:ins>
      <w:ins w:id="3132" w:author="郭 侃亮" w:date="2022-01-21T14:54:00Z">
        <w:r w:rsidR="000F2B9E">
          <w:rPr>
            <w:highlight w:val="yellow"/>
          </w:rPr>
          <w:t>kx</w:t>
        </w:r>
      </w:ins>
      <w:ins w:id="3133" w:author="郭 侃亮" w:date="2022-01-20T17:31:00Z">
        <w:r>
          <w:rPr>
            <w:rFonts w:hint="eastAsia"/>
            <w:highlight w:val="yellow"/>
          </w:rPr>
          <w:t>}</w:t>
        </w:r>
      </w:ins>
    </w:p>
    <w:p w14:paraId="08207218" w14:textId="77777777" w:rsidR="00A17960" w:rsidRPr="00A17960" w:rsidRDefault="00AD66CD">
      <w:pPr>
        <w:rPr>
          <w:ins w:id="3134" w:author="郭 侃亮" w:date="2021-12-07T11:21:00Z"/>
          <w:color w:val="000000" w:themeColor="text1"/>
          <w:rPrChange w:id="3135" w:author="郭 侃亮" w:date="2021-12-07T11:25:00Z">
            <w:rPr>
              <w:ins w:id="3136" w:author="郭 侃亮" w:date="2021-12-07T11:21:00Z"/>
              <w:rFonts w:ascii="宋体" w:eastAsia="宋体" w:hAnsi="宋体"/>
            </w:rPr>
          </w:rPrChange>
        </w:rPr>
      </w:pPr>
      <w:ins w:id="3137" w:author="郭 侃亮" w:date="2021-12-07T11:21:00Z">
        <w:r>
          <w:rPr>
            <w:rFonts w:ascii="宋体" w:eastAsia="宋体" w:hAnsi="宋体" w:hint="eastAsia"/>
          </w:rPr>
          <w:t>我：</w:t>
        </w:r>
      </w:ins>
      <w:ins w:id="3138" w:author="郭 侃亮" w:date="2021-12-07T11:25:00Z">
        <w:r>
          <w:rPr>
            <w:rFonts w:hint="eastAsia"/>
            <w:color w:val="000000" w:themeColor="text1"/>
          </w:rPr>
          <w:t>"</w:t>
        </w:r>
        <w:r>
          <w:rPr>
            <w:rFonts w:asciiTheme="minorEastAsia" w:hAnsiTheme="minorEastAsia" w:hint="eastAsia"/>
            <w:color w:val="000000" w:themeColor="text1"/>
          </w:rPr>
          <w:t>没有的事</w:t>
        </w:r>
        <w:del w:id="3139" w:author="Windows 用户" w:date="2022-01-12T12:58:00Z">
          <w:r w:rsidDel="00334DFA">
            <w:rPr>
              <w:rFonts w:asciiTheme="minorEastAsia" w:hAnsiTheme="minorEastAsia" w:hint="eastAsia"/>
              <w:color w:val="000000" w:themeColor="text1"/>
            </w:rPr>
            <w:delText>情</w:delText>
          </w:r>
        </w:del>
        <w:r>
          <w:rPr>
            <w:rFonts w:asciiTheme="minorEastAsia" w:hAnsiTheme="minorEastAsia" w:hint="eastAsia"/>
            <w:color w:val="000000" w:themeColor="text1"/>
          </w:rPr>
          <w:t>，不用你多管闲事啦。</w:t>
        </w:r>
        <w:r>
          <w:rPr>
            <w:rFonts w:hint="eastAsia"/>
            <w:color w:val="000000" w:themeColor="text1"/>
          </w:rPr>
          <w:t>"</w:t>
        </w:r>
      </w:ins>
    </w:p>
    <w:p w14:paraId="5FC5BE36" w14:textId="77777777" w:rsidR="00A17960" w:rsidRDefault="00A17960">
      <w:pPr>
        <w:rPr>
          <w:ins w:id="3140" w:author="郭 侃亮" w:date="2021-12-02T18:24:00Z"/>
          <w:rFonts w:ascii="宋体" w:eastAsia="宋体" w:hAnsi="宋体"/>
        </w:rPr>
      </w:pPr>
    </w:p>
    <w:p w14:paraId="7B824674" w14:textId="611615A9" w:rsidR="00DF5E68" w:rsidRDefault="00DF5E68">
      <w:pPr>
        <w:rPr>
          <w:ins w:id="3141" w:author="郭 侃亮" w:date="2022-01-21T14:03:00Z"/>
        </w:rPr>
      </w:pPr>
      <w:ins w:id="3142" w:author="郭 侃亮" w:date="2022-01-21T14:0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ZH12</w:t>
        </w:r>
      </w:ins>
      <w:ins w:id="3143" w:author="郭 侃亮" w:date="2022-01-23T17:08:00Z">
        <w:r w:rsidR="006D0C24">
          <w:rPr>
            <w:highlight w:val="yellow"/>
          </w:rPr>
          <w:t>zj</w:t>
        </w:r>
      </w:ins>
      <w:ins w:id="3144" w:author="郭 侃亮" w:date="2022-01-21T14:03:00Z">
        <w:r>
          <w:rPr>
            <w:rFonts w:hint="eastAsia"/>
            <w:highlight w:val="yellow"/>
          </w:rPr>
          <w:t>}</w:t>
        </w:r>
      </w:ins>
    </w:p>
    <w:p w14:paraId="401F0000" w14:textId="21E8D00D" w:rsidR="00A17960" w:rsidRDefault="00AD66CD">
      <w:pPr>
        <w:rPr>
          <w:ins w:id="3145" w:author="郭 侃亮" w:date="2021-12-02T18:32:00Z"/>
        </w:rPr>
      </w:pPr>
      <w:ins w:id="3146" w:author="郭 侃亮" w:date="2021-12-02T18:32:00Z">
        <w:r>
          <w:rPr>
            <w:rFonts w:hint="eastAsia"/>
          </w:rPr>
          <w:t>郑辉：</w:t>
        </w:r>
        <w:r>
          <w:t>"</w:t>
        </w:r>
        <w:r>
          <w:rPr>
            <w:rFonts w:hint="eastAsia"/>
          </w:rPr>
          <w:t>喂，</w:t>
        </w:r>
      </w:ins>
      <w:ins w:id="3147" w:author="郭 侃亮" w:date="2021-12-07T11:24:00Z">
        <w:r>
          <w:rPr>
            <w:rFonts w:hint="eastAsia"/>
          </w:rPr>
          <w:t>别讲话了。</w:t>
        </w:r>
      </w:ins>
      <w:ins w:id="3148" w:author="郭 侃亮" w:date="2021-12-02T18:32:00Z">
        <w:r>
          <w:rPr>
            <w:rFonts w:hint="eastAsia"/>
          </w:rPr>
          <w:t>老师看着你们呢。</w:t>
        </w:r>
        <w:r>
          <w:t>"</w:t>
        </w:r>
      </w:ins>
    </w:p>
    <w:p w14:paraId="7210BAD9" w14:textId="3A1D803B" w:rsidR="00491870" w:rsidRDefault="00491870" w:rsidP="00491870">
      <w:pPr>
        <w:rPr>
          <w:ins w:id="3149" w:author="郭 侃亮" w:date="2022-01-21T13:57:00Z"/>
        </w:rPr>
      </w:pPr>
      <w:ins w:id="3150" w:author="郭 侃亮" w:date="2022-01-21T13:5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11</w:t>
        </w:r>
      </w:ins>
      <w:ins w:id="3151" w:author="郭 侃亮" w:date="2022-01-23T17:03:00Z">
        <w:r w:rsidR="00033C33">
          <w:rPr>
            <w:highlight w:val="yellow"/>
          </w:rPr>
          <w:t>sq</w:t>
        </w:r>
      </w:ins>
      <w:ins w:id="3152" w:author="郭 侃亮" w:date="2022-01-21T13:57:00Z">
        <w:r>
          <w:rPr>
            <w:rFonts w:hint="eastAsia"/>
            <w:highlight w:val="yellow"/>
          </w:rPr>
          <w:t>}</w:t>
        </w:r>
      </w:ins>
    </w:p>
    <w:p w14:paraId="004FC670" w14:textId="77777777" w:rsidR="00A17960" w:rsidRDefault="00AD66CD">
      <w:pPr>
        <w:rPr>
          <w:ins w:id="3153" w:author="郭 侃亮" w:date="2021-12-02T18:27:00Z"/>
          <w:rFonts w:ascii="宋体" w:eastAsia="宋体" w:hAnsi="宋体"/>
        </w:rPr>
      </w:pPr>
      <w:ins w:id="3154" w:author="郭 侃亮" w:date="2021-12-02T18:32:00Z">
        <w:r>
          <w:rPr>
            <w:rFonts w:hint="eastAsia"/>
          </w:rPr>
          <w:t>袁巧巧：</w:t>
        </w:r>
        <w:r>
          <w:t>"</w:t>
        </w:r>
        <w:r>
          <w:rPr>
            <w:rFonts w:hint="eastAsia"/>
          </w:rPr>
          <w:t>切，胆小鬼</w:t>
        </w:r>
      </w:ins>
      <w:ins w:id="3155" w:author="郭 侃亮" w:date="2021-12-02T18:33:00Z">
        <w:r>
          <w:rPr>
            <w:rFonts w:hint="eastAsia"/>
          </w:rPr>
          <w:t>。</w:t>
        </w:r>
        <w:r>
          <w:t>"</w:t>
        </w:r>
      </w:ins>
    </w:p>
    <w:p w14:paraId="0F7C6047" w14:textId="77777777" w:rsidR="00A17960" w:rsidRDefault="00AD66CD">
      <w:pPr>
        <w:rPr>
          <w:ins w:id="3156" w:author="郭 侃亮" w:date="2021-12-02T18:24:00Z"/>
          <w:rFonts w:ascii="宋体" w:eastAsia="宋体" w:hAnsi="宋体"/>
        </w:rPr>
      </w:pPr>
      <w:ins w:id="3157" w:author="郭 侃亮" w:date="2021-12-02T18:33:00Z">
        <w:r>
          <w:rPr>
            <w:rFonts w:ascii="宋体" w:eastAsia="宋体" w:hAnsi="宋体" w:hint="eastAsia"/>
          </w:rPr>
          <w:t>背后传来了熟悉的声音。高中时代的郑辉还是这么一板一眼，示意</w:t>
        </w:r>
        <w:del w:id="3158" w:author="Windows 用户" w:date="2022-01-12T12:59:00Z">
          <w:r w:rsidDel="00334DFA">
            <w:rPr>
              <w:rFonts w:ascii="宋体" w:eastAsia="宋体" w:hAnsi="宋体" w:hint="eastAsia"/>
            </w:rPr>
            <w:delText>让</w:delText>
          </w:r>
        </w:del>
        <w:r>
          <w:rPr>
            <w:rFonts w:ascii="宋体" w:eastAsia="宋体" w:hAnsi="宋体" w:hint="eastAsia"/>
          </w:rPr>
          <w:t>我们不要讲话了。旁边</w:t>
        </w:r>
      </w:ins>
      <w:ins w:id="3159" w:author="郭 侃亮" w:date="2021-12-02T18:38:00Z">
        <w:r>
          <w:rPr>
            <w:rFonts w:ascii="宋体" w:eastAsia="宋体" w:hAnsi="宋体" w:hint="eastAsia"/>
          </w:rPr>
          <w:t>的袁巧巧</w:t>
        </w:r>
      </w:ins>
      <w:ins w:id="3160" w:author="郭 侃亮" w:date="2021-12-03T20:43:00Z">
        <w:r>
          <w:rPr>
            <w:rFonts w:ascii="宋体" w:eastAsia="宋体" w:hAnsi="宋体" w:hint="eastAsia"/>
          </w:rPr>
          <w:t>见此</w:t>
        </w:r>
      </w:ins>
      <w:ins w:id="3161" w:author="郭 侃亮" w:date="2021-12-02T18:38:00Z">
        <w:r>
          <w:rPr>
            <w:rFonts w:ascii="宋体" w:eastAsia="宋体" w:hAnsi="宋体" w:hint="eastAsia"/>
          </w:rPr>
          <w:t>露出</w:t>
        </w:r>
      </w:ins>
      <w:ins w:id="3162" w:author="郭 侃亮" w:date="2021-12-02T18:33:00Z">
        <w:r>
          <w:rPr>
            <w:rFonts w:ascii="宋体" w:eastAsia="宋体" w:hAnsi="宋体" w:hint="eastAsia"/>
          </w:rPr>
          <w:t>一脸不屑的</w:t>
        </w:r>
      </w:ins>
      <w:ins w:id="3163" w:author="郭 侃亮" w:date="2021-12-02T18:38:00Z">
        <w:r>
          <w:rPr>
            <w:rFonts w:ascii="宋体" w:eastAsia="宋体" w:hAnsi="宋体" w:hint="eastAsia"/>
          </w:rPr>
          <w:t>表情</w:t>
        </w:r>
      </w:ins>
      <w:ins w:id="3164" w:author="郭 侃亮" w:date="2021-12-02T18:33:00Z">
        <w:r>
          <w:rPr>
            <w:rFonts w:ascii="宋体" w:eastAsia="宋体" w:hAnsi="宋体" w:hint="eastAsia"/>
          </w:rPr>
          <w:t>。</w:t>
        </w:r>
      </w:ins>
    </w:p>
    <w:p w14:paraId="31863001" w14:textId="77777777" w:rsidR="00A17960" w:rsidRDefault="00AD66CD">
      <w:pPr>
        <w:rPr>
          <w:ins w:id="3165" w:author="郭 侃亮" w:date="2021-12-02T18:34:00Z"/>
          <w:rFonts w:ascii="宋体" w:eastAsia="宋体" w:hAnsi="宋体"/>
        </w:rPr>
      </w:pPr>
      <w:ins w:id="3166" w:author="郭 侃亮" w:date="2021-12-02T18:34:00Z">
        <w:r>
          <w:rPr>
            <w:rFonts w:ascii="宋体" w:eastAsia="宋体" w:hAnsi="宋体" w:hint="eastAsia"/>
          </w:rPr>
          <w:t>前桌的刘洋、智子</w:t>
        </w:r>
      </w:ins>
      <w:ins w:id="3167" w:author="郭 侃亮" w:date="2021-12-03T20:44:00Z">
        <w:r>
          <w:rPr>
            <w:rFonts w:ascii="宋体" w:eastAsia="宋体" w:hAnsi="宋体" w:hint="eastAsia"/>
          </w:rPr>
          <w:t>，</w:t>
        </w:r>
      </w:ins>
      <w:ins w:id="3168" w:author="郭 侃亮" w:date="2021-12-02T18:34:00Z">
        <w:r>
          <w:rPr>
            <w:rFonts w:ascii="宋体" w:eastAsia="宋体" w:hAnsi="宋体" w:hint="eastAsia"/>
          </w:rPr>
          <w:t>后桌的</w:t>
        </w:r>
      </w:ins>
      <w:ins w:id="3169" w:author="Windows 用户" w:date="2022-01-12T13:00:00Z">
        <w:r w:rsidR="00334DFA">
          <w:rPr>
            <w:rFonts w:ascii="宋体" w:eastAsia="宋体" w:hAnsi="宋体" w:hint="eastAsia"/>
          </w:rPr>
          <w:t>袁</w:t>
        </w:r>
      </w:ins>
      <w:ins w:id="3170" w:author="郭 侃亮" w:date="2021-12-02T18:34:00Z">
        <w:r>
          <w:rPr>
            <w:rFonts w:ascii="宋体" w:eastAsia="宋体" w:hAnsi="宋体" w:hint="eastAsia"/>
          </w:rPr>
          <w:t>巧巧、郑辉</w:t>
        </w:r>
      </w:ins>
      <w:ins w:id="3171" w:author="郭 侃亮" w:date="2021-12-03T20:44:00Z">
        <w:r>
          <w:rPr>
            <w:rFonts w:ascii="宋体" w:eastAsia="宋体" w:hAnsi="宋体" w:hint="eastAsia"/>
          </w:rPr>
          <w:t>，还有同桌</w:t>
        </w:r>
      </w:ins>
      <w:ins w:id="3172" w:author="Windows 用户" w:date="2022-01-12T13:00:00Z">
        <w:r w:rsidR="00334DFA">
          <w:rPr>
            <w:rFonts w:ascii="宋体" w:eastAsia="宋体" w:hAnsi="宋体" w:hint="eastAsia"/>
          </w:rPr>
          <w:t>周</w:t>
        </w:r>
      </w:ins>
      <w:ins w:id="3173" w:author="郭 侃亮" w:date="2021-12-03T20:44:00Z">
        <w:r>
          <w:rPr>
            <w:rFonts w:ascii="宋体" w:eastAsia="宋体" w:hAnsi="宋体" w:hint="eastAsia"/>
          </w:rPr>
          <w:t>小雨</w:t>
        </w:r>
      </w:ins>
      <w:ins w:id="3174" w:author="Windows 用户" w:date="2022-01-12T13:00:00Z">
        <w:r w:rsidR="00334DFA">
          <w:rPr>
            <w:rFonts w:ascii="宋体" w:eastAsia="宋体" w:hAnsi="宋体" w:hint="eastAsia"/>
          </w:rPr>
          <w:t>，</w:t>
        </w:r>
      </w:ins>
      <w:ins w:id="3175" w:author="郭 侃亮" w:date="2021-12-03T20:44:00Z">
        <w:r>
          <w:rPr>
            <w:rFonts w:ascii="宋体" w:eastAsia="宋体" w:hAnsi="宋体" w:hint="eastAsia"/>
          </w:rPr>
          <w:t>便</w:t>
        </w:r>
      </w:ins>
      <w:ins w:id="3176" w:author="郭 侃亮" w:date="2021-12-03T20:43:00Z">
        <w:r>
          <w:rPr>
            <w:rFonts w:ascii="宋体" w:eastAsia="宋体" w:hAnsi="宋体" w:hint="eastAsia"/>
          </w:rPr>
          <w:t>是</w:t>
        </w:r>
      </w:ins>
      <w:ins w:id="3177" w:author="郭 侃亮" w:date="2021-12-02T18:34:00Z">
        <w:r>
          <w:rPr>
            <w:rFonts w:ascii="宋体" w:eastAsia="宋体" w:hAnsi="宋体" w:hint="eastAsia"/>
          </w:rPr>
          <w:t>我高中时代为数不多的玩伴</w:t>
        </w:r>
      </w:ins>
      <w:ins w:id="3178" w:author="郭 侃亮" w:date="2021-12-02T18:35:00Z">
        <w:r>
          <w:rPr>
            <w:rFonts w:ascii="宋体" w:eastAsia="宋体" w:hAnsi="宋体" w:hint="eastAsia"/>
          </w:rPr>
          <w:t>。</w:t>
        </w:r>
      </w:ins>
    </w:p>
    <w:p w14:paraId="03EC5EA8" w14:textId="77777777" w:rsidR="00A17960" w:rsidRDefault="00AD66CD">
      <w:pPr>
        <w:rPr>
          <w:del w:id="3179" w:author="郭 侃亮" w:date="2021-12-02T18:36:00Z"/>
          <w:rFonts w:ascii="宋体" w:eastAsia="宋体" w:hAnsi="宋体"/>
        </w:rPr>
      </w:pPr>
      <w:del w:id="3180" w:author="郭 侃亮" w:date="2021-12-02T18:12:00Z">
        <w:r>
          <w:rPr>
            <w:rFonts w:ascii="宋体" w:eastAsia="宋体" w:hAnsi="宋体" w:hint="eastAsia"/>
          </w:rPr>
          <w:delText>由于保留着记忆，自然也没有忘记所学的日语，一路上王浩便和智子用日语交流，</w:delText>
        </w:r>
        <w:r>
          <w:rPr>
            <w:rFonts w:ascii="宋体" w:eastAsia="宋体" w:hAnsi="宋体" w:hint="eastAsia"/>
            <w:color w:val="FF0000"/>
          </w:rPr>
          <w:delText>因为来自十年后，王浩用日语讲述了很多智子不知道的一些趣事，一路上很愉快地带她去了办公室</w:delText>
        </w:r>
        <w:r>
          <w:rPr>
            <w:rFonts w:ascii="宋体" w:eastAsia="宋体" w:hAnsi="宋体" w:hint="eastAsia"/>
          </w:rPr>
          <w:delText>。和当年一样，班主任带着智子走进班级，向同学们介绍这位转校生，</w:delText>
        </w:r>
      </w:del>
      <w:del w:id="3181" w:author="郭 侃亮" w:date="2021-12-02T18:36:00Z">
        <w:r>
          <w:rPr>
            <w:rFonts w:ascii="宋体" w:eastAsia="宋体" w:hAnsi="宋体" w:hint="eastAsia"/>
          </w:rPr>
          <w:delText>王浩原以为老师这次会让智子坐在自己旁边，结果还是和当年一样老师让智子坐在了刘洋的旁边。</w:delText>
        </w:r>
      </w:del>
    </w:p>
    <w:p w14:paraId="1DF7F2E1" w14:textId="77777777" w:rsidR="00A17960" w:rsidRDefault="00AD66CD">
      <w:pPr>
        <w:ind w:firstLineChars="200" w:firstLine="420"/>
        <w:rPr>
          <w:del w:id="3182" w:author="郭 侃亮" w:date="2021-12-02T18:36:00Z"/>
          <w:rFonts w:ascii="宋体" w:eastAsia="宋体" w:hAnsi="宋体"/>
        </w:rPr>
      </w:pPr>
      <w:del w:id="3183" w:author="郭 侃亮" w:date="2021-12-02T18:36:00Z">
        <w:r>
          <w:rPr>
            <w:rFonts w:ascii="宋体" w:eastAsia="宋体" w:hAnsi="宋体" w:hint="eastAsia"/>
          </w:rPr>
          <w:delText>今天是第一节日语课，田老师将班里的同学分成了学习小组，六人一组开展一些课题研究活动，了解中日文化交流的历史。王浩、刘洋、郑辉、小雨、巧巧 和智子 变成了一组。王浩决定这一次不再留下遗憾，一定好好学习，表现自己，并且勇敢地向智子表白。</w:delText>
        </w:r>
      </w:del>
    </w:p>
    <w:p w14:paraId="4C2D5CC8" w14:textId="77777777" w:rsidR="00A17960" w:rsidRDefault="00A17960">
      <w:pPr>
        <w:ind w:firstLineChars="200" w:firstLine="420"/>
        <w:rPr>
          <w:del w:id="3184" w:author="郭 侃亮" w:date="2021-12-02T18:36:00Z"/>
          <w:rFonts w:ascii="宋体" w:eastAsia="宋体" w:hAnsi="宋体"/>
        </w:rPr>
      </w:pPr>
    </w:p>
    <w:p w14:paraId="034D4398" w14:textId="77777777" w:rsidR="00A17960" w:rsidRDefault="00AD66CD">
      <w:pPr>
        <w:ind w:firstLineChars="200" w:firstLine="420"/>
        <w:rPr>
          <w:del w:id="3185" w:author="郭 侃亮" w:date="2021-12-02T18:36:00Z"/>
          <w:rFonts w:ascii="宋体" w:eastAsia="宋体" w:hAnsi="宋体"/>
        </w:rPr>
      </w:pPr>
      <w:del w:id="3186" w:author="郭 侃亮" w:date="2021-12-02T18:36:00Z">
        <w:r>
          <w:rPr>
            <w:rFonts w:ascii="宋体" w:eastAsia="宋体" w:hAnsi="宋体" w:hint="eastAsia"/>
          </w:rPr>
          <w:delText>但是和之前不同的是，智子在下课的时间给他留了一张纸条，表示感谢。</w:delText>
        </w:r>
      </w:del>
    </w:p>
    <w:p w14:paraId="4626D704" w14:textId="77777777" w:rsidR="00A17960" w:rsidRDefault="00A17960"/>
    <w:p w14:paraId="5B138228" w14:textId="77777777" w:rsidR="00A17960" w:rsidRDefault="00AD66CD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#第一课 文化常识</w:t>
      </w:r>
    </w:p>
    <w:p w14:paraId="7001315D" w14:textId="384B75E0" w:rsidR="00FC3CE8" w:rsidRDefault="00FC3CE8" w:rsidP="00FC3CE8">
      <w:pPr>
        <w:rPr>
          <w:ins w:id="3187" w:author="郭 侃亮" w:date="2022-02-02T18:10:00Z"/>
          <w:highlight w:val="yellow"/>
        </w:rPr>
      </w:pPr>
      <w:ins w:id="3188" w:author="郭 侃亮" w:date="2022-02-02T18:1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</w:t>
        </w:r>
      </w:ins>
      <w:ins w:id="3189" w:author="郭 侃亮" w:date="2022-02-02T18:11:00Z">
        <w:r>
          <w:rPr>
            <w:rFonts w:hint="eastAsia"/>
            <w:highlight w:val="yellow"/>
          </w:rPr>
          <w:t>黑板</w:t>
        </w:r>
      </w:ins>
      <w:ins w:id="3190" w:author="郭 侃亮" w:date="2022-02-02T18:19:00Z">
        <w:r w:rsidR="005B02DD">
          <w:rPr>
            <w:rFonts w:hint="eastAsia"/>
            <w:highlight w:val="yellow"/>
          </w:rPr>
          <w:t>背景</w:t>
        </w:r>
      </w:ins>
      <w:ins w:id="3191" w:author="郭 侃亮" w:date="2022-02-02T18:10:00Z">
        <w:r>
          <w:rPr>
            <w:rFonts w:hint="eastAsia"/>
            <w:highlight w:val="yellow"/>
          </w:rPr>
          <w:t xml:space="preserve"> </w:t>
        </w:r>
        <w:r w:rsidRPr="00FC3CE8">
          <w:t>p jiaoxue01</w:t>
        </w:r>
        <w:r>
          <w:rPr>
            <w:rFonts w:hint="eastAsia"/>
            <w:highlight w:val="yellow"/>
          </w:rPr>
          <w:t xml:space="preserve"> }</w:t>
        </w:r>
      </w:ins>
    </w:p>
    <w:p w14:paraId="167510E0" w14:textId="3B82BAC6" w:rsidR="00A17960" w:rsidRDefault="00AD66CD">
      <w:pPr>
        <w:rPr>
          <w:ins w:id="3192" w:author="郭 侃亮" w:date="2021-11-22T12:51:00Z"/>
        </w:rPr>
      </w:pPr>
      <w:ins w:id="3193" w:author="郭 侃亮" w:date="2021-11-22T12:5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</w:t>
        </w:r>
      </w:ins>
      <w:ins w:id="3194" w:author="郭 侃亮" w:date="2021-11-22T12:52:00Z">
        <w:r>
          <w:rPr>
            <w:rFonts w:hint="eastAsia"/>
            <w:highlight w:val="yellow"/>
          </w:rPr>
          <w:t>立绘</w:t>
        </w:r>
      </w:ins>
      <w:ins w:id="3195" w:author="郭 侃亮" w:date="2021-11-22T12:51:00Z">
        <w:r>
          <w:rPr>
            <w:rFonts w:hint="eastAsia"/>
            <w:highlight w:val="yellow"/>
          </w:rPr>
          <w:t xml:space="preserve"> </w:t>
        </w:r>
      </w:ins>
      <w:ins w:id="3196" w:author="郭 侃亮" w:date="2021-11-22T12:52:00Z">
        <w:r>
          <w:rPr>
            <w:rFonts w:hint="eastAsia"/>
            <w:highlight w:val="yellow"/>
          </w:rPr>
          <w:t>TJ</w:t>
        </w:r>
        <w:r>
          <w:rPr>
            <w:highlight w:val="yellow"/>
          </w:rPr>
          <w:t>1</w:t>
        </w:r>
      </w:ins>
      <w:ins w:id="3197" w:author="郭 侃亮" w:date="2022-01-23T17:12:00Z">
        <w:r w:rsidR="00B343D7">
          <w:rPr>
            <w:highlight w:val="yellow"/>
          </w:rPr>
          <w:t>gx</w:t>
        </w:r>
      </w:ins>
      <w:ins w:id="3198" w:author="郭 侃亮" w:date="2021-11-22T12:51:00Z">
        <w:r>
          <w:rPr>
            <w:rFonts w:hint="eastAsia"/>
            <w:highlight w:val="yellow"/>
          </w:rPr>
          <w:t>}</w:t>
        </w:r>
      </w:ins>
    </w:p>
    <w:p w14:paraId="24151AC6" w14:textId="77777777" w:rsidR="00A17960" w:rsidRDefault="00AD66CD">
      <w:pPr>
        <w:rPr>
          <w:color w:val="FF0000"/>
          <w:highlight w:val="cyan"/>
        </w:rPr>
      </w:pPr>
      <w:r>
        <w:rPr>
          <w:color w:val="FF0000"/>
          <w:highlight w:val="cyan"/>
        </w:rPr>
        <w:t>#</w:t>
      </w:r>
      <w:r>
        <w:rPr>
          <w:rFonts w:hint="eastAsia"/>
          <w:color w:val="FF0000"/>
          <w:highlight w:val="cyan"/>
        </w:rPr>
        <w:t>{</w:t>
      </w:r>
      <w:r>
        <w:rPr>
          <w:rFonts w:hint="eastAsia"/>
          <w:color w:val="FF0000"/>
          <w:highlight w:val="cyan"/>
        </w:rPr>
        <w:t>播放</w:t>
      </w:r>
      <w:r>
        <w:rPr>
          <w:rFonts w:hint="eastAsia"/>
          <w:color w:val="FF0000"/>
          <w:highlight w:val="cyan"/>
        </w:rPr>
        <w:t>BGM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b</w:t>
      </w:r>
      <w:r>
        <w:rPr>
          <w:color w:val="FF0000"/>
          <w:highlight w:val="cyan"/>
        </w:rPr>
        <w:t xml:space="preserve">0109 </w:t>
      </w:r>
      <w:r>
        <w:rPr>
          <w:rFonts w:hint="eastAsia"/>
          <w:color w:val="FF0000"/>
          <w:highlight w:val="cyan"/>
        </w:rPr>
        <w:t>}</w:t>
      </w:r>
    </w:p>
    <w:p w14:paraId="58B0D6A6" w14:textId="77777777" w:rsidR="00A17960" w:rsidRDefault="00AD66CD">
      <w:pPr>
        <w:rPr>
          <w:ins w:id="3199" w:author="郭 侃亮" w:date="2021-12-04T15:16:00Z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各位同学，欢迎大家</w:t>
      </w:r>
      <w:del w:id="3200" w:author="Windows 用户" w:date="2022-01-12T13:01:00Z">
        <w:r w:rsidDel="00334DFA">
          <w:rPr>
            <w:rFonts w:hint="eastAsia"/>
          </w:rPr>
          <w:delText>开启</w:delText>
        </w:r>
      </w:del>
      <w:ins w:id="3201" w:author="Windows 用户" w:date="2022-01-12T13:01:00Z">
        <w:r w:rsidR="00334DFA">
          <w:rPr>
            <w:rFonts w:hint="eastAsia"/>
          </w:rPr>
          <w:t>进入</w:t>
        </w:r>
      </w:ins>
      <w:del w:id="3202" w:author="Windows 用户" w:date="2022-01-12T13:02:00Z">
        <w:r w:rsidDel="00334DFA">
          <w:rPr>
            <w:rFonts w:hint="eastAsia"/>
          </w:rPr>
          <w:delText>学习</w:delText>
        </w:r>
      </w:del>
      <w:r>
        <w:rPr>
          <w:rFonts w:hint="eastAsia"/>
        </w:rPr>
        <w:t>日语</w:t>
      </w:r>
      <w:ins w:id="3203" w:author="Windows 用户" w:date="2022-01-12T13:02:00Z">
        <w:r w:rsidR="00334DFA">
          <w:rPr>
            <w:rFonts w:hint="eastAsia"/>
          </w:rPr>
          <w:t>学习</w:t>
        </w:r>
      </w:ins>
      <w:r>
        <w:rPr>
          <w:rFonts w:hint="eastAsia"/>
        </w:rPr>
        <w:t>的第一课。</w:t>
      </w:r>
      <w:del w:id="3204" w:author="郭 侃亮" w:date="2021-12-04T15:16:00Z">
        <w:r>
          <w:rPr>
            <w:rFonts w:hint="eastAsia"/>
          </w:rPr>
          <w:delText>今天我们有三个学习任务。</w:delText>
        </w:r>
      </w:del>
      <w:r>
        <w:t>"</w:t>
      </w:r>
    </w:p>
    <w:p w14:paraId="13278B67" w14:textId="77777777" w:rsidR="00A17960" w:rsidRDefault="00AD66CD">
      <w:pPr>
        <w:rPr>
          <w:ins w:id="3205" w:author="郭 侃亮" w:date="2021-11-22T13:17:00Z"/>
        </w:rPr>
      </w:pPr>
      <w:ins w:id="3206" w:author="郭 侃亮" w:date="2021-12-04T15:16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hint="eastAsia"/>
          </w:rPr>
          <w:t>今天我们有三个学习任务……</w:t>
        </w:r>
        <w:r>
          <w:t>"</w:t>
        </w:r>
      </w:ins>
    </w:p>
    <w:p w14:paraId="6F1BB3E0" w14:textId="6CB9C0C7" w:rsidR="00A17960" w:rsidRDefault="00AD66CD">
      <w:pPr>
        <w:rPr>
          <w:ins w:id="3207" w:author="郭 侃亮" w:date="2021-11-22T13:17:00Z"/>
        </w:rPr>
      </w:pPr>
      <w:ins w:id="3208" w:author="郭 侃亮" w:date="2021-11-22T13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</w:t>
        </w:r>
      </w:ins>
      <w:ins w:id="3209" w:author="郭 侃亮" w:date="2022-01-20T17:32:00Z">
        <w:r w:rsidR="00E701F5">
          <w:rPr>
            <w:highlight w:val="yellow"/>
          </w:rPr>
          <w:t>2</w:t>
        </w:r>
      </w:ins>
      <w:ins w:id="3210" w:author="郭 侃亮" w:date="2022-01-21T14:54:00Z">
        <w:r w:rsidR="007D72A5">
          <w:rPr>
            <w:highlight w:val="yellow"/>
          </w:rPr>
          <w:t>rz</w:t>
        </w:r>
      </w:ins>
      <w:ins w:id="3211" w:author="郭 侃亮" w:date="2021-11-22T13:17:00Z">
        <w:r>
          <w:rPr>
            <w:rFonts w:hint="eastAsia"/>
            <w:highlight w:val="yellow"/>
          </w:rPr>
          <w:t>}</w:t>
        </w:r>
      </w:ins>
    </w:p>
    <w:p w14:paraId="14D080D4" w14:textId="77777777" w:rsidR="00A17960" w:rsidRDefault="00AD66CD">
      <w:pPr>
        <w:rPr>
          <w:ins w:id="3212" w:author="郭 侃亮" w:date="2021-11-22T13:17:00Z"/>
        </w:rPr>
      </w:pPr>
      <w:ins w:id="3213" w:author="郭 侃亮" w:date="2021-11-22T13:17:00Z">
        <w:r>
          <w:rPr>
            <w:rFonts w:hint="eastAsia"/>
          </w:rPr>
          <w:t>王浩：</w:t>
        </w:r>
        <w:r>
          <w:t>"</w:t>
        </w:r>
        <w:r>
          <w:rPr>
            <w:rFonts w:hint="eastAsia"/>
          </w:rPr>
          <w:t>我记得</w:t>
        </w:r>
      </w:ins>
      <w:ins w:id="3214" w:author="Windows 用户" w:date="2022-01-12T13:02:00Z">
        <w:r w:rsidR="00334DFA">
          <w:rPr>
            <w:rFonts w:hint="eastAsia"/>
          </w:rPr>
          <w:t>第一堂</w:t>
        </w:r>
      </w:ins>
      <w:ins w:id="3215" w:author="郭 侃亮" w:date="2021-11-22T13:17:00Z">
        <w:r>
          <w:rPr>
            <w:rFonts w:hint="eastAsia"/>
          </w:rPr>
          <w:t>日语课</w:t>
        </w:r>
        <w:del w:id="3216" w:author="Windows 用户" w:date="2022-01-12T13:02:00Z">
          <w:r w:rsidDel="00334DFA">
            <w:rPr>
              <w:rFonts w:hint="eastAsia"/>
            </w:rPr>
            <w:delText>的第一天</w:delText>
          </w:r>
        </w:del>
        <w:r>
          <w:rPr>
            <w:rFonts w:hint="eastAsia"/>
          </w:rPr>
          <w:t>是</w:t>
        </w:r>
      </w:ins>
      <w:ins w:id="3217" w:author="郭 侃亮" w:date="2021-11-22T13:18:00Z">
        <w:r>
          <w:rPr>
            <w:rFonts w:hint="eastAsia"/>
          </w:rPr>
          <w:t>学习假名</w:t>
        </w:r>
      </w:ins>
      <w:ins w:id="3218" w:author="郭 侃亮" w:date="2021-12-03T20:55:00Z">
        <w:r>
          <w:rPr>
            <w:rFonts w:hint="eastAsia"/>
          </w:rPr>
          <w:t>的由来</w:t>
        </w:r>
      </w:ins>
      <w:ins w:id="3219" w:author="郭 侃亮" w:date="2021-11-22T13:18:00Z">
        <w:r>
          <w:rPr>
            <w:rFonts w:hint="eastAsia"/>
          </w:rPr>
          <w:t>……</w:t>
        </w:r>
      </w:ins>
      <w:ins w:id="3220" w:author="郭 侃亮" w:date="2021-11-22T13:17:00Z">
        <w:r>
          <w:t>"</w:t>
        </w:r>
      </w:ins>
    </w:p>
    <w:p w14:paraId="1DEB0096" w14:textId="1744C307" w:rsidR="00A17960" w:rsidRPr="00A17960" w:rsidRDefault="00AD66CD">
      <w:pPr>
        <w:rPr>
          <w:rFonts w:eastAsia="MS Mincho"/>
          <w:rPrChange w:id="3221" w:author="郭 侃亮" w:date="2021-11-22T13:18:00Z">
            <w:rPr>
              <w:lang w:eastAsia="ja-JP"/>
            </w:rPr>
          </w:rPrChange>
        </w:rPr>
      </w:pPr>
      <w:ins w:id="3222" w:author="郭 侃亮" w:date="2021-11-22T13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</w:t>
        </w:r>
      </w:ins>
      <w:ins w:id="3223" w:author="郭 侃亮" w:date="2022-01-23T17:12:00Z">
        <w:r w:rsidR="00B343D7">
          <w:rPr>
            <w:highlight w:val="yellow"/>
          </w:rPr>
          <w:t>wx</w:t>
        </w:r>
      </w:ins>
      <w:ins w:id="3224" w:author="郭 侃亮" w:date="2021-11-22T13:18:00Z">
        <w:r>
          <w:rPr>
            <w:rFonts w:hint="eastAsia"/>
            <w:highlight w:val="yellow"/>
          </w:rPr>
          <w:t>}</w:t>
        </w:r>
      </w:ins>
    </w:p>
    <w:p w14:paraId="613CE2AC" w14:textId="11A9E4E3" w:rsidR="00FC3CE8" w:rsidRDefault="00FC3CE8" w:rsidP="00FC3CE8">
      <w:pPr>
        <w:rPr>
          <w:ins w:id="3225" w:author="郭 侃亮" w:date="2022-02-02T18:11:00Z"/>
          <w:highlight w:val="yellow"/>
        </w:rPr>
      </w:pPr>
      <w:ins w:id="3226" w:author="郭 侃亮" w:date="2022-02-02T18:1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显示黑板</w:t>
        </w:r>
      </w:ins>
      <w:ins w:id="3227" w:author="郭 侃亮" w:date="2022-02-02T18:19:00Z">
        <w:r w:rsidR="005B02DD">
          <w:rPr>
            <w:rFonts w:hint="eastAsia"/>
            <w:highlight w:val="yellow"/>
          </w:rPr>
          <w:t>背景</w:t>
        </w:r>
      </w:ins>
      <w:ins w:id="3228" w:author="郭 侃亮" w:date="2022-02-02T18:11:00Z">
        <w:r>
          <w:rPr>
            <w:rFonts w:hint="eastAsia"/>
            <w:highlight w:val="yellow"/>
          </w:rPr>
          <w:t xml:space="preserve"> </w:t>
        </w:r>
        <w:r w:rsidRPr="00FC3CE8">
          <w:t>p jiaoxue0</w:t>
        </w:r>
        <w:r>
          <w:t>2</w:t>
        </w:r>
        <w:r>
          <w:rPr>
            <w:rFonts w:hint="eastAsia"/>
            <w:highlight w:val="yellow"/>
          </w:rPr>
          <w:t xml:space="preserve"> }</w:t>
        </w:r>
      </w:ins>
    </w:p>
    <w:p w14:paraId="5B823D7A" w14:textId="04B6508D" w:rsidR="00A17960" w:rsidDel="00FC3CE8" w:rsidRDefault="00AD66CD">
      <w:pPr>
        <w:rPr>
          <w:del w:id="3229" w:author="郭 侃亮" w:date="2022-02-02T18:11:00Z"/>
          <w:lang w:eastAsia="ja-JP"/>
        </w:rPr>
      </w:pPr>
      <w:del w:id="3230" w:author="郭 侃亮" w:date="2022-02-02T18:11:00Z">
        <w:r w:rsidDel="00FC3CE8">
          <w:rPr>
            <w:lang w:eastAsia="ja-JP"/>
          </w:rPr>
          <w:delText>#</w:delText>
        </w:r>
        <w:r w:rsidDel="00FC3CE8">
          <w:rPr>
            <w:rFonts w:hint="eastAsia"/>
            <w:highlight w:val="yellow"/>
            <w:lang w:eastAsia="ja-JP"/>
          </w:rPr>
          <w:delText>{</w:delText>
        </w:r>
        <w:r w:rsidDel="00FC3CE8">
          <w:rPr>
            <w:rFonts w:hint="eastAsia"/>
            <w:highlight w:val="yellow"/>
            <w:lang w:eastAsia="ja-JP"/>
          </w:rPr>
          <w:delText>显示图片</w:delText>
        </w:r>
        <w:r w:rsidDel="00FC3CE8">
          <w:rPr>
            <w:rFonts w:hint="eastAsia"/>
            <w:highlight w:val="yellow"/>
            <w:lang w:eastAsia="ja-JP"/>
          </w:rPr>
          <w:delText xml:space="preserve"> </w:delText>
        </w:r>
        <w:r w:rsidDel="00FC3CE8">
          <w:rPr>
            <w:rFonts w:hint="eastAsia"/>
            <w:highlight w:val="yellow"/>
            <w:lang w:eastAsia="ja-JP"/>
          </w:rPr>
          <w:delText>学习目标</w:delText>
        </w:r>
        <w:r w:rsidDel="00FC3CE8">
          <w:rPr>
            <w:rFonts w:hint="eastAsia"/>
            <w:highlight w:val="yellow"/>
            <w:lang w:eastAsia="ja-JP"/>
          </w:rPr>
          <w:delText>}</w:delText>
        </w:r>
      </w:del>
    </w:p>
    <w:p w14:paraId="2E7D59FF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一是了解日语中“万叶假名”的由来，二是学习</w:t>
      </w:r>
      <w:r>
        <w:rPr>
          <w:rFonts w:eastAsia="MS Mincho" w:hint="eastAsia"/>
          <w:lang w:eastAsia="ja-JP"/>
        </w:rPr>
        <w:t>「あ行～か行」</w:t>
      </w:r>
      <w:r>
        <w:rPr>
          <w:rFonts w:eastAsia="宋体" w:hint="eastAsia"/>
          <w:lang w:eastAsia="ja-JP"/>
        </w:rPr>
        <w:t>的假名</w:t>
      </w:r>
      <w:ins w:id="3231" w:author="郭 侃亮" w:date="2021-12-03T20:55:00Z">
        <w:r>
          <w:rPr>
            <w:rFonts w:hint="eastAsia"/>
            <w:lang w:eastAsia="ja-JP"/>
          </w:rPr>
          <w:t>，三是学</w:t>
        </w:r>
        <w:r>
          <w:rPr>
            <w:rFonts w:hint="eastAsia"/>
            <w:lang w:eastAsia="ja-JP"/>
          </w:rPr>
          <w:lastRenderedPageBreak/>
          <w:t>习</w:t>
        </w:r>
        <w:r>
          <w:rPr>
            <w:rFonts w:eastAsia="MS Mincho" w:hint="eastAsia"/>
            <w:lang w:eastAsia="ja-JP"/>
          </w:rPr>
          <w:t>「あ行～か行」</w:t>
        </w:r>
      </w:ins>
      <w:ins w:id="3232" w:author="Windows 用户" w:date="2022-01-12T13:03:00Z">
        <w:r w:rsidR="00334DFA">
          <w:rPr>
            <w:rFonts w:eastAsia="MS Mincho" w:hint="eastAsia"/>
            <w:lang w:eastAsia="ja-JP"/>
          </w:rPr>
          <w:t>假名</w:t>
        </w:r>
      </w:ins>
      <w:ins w:id="3233" w:author="郭 侃亮" w:date="2021-12-03T20:55:00Z">
        <w:r>
          <w:rPr>
            <w:rFonts w:asciiTheme="minorEastAsia" w:hAnsiTheme="minorEastAsia" w:hint="eastAsia"/>
            <w:lang w:eastAsia="ja-JP"/>
          </w:rPr>
          <w:t>的相关</w:t>
        </w:r>
        <w:r>
          <w:rPr>
            <w:rFonts w:asciiTheme="minorEastAsia" w:hAnsiTheme="minorEastAsia" w:hint="eastAsia"/>
            <w:lang w:eastAsia="ja-JP"/>
            <w:rPrChange w:id="3234" w:author="郭 侃亮" w:date="2021-12-03T20:55:00Z">
              <w:rPr>
                <w:rFonts w:ascii="微软雅黑" w:eastAsia="微软雅黑" w:hAnsi="微软雅黑" w:cs="微软雅黑" w:hint="eastAsia"/>
                <w:lang w:eastAsia="ja-JP"/>
              </w:rPr>
            </w:rPrChange>
          </w:rPr>
          <w:t>单词</w:t>
        </w:r>
      </w:ins>
      <w:ins w:id="3235" w:author="郭 侃亮" w:date="2021-12-03T20:56:00Z">
        <w:r>
          <w:rPr>
            <w:rFonts w:asciiTheme="minorEastAsia" w:hAnsiTheme="minorEastAsia" w:hint="eastAsia"/>
            <w:lang w:eastAsia="ja-JP"/>
          </w:rPr>
          <w:t>。</w:t>
        </w:r>
      </w:ins>
      <w:del w:id="3236" w:author="郭 侃亮" w:date="2021-12-03T20:55:00Z">
        <w:r>
          <w:rPr>
            <w:rFonts w:asciiTheme="minorEastAsia" w:hAnsiTheme="minorEastAsia" w:hint="eastAsia"/>
            <w:lang w:eastAsia="ja-JP"/>
            <w:rPrChange w:id="3237" w:author="郭 侃亮" w:date="2021-12-03T20:55:00Z">
              <w:rPr>
                <w:rFonts w:hint="eastAsia"/>
                <w:lang w:eastAsia="ja-JP"/>
              </w:rPr>
            </w:rPrChange>
          </w:rPr>
          <w:delText>。</w:delText>
        </w:r>
      </w:del>
      <w:del w:id="3238" w:author="郭 侃亮" w:date="2021-11-22T13:18:00Z">
        <w:r>
          <w:rPr>
            <w:rFonts w:asciiTheme="minorEastAsia" w:hAnsiTheme="minorEastAsia" w:hint="eastAsia"/>
            <w:lang w:eastAsia="ja-JP"/>
            <w:rPrChange w:id="3239" w:author="郭 侃亮" w:date="2021-12-03T20:55:00Z">
              <w:rPr>
                <w:rFonts w:hint="eastAsia"/>
                <w:lang w:eastAsia="ja-JP"/>
              </w:rPr>
            </w:rPrChange>
          </w:rPr>
          <w:delText>最后教大家一些基础的日语对话。</w:delText>
        </w:r>
      </w:del>
      <w:ins w:id="3240" w:author="郭 侃亮" w:date="2021-12-03T20:55:00Z">
        <w:r>
          <w:t>"</w:t>
        </w:r>
      </w:ins>
      <w:del w:id="3241" w:author="郭 侃亮" w:date="2021-12-03T20:55:00Z">
        <w:r>
          <w:rPr>
            <w:rFonts w:asciiTheme="minorEastAsia" w:hAnsiTheme="minorEastAsia"/>
            <w:rPrChange w:id="3242" w:author="郭 侃亮" w:date="2021-12-03T20:55:00Z">
              <w:rPr>
                <w:lang w:eastAsia="ja-JP"/>
              </w:rPr>
            </w:rPrChange>
          </w:rPr>
          <w:delText>"</w:delText>
        </w:r>
      </w:del>
    </w:p>
    <w:p w14:paraId="0421EEB4" w14:textId="088BF640" w:rsidR="005B02DD" w:rsidRDefault="005B02DD" w:rsidP="005B02DD">
      <w:pPr>
        <w:rPr>
          <w:ins w:id="3243" w:author="郭 侃亮" w:date="2022-02-02T18:18:00Z"/>
          <w:highlight w:val="yellow"/>
        </w:rPr>
      </w:pPr>
      <w:ins w:id="3244" w:author="郭 侃亮" w:date="2022-02-02T18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显示黑板</w:t>
        </w:r>
      </w:ins>
      <w:ins w:id="3245" w:author="郭 侃亮" w:date="2022-02-02T18:19:00Z">
        <w:r>
          <w:rPr>
            <w:rFonts w:hint="eastAsia"/>
            <w:highlight w:val="yellow"/>
          </w:rPr>
          <w:t>背景</w:t>
        </w:r>
      </w:ins>
      <w:ins w:id="3246" w:author="郭 侃亮" w:date="2022-02-02T18:18:00Z">
        <w:r>
          <w:rPr>
            <w:rFonts w:hint="eastAsia"/>
            <w:highlight w:val="yellow"/>
          </w:rPr>
          <w:t xml:space="preserve"> </w:t>
        </w:r>
        <w:r w:rsidRPr="00FC3CE8">
          <w:t>p jiaoxue0</w:t>
        </w:r>
        <w:r>
          <w:rPr>
            <w:highlight w:val="yellow"/>
          </w:rPr>
          <w:t>3</w:t>
        </w:r>
        <w:r>
          <w:rPr>
            <w:rFonts w:hint="eastAsia"/>
            <w:highlight w:val="yellow"/>
          </w:rPr>
          <w:t>}</w:t>
        </w:r>
      </w:ins>
    </w:p>
    <w:p w14:paraId="19F25BF6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《隋书》中有一句对日本的记载：“无文字，唯刻木结绳。敬佛法，于百济求得佛经，始有文字。”</w:t>
      </w:r>
      <w:r>
        <w:t>"</w:t>
      </w:r>
    </w:p>
    <w:p w14:paraId="01BEBB6C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也就是说，日本起初有自己的语言，却没有用于记</w:t>
      </w:r>
      <w:del w:id="3247" w:author="Windows 用户" w:date="2022-01-12T13:03:00Z">
        <w:r w:rsidDel="00334DFA">
          <w:rPr>
            <w:rFonts w:hint="eastAsia"/>
          </w:rPr>
          <w:delText>载</w:delText>
        </w:r>
      </w:del>
      <w:ins w:id="3248" w:author="Windows 用户" w:date="2022-01-12T13:03:00Z">
        <w:r w:rsidR="00334DFA">
          <w:rPr>
            <w:rFonts w:hint="eastAsia"/>
          </w:rPr>
          <w:t>录</w:t>
        </w:r>
      </w:ins>
      <w:r>
        <w:rPr>
          <w:rFonts w:hint="eastAsia"/>
        </w:rPr>
        <w:t>的文字，主要通过口耳相传。</w:t>
      </w:r>
      <w:r>
        <w:t>"</w:t>
      </w:r>
    </w:p>
    <w:p w14:paraId="0D28C38D" w14:textId="5B53830F" w:rsidR="00A17960" w:rsidRDefault="00AD66CD">
      <w:pPr>
        <w:rPr>
          <w:ins w:id="3249" w:author="郭 侃亮" w:date="2021-11-22T12:57:00Z"/>
        </w:rPr>
      </w:pPr>
      <w:ins w:id="3250" w:author="郭 侃亮" w:date="2021-11-22T12:5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XY</w:t>
        </w:r>
        <w:r>
          <w:rPr>
            <w:highlight w:val="yellow"/>
          </w:rPr>
          <w:t>1</w:t>
        </w:r>
      </w:ins>
      <w:ins w:id="3251" w:author="郭 侃亮" w:date="2022-01-21T13:10:00Z">
        <w:r w:rsidR="000F779A">
          <w:rPr>
            <w:highlight w:val="yellow"/>
          </w:rPr>
          <w:t>1</w:t>
        </w:r>
      </w:ins>
      <w:ins w:id="3252" w:author="郭 侃亮" w:date="2022-01-21T15:27:00Z">
        <w:r w:rsidR="0089515B">
          <w:rPr>
            <w:highlight w:val="yellow"/>
          </w:rPr>
          <w:t>jy</w:t>
        </w:r>
      </w:ins>
      <w:ins w:id="3253" w:author="郭 侃亮" w:date="2021-11-22T12:57:00Z">
        <w:r>
          <w:rPr>
            <w:rFonts w:hint="eastAsia"/>
            <w:highlight w:val="yellow"/>
          </w:rPr>
          <w:t>}</w:t>
        </w:r>
      </w:ins>
    </w:p>
    <w:p w14:paraId="6FE2BD3B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原来是这样啊。那日本什么时候开始有了文字呢？</w:t>
      </w:r>
      <w:r>
        <w:t>"</w:t>
      </w:r>
    </w:p>
    <w:p w14:paraId="68827C6E" w14:textId="2E8E8C5F" w:rsidR="00A17960" w:rsidRDefault="00AD66CD">
      <w:pPr>
        <w:rPr>
          <w:ins w:id="3254" w:author="郭 侃亮" w:date="2021-11-22T12:52:00Z"/>
        </w:rPr>
      </w:pPr>
      <w:ins w:id="3255" w:author="郭 侃亮" w:date="2021-11-22T12:5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</w:t>
        </w:r>
      </w:ins>
      <w:ins w:id="3256" w:author="郭 侃亮" w:date="2022-01-23T17:12:00Z">
        <w:r w:rsidR="00B343D7">
          <w:rPr>
            <w:highlight w:val="yellow"/>
          </w:rPr>
          <w:t>wx</w:t>
        </w:r>
      </w:ins>
      <w:ins w:id="3257" w:author="郭 侃亮" w:date="2021-11-22T12:52:00Z">
        <w:r>
          <w:rPr>
            <w:rFonts w:hint="eastAsia"/>
            <w:highlight w:val="yellow"/>
          </w:rPr>
          <w:t>}</w:t>
        </w:r>
      </w:ins>
    </w:p>
    <w:p w14:paraId="70EC6A30" w14:textId="77777777" w:rsidR="00A17960" w:rsidRDefault="00AD66CD">
      <w:pPr>
        <w:rPr>
          <w:ins w:id="3258" w:author="郭 侃亮" w:date="2021-11-22T12:57:00Z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大约在公元三</w:t>
      </w:r>
      <w:ins w:id="3259" w:author="Windows 用户" w:date="2022-01-12T13:04:00Z">
        <w:r w:rsidR="00334DFA">
          <w:rPr>
            <w:rFonts w:hint="eastAsia"/>
          </w:rPr>
          <w:t>世纪</w:t>
        </w:r>
      </w:ins>
      <w:r>
        <w:rPr>
          <w:rFonts w:hint="eastAsia"/>
        </w:rPr>
        <w:t>至五世纪，汉字逐渐从中国传入日本。</w:t>
      </w:r>
      <w:r>
        <w:t>"</w:t>
      </w:r>
      <w:r>
        <w:rPr>
          <w:rFonts w:hint="eastAsia"/>
        </w:rPr>
        <w:t xml:space="preserve"> </w:t>
      </w:r>
    </w:p>
    <w:p w14:paraId="38B2B8A9" w14:textId="1D208241" w:rsidR="00A17960" w:rsidRDefault="00AD66CD">
      <w:ins w:id="3260" w:author="郭 侃亮" w:date="2021-11-22T12:5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</w:ins>
      <w:ins w:id="3261" w:author="郭 侃亮" w:date="2021-11-22T12:58:00Z">
        <w:r>
          <w:rPr>
            <w:rFonts w:hint="eastAsia"/>
            <w:highlight w:val="yellow"/>
          </w:rPr>
          <w:t>LY</w:t>
        </w:r>
      </w:ins>
      <w:ins w:id="3262" w:author="郭 侃亮" w:date="2021-11-22T12:57:00Z">
        <w:r>
          <w:rPr>
            <w:highlight w:val="yellow"/>
          </w:rPr>
          <w:t>1</w:t>
        </w:r>
      </w:ins>
      <w:ins w:id="3263" w:author="郭 侃亮" w:date="2022-01-21T13:24:00Z">
        <w:r w:rsidR="007D68E5">
          <w:rPr>
            <w:highlight w:val="yellow"/>
          </w:rPr>
          <w:t>2</w:t>
        </w:r>
      </w:ins>
      <w:ins w:id="3264" w:author="郭 侃亮" w:date="2022-01-23T16:56:00Z">
        <w:r w:rsidR="006806A1">
          <w:rPr>
            <w:highlight w:val="yellow"/>
          </w:rPr>
          <w:t>jy</w:t>
        </w:r>
      </w:ins>
      <w:ins w:id="3265" w:author="郭 侃亮" w:date="2021-11-22T12:57:00Z">
        <w:r>
          <w:rPr>
            <w:rFonts w:hint="eastAsia"/>
            <w:highlight w:val="yellow"/>
          </w:rPr>
          <w:t>}</w:t>
        </w:r>
      </w:ins>
    </w:p>
    <w:p w14:paraId="3B6303BC" w14:textId="77777777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当时没有字典，也没有翻译软件，日本人是如何学习汉字的呢？</w:t>
      </w:r>
      <w:r>
        <w:t>"</w:t>
      </w:r>
    </w:p>
    <w:p w14:paraId="4E68F587" w14:textId="1DE767E1" w:rsidR="005B02DD" w:rsidRDefault="005B02DD" w:rsidP="005B02DD">
      <w:pPr>
        <w:rPr>
          <w:ins w:id="3266" w:author="郭 侃亮" w:date="2022-02-02T18:21:00Z"/>
          <w:highlight w:val="yellow"/>
        </w:rPr>
      </w:pPr>
      <w:ins w:id="3267" w:author="郭 侃亮" w:date="2022-02-02T18:2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显示黑板背景</w:t>
        </w:r>
        <w:r>
          <w:rPr>
            <w:rFonts w:hint="eastAsia"/>
            <w:highlight w:val="yellow"/>
          </w:rPr>
          <w:t xml:space="preserve"> </w:t>
        </w:r>
        <w:r w:rsidRPr="00FC3CE8">
          <w:t>p jiaoxue0</w:t>
        </w:r>
        <w:r>
          <w:rPr>
            <w:highlight w:val="yellow"/>
          </w:rPr>
          <w:t>4</w:t>
        </w:r>
        <w:r>
          <w:rPr>
            <w:rFonts w:hint="eastAsia"/>
            <w:highlight w:val="yellow"/>
          </w:rPr>
          <w:t>}</w:t>
        </w:r>
      </w:ins>
    </w:p>
    <w:p w14:paraId="6093230E" w14:textId="0F0773A3" w:rsidR="00A17960" w:rsidRDefault="00AD66CD">
      <w:pPr>
        <w:rPr>
          <w:ins w:id="3268" w:author="郭 侃亮" w:date="2021-11-22T12:52:00Z"/>
        </w:rPr>
      </w:pPr>
      <w:ins w:id="3269" w:author="郭 侃亮" w:date="2021-11-22T12:5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</w:t>
        </w:r>
      </w:ins>
      <w:ins w:id="3270" w:author="郭 侃亮" w:date="2022-01-23T17:12:00Z">
        <w:r w:rsidR="00B343D7">
          <w:rPr>
            <w:highlight w:val="yellow"/>
          </w:rPr>
          <w:t>wx</w:t>
        </w:r>
      </w:ins>
      <w:ins w:id="3271" w:author="郭 侃亮" w:date="2021-11-22T12:52:00Z">
        <w:r>
          <w:rPr>
            <w:rFonts w:hint="eastAsia"/>
            <w:highlight w:val="yellow"/>
          </w:rPr>
          <w:t>}</w:t>
        </w:r>
      </w:ins>
    </w:p>
    <w:p w14:paraId="07B4AF2C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这个问题问</w:t>
      </w:r>
      <w:del w:id="3272" w:author="Windows 用户" w:date="2022-01-12T13:05:00Z">
        <w:r w:rsidDel="00656B81">
          <w:rPr>
            <w:rFonts w:hint="eastAsia"/>
          </w:rPr>
          <w:delText>的</w:delText>
        </w:r>
      </w:del>
      <w:ins w:id="3273" w:author="Windows 用户" w:date="2022-01-12T13:05:00Z">
        <w:r w:rsidR="00656B81">
          <w:rPr>
            <w:rFonts w:hint="eastAsia"/>
          </w:rPr>
          <w:t>得</w:t>
        </w:r>
      </w:ins>
      <w:r>
        <w:rPr>
          <w:rFonts w:hint="eastAsia"/>
        </w:rPr>
        <w:t>很好。其实</w:t>
      </w:r>
      <w:r>
        <w:rPr>
          <w:rFonts w:ascii="宋体" w:eastAsia="宋体" w:hAnsi="宋体" w:cs="Tahoma"/>
          <w:color w:val="000000"/>
          <w:shd w:val="clear" w:color="auto" w:fill="FFFFFF"/>
        </w:rPr>
        <w:t>汉字传入日本后</w:t>
      </w:r>
      <w:del w:id="3274" w:author="Windows 用户" w:date="2022-01-12T13:05:00Z">
        <w:r w:rsidDel="00656B81">
          <w:rPr>
            <w:rFonts w:ascii="宋体" w:eastAsia="宋体" w:hAnsi="宋体" w:cs="Tahoma" w:hint="eastAsia"/>
            <w:color w:val="000000"/>
            <w:shd w:val="clear" w:color="auto" w:fill="FFFFFF"/>
          </w:rPr>
          <w:delText>产生</w:delText>
        </w:r>
      </w:del>
      <w:ins w:id="3275" w:author="Windows 用户" w:date="2022-01-12T13:05:00Z">
        <w:r w:rsidR="00656B81">
          <w:rPr>
            <w:rFonts w:ascii="宋体" w:eastAsia="宋体" w:hAnsi="宋体" w:cs="Tahoma" w:hint="eastAsia"/>
            <w:color w:val="000000"/>
            <w:shd w:val="clear" w:color="auto" w:fill="FFFFFF"/>
          </w:rPr>
          <w:t>出现</w:t>
        </w:r>
      </w:ins>
      <w:r>
        <w:rPr>
          <w:rFonts w:ascii="宋体" w:eastAsia="宋体" w:hAnsi="宋体" w:cs="Tahoma"/>
          <w:color w:val="000000"/>
          <w:shd w:val="clear" w:color="auto" w:fill="FFFFFF"/>
        </w:rPr>
        <w:t>了两种</w:t>
      </w:r>
      <w:del w:id="3276" w:author="Windows 用户" w:date="2022-01-12T13:05:00Z">
        <w:r w:rsidDel="00656B81">
          <w:rPr>
            <w:rFonts w:ascii="宋体" w:eastAsia="宋体" w:hAnsi="宋体" w:cs="Tahoma" w:hint="eastAsia"/>
            <w:color w:val="000000"/>
            <w:shd w:val="clear" w:color="auto" w:fill="FFFFFF"/>
          </w:rPr>
          <w:delText>用途</w:delText>
        </w:r>
      </w:del>
      <w:ins w:id="3277" w:author="Windows 用户" w:date="2022-01-12T13:05:00Z">
        <w:r w:rsidR="00656B81">
          <w:rPr>
            <w:rFonts w:ascii="宋体" w:eastAsia="宋体" w:hAnsi="宋体" w:cs="Tahoma" w:hint="eastAsia"/>
            <w:color w:val="000000"/>
            <w:shd w:val="clear" w:color="auto" w:fill="FFFFFF"/>
          </w:rPr>
          <w:t>用法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rPr>
          <w:rFonts w:ascii="宋体" w:eastAsia="宋体" w:hAnsi="宋体" w:cs="Tahoma"/>
          <w:color w:val="000000"/>
          <w:shd w:val="clear" w:color="auto" w:fill="FFFFFF"/>
        </w:rPr>
        <w:t>一种是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</w:t>
      </w:r>
      <w:del w:id="3278" w:author="Windows 用户" w:date="2022-01-12T13:05:00Z">
        <w:r w:rsidDel="00656B81">
          <w:rPr>
            <w:rFonts w:ascii="宋体" w:eastAsia="宋体" w:hAnsi="宋体" w:cs="Tahoma" w:hint="eastAsia"/>
            <w:color w:val="000000"/>
            <w:shd w:val="clear" w:color="auto" w:fill="FFFFFF"/>
          </w:rPr>
          <w:delText>所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使用。</w:t>
      </w:r>
      <w:r>
        <w:t>"</w:t>
      </w:r>
    </w:p>
    <w:p w14:paraId="5435E54D" w14:textId="6A7CEC07" w:rsidR="00A17960" w:rsidDel="005B02DD" w:rsidRDefault="00AD66CD">
      <w:pPr>
        <w:rPr>
          <w:del w:id="3279" w:author="郭 侃亮" w:date="2022-02-02T18:21:00Z"/>
        </w:rPr>
      </w:pPr>
      <w:del w:id="3280" w:author="郭 侃亮" w:date="2022-02-02T18:21:00Z">
        <w:r w:rsidDel="005B02DD">
          <w:delText>#</w:delText>
        </w:r>
        <w:r w:rsidDel="005B02DD">
          <w:rPr>
            <w:rFonts w:hint="eastAsia"/>
            <w:highlight w:val="yellow"/>
          </w:rPr>
          <w:delText>{</w:delText>
        </w:r>
        <w:r w:rsidDel="005B02DD">
          <w:rPr>
            <w:rFonts w:hint="eastAsia"/>
            <w:highlight w:val="yellow"/>
          </w:rPr>
          <w:delText>显示图片</w:delText>
        </w:r>
        <w:r w:rsidDel="005B02DD">
          <w:rPr>
            <w:rFonts w:hint="eastAsia"/>
            <w:highlight w:val="yellow"/>
          </w:rPr>
          <w:delText xml:space="preserve"> </w:delText>
        </w:r>
        <w:r w:rsidDel="005B02DD">
          <w:rPr>
            <w:rFonts w:hint="eastAsia"/>
            <w:highlight w:val="yellow"/>
          </w:rPr>
          <w:delText>山的两种发音</w:delText>
        </w:r>
        <w:r w:rsidDel="005B02DD">
          <w:rPr>
            <w:rFonts w:hint="eastAsia"/>
            <w:highlight w:val="yellow"/>
          </w:rPr>
          <w:delText>}</w:delText>
        </w:r>
      </w:del>
    </w:p>
    <w:p w14:paraId="32AAA36D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例如日本人使用“山”这个汉字来表示山峰。但是</w:t>
      </w:r>
      <w:ins w:id="3281" w:author="Windows 用户" w:date="2022-01-12T13:06:00Z">
        <w:r w:rsidR="00656B81">
          <w:rPr>
            <w:rFonts w:ascii="宋体" w:eastAsia="宋体" w:hAnsi="宋体" w:cs="Tahoma" w:hint="eastAsia"/>
            <w:color w:val="000000"/>
            <w:shd w:val="clear" w:color="auto" w:fill="FFFFFF"/>
          </w:rPr>
          <w:t>这个字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有两种读音。一种是原本日语中的发音“yama”，另一种是中文</w:t>
      </w:r>
      <w:del w:id="3282" w:author="Windows 用户" w:date="2022-01-12T13:06:00Z">
        <w:r w:rsidDel="00656B81">
          <w:rPr>
            <w:rFonts w:ascii="宋体" w:eastAsia="宋体" w:hAnsi="宋体" w:cs="Tahoma" w:hint="eastAsia"/>
            <w:color w:val="000000"/>
            <w:shd w:val="clear" w:color="auto" w:fill="FFFFFF"/>
          </w:rPr>
          <w:delText>中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的发音“shan”。</w:t>
      </w:r>
      <w:r>
        <w:t>"</w:t>
      </w:r>
      <w:r>
        <w:rPr>
          <w:rFonts w:hint="eastAsia"/>
        </w:rPr>
        <w:t xml:space="preserve"> </w:t>
      </w:r>
    </w:p>
    <w:p w14:paraId="574C4804" w14:textId="6F76B7CC" w:rsidR="00A17960" w:rsidRPr="00A17960" w:rsidRDefault="00AD66CD">
      <w:pPr>
        <w:rPr>
          <w:ins w:id="3283" w:author="郭 侃亮" w:date="2021-11-22T12:58:00Z"/>
          <w:highlight w:val="yellow"/>
          <w:rPrChange w:id="3284" w:author="郭 侃亮" w:date="2021-11-22T12:58:00Z">
            <w:rPr>
              <w:ins w:id="3285" w:author="郭 侃亮" w:date="2021-11-22T12:58:00Z"/>
            </w:rPr>
          </w:rPrChange>
        </w:rPr>
      </w:pPr>
      <w:ins w:id="3286" w:author="郭 侃亮" w:date="2021-11-22T12:5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Z</w:t>
        </w:r>
        <w:r>
          <w:rPr>
            <w:highlight w:val="yellow"/>
          </w:rPr>
          <w:t>H1</w:t>
        </w:r>
      </w:ins>
      <w:ins w:id="3287" w:author="郭 侃亮" w:date="2022-01-21T14:04:00Z">
        <w:r w:rsidR="00DF5E68">
          <w:rPr>
            <w:highlight w:val="yellow"/>
          </w:rPr>
          <w:t>2</w:t>
        </w:r>
      </w:ins>
      <w:ins w:id="3288" w:author="郭 侃亮" w:date="2022-01-23T17:08:00Z">
        <w:r w:rsidR="006D0C24">
          <w:rPr>
            <w:highlight w:val="yellow"/>
          </w:rPr>
          <w:t>wn</w:t>
        </w:r>
      </w:ins>
      <w:ins w:id="3289" w:author="郭 侃亮" w:date="2021-11-22T12:58:00Z">
        <w:r>
          <w:rPr>
            <w:rFonts w:hint="eastAsia"/>
            <w:highlight w:val="yellow"/>
          </w:rPr>
          <w:t>}</w:t>
        </w:r>
      </w:ins>
    </w:p>
    <w:p w14:paraId="24739CDE" w14:textId="77777777" w:rsidR="00A17960" w:rsidRDefault="00AD66CD">
      <w:pPr>
        <w:rPr>
          <w:rFonts w:ascii="宋体" w:eastAsia="宋体" w:hAnsi="宋体" w:cs="Tahoma"/>
          <w:color w:val="000000"/>
          <w:shd w:val="clear" w:color="auto" w:fill="FFFFFF"/>
        </w:rPr>
      </w:pPr>
      <w:r>
        <w:rPr>
          <w:rFonts w:hint="eastAsia"/>
        </w:rPr>
        <w:t>郑辉：</w:t>
      </w:r>
      <w:r>
        <w:t>"</w:t>
      </w:r>
      <w:r>
        <w:rPr>
          <w:rFonts w:hint="eastAsia"/>
        </w:rPr>
        <w:t>那不是很麻烦</w:t>
      </w:r>
      <w:del w:id="3290" w:author="Windows 用户" w:date="2022-01-12T13:06:00Z">
        <w:r w:rsidDel="00656B81">
          <w:rPr>
            <w:rFonts w:hint="eastAsia"/>
          </w:rPr>
          <w:delText>啊。</w:delText>
        </w:r>
      </w:del>
      <w:ins w:id="3291" w:author="Windows 用户" w:date="2022-01-12T13:06:00Z">
        <w:r w:rsidR="00656B81">
          <w:rPr>
            <w:rFonts w:hint="eastAsia"/>
          </w:rPr>
          <w:t>吗？</w:t>
        </w:r>
      </w:ins>
      <w:r>
        <w:t>"</w:t>
      </w:r>
    </w:p>
    <w:p w14:paraId="0255BB35" w14:textId="317A95F2" w:rsidR="00A17960" w:rsidRDefault="00AD66CD">
      <w:pPr>
        <w:rPr>
          <w:ins w:id="3292" w:author="郭 侃亮" w:date="2021-11-22T12:53:00Z"/>
        </w:rPr>
      </w:pPr>
      <w:ins w:id="3293" w:author="郭 侃亮" w:date="2021-11-22T12:5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</w:t>
        </w:r>
      </w:ins>
      <w:ins w:id="3294" w:author="郭 侃亮" w:date="2022-01-23T17:12:00Z">
        <w:r w:rsidR="00B343D7">
          <w:rPr>
            <w:highlight w:val="yellow"/>
          </w:rPr>
          <w:t>gx</w:t>
        </w:r>
      </w:ins>
      <w:ins w:id="3295" w:author="郭 侃亮" w:date="2021-11-22T12:53:00Z">
        <w:r>
          <w:rPr>
            <w:rFonts w:hint="eastAsia"/>
            <w:highlight w:val="yellow"/>
          </w:rPr>
          <w:t>}</w:t>
        </w:r>
      </w:ins>
    </w:p>
    <w:p w14:paraId="2DFB897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哈哈，确实。尤其是“shan”这个读音日本人并不熟悉，因此汉字起初更多的是被当作“表音文字”来使用</w:t>
      </w:r>
      <w:del w:id="3296" w:author="Windows 用户" w:date="2022-01-12T14:48:00Z">
        <w:r w:rsidDel="004E3705">
          <w:rPr>
            <w:rFonts w:ascii="宋体" w:eastAsia="宋体" w:hAnsi="宋体" w:cs="Tahoma" w:hint="eastAsia"/>
            <w:color w:val="000000"/>
            <w:shd w:val="clear" w:color="auto" w:fill="FFFFFF"/>
          </w:rPr>
          <w:delText>。</w:delText>
        </w:r>
      </w:del>
      <w:ins w:id="3297" w:author="Windows 用户" w:date="2022-01-12T14:48:00Z">
        <w:r w:rsidR="004E3705">
          <w:rPr>
            <w:rFonts w:ascii="宋体" w:eastAsia="宋体" w:hAnsi="宋体" w:cs="Tahoma" w:hint="eastAsia"/>
            <w:color w:val="000000"/>
            <w:shd w:val="clear" w:color="auto" w:fill="FFFFFF"/>
          </w:rPr>
          <w:t>，</w:t>
        </w:r>
      </w:ins>
      <w:del w:id="3298" w:author="Windows 用户" w:date="2022-01-12T13:08:00Z">
        <w:r w:rsidDel="00656B81">
          <w:rPr>
            <w:rFonts w:ascii="宋体" w:eastAsia="宋体" w:hAnsi="宋体" w:cs="Tahoma" w:hint="eastAsia"/>
            <w:color w:val="000000"/>
            <w:shd w:val="clear" w:color="auto" w:fill="FFFFFF"/>
          </w:rPr>
          <w:delText>于是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日本人</w:t>
      </w:r>
      <w:ins w:id="3299" w:author="Windows 用户" w:date="2022-01-12T13:08:00Z">
        <w:r w:rsidR="00656B81">
          <w:rPr>
            <w:rFonts w:ascii="宋体" w:eastAsia="宋体" w:hAnsi="宋体" w:cs="Tahoma" w:hint="eastAsia"/>
            <w:color w:val="000000"/>
            <w:shd w:val="clear" w:color="auto" w:fill="FFFFFF"/>
          </w:rPr>
          <w:t>由此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创造出了“万叶假名”。</w:t>
      </w:r>
      <w:r>
        <w:t>"</w:t>
      </w:r>
      <w:r>
        <w:rPr>
          <w:rFonts w:hint="eastAsia"/>
        </w:rPr>
        <w:t xml:space="preserve"> </w:t>
      </w:r>
    </w:p>
    <w:p w14:paraId="4CE2A3B2" w14:textId="7CDC6CBC" w:rsidR="00023024" w:rsidRDefault="00023024" w:rsidP="00023024">
      <w:pPr>
        <w:rPr>
          <w:ins w:id="3300" w:author="郭 侃亮" w:date="2022-02-02T18:31:00Z"/>
          <w:highlight w:val="yellow"/>
        </w:rPr>
      </w:pPr>
      <w:ins w:id="3301" w:author="郭 侃亮" w:date="2022-02-02T18:3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显示黑板背景</w:t>
        </w:r>
        <w:r>
          <w:rPr>
            <w:rFonts w:hint="eastAsia"/>
            <w:highlight w:val="yellow"/>
          </w:rPr>
          <w:t xml:space="preserve"> </w:t>
        </w:r>
        <w:r w:rsidRPr="00FC3CE8">
          <w:t>p jiaoxue0</w:t>
        </w:r>
        <w:r>
          <w:rPr>
            <w:highlight w:val="yellow"/>
          </w:rPr>
          <w:t>5</w:t>
        </w:r>
        <w:r>
          <w:rPr>
            <w:rFonts w:hint="eastAsia"/>
            <w:highlight w:val="yellow"/>
          </w:rPr>
          <w:t>}</w:t>
        </w:r>
      </w:ins>
    </w:p>
    <w:p w14:paraId="25D57054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汉字)”的意思。“万叶假名”借用一部分汉字的读音来记录</w:t>
      </w:r>
      <w:del w:id="3302" w:author="Windows 用户" w:date="2022-01-12T13:15:00Z">
        <w:r w:rsidDel="007F5FC7">
          <w:rPr>
            <w:rFonts w:ascii="宋体" w:eastAsia="宋体" w:hAnsi="宋体" w:cs="Tahoma" w:hint="eastAsia"/>
            <w:color w:val="000000"/>
            <w:shd w:val="clear" w:color="auto" w:fill="FFFFFF"/>
          </w:rPr>
          <w:delText>原本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日语中</w:t>
      </w:r>
      <w:ins w:id="3303" w:author="Windows 用户" w:date="2022-01-12T13:15:00Z">
        <w:r w:rsidR="007F5FC7">
          <w:rPr>
            <w:rFonts w:ascii="宋体" w:eastAsia="宋体" w:hAnsi="宋体" w:cs="Tahoma" w:hint="eastAsia"/>
            <w:color w:val="000000"/>
            <w:shd w:val="clear" w:color="auto" w:fill="FFFFFF"/>
          </w:rPr>
          <w:t>原本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的</w:t>
      </w:r>
      <w:del w:id="3304" w:author="Windows 用户" w:date="2022-01-12T13:14:00Z">
        <w:r w:rsidDel="007F5FC7">
          <w:rPr>
            <w:rFonts w:ascii="宋体" w:eastAsia="宋体" w:hAnsi="宋体" w:cs="Tahoma" w:hint="eastAsia"/>
            <w:color w:val="000000"/>
            <w:shd w:val="clear" w:color="auto" w:fill="FFFFFF"/>
          </w:rPr>
          <w:delText>读</w:delText>
        </w:r>
      </w:del>
      <w:ins w:id="3305" w:author="Windows 用户" w:date="2022-01-12T13:14:00Z">
        <w:r w:rsidR="007F5FC7">
          <w:rPr>
            <w:rFonts w:ascii="宋体" w:eastAsia="宋体" w:hAnsi="宋体" w:cs="Tahoma" w:hint="eastAsia"/>
            <w:color w:val="000000"/>
            <w:shd w:val="clear" w:color="auto" w:fill="FFFFFF"/>
          </w:rPr>
          <w:t>发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音。</w:t>
      </w:r>
      <w:r>
        <w:t>"</w:t>
      </w:r>
    </w:p>
    <w:p w14:paraId="0E3DC2C6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山的万叶假名</w:t>
      </w:r>
      <w:r>
        <w:rPr>
          <w:rFonts w:hint="eastAsia"/>
          <w:highlight w:val="yellow"/>
        </w:rPr>
        <w:t>}</w:t>
      </w:r>
    </w:p>
    <w:p w14:paraId="7265E23F" w14:textId="5AF13911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例如日语中的“山”读作“</w:t>
      </w:r>
      <w:r>
        <w:rPr>
          <w:rFonts w:hint="eastAsia"/>
        </w:rPr>
        <w:t>yama</w:t>
      </w:r>
      <w:r>
        <w:rPr>
          <w:rFonts w:hint="eastAsia"/>
        </w:rPr>
        <w:t>”，就可以用“</w:t>
      </w:r>
      <w:ins w:id="3306" w:author="郭 侃亮" w:date="2022-02-02T18:37:00Z">
        <w:r w:rsidR="00580D47">
          <w:rPr>
            <w:rFonts w:hint="eastAsia"/>
          </w:rPr>
          <w:t>也</w:t>
        </w:r>
      </w:ins>
      <w:del w:id="3307" w:author="郭 侃亮" w:date="2022-02-02T18:37:00Z">
        <w:r w:rsidDel="00580D47">
          <w:rPr>
            <w:rFonts w:hint="eastAsia"/>
          </w:rPr>
          <w:delText>夜</w:delText>
        </w:r>
      </w:del>
      <w:r>
        <w:rPr>
          <w:rFonts w:hint="eastAsia"/>
        </w:rPr>
        <w:t>麻</w:t>
      </w:r>
      <w:del w:id="3308" w:author="Windows 用户" w:date="2022-01-12T13:09:00Z">
        <w:r w:rsidDel="00656B81">
          <w:rPr>
            <w:rFonts w:hint="eastAsia"/>
          </w:rPr>
          <w:delText>，</w:delText>
        </w:r>
      </w:del>
      <w:ins w:id="3309" w:author="Windows 用户" w:date="2022-01-12T13:09:00Z">
        <w:r w:rsidR="00656B81">
          <w:rPr>
            <w:rFonts w:hint="eastAsia"/>
          </w:rPr>
          <w:t>、</w:t>
        </w:r>
      </w:ins>
      <w:r>
        <w:rPr>
          <w:rFonts w:hint="eastAsia"/>
        </w:rPr>
        <w:t>野麻”等汉字来记录。这种使用方法就被称为“万叶假名”。</w:t>
      </w:r>
      <w:r>
        <w:t>"</w:t>
      </w:r>
    </w:p>
    <w:p w14:paraId="49A56D31" w14:textId="02F2F5D0" w:rsidR="00A17960" w:rsidRDefault="00AD66CD">
      <w:pPr>
        <w:rPr>
          <w:ins w:id="3310" w:author="郭 侃亮" w:date="2021-11-22T12:58:00Z"/>
        </w:rPr>
      </w:pPr>
      <w:ins w:id="3311" w:author="郭 侃亮" w:date="2021-11-22T12:5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>QQ</w:t>
        </w:r>
      </w:ins>
      <w:ins w:id="3312" w:author="郭 侃亮" w:date="2022-01-23T17:03:00Z">
        <w:r w:rsidR="00033C33">
          <w:rPr>
            <w:highlight w:val="yellow"/>
          </w:rPr>
          <w:t>1</w:t>
        </w:r>
        <w:r w:rsidR="00EA09C9">
          <w:rPr>
            <w:highlight w:val="yellow"/>
          </w:rPr>
          <w:t>2</w:t>
        </w:r>
        <w:r w:rsidR="00033C33">
          <w:rPr>
            <w:highlight w:val="yellow"/>
          </w:rPr>
          <w:t>jy</w:t>
        </w:r>
      </w:ins>
      <w:ins w:id="3313" w:author="郭 侃亮" w:date="2021-11-22T12:58:00Z">
        <w:r>
          <w:rPr>
            <w:rFonts w:hint="eastAsia"/>
            <w:highlight w:val="yellow"/>
          </w:rPr>
          <w:t>}</w:t>
        </w:r>
      </w:ins>
    </w:p>
    <w:p w14:paraId="6A5AD6A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袁巧巧：</w:t>
      </w:r>
      <w:r>
        <w:t>"</w:t>
      </w:r>
      <w:r>
        <w:rPr>
          <w:rFonts w:hint="eastAsia"/>
        </w:rPr>
        <w:t>原来如此。那既然有“假名”，</w:t>
      </w:r>
      <w:del w:id="3314" w:author="Windows 用户" w:date="2022-01-12T13:10:00Z">
        <w:r w:rsidDel="00656B81">
          <w:rPr>
            <w:rFonts w:hint="eastAsia"/>
          </w:rPr>
          <w:delText>那</w:delText>
        </w:r>
      </w:del>
      <w:ins w:id="3315" w:author="Windows 用户" w:date="2022-01-12T13:10:00Z">
        <w:r w:rsidR="00656B81">
          <w:rPr>
            <w:rFonts w:hint="eastAsia"/>
          </w:rPr>
          <w:t>是不是</w:t>
        </w:r>
      </w:ins>
      <w:r>
        <w:rPr>
          <w:rFonts w:hint="eastAsia"/>
        </w:rPr>
        <w:t>还有“真名”</w:t>
      </w:r>
      <w:ins w:id="3316" w:author="Windows 用户" w:date="2022-01-12T14:49:00Z">
        <w:r w:rsidR="00817C8A">
          <w:rPr>
            <w:rFonts w:hint="eastAsia"/>
          </w:rPr>
          <w:t>呢</w:t>
        </w:r>
      </w:ins>
      <w:del w:id="3317" w:author="Windows 用户" w:date="2022-01-12T13:10:00Z">
        <w:r w:rsidDel="00656B81">
          <w:rPr>
            <w:rFonts w:hint="eastAsia"/>
          </w:rPr>
          <w:delText>吗</w:delText>
        </w:r>
      </w:del>
      <w:r>
        <w:rPr>
          <w:rFonts w:hint="eastAsia"/>
        </w:rPr>
        <w:t>？</w:t>
      </w:r>
      <w:r>
        <w:t>"</w:t>
      </w:r>
    </w:p>
    <w:p w14:paraId="39E8B28F" w14:textId="2641487E" w:rsidR="00A17960" w:rsidRDefault="00AD66CD">
      <w:pPr>
        <w:rPr>
          <w:ins w:id="3318" w:author="郭 侃亮" w:date="2021-11-22T12:53:00Z"/>
        </w:rPr>
      </w:pPr>
      <w:ins w:id="3319" w:author="郭 侃亮" w:date="2021-11-22T12:5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</w:t>
        </w:r>
      </w:ins>
      <w:ins w:id="3320" w:author="郭 侃亮" w:date="2022-01-23T17:12:00Z">
        <w:r w:rsidR="00B343D7">
          <w:rPr>
            <w:highlight w:val="yellow"/>
          </w:rPr>
          <w:t>wx</w:t>
        </w:r>
      </w:ins>
      <w:ins w:id="3321" w:author="郭 侃亮" w:date="2021-11-22T12:53:00Z">
        <w:r>
          <w:rPr>
            <w:rFonts w:hint="eastAsia"/>
            <w:highlight w:val="yellow"/>
          </w:rPr>
          <w:t>}</w:t>
        </w:r>
      </w:ins>
    </w:p>
    <w:p w14:paraId="2F16EA26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当然有。“真名”</w:t>
      </w:r>
      <w:del w:id="3322" w:author="Windows 用户" w:date="2022-01-12T13:10:00Z">
        <w:r w:rsidDel="00656B81">
          <w:rPr>
            <w:rFonts w:hint="eastAsia"/>
          </w:rPr>
          <w:delText>就是</w:delText>
        </w:r>
      </w:del>
      <w:r>
        <w:rPr>
          <w:rFonts w:hint="eastAsia"/>
        </w:rPr>
        <w:t>指的</w:t>
      </w:r>
      <w:ins w:id="3323" w:author="Windows 用户" w:date="2022-01-12T13:10:00Z">
        <w:r w:rsidR="00656B81">
          <w:rPr>
            <w:rFonts w:hint="eastAsia"/>
          </w:rPr>
          <w:t>就是</w:t>
        </w:r>
      </w:ins>
      <w:r>
        <w:rPr>
          <w:rFonts w:hint="eastAsia"/>
        </w:rPr>
        <w:t>汉字原来的用法</w:t>
      </w:r>
      <w:del w:id="3324" w:author="Windows 用户" w:date="2022-01-12T13:10:00Z">
        <w:r w:rsidDel="00656B81">
          <w:rPr>
            <w:rFonts w:hint="eastAsia"/>
          </w:rPr>
          <w:delText>啊</w:delText>
        </w:r>
      </w:del>
      <w:r>
        <w:rPr>
          <w:rFonts w:hint="eastAsia"/>
        </w:rPr>
        <w:t>。</w:t>
      </w:r>
      <w:r>
        <w:rPr>
          <w:lang w:eastAsia="ja-JP"/>
        </w:rPr>
        <w:t>"</w:t>
      </w:r>
    </w:p>
    <w:p w14:paraId="3FB82349" w14:textId="0B00A805" w:rsidR="00580D47" w:rsidRDefault="00580D47" w:rsidP="00580D47">
      <w:pPr>
        <w:rPr>
          <w:ins w:id="3325" w:author="郭 侃亮" w:date="2022-02-02T18:37:00Z"/>
          <w:highlight w:val="yellow"/>
          <w:lang w:eastAsia="ja-JP"/>
        </w:rPr>
      </w:pPr>
      <w:ins w:id="3326" w:author="郭 侃亮" w:date="2022-02-02T18:37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显示黑板背景</w:t>
        </w:r>
        <w:r>
          <w:rPr>
            <w:rFonts w:hint="eastAsia"/>
            <w:highlight w:val="yellow"/>
            <w:lang w:eastAsia="ja-JP"/>
          </w:rPr>
          <w:t xml:space="preserve"> </w:t>
        </w:r>
        <w:r w:rsidRPr="00FC3CE8">
          <w:rPr>
            <w:lang w:eastAsia="ja-JP"/>
          </w:rPr>
          <w:t>p jiaoxue0</w:t>
        </w:r>
        <w:r>
          <w:rPr>
            <w:highlight w:val="yellow"/>
            <w:lang w:eastAsia="ja-JP"/>
          </w:rPr>
          <w:t>6</w:t>
        </w:r>
        <w:r>
          <w:rPr>
            <w:rFonts w:hint="eastAsia"/>
            <w:highlight w:val="yellow"/>
            <w:lang w:eastAsia="ja-JP"/>
          </w:rPr>
          <w:t>}</w:t>
        </w:r>
      </w:ins>
    </w:p>
    <w:p w14:paraId="1D217140" w14:textId="77777777" w:rsidR="00A17960" w:rsidRDefault="00AD66CD">
      <w:pPr>
        <w:rPr>
          <w:ins w:id="3327" w:author="郭 侃亮" w:date="2021-11-22T13:17:00Z"/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此后，在万叶假名的基础上，演化出</w:t>
      </w:r>
      <w:ins w:id="3328" w:author="Windows 用户" w:date="2022-01-12T13:10:00Z">
        <w:r w:rsidR="00656B81">
          <w:rPr>
            <w:rFonts w:hint="eastAsia"/>
            <w:lang w:eastAsia="ja-JP"/>
          </w:rPr>
          <w:t>了</w:t>
        </w:r>
      </w:ins>
      <w:r>
        <w:rPr>
          <w:rFonts w:hint="eastAsia"/>
          <w:lang w:eastAsia="ja-JP"/>
        </w:rPr>
        <w:t>平假名</w:t>
      </w:r>
      <w:r>
        <w:rPr>
          <w:rFonts w:ascii="MS Mincho" w:eastAsia="MS Mincho" w:hAnsi="MS Mincho" w:hint="eastAsia"/>
          <w:lang w:eastAsia="ja-JP"/>
          <w:rPrChange w:id="3329" w:author="郭 侃亮" w:date="2021-12-03T20:56:00Z">
            <w:rPr>
              <w:rFonts w:hint="eastAsia"/>
              <w:lang w:eastAsia="ja-JP"/>
            </w:rPr>
          </w:rPrChange>
        </w:rPr>
        <w:t>「ひらがな」</w:t>
      </w:r>
      <w:r>
        <w:rPr>
          <w:rFonts w:hint="eastAsia"/>
          <w:lang w:eastAsia="ja-JP"/>
        </w:rPr>
        <w:t>和片假名</w:t>
      </w:r>
      <w:r>
        <w:rPr>
          <w:rFonts w:ascii="MS Mincho" w:eastAsia="MS Mincho" w:hAnsi="MS Mincho" w:hint="eastAsia"/>
          <w:lang w:eastAsia="ja-JP"/>
          <w:rPrChange w:id="3330" w:author="郭 侃亮" w:date="2021-12-03T20:56:00Z">
            <w:rPr>
              <w:rFonts w:hint="eastAsia"/>
              <w:lang w:eastAsia="ja-JP"/>
            </w:rPr>
          </w:rPrChange>
        </w:rPr>
        <w:t>「カタカナ」</w:t>
      </w:r>
      <w:r>
        <w:rPr>
          <w:rFonts w:hint="eastAsia"/>
          <w:lang w:eastAsia="ja-JP"/>
        </w:rPr>
        <w:t>。</w:t>
      </w:r>
      <w:r>
        <w:rPr>
          <w:lang w:eastAsia="ja-JP"/>
        </w:rPr>
        <w:t>"</w:t>
      </w:r>
    </w:p>
    <w:p w14:paraId="270255A1" w14:textId="77777777" w:rsidR="00A17960" w:rsidRDefault="00A17960">
      <w:pPr>
        <w:rPr>
          <w:del w:id="3331" w:author="郭 侃亮" w:date="2021-11-22T13:17:00Z"/>
        </w:rPr>
      </w:pPr>
    </w:p>
    <w:p w14:paraId="1F9BCFDE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今天我们就要来学习十个假名的读法与写法</w:t>
      </w:r>
      <w:del w:id="3332" w:author="Windows 用户" w:date="2022-01-12T13:11:00Z">
        <w:r w:rsidDel="00656B81">
          <w:rPr>
            <w:rFonts w:hint="eastAsia"/>
          </w:rPr>
          <w:delText>哦</w:delText>
        </w:r>
      </w:del>
      <w:r>
        <w:rPr>
          <w:rFonts w:hint="eastAsia"/>
        </w:rPr>
        <w:t>。</w:t>
      </w:r>
      <w:r>
        <w:t>"</w:t>
      </w:r>
    </w:p>
    <w:p w14:paraId="37822AFA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del w:id="3333" w:author="Windows 用户" w:date="2022-01-12T14:49:00Z">
        <w:r w:rsidDel="00817C8A">
          <w:rPr>
            <w:rFonts w:hint="eastAsia"/>
          </w:rPr>
          <w:delText>对了，</w:delText>
        </w:r>
      </w:del>
      <w:r>
        <w:rPr>
          <w:rFonts w:hint="eastAsia"/>
        </w:rPr>
        <w:t>在这之前我们先</w:t>
      </w:r>
      <w:ins w:id="3334" w:author="Windows 用户" w:date="2022-01-12T14:49:00Z">
        <w:r w:rsidR="00817C8A">
          <w:rPr>
            <w:rFonts w:hint="eastAsia"/>
          </w:rPr>
          <w:t>来</w:t>
        </w:r>
      </w:ins>
      <w:r>
        <w:rPr>
          <w:rFonts w:hint="eastAsia"/>
        </w:rPr>
        <w:t>做一个小测试吧。看看大家是否</w:t>
      </w:r>
      <w:del w:id="3335" w:author="Windows 用户" w:date="2022-01-12T13:11:00Z">
        <w:r w:rsidDel="00656B81">
          <w:rPr>
            <w:rFonts w:hint="eastAsia"/>
          </w:rPr>
          <w:delText>都</w:delText>
        </w:r>
      </w:del>
      <w:r>
        <w:rPr>
          <w:rFonts w:hint="eastAsia"/>
        </w:rPr>
        <w:t>掌握了</w:t>
      </w:r>
      <w:ins w:id="3336" w:author="Windows 用户" w:date="2022-01-12T13:11:00Z">
        <w:r w:rsidR="00656B81">
          <w:rPr>
            <w:rFonts w:hint="eastAsia"/>
          </w:rPr>
          <w:t>刚才所讲的知识</w:t>
        </w:r>
      </w:ins>
      <w:r>
        <w:rPr>
          <w:rFonts w:hint="eastAsia"/>
        </w:rPr>
        <w:t>。</w:t>
      </w:r>
      <w:r>
        <w:t>"</w:t>
      </w:r>
    </w:p>
    <w:p w14:paraId="17B77C8F" w14:textId="77777777" w:rsidR="00A17960" w:rsidRDefault="00A17960">
      <w:pPr>
        <w:rPr>
          <w:rFonts w:ascii="宋体" w:eastAsia="宋体" w:hAnsi="宋体" w:cs="Tahoma"/>
          <w:highlight w:val="yellow"/>
          <w:shd w:val="clear" w:color="auto" w:fill="FFFFFF"/>
        </w:rPr>
      </w:pPr>
    </w:p>
    <w:p w14:paraId="33DBF88F" w14:textId="2C20D9E1" w:rsidR="00560AA5" w:rsidRDefault="00560AA5" w:rsidP="00560AA5">
      <w:pPr>
        <w:rPr>
          <w:ins w:id="3337" w:author="郭 侃亮" w:date="2022-02-02T18:45:00Z"/>
          <w:highlight w:val="yellow"/>
        </w:rPr>
      </w:pPr>
      <w:ins w:id="3338" w:author="郭 侃亮" w:date="2022-02-02T18:4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</w:t>
        </w:r>
      </w:ins>
      <w:ins w:id="3339" w:author="郭 侃亮" w:date="2022-02-02T18:46:00Z">
        <w:r>
          <w:rPr>
            <w:rFonts w:hint="eastAsia"/>
            <w:highlight w:val="yellow"/>
          </w:rPr>
          <w:t>背景</w:t>
        </w:r>
      </w:ins>
      <w:ins w:id="3340" w:author="郭 侃亮" w:date="2022-02-02T18:45:00Z">
        <w:r>
          <w:rPr>
            <w:rFonts w:hint="eastAsia"/>
            <w:highlight w:val="yellow"/>
          </w:rPr>
          <w:t xml:space="preserve"> </w:t>
        </w:r>
      </w:ins>
      <w:ins w:id="3341" w:author="郭 侃亮" w:date="2022-02-02T18:46:00Z">
        <w:r>
          <w:rPr>
            <w:rFonts w:hint="eastAsia"/>
            <w:highlight w:val="yellow"/>
          </w:rPr>
          <w:t>heiban</w:t>
        </w:r>
      </w:ins>
      <w:ins w:id="3342" w:author="郭 侃亮" w:date="2022-02-02T18:45:00Z">
        <w:r>
          <w:rPr>
            <w:rFonts w:hint="eastAsia"/>
            <w:highlight w:val="yellow"/>
          </w:rPr>
          <w:t xml:space="preserve"> }</w:t>
        </w:r>
      </w:ins>
    </w:p>
    <w:p w14:paraId="65D1F1E3" w14:textId="71D480A5" w:rsidR="00B343D7" w:rsidRDefault="00B343D7" w:rsidP="00B343D7">
      <w:pPr>
        <w:rPr>
          <w:ins w:id="3343" w:author="郭 侃亮" w:date="2022-01-23T17:13:00Z"/>
        </w:rPr>
      </w:pPr>
      <w:ins w:id="3344" w:author="郭 侃亮" w:date="2022-01-23T17:1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75323537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</w:rPr>
        <w:t>"</w:t>
      </w:r>
    </w:p>
    <w:p w14:paraId="223072D2" w14:textId="77777777" w:rsidR="00A17960" w:rsidRDefault="00A17960"/>
    <w:p w14:paraId="37B1B53C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日本是先有语言还是先有文字？</w:t>
      </w:r>
      <w:r>
        <w:rPr>
          <w:rFonts w:hint="eastAsia"/>
        </w:rPr>
        <w:t>'</w:t>
      </w:r>
    </w:p>
    <w:p w14:paraId="37829B8F" w14:textId="77777777" w:rsidR="00A17960" w:rsidRDefault="00AD66CD">
      <w:r>
        <w:rPr>
          <w:rFonts w:hint="eastAsia"/>
        </w:rPr>
        <w:lastRenderedPageBreak/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先有语言</w:t>
      </w:r>
      <w:r>
        <w:rPr>
          <w:rFonts w:hint="eastAsia"/>
        </w:rPr>
        <w:t>"</w:t>
      </w:r>
    </w:p>
    <w:p w14:paraId="289691D8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先有文字</w:t>
      </w:r>
      <w:r>
        <w:rPr>
          <w:rFonts w:hint="eastAsia"/>
        </w:rPr>
        <w:t>"</w:t>
      </w:r>
    </w:p>
    <w:p w14:paraId="3365DD97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同时出现</w:t>
      </w:r>
      <w:r>
        <w:rPr>
          <w:rFonts w:hint="eastAsia"/>
        </w:rPr>
        <w:t>"</w:t>
      </w:r>
    </w:p>
    <w:p w14:paraId="65F2C6B1" w14:textId="77777777" w:rsidR="00A17960" w:rsidRDefault="00A17960"/>
    <w:p w14:paraId="2DBD502A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>1.</w:t>
      </w:r>
      <w:r>
        <w:rPr>
          <w:rFonts w:hint="eastAsia"/>
        </w:rPr>
        <w:t>语言</w:t>
      </w:r>
    </w:p>
    <w:p w14:paraId="52B92942" w14:textId="77777777" w:rsidR="00A17960" w:rsidRDefault="00AD66CD">
      <w:pPr>
        <w:rPr>
          <w:ins w:id="3345" w:author="郭 侃亮" w:date="2021-12-07T11:25:00Z"/>
          <w:shd w:val="clear" w:color="auto" w:fill="FFD966" w:themeFill="accent4" w:themeFillTint="99"/>
        </w:rPr>
      </w:pPr>
      <w:ins w:id="3346" w:author="郭 侃亮" w:date="2021-12-07T11:25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26F6B2F1" w14:textId="0EBF05B0" w:rsidR="00B343D7" w:rsidRDefault="00B343D7" w:rsidP="00B343D7">
      <w:pPr>
        <w:rPr>
          <w:ins w:id="3347" w:author="郭 侃亮" w:date="2022-01-23T17:13:00Z"/>
        </w:rPr>
      </w:pPr>
      <w:ins w:id="3348" w:author="郭 侃亮" w:date="2022-01-23T17:1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2470A63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ins w:id="3349" w:author="Windows 用户" w:date="2022-01-12T14:50:00Z">
        <w:r w:rsidR="003C1F70">
          <w:t>回答</w:t>
        </w:r>
      </w:ins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日本起初有自己的语言，却没有用于记</w:t>
      </w:r>
      <w:del w:id="3350" w:author="Windows 用户" w:date="2022-01-12T13:12:00Z">
        <w:r w:rsidDel="001A1255">
          <w:rPr>
            <w:rFonts w:ascii="宋体" w:eastAsia="宋体" w:hAnsi="宋体" w:cs="Tahoma" w:hint="eastAsia"/>
            <w:color w:val="000000"/>
            <w:shd w:val="clear" w:color="auto" w:fill="FFFFFF"/>
          </w:rPr>
          <w:delText>载</w:delText>
        </w:r>
      </w:del>
      <w:ins w:id="3351" w:author="Windows 用户" w:date="2022-01-12T13:12:00Z">
        <w:r w:rsidR="001A1255">
          <w:rPr>
            <w:rFonts w:ascii="宋体" w:eastAsia="宋体" w:hAnsi="宋体" w:cs="Tahoma" w:hint="eastAsia"/>
            <w:color w:val="000000"/>
            <w:shd w:val="clear" w:color="auto" w:fill="FFFFFF"/>
          </w:rPr>
          <w:t>录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的文字，主要通过口耳相传。</w:t>
      </w:r>
      <w:r>
        <w:t>"</w:t>
      </w:r>
    </w:p>
    <w:p w14:paraId="10A457C8" w14:textId="77777777" w:rsidR="00A17960" w:rsidRDefault="00A17960"/>
    <w:p w14:paraId="0BC84D0E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D6C4E82" w14:textId="29EADFD7" w:rsidR="00B343D7" w:rsidRDefault="00B343D7" w:rsidP="00B343D7">
      <w:pPr>
        <w:rPr>
          <w:ins w:id="3352" w:author="郭 侃亮" w:date="2022-01-23T17:13:00Z"/>
        </w:rPr>
      </w:pPr>
      <w:ins w:id="3353" w:author="郭 侃亮" w:date="2022-01-23T17:1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1E40CACF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日本起初有自己的语言，却没有用于记</w:t>
      </w:r>
      <w:del w:id="3354" w:author="Windows 用户" w:date="2022-01-12T13:12:00Z">
        <w:r w:rsidDel="001A1255">
          <w:rPr>
            <w:rFonts w:ascii="宋体" w:eastAsia="宋体" w:hAnsi="宋体" w:cs="Tahoma" w:hint="eastAsia"/>
            <w:color w:val="000000"/>
            <w:shd w:val="clear" w:color="auto" w:fill="FFFFFF"/>
          </w:rPr>
          <w:delText>载</w:delText>
        </w:r>
      </w:del>
      <w:ins w:id="3355" w:author="Windows 用户" w:date="2022-01-12T13:12:00Z">
        <w:r w:rsidR="001A1255">
          <w:rPr>
            <w:rFonts w:ascii="宋体" w:eastAsia="宋体" w:hAnsi="宋体" w:cs="Tahoma" w:hint="eastAsia"/>
            <w:color w:val="000000"/>
            <w:shd w:val="clear" w:color="auto" w:fill="FFFFFF"/>
          </w:rPr>
          <w:t>录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的文字，主要通过口耳相传。</w:t>
      </w:r>
      <w:r>
        <w:t>"</w:t>
      </w:r>
    </w:p>
    <w:p w14:paraId="36B12DEF" w14:textId="77777777" w:rsidR="00A17960" w:rsidRDefault="00A17960"/>
    <w:p w14:paraId="410D76B4" w14:textId="0D2D7C75" w:rsidR="00B343D7" w:rsidRDefault="00B343D7" w:rsidP="00B343D7">
      <w:pPr>
        <w:rPr>
          <w:ins w:id="3356" w:author="郭 侃亮" w:date="2022-01-23T17:13:00Z"/>
        </w:rPr>
      </w:pPr>
      <w:ins w:id="3357" w:author="郭 侃亮" w:date="2022-01-23T17:1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463BEF48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第二题。</w:t>
      </w:r>
      <w:r>
        <w:rPr>
          <w:highlight w:val="yellow"/>
        </w:rPr>
        <w:t>"</w:t>
      </w:r>
    </w:p>
    <w:p w14:paraId="0457859C" w14:textId="77777777" w:rsidR="00A17960" w:rsidRDefault="00A17960"/>
    <w:p w14:paraId="2CAD6D17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日语中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“汉字的正用”是指什么意思？</w:t>
      </w:r>
      <w:r>
        <w:rPr>
          <w:rFonts w:hint="eastAsia"/>
        </w:rPr>
        <w:t>'</w:t>
      </w:r>
    </w:p>
    <w:p w14:paraId="143EE6C5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正确地书写汉字</w:t>
      </w:r>
      <w:r>
        <w:rPr>
          <w:rFonts w:hint="eastAsia"/>
        </w:rPr>
        <w:t>"</w:t>
      </w:r>
    </w:p>
    <w:p w14:paraId="4C27DE1F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把汉字正过来写</w:t>
      </w:r>
      <w:r>
        <w:rPr>
          <w:rFonts w:hint="eastAsia"/>
        </w:rPr>
        <w:t>"</w:t>
      </w:r>
    </w:p>
    <w:p w14:paraId="30811AD6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按照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del w:id="3358" w:author="Windows 用户" w:date="2022-01-12T13:13:00Z">
        <w:r w:rsidDel="001A1255">
          <w:rPr>
            <w:rFonts w:ascii="宋体" w:eastAsia="宋体" w:hAnsi="宋体" w:cs="Tahoma" w:hint="eastAsia"/>
            <w:color w:val="000000"/>
            <w:shd w:val="clear" w:color="auto" w:fill="FFFFFF"/>
          </w:rPr>
          <w:delText>的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原本的意思来使用</w:t>
      </w:r>
      <w:r>
        <w:rPr>
          <w:rFonts w:hint="eastAsia"/>
        </w:rPr>
        <w:t>"</w:t>
      </w:r>
    </w:p>
    <w:p w14:paraId="63EF59D5" w14:textId="77777777" w:rsidR="00A17960" w:rsidRDefault="00A17960"/>
    <w:p w14:paraId="70563544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>3.</w:t>
      </w:r>
      <w:r>
        <w:rPr>
          <w:rFonts w:hint="eastAsia"/>
        </w:rPr>
        <w:t>按照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del w:id="3359" w:author="Windows 用户" w:date="2022-01-12T13:13:00Z">
        <w:r w:rsidDel="001A1255">
          <w:rPr>
            <w:rFonts w:ascii="宋体" w:eastAsia="宋体" w:hAnsi="宋体" w:cs="Tahoma" w:hint="eastAsia"/>
            <w:color w:val="000000"/>
            <w:shd w:val="clear" w:color="auto" w:fill="FFFFFF"/>
          </w:rPr>
          <w:delText>的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原本的意思来使用</w:t>
      </w:r>
    </w:p>
    <w:p w14:paraId="36465954" w14:textId="77777777" w:rsidR="00A17960" w:rsidRDefault="00AD66CD">
      <w:pPr>
        <w:rPr>
          <w:ins w:id="3360" w:author="郭 侃亮" w:date="2021-12-07T11:25:00Z"/>
          <w:shd w:val="clear" w:color="auto" w:fill="FFD966" w:themeFill="accent4" w:themeFillTint="99"/>
        </w:rPr>
      </w:pPr>
      <w:ins w:id="3361" w:author="郭 侃亮" w:date="2021-12-07T11:25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0D8E3D2B" w14:textId="5B074F6D" w:rsidR="00B343D7" w:rsidRDefault="00B343D7" w:rsidP="00B343D7">
      <w:pPr>
        <w:rPr>
          <w:ins w:id="3362" w:author="郭 侃亮" w:date="2022-01-23T17:13:00Z"/>
        </w:rPr>
      </w:pPr>
      <w:ins w:id="3363" w:author="郭 侃亮" w:date="2022-01-23T17:1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43DDCD72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ins w:id="3364" w:author="Windows 用户" w:date="2022-01-12T14:51:00Z">
        <w:r w:rsidR="00236795">
          <w:t>回答</w:t>
        </w:r>
      </w:ins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</w:t>
      </w:r>
      <w:del w:id="3365" w:author="Windows 用户" w:date="2022-01-12T13:13:00Z">
        <w:r w:rsidDel="001A1255">
          <w:rPr>
            <w:rFonts w:ascii="宋体" w:eastAsia="宋体" w:hAnsi="宋体" w:cs="Tahoma" w:hint="eastAsia"/>
            <w:color w:val="000000"/>
            <w:shd w:val="clear" w:color="auto" w:fill="FFFFFF"/>
          </w:rPr>
          <w:delText>所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使用。例如日语中的“山”</w:t>
      </w:r>
      <w:ins w:id="3366" w:author="Windows 用户" w:date="2022-01-12T14:50:00Z">
        <w:r w:rsidR="005D5E55">
          <w:rPr>
            <w:rFonts w:ascii="宋体" w:eastAsia="宋体" w:hAnsi="宋体" w:cs="Tahoma" w:hint="eastAsia"/>
            <w:color w:val="000000"/>
            <w:shd w:val="clear" w:color="auto" w:fill="FFFFFF"/>
          </w:rPr>
          <w:t>，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读作“yama”，写作“山”。</w:t>
      </w:r>
      <w:r>
        <w:t>"</w:t>
      </w:r>
    </w:p>
    <w:p w14:paraId="2F1F77C4" w14:textId="77777777" w:rsidR="00A17960" w:rsidRDefault="00A17960"/>
    <w:p w14:paraId="65425C83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0FAFC18F" w14:textId="6BE44CC7" w:rsidR="00B343D7" w:rsidRDefault="00B343D7" w:rsidP="00B343D7">
      <w:pPr>
        <w:rPr>
          <w:ins w:id="3367" w:author="郭 侃亮" w:date="2022-01-23T17:13:00Z"/>
        </w:rPr>
      </w:pPr>
      <w:ins w:id="3368" w:author="郭 侃亮" w:date="2022-01-23T17:1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3DE4044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</w:t>
      </w:r>
      <w:del w:id="3369" w:author="Windows 用户" w:date="2022-01-12T13:13:00Z">
        <w:r w:rsidDel="001A1255">
          <w:rPr>
            <w:rFonts w:ascii="宋体" w:eastAsia="宋体" w:hAnsi="宋体" w:cs="Tahoma" w:hint="eastAsia"/>
            <w:color w:val="000000"/>
            <w:shd w:val="clear" w:color="auto" w:fill="FFFFFF"/>
          </w:rPr>
          <w:delText>所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使用。例如日语中的“山”</w:t>
      </w:r>
      <w:ins w:id="3370" w:author="Windows 用户" w:date="2022-01-12T14:51:00Z">
        <w:r w:rsidR="005D5E55">
          <w:rPr>
            <w:rFonts w:ascii="宋体" w:eastAsia="宋体" w:hAnsi="宋体" w:cs="Tahoma" w:hint="eastAsia"/>
            <w:color w:val="000000"/>
            <w:shd w:val="clear" w:color="auto" w:fill="FFFFFF"/>
          </w:rPr>
          <w:t>，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读作“yama”，写作“山”。</w:t>
      </w:r>
      <w:r>
        <w:t>"</w:t>
      </w:r>
    </w:p>
    <w:p w14:paraId="6F84E6D7" w14:textId="77777777" w:rsidR="00A17960" w:rsidRDefault="00A17960"/>
    <w:p w14:paraId="7A98EF64" w14:textId="4B638BEA" w:rsidR="00B343D7" w:rsidRDefault="00B343D7" w:rsidP="00B343D7">
      <w:pPr>
        <w:rPr>
          <w:ins w:id="3371" w:author="郭 侃亮" w:date="2022-01-23T17:14:00Z"/>
        </w:rPr>
      </w:pPr>
      <w:ins w:id="3372" w:author="郭 侃亮" w:date="2022-01-23T17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5898B825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第三题。</w:t>
      </w:r>
      <w:r>
        <w:rPr>
          <w:highlight w:val="yellow"/>
        </w:rPr>
        <w:t>"</w:t>
      </w:r>
    </w:p>
    <w:p w14:paraId="75DD4EF6" w14:textId="77777777" w:rsidR="00A17960" w:rsidRDefault="00AD66CD">
      <w:r>
        <w:rPr>
          <w:rFonts w:hint="eastAsia"/>
        </w:rPr>
        <w:t>'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“万叶假名”中的</w:t>
      </w:r>
      <w:del w:id="3373" w:author="郭 侃亮" w:date="2021-11-22T12:47:00Z"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delText>”</w:delText>
        </w:r>
      </w:del>
      <w:ins w:id="3374" w:author="郭 侃亮" w:date="2021-11-22T12:47:00Z"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“假”</w:t>
        </w:r>
      </w:ins>
      <w:del w:id="3375" w:author="郭 侃亮" w:date="2021-11-22T12:47:00Z"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delText>假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指什么意思？</w:t>
      </w:r>
      <w:r>
        <w:rPr>
          <w:rFonts w:hint="eastAsia"/>
        </w:rPr>
        <w:t>'</w:t>
      </w:r>
    </w:p>
    <w:p w14:paraId="462B264F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假冒</w:t>
      </w:r>
      <w:r>
        <w:rPr>
          <w:rFonts w:hint="eastAsia"/>
        </w:rPr>
        <w:t>"</w:t>
      </w:r>
    </w:p>
    <w:p w14:paraId="006970C1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假借</w:t>
      </w:r>
      <w:r>
        <w:rPr>
          <w:rFonts w:hint="eastAsia"/>
        </w:rPr>
        <w:t>"</w:t>
      </w:r>
    </w:p>
    <w:p w14:paraId="68175D99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假如</w:t>
      </w:r>
      <w:r>
        <w:rPr>
          <w:rFonts w:hint="eastAsia"/>
        </w:rPr>
        <w:t>"</w:t>
      </w:r>
    </w:p>
    <w:p w14:paraId="636EAD58" w14:textId="77777777" w:rsidR="00A17960" w:rsidRDefault="00A17960"/>
    <w:p w14:paraId="27FCED60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>2.</w:t>
      </w:r>
      <w:r>
        <w:rPr>
          <w:rFonts w:hint="eastAsia"/>
        </w:rPr>
        <w:t>假借</w:t>
      </w:r>
    </w:p>
    <w:p w14:paraId="2D2B3EA3" w14:textId="77777777" w:rsidR="00A17960" w:rsidRDefault="00AD66CD">
      <w:pPr>
        <w:rPr>
          <w:ins w:id="3376" w:author="郭 侃亮" w:date="2021-12-07T11:25:00Z"/>
          <w:shd w:val="clear" w:color="auto" w:fill="FFD966" w:themeFill="accent4" w:themeFillTint="99"/>
        </w:rPr>
      </w:pPr>
      <w:ins w:id="3377" w:author="郭 侃亮" w:date="2021-12-07T11:25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71674AB4" w14:textId="24F7FB33" w:rsidR="00B343D7" w:rsidRDefault="00B343D7" w:rsidP="00B343D7">
      <w:pPr>
        <w:rPr>
          <w:ins w:id="3378" w:author="郭 侃亮" w:date="2022-01-23T17:14:00Z"/>
        </w:rPr>
      </w:pPr>
      <w:ins w:id="3379" w:author="郭 侃亮" w:date="2022-01-23T17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6F0EC6FB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lastRenderedPageBreak/>
        <w:t>田老师：</w:t>
      </w:r>
      <w:r>
        <w:t>"</w:t>
      </w:r>
      <w:ins w:id="3380" w:author="Windows 用户" w:date="2022-01-12T14:51:00Z">
        <w:r w:rsidR="00236795">
          <w:t>回答</w:t>
        </w:r>
      </w:ins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“日本人把汉字称为“真名”，“假名”中的“假”就是“假借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汉字)”的意思。“万叶假名”是一种表音文字，借用汉字的读音记录</w:t>
      </w:r>
      <w:del w:id="3381" w:author="Windows 用户" w:date="2022-01-12T13:16:00Z">
        <w:r w:rsidDel="007F5FC7">
          <w:rPr>
            <w:rFonts w:ascii="宋体" w:eastAsia="宋体" w:hAnsi="宋体" w:cs="Tahoma" w:hint="eastAsia"/>
            <w:color w:val="000000"/>
            <w:shd w:val="clear" w:color="auto" w:fill="FFFFFF"/>
          </w:rPr>
          <w:delText>原本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日语中</w:t>
      </w:r>
      <w:ins w:id="3382" w:author="Windows 用户" w:date="2022-01-12T13:16:00Z">
        <w:r w:rsidR="007F5FC7">
          <w:rPr>
            <w:rFonts w:ascii="宋体" w:eastAsia="宋体" w:hAnsi="宋体" w:cs="Tahoma" w:hint="eastAsia"/>
            <w:color w:val="000000"/>
            <w:shd w:val="clear" w:color="auto" w:fill="FFFFFF"/>
          </w:rPr>
          <w:t>原本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的</w:t>
      </w:r>
      <w:del w:id="3383" w:author="Windows 用户" w:date="2022-01-12T13:14:00Z">
        <w:r w:rsidDel="007F5FC7">
          <w:rPr>
            <w:rFonts w:ascii="宋体" w:eastAsia="宋体" w:hAnsi="宋体" w:cs="Tahoma" w:hint="eastAsia"/>
            <w:color w:val="000000"/>
            <w:shd w:val="clear" w:color="auto" w:fill="FFFFFF"/>
          </w:rPr>
          <w:delText>读</w:delText>
        </w:r>
      </w:del>
      <w:ins w:id="3384" w:author="Windows 用户" w:date="2022-01-12T13:14:00Z">
        <w:r w:rsidR="007F5FC7">
          <w:rPr>
            <w:rFonts w:ascii="宋体" w:eastAsia="宋体" w:hAnsi="宋体" w:cs="Tahoma" w:hint="eastAsia"/>
            <w:color w:val="000000"/>
            <w:shd w:val="clear" w:color="auto" w:fill="FFFFFF"/>
          </w:rPr>
          <w:t>发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音。</w:t>
      </w:r>
      <w:r>
        <w:t>"</w:t>
      </w:r>
    </w:p>
    <w:p w14:paraId="24F48E3C" w14:textId="77777777" w:rsidR="00A17960" w:rsidRDefault="00A17960"/>
    <w:p w14:paraId="550161CC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D416089" w14:textId="17576F7A" w:rsidR="00B343D7" w:rsidRDefault="00B343D7" w:rsidP="00B343D7">
      <w:pPr>
        <w:rPr>
          <w:ins w:id="3385" w:author="郭 侃亮" w:date="2022-01-23T17:14:00Z"/>
        </w:rPr>
      </w:pPr>
      <w:ins w:id="3386" w:author="郭 侃亮" w:date="2022-01-23T17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3111AC52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日本人把汉字称为“真名”，“假名”中的“假”就是“假借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汉字)”的意思。“万叶假名”是一种表音文字，借用汉字的读音记录</w:t>
      </w:r>
      <w:del w:id="3387" w:author="Windows 用户" w:date="2022-01-12T13:16:00Z">
        <w:r w:rsidDel="007F5FC7">
          <w:rPr>
            <w:rFonts w:ascii="宋体" w:eastAsia="宋体" w:hAnsi="宋体" w:cs="Tahoma" w:hint="eastAsia"/>
            <w:color w:val="000000"/>
            <w:shd w:val="clear" w:color="auto" w:fill="FFFFFF"/>
          </w:rPr>
          <w:delText>原本</w:delText>
        </w:r>
      </w:del>
      <w:r>
        <w:rPr>
          <w:rFonts w:ascii="宋体" w:eastAsia="宋体" w:hAnsi="宋体" w:cs="Tahoma" w:hint="eastAsia"/>
          <w:color w:val="000000"/>
          <w:shd w:val="clear" w:color="auto" w:fill="FFFFFF"/>
        </w:rPr>
        <w:t>日语中</w:t>
      </w:r>
      <w:ins w:id="3388" w:author="Windows 用户" w:date="2022-01-12T13:16:00Z">
        <w:r w:rsidR="007F5FC7">
          <w:rPr>
            <w:rFonts w:ascii="宋体" w:eastAsia="宋体" w:hAnsi="宋体" w:cs="Tahoma" w:hint="eastAsia"/>
            <w:color w:val="000000"/>
            <w:shd w:val="clear" w:color="auto" w:fill="FFFFFF"/>
          </w:rPr>
          <w:t>原本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的</w:t>
      </w:r>
      <w:del w:id="3389" w:author="Windows 用户" w:date="2022-01-12T13:15:00Z">
        <w:r w:rsidDel="007F5FC7">
          <w:rPr>
            <w:rFonts w:ascii="宋体" w:eastAsia="宋体" w:hAnsi="宋体" w:cs="Tahoma" w:hint="eastAsia"/>
            <w:color w:val="000000"/>
            <w:shd w:val="clear" w:color="auto" w:fill="FFFFFF"/>
          </w:rPr>
          <w:delText>读</w:delText>
        </w:r>
      </w:del>
      <w:ins w:id="3390" w:author="Windows 用户" w:date="2022-01-12T13:15:00Z">
        <w:r w:rsidR="007F5FC7">
          <w:rPr>
            <w:rFonts w:ascii="宋体" w:eastAsia="宋体" w:hAnsi="宋体" w:cs="Tahoma" w:hint="eastAsia"/>
            <w:color w:val="000000"/>
            <w:shd w:val="clear" w:color="auto" w:fill="FFFFFF"/>
          </w:rPr>
          <w:t>发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音。</w:t>
      </w:r>
      <w:r>
        <w:rPr>
          <w:lang w:eastAsia="ja-JP"/>
        </w:rPr>
        <w:t>"</w:t>
      </w:r>
    </w:p>
    <w:p w14:paraId="0E0C9E22" w14:textId="77777777" w:rsidR="00A17960" w:rsidRDefault="00A17960">
      <w:pPr>
        <w:rPr>
          <w:lang w:eastAsia="ja-JP"/>
        </w:rPr>
      </w:pPr>
    </w:p>
    <w:p w14:paraId="151B37C0" w14:textId="77777777" w:rsidR="00A17960" w:rsidRDefault="00A17960">
      <w:pPr>
        <w:rPr>
          <w:lang w:eastAsia="ja-JP"/>
        </w:rPr>
      </w:pPr>
    </w:p>
    <w:p w14:paraId="50367978" w14:textId="77777777" w:rsidR="00A17960" w:rsidRDefault="00AD66CD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  <w:lang w:eastAsia="ja-JP"/>
        </w:rPr>
      </w:pPr>
      <w:bookmarkStart w:id="3391" w:name="_Hlk87195775"/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  <w:lang w:eastAsia="ja-JP"/>
        </w:rPr>
        <w:t>#第一课 假名部分</w:t>
      </w:r>
    </w:p>
    <w:bookmarkEnd w:id="3391"/>
    <w:p w14:paraId="54DEDDB0" w14:textId="77777777" w:rsidR="00A17960" w:rsidRDefault="00A17960">
      <w:pPr>
        <w:rPr>
          <w:lang w:eastAsia="ja-JP"/>
        </w:rPr>
      </w:pPr>
    </w:p>
    <w:p w14:paraId="04EB94C3" w14:textId="35DEDE3C" w:rsidR="00A17960" w:rsidRDefault="00AD66CD">
      <w:pPr>
        <w:rPr>
          <w:ins w:id="3392" w:author="郭 侃亮" w:date="2021-11-22T12:54:00Z"/>
          <w:lang w:eastAsia="ja-JP"/>
        </w:rPr>
      </w:pPr>
      <w:ins w:id="3393" w:author="郭 侃亮" w:date="2021-11-22T12:54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TJ</w:t>
        </w:r>
        <w:r>
          <w:rPr>
            <w:highlight w:val="yellow"/>
            <w:lang w:eastAsia="ja-JP"/>
          </w:rPr>
          <w:t>1</w:t>
        </w:r>
      </w:ins>
      <w:ins w:id="3394" w:author="郭 侃亮" w:date="2022-01-23T17:14:00Z">
        <w:r w:rsidR="00B343D7">
          <w:rPr>
            <w:highlight w:val="yellow"/>
            <w:lang w:eastAsia="ja-JP"/>
          </w:rPr>
          <w:t>wx</w:t>
        </w:r>
      </w:ins>
      <w:ins w:id="3395" w:author="郭 侃亮" w:date="2021-11-22T12:54:00Z">
        <w:r>
          <w:rPr>
            <w:rFonts w:hint="eastAsia"/>
            <w:highlight w:val="yellow"/>
            <w:lang w:eastAsia="ja-JP"/>
          </w:rPr>
          <w:t>}</w:t>
        </w:r>
      </w:ins>
    </w:p>
    <w:p w14:paraId="5CB6BEED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接下来我们</w:t>
      </w:r>
      <w:del w:id="3396" w:author="Windows 用户" w:date="2022-01-12T13:16:00Z">
        <w:r w:rsidDel="00C74CB0">
          <w:rPr>
            <w:rFonts w:hint="eastAsia"/>
            <w:lang w:eastAsia="ja-JP"/>
          </w:rPr>
          <w:delText>讲</w:delText>
        </w:r>
      </w:del>
      <w:ins w:id="3397" w:author="Windows 用户" w:date="2022-01-12T13:16:00Z">
        <w:r w:rsidR="00C74CB0">
          <w:rPr>
            <w:rFonts w:hint="eastAsia"/>
            <w:lang w:eastAsia="ja-JP"/>
          </w:rPr>
          <w:t>来</w:t>
        </w:r>
      </w:ins>
      <w:r>
        <w:rPr>
          <w:rFonts w:hint="eastAsia"/>
          <w:lang w:eastAsia="ja-JP"/>
        </w:rPr>
        <w:t>学习本课的第二</w:t>
      </w:r>
      <w:del w:id="3398" w:author="Windows 用户" w:date="2022-01-12T13:16:00Z">
        <w:r w:rsidDel="00C74CB0">
          <w:rPr>
            <w:rFonts w:hint="eastAsia"/>
            <w:lang w:eastAsia="ja-JP"/>
          </w:rPr>
          <w:delText>个</w:delText>
        </w:r>
      </w:del>
      <w:ins w:id="3399" w:author="Windows 用户" w:date="2022-01-12T13:16:00Z">
        <w:r w:rsidR="00C74CB0">
          <w:rPr>
            <w:rFonts w:hint="eastAsia"/>
            <w:lang w:eastAsia="ja-JP"/>
          </w:rPr>
          <w:t>项</w:t>
        </w:r>
      </w:ins>
      <w:r>
        <w:rPr>
          <w:rFonts w:hint="eastAsia"/>
          <w:lang w:eastAsia="ja-JP"/>
        </w:rPr>
        <w:t>内容，</w:t>
      </w:r>
      <w:r>
        <w:rPr>
          <w:rFonts w:eastAsia="MS Mincho" w:hint="eastAsia"/>
          <w:lang w:eastAsia="ja-JP"/>
        </w:rPr>
        <w:t>「あ行～か行」</w:t>
      </w:r>
      <w:r>
        <w:rPr>
          <w:rFonts w:eastAsia="宋体" w:hint="eastAsia"/>
          <w:lang w:eastAsia="ja-JP"/>
        </w:rPr>
        <w:t>的十个假名</w:t>
      </w:r>
      <w:r>
        <w:rPr>
          <w:rFonts w:hint="eastAsia"/>
          <w:lang w:eastAsia="ja-JP"/>
        </w:rPr>
        <w:t>。</w:t>
      </w:r>
      <w:r>
        <w:t>"</w:t>
      </w:r>
    </w:p>
    <w:p w14:paraId="69C76BE0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十个假名</w:t>
      </w:r>
      <w:r>
        <w:rPr>
          <w:rFonts w:hint="eastAsia"/>
          <w:highlight w:val="yellow"/>
        </w:rPr>
        <w:t>}</w:t>
      </w:r>
    </w:p>
    <w:p w14:paraId="22827227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请智子同学为我们读一下吧。</w:t>
      </w:r>
      <w:r>
        <w:rPr>
          <w:lang w:eastAsia="ja-JP"/>
        </w:rPr>
        <w:t>"</w:t>
      </w:r>
    </w:p>
    <w:p w14:paraId="01620CBA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智子ちゃん、ちょっと読んでもらえますか。</w:t>
      </w:r>
      <w:ins w:id="3400" w:author="Windows 用户" w:date="2022-01-12T13:23:00Z">
        <w:r w:rsidR="00E43BF6">
          <w:rPr>
            <w:rFonts w:asciiTheme="minorEastAsia" w:hAnsiTheme="minorEastAsia" w:hint="eastAsia"/>
          </w:rPr>
          <w:t>（智子，能请你读一下吗？）</w:t>
        </w:r>
      </w:ins>
      <w:r>
        <w:t>"</w:t>
      </w:r>
    </w:p>
    <w:p w14:paraId="298EE4C8" w14:textId="6C5ABA6B" w:rsidR="00A17960" w:rsidRDefault="00AD66CD">
      <w:pPr>
        <w:rPr>
          <w:ins w:id="3401" w:author="郭 侃亮" w:date="2021-11-22T12:58:00Z"/>
          <w:lang w:eastAsia="ja-JP"/>
        </w:rPr>
      </w:pPr>
      <w:ins w:id="3402" w:author="郭 侃亮" w:date="2021-11-22T12:58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</w:ins>
      <w:ins w:id="3403" w:author="郭 侃亮" w:date="2021-11-22T12:59:00Z">
        <w:r>
          <w:rPr>
            <w:highlight w:val="yellow"/>
            <w:lang w:eastAsia="ja-JP"/>
          </w:rPr>
          <w:t>ZZ</w:t>
        </w:r>
      </w:ins>
      <w:ins w:id="3404" w:author="郭 侃亮" w:date="2021-11-22T12:58:00Z">
        <w:r>
          <w:rPr>
            <w:highlight w:val="yellow"/>
            <w:lang w:eastAsia="ja-JP"/>
          </w:rPr>
          <w:t>1</w:t>
        </w:r>
      </w:ins>
      <w:ins w:id="3405" w:author="郭 侃亮" w:date="2022-01-21T14:23:00Z">
        <w:r w:rsidR="008A091B">
          <w:rPr>
            <w:highlight w:val="yellow"/>
            <w:lang w:eastAsia="ja-JP"/>
          </w:rPr>
          <w:t>1</w:t>
        </w:r>
      </w:ins>
      <w:ins w:id="3406" w:author="郭 侃亮" w:date="2022-01-21T15:15:00Z">
        <w:r w:rsidR="00A263AD">
          <w:rPr>
            <w:highlight w:val="yellow"/>
            <w:lang w:eastAsia="ja-JP"/>
          </w:rPr>
          <w:t>gx</w:t>
        </w:r>
      </w:ins>
      <w:ins w:id="3407" w:author="郭 侃亮" w:date="2021-11-22T12:58:00Z">
        <w:r>
          <w:rPr>
            <w:rFonts w:hint="eastAsia"/>
            <w:highlight w:val="yellow"/>
            <w:lang w:eastAsia="ja-JP"/>
          </w:rPr>
          <w:t>}</w:t>
        </w:r>
      </w:ins>
    </w:p>
    <w:p w14:paraId="69EBA2BF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はい。</w:t>
      </w:r>
      <w:ins w:id="3408" w:author="Windows 用户" w:date="2022-01-12T13:23:00Z">
        <w:r w:rsidR="00E43BF6">
          <w:rPr>
            <w:rFonts w:asciiTheme="minorEastAsia" w:hAnsiTheme="minorEastAsia" w:hint="eastAsia"/>
            <w:lang w:eastAsia="ja-JP"/>
          </w:rPr>
          <w:t>（好的。）</w:t>
        </w:r>
      </w:ins>
      <w:r>
        <w:rPr>
          <w:lang w:eastAsia="ja-JP"/>
        </w:rPr>
        <w:t>"</w:t>
      </w:r>
    </w:p>
    <w:p w14:paraId="5EDB8202" w14:textId="579AA98E" w:rsidR="003A00B1" w:rsidRDefault="003A00B1" w:rsidP="003A00B1">
      <w:pPr>
        <w:rPr>
          <w:ins w:id="3409" w:author="郭 侃亮" w:date="2022-02-02T10:36:00Z"/>
          <w:highlight w:val="cyan"/>
        </w:rPr>
      </w:pPr>
      <w:ins w:id="3410" w:author="郭 侃亮" w:date="2022-02-02T10:36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</w:t>
        </w:r>
      </w:ins>
      <w:ins w:id="3411" w:author="郭 侃亮" w:date="2022-02-02T10:37:00Z">
        <w:r>
          <w:rPr>
            <w:rFonts w:hint="eastAsia"/>
            <w:highlight w:val="cyan"/>
          </w:rPr>
          <w:t>aka</w:t>
        </w:r>
        <w:r>
          <w:rPr>
            <w:highlight w:val="cyan"/>
          </w:rPr>
          <w:t>10</w:t>
        </w:r>
        <w:r>
          <w:rPr>
            <w:rFonts w:hint="eastAsia"/>
            <w:highlight w:val="cyan"/>
          </w:rPr>
          <w:t xml:space="preserve"> </w:t>
        </w:r>
      </w:ins>
      <w:ins w:id="3412" w:author="郭 侃亮" w:date="2022-02-02T10:36:00Z">
        <w:r>
          <w:rPr>
            <w:rFonts w:hint="eastAsia"/>
            <w:highlight w:val="cyan"/>
          </w:rPr>
          <w:t>}</w:t>
        </w:r>
      </w:ins>
    </w:p>
    <w:p w14:paraId="0FCF79C8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あ、い、う、え、お。か、き、く、け、こ。</w:t>
      </w:r>
      <w:r>
        <w:rPr>
          <w:lang w:eastAsia="ja-JP"/>
        </w:rPr>
        <w:t>"</w:t>
      </w:r>
    </w:p>
    <w:p w14:paraId="257F972B" w14:textId="721CF486" w:rsidR="00A17960" w:rsidRDefault="00AD66CD">
      <w:pPr>
        <w:rPr>
          <w:ins w:id="3413" w:author="郭 侃亮" w:date="2021-11-22T12:54:00Z"/>
          <w:lang w:eastAsia="ja-JP"/>
        </w:rPr>
      </w:pPr>
      <w:ins w:id="3414" w:author="郭 侃亮" w:date="2021-11-22T12:54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TJ</w:t>
        </w:r>
        <w:r>
          <w:rPr>
            <w:highlight w:val="yellow"/>
            <w:lang w:eastAsia="ja-JP"/>
          </w:rPr>
          <w:t>1</w:t>
        </w:r>
      </w:ins>
      <w:ins w:id="3415" w:author="郭 侃亮" w:date="2022-01-23T17:14:00Z">
        <w:r w:rsidR="00B343D7">
          <w:rPr>
            <w:highlight w:val="yellow"/>
            <w:lang w:eastAsia="ja-JP"/>
          </w:rPr>
          <w:t>wx</w:t>
        </w:r>
      </w:ins>
      <w:ins w:id="3416" w:author="郭 侃亮" w:date="2021-11-22T12:54:00Z">
        <w:r>
          <w:rPr>
            <w:rFonts w:hint="eastAsia"/>
            <w:highlight w:val="yellow"/>
            <w:lang w:eastAsia="ja-JP"/>
          </w:rPr>
          <w:t>}</w:t>
        </w:r>
      </w:ins>
    </w:p>
    <w:p w14:paraId="2AD7183A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もう一度お願いします。</w:t>
      </w:r>
      <w:ins w:id="3417" w:author="Windows 用户" w:date="2022-01-12T13:23:00Z">
        <w:r w:rsidR="00E43BF6">
          <w:rPr>
            <w:rFonts w:asciiTheme="minorEastAsia" w:hAnsiTheme="minorEastAsia" w:hint="eastAsia"/>
          </w:rPr>
          <w:t>（请再读一遍。）</w:t>
        </w:r>
      </w:ins>
      <w:r>
        <w:t>"</w:t>
      </w:r>
    </w:p>
    <w:p w14:paraId="18C9271D" w14:textId="167B2DC1" w:rsidR="00A17960" w:rsidRDefault="00AD66CD">
      <w:pPr>
        <w:rPr>
          <w:ins w:id="3418" w:author="郭 侃亮" w:date="2021-11-22T12:59:00Z"/>
          <w:lang w:eastAsia="ja-JP"/>
        </w:rPr>
      </w:pPr>
      <w:ins w:id="3419" w:author="郭 侃亮" w:date="2021-11-22T12:59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highlight w:val="yellow"/>
            <w:lang w:eastAsia="ja-JP"/>
          </w:rPr>
          <w:t>ZZ1</w:t>
        </w:r>
      </w:ins>
      <w:ins w:id="3420" w:author="郭 侃亮" w:date="2022-01-21T14:23:00Z">
        <w:r w:rsidR="008A091B">
          <w:rPr>
            <w:highlight w:val="yellow"/>
            <w:lang w:eastAsia="ja-JP"/>
          </w:rPr>
          <w:t>1</w:t>
        </w:r>
      </w:ins>
      <w:ins w:id="3421" w:author="郭 侃亮" w:date="2022-01-21T15:15:00Z">
        <w:r w:rsidR="00A263AD">
          <w:rPr>
            <w:highlight w:val="yellow"/>
            <w:lang w:eastAsia="ja-JP"/>
          </w:rPr>
          <w:t>gx</w:t>
        </w:r>
      </w:ins>
      <w:ins w:id="3422" w:author="郭 侃亮" w:date="2021-11-22T12:59:00Z">
        <w:r>
          <w:rPr>
            <w:rFonts w:hint="eastAsia"/>
            <w:highlight w:val="yellow"/>
            <w:lang w:eastAsia="ja-JP"/>
          </w:rPr>
          <w:t>}</w:t>
        </w:r>
      </w:ins>
    </w:p>
    <w:p w14:paraId="021C16B4" w14:textId="77777777" w:rsidR="003A00B1" w:rsidRDefault="003A00B1">
      <w:pPr>
        <w:rPr>
          <w:ins w:id="3423" w:author="郭 侃亮" w:date="2022-02-02T10:38:00Z"/>
          <w:lang w:eastAsia="ja-JP"/>
        </w:rPr>
      </w:pPr>
      <w:ins w:id="3424" w:author="郭 侃亮" w:date="2022-02-02T10:38:00Z">
        <w:r>
          <w:rPr>
            <w:highlight w:val="cyan"/>
            <w:lang w:eastAsia="ja-JP"/>
          </w:rPr>
          <w:t>#</w:t>
        </w:r>
        <w:r>
          <w:rPr>
            <w:rFonts w:hint="eastAsia"/>
            <w:highlight w:val="cyan"/>
            <w:lang w:eastAsia="ja-JP"/>
          </w:rPr>
          <w:t>{</w:t>
        </w:r>
        <w:r>
          <w:rPr>
            <w:rFonts w:hint="eastAsia"/>
            <w:highlight w:val="cyan"/>
            <w:lang w:eastAsia="ja-JP"/>
          </w:rPr>
          <w:t>播放</w:t>
        </w:r>
        <w:r>
          <w:rPr>
            <w:rFonts w:hint="eastAsia"/>
            <w:highlight w:val="cyan"/>
            <w:lang w:eastAsia="ja-JP"/>
          </w:rPr>
          <w:t>SE</w:t>
        </w:r>
        <w:r>
          <w:rPr>
            <w:highlight w:val="cyan"/>
            <w:lang w:eastAsia="ja-JP"/>
          </w:rPr>
          <w:t xml:space="preserve"> </w:t>
        </w:r>
        <w:r>
          <w:rPr>
            <w:rFonts w:hint="eastAsia"/>
            <w:highlight w:val="cyan"/>
            <w:lang w:eastAsia="ja-JP"/>
          </w:rPr>
          <w:t>aka</w:t>
        </w:r>
        <w:r>
          <w:rPr>
            <w:highlight w:val="cyan"/>
            <w:lang w:eastAsia="ja-JP"/>
          </w:rPr>
          <w:t>10</w:t>
        </w:r>
        <w:r>
          <w:rPr>
            <w:rFonts w:hint="eastAsia"/>
            <w:highlight w:val="cyan"/>
            <w:lang w:eastAsia="ja-JP"/>
          </w:rPr>
          <w:t xml:space="preserve"> }</w:t>
        </w:r>
      </w:ins>
    </w:p>
    <w:p w14:paraId="77EE464B" w14:textId="2C7791AB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あ、い、う、え、お。か、き、く、け、こ。</w:t>
      </w:r>
      <w:r>
        <w:rPr>
          <w:lang w:eastAsia="ja-JP"/>
        </w:rPr>
        <w:t>"</w:t>
      </w:r>
    </w:p>
    <w:p w14:paraId="0B0BA562" w14:textId="31E86654" w:rsidR="00A17960" w:rsidRDefault="00AD66CD">
      <w:pPr>
        <w:rPr>
          <w:ins w:id="3425" w:author="郭 侃亮" w:date="2021-11-22T12:54:00Z"/>
        </w:rPr>
      </w:pPr>
      <w:ins w:id="3426" w:author="郭 侃亮" w:date="2021-11-22T12:5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</w:t>
        </w:r>
      </w:ins>
      <w:ins w:id="3427" w:author="郭 侃亮" w:date="2022-01-23T17:14:00Z">
        <w:r w:rsidR="00B343D7">
          <w:rPr>
            <w:highlight w:val="yellow"/>
          </w:rPr>
          <w:t>wx</w:t>
        </w:r>
      </w:ins>
      <w:ins w:id="3428" w:author="郭 侃亮" w:date="2021-11-22T12:54:00Z">
        <w:r>
          <w:rPr>
            <w:rFonts w:hint="eastAsia"/>
            <w:highlight w:val="yellow"/>
          </w:rPr>
          <w:t>}</w:t>
        </w:r>
      </w:ins>
    </w:p>
    <w:p w14:paraId="58D45713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大家可以</w:t>
      </w:r>
      <w:del w:id="3429" w:author="Windows 用户" w:date="2022-01-12T13:18:00Z">
        <w:r w:rsidDel="00C74CB0">
          <w:rPr>
            <w:rFonts w:hint="eastAsia"/>
          </w:rPr>
          <w:delText>再练习</w:delText>
        </w:r>
      </w:del>
      <w:r>
        <w:rPr>
          <w:rFonts w:hint="eastAsia"/>
        </w:rPr>
        <w:t>跟读</w:t>
      </w:r>
      <w:ins w:id="3430" w:author="Windows 用户" w:date="2022-01-12T13:18:00Z">
        <w:r w:rsidR="00C74CB0">
          <w:rPr>
            <w:rFonts w:hint="eastAsia"/>
          </w:rPr>
          <w:t>练习</w:t>
        </w:r>
      </w:ins>
      <w:r>
        <w:rPr>
          <w:rFonts w:hint="eastAsia"/>
        </w:rPr>
        <w:t>一下哦。</w:t>
      </w:r>
      <w:r>
        <w:t>"</w:t>
      </w:r>
    </w:p>
    <w:p w14:paraId="651D4FC3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十个假名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点击可以发音</w:t>
      </w:r>
      <w:r>
        <w:rPr>
          <w:rFonts w:hint="eastAsia"/>
          <w:highlight w:val="yellow"/>
        </w:rPr>
        <w:t>}</w:t>
      </w:r>
    </w:p>
    <w:p w14:paraId="3089E034" w14:textId="77777777" w:rsidR="00A17960" w:rsidRDefault="00AD66CD">
      <w:r>
        <w:rPr>
          <w:rFonts w:hint="eastAsia"/>
        </w:rPr>
        <w:t>点击图片可以确认发音，</w:t>
      </w:r>
      <w:ins w:id="3431" w:author="Windows 用户" w:date="2022-01-12T13:18:00Z">
        <w:r w:rsidR="00C74CB0">
          <w:rPr>
            <w:rFonts w:hint="eastAsia"/>
          </w:rPr>
          <w:t>完成</w:t>
        </w:r>
      </w:ins>
      <w:r>
        <w:rPr>
          <w:rFonts w:hint="eastAsia"/>
        </w:rPr>
        <w:t>学习</w:t>
      </w:r>
      <w:del w:id="3432" w:author="Windows 用户" w:date="2022-01-12T13:18:00Z">
        <w:r w:rsidDel="00C74CB0">
          <w:rPr>
            <w:rFonts w:hint="eastAsia"/>
          </w:rPr>
          <w:delText>完成以</w:delText>
        </w:r>
      </w:del>
      <w:r>
        <w:rPr>
          <w:rFonts w:hint="eastAsia"/>
        </w:rPr>
        <w:t>后点击“结束学习”按钮。</w:t>
      </w:r>
    </w:p>
    <w:p w14:paraId="346B081A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既然大家都</w:t>
      </w:r>
      <w:ins w:id="3433" w:author="Windows 用户" w:date="2022-01-12T13:18:00Z">
        <w:r w:rsidR="00C74CB0">
          <w:rPr>
            <w:rFonts w:hint="eastAsia"/>
          </w:rPr>
          <w:t>学</w:t>
        </w:r>
      </w:ins>
      <w:r>
        <w:rPr>
          <w:rFonts w:hint="eastAsia"/>
        </w:rPr>
        <w:t>会了，</w:t>
      </w:r>
      <w:ins w:id="3434" w:author="Windows 用户" w:date="2022-01-12T13:18:00Z">
        <w:r w:rsidR="00C74CB0">
          <w:rPr>
            <w:rFonts w:hint="eastAsia"/>
          </w:rPr>
          <w:t>那么</w:t>
        </w:r>
      </w:ins>
      <w:r>
        <w:rPr>
          <w:rFonts w:hint="eastAsia"/>
        </w:rPr>
        <w:t>我们来做一个小测试吧。</w:t>
      </w:r>
      <w:ins w:id="3435" w:author="Windows 用户" w:date="2022-01-12T13:18:00Z">
        <w:r w:rsidR="00C74CB0">
          <w:rPr>
            <w:rFonts w:hint="eastAsia"/>
          </w:rPr>
          <w:t>请大家</w:t>
        </w:r>
      </w:ins>
      <w:r>
        <w:rPr>
          <w:rFonts w:hint="eastAsia"/>
        </w:rPr>
        <w:t>根据听到的读音选择正确的假名</w:t>
      </w:r>
      <w:ins w:id="3436" w:author="Windows 用户" w:date="2022-01-12T13:19:00Z">
        <w:r w:rsidR="00C74CB0">
          <w:rPr>
            <w:rFonts w:hint="eastAsia"/>
          </w:rPr>
          <w:t>。</w:t>
        </w:r>
      </w:ins>
      <w:r>
        <w:t>"</w:t>
      </w:r>
    </w:p>
    <w:p w14:paraId="0922A5CA" w14:textId="77777777" w:rsidR="00A17960" w:rsidRDefault="00A17960"/>
    <w:p w14:paraId="7A8FDCF0" w14:textId="1906241A" w:rsidR="00B343D7" w:rsidRDefault="00B343D7" w:rsidP="00B343D7">
      <w:pPr>
        <w:rPr>
          <w:ins w:id="3437" w:author="郭 侃亮" w:date="2022-01-23T17:14:00Z"/>
        </w:rPr>
      </w:pPr>
      <w:ins w:id="3438" w:author="郭 侃亮" w:date="2022-01-23T17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113EEFC8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  <w:lang w:eastAsia="ja-JP"/>
        </w:rPr>
        <w:t>"</w:t>
      </w:r>
    </w:p>
    <w:p w14:paraId="36818461" w14:textId="7B58F60B" w:rsidR="00A17960" w:rsidDel="003A00B1" w:rsidRDefault="003A00B1">
      <w:pPr>
        <w:rPr>
          <w:del w:id="3439" w:author="郭 侃亮" w:date="2022-02-02T10:38:00Z"/>
        </w:rPr>
      </w:pPr>
      <w:ins w:id="3440" w:author="郭 侃亮" w:date="2022-02-02T10:38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u</w:t>
        </w:r>
        <w:r>
          <w:rPr>
            <w:rFonts w:hint="eastAsia"/>
            <w:highlight w:val="cyan"/>
          </w:rPr>
          <w:t>}</w:t>
        </w:r>
      </w:ins>
      <w:del w:id="3441" w:author="郭 侃亮" w:date="2022-02-02T10:38:00Z">
        <w:r w:rsidR="00AD66CD" w:rsidDel="003A00B1">
          <w:rPr>
            <w:rFonts w:hint="eastAsia"/>
            <w:highlight w:val="yellow"/>
            <w:lang w:eastAsia="ja-JP"/>
          </w:rPr>
          <w:delText>{</w:delText>
        </w:r>
        <w:r w:rsidR="00AD66CD" w:rsidDel="003A00B1">
          <w:rPr>
            <w:rFonts w:hint="eastAsia"/>
            <w:highlight w:val="yellow"/>
            <w:lang w:eastAsia="ja-JP"/>
          </w:rPr>
          <w:delText>播放</w:delText>
        </w:r>
        <w:r w:rsidR="00AD66CD" w:rsidDel="003A00B1">
          <w:rPr>
            <w:rFonts w:hint="eastAsia"/>
            <w:highlight w:val="yellow"/>
            <w:lang w:eastAsia="ja-JP"/>
          </w:rPr>
          <w:delText>SE</w:delText>
        </w:r>
        <w:r w:rsidR="00AD66CD" w:rsidDel="003A00B1">
          <w:rPr>
            <w:highlight w:val="yellow"/>
            <w:lang w:eastAsia="ja-JP"/>
          </w:rPr>
          <w:delText xml:space="preserve"> </w:delText>
        </w:r>
        <w:r w:rsidR="00AD66CD" w:rsidDel="003A00B1">
          <w:rPr>
            <w:rFonts w:hint="eastAsia"/>
            <w:highlight w:val="yellow"/>
            <w:lang w:eastAsia="ja-JP"/>
          </w:rPr>
          <w:delText xml:space="preserve"> u}</w:delText>
        </w:r>
      </w:del>
    </w:p>
    <w:p w14:paraId="670AD83E" w14:textId="77777777" w:rsidR="003A00B1" w:rsidRDefault="003A00B1">
      <w:pPr>
        <w:rPr>
          <w:ins w:id="3442" w:author="郭 侃亮" w:date="2022-02-02T10:38:00Z"/>
          <w:lang w:eastAsia="ja-JP"/>
        </w:rPr>
      </w:pPr>
    </w:p>
    <w:p w14:paraId="21C043F9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あ</w:t>
      </w:r>
      <w:r>
        <w:rPr>
          <w:rFonts w:hint="eastAsia"/>
          <w:lang w:eastAsia="ja-JP"/>
        </w:rPr>
        <w:t>"</w:t>
      </w:r>
    </w:p>
    <w:p w14:paraId="67FC6CEA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59EB3575" w14:textId="77777777" w:rsidR="00A17960" w:rsidRDefault="00AD66CD">
      <w:pPr>
        <w:rPr>
          <w:ins w:id="3443" w:author="Windows 用户" w:date="2022-01-12T13:19:00Z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  <w:r>
        <w:rPr>
          <w:rFonts w:hint="eastAsia"/>
          <w:lang w:eastAsia="ja-JP"/>
        </w:rPr>
        <w:t>"</w:t>
      </w:r>
    </w:p>
    <w:p w14:paraId="2F6EAB49" w14:textId="77777777" w:rsidR="00C74CB0" w:rsidRDefault="00C74CB0">
      <w:pPr>
        <w:rPr>
          <w:rFonts w:eastAsia="MS Mincho"/>
          <w:lang w:eastAsia="ja-JP"/>
        </w:rPr>
      </w:pPr>
    </w:p>
    <w:p w14:paraId="43ADEAEF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</w:p>
    <w:p w14:paraId="021A9D62" w14:textId="77777777" w:rsidR="00A17960" w:rsidRDefault="00AD66CD">
      <w:pPr>
        <w:rPr>
          <w:ins w:id="3444" w:author="郭 侃亮" w:date="2021-12-07T11:25:00Z"/>
          <w:shd w:val="clear" w:color="auto" w:fill="FFD966" w:themeFill="accent4" w:themeFillTint="99"/>
        </w:rPr>
      </w:pPr>
      <w:ins w:id="3445" w:author="郭 侃亮" w:date="2021-12-07T11:25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5</w:t>
        </w:r>
      </w:ins>
    </w:p>
    <w:p w14:paraId="35FA3392" w14:textId="4CF306EB" w:rsidR="00B343D7" w:rsidRDefault="00B343D7" w:rsidP="00B343D7">
      <w:pPr>
        <w:rPr>
          <w:ins w:id="3446" w:author="郭 侃亮" w:date="2022-01-23T17:14:00Z"/>
        </w:rPr>
      </w:pPr>
      <w:ins w:id="3447" w:author="郭 侃亮" w:date="2022-01-23T17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521461D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ins w:id="3448" w:author="郭 侃亮" w:date="2021-11-22T13:01:00Z">
        <w:r>
          <w:rPr>
            <w:rFonts w:hint="eastAsia"/>
          </w:rPr>
          <w:t>回答</w:t>
        </w:r>
      </w:ins>
      <w:r>
        <w:rPr>
          <w:rFonts w:hint="eastAsia"/>
        </w:rPr>
        <w:t>正确。</w:t>
      </w:r>
      <w:r>
        <w:t>"</w:t>
      </w:r>
    </w:p>
    <w:p w14:paraId="72F93EA8" w14:textId="77777777" w:rsidR="00A17960" w:rsidRDefault="00A17960"/>
    <w:p w14:paraId="5EE5988F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E4BC5C4" w14:textId="74F15E0C" w:rsidR="00B343D7" w:rsidRDefault="00B343D7" w:rsidP="00B343D7">
      <w:pPr>
        <w:rPr>
          <w:ins w:id="3449" w:author="郭 侃亮" w:date="2022-01-23T17:14:00Z"/>
        </w:rPr>
      </w:pPr>
      <w:ins w:id="3450" w:author="郭 侃亮" w:date="2022-01-23T17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291A8496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del w:id="3451" w:author="郭 侃亮" w:date="2021-11-22T13:01:00Z">
        <w:r>
          <w:rPr>
            <w:rFonts w:eastAsia="宋体" w:hint="eastAsia"/>
            <w:u w:val="dotted"/>
          </w:rPr>
          <w:delText>要仔细听哦</w:delText>
        </w:r>
      </w:del>
      <w:ins w:id="3452" w:author="郭 侃亮" w:date="2021-11-22T13:01:00Z">
        <w:r>
          <w:rPr>
            <w:rFonts w:eastAsia="宋体" w:hint="eastAsia"/>
            <w:u w:val="dotted"/>
          </w:rPr>
          <w:t>好像不太对哦，再听一遍</w:t>
        </w:r>
      </w:ins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del w:id="3453" w:author="郭 侃亮" w:date="2021-11-22T13:05:00Z"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delText>这道题是</w:delText>
        </w:r>
        <w:r>
          <w:delText>3</w:delText>
        </w:r>
        <w:r>
          <w:rPr>
            <w:rFonts w:hint="eastAsia"/>
          </w:rPr>
          <w:delText>.</w:delText>
        </w:r>
        <w:r>
          <w:rPr>
            <w:rFonts w:eastAsia="MS Mincho" w:hint="eastAsia"/>
            <w:lang w:eastAsia="ja-JP"/>
          </w:rPr>
          <w:delText>う</w:delText>
        </w:r>
      </w:del>
      <w:r>
        <w:rPr>
          <w:lang w:eastAsia="ja-JP"/>
        </w:rPr>
        <w:t>"</w:t>
      </w:r>
    </w:p>
    <w:p w14:paraId="795D31C6" w14:textId="1D84BCD7" w:rsidR="00A17960" w:rsidRDefault="003A00B1">
      <w:pPr>
        <w:rPr>
          <w:del w:id="3454" w:author="郭 侃亮" w:date="2021-11-22T13:09:00Z"/>
          <w:lang w:eastAsia="ja-JP"/>
        </w:rPr>
      </w:pPr>
      <w:ins w:id="3455" w:author="郭 侃亮" w:date="2022-02-02T10:38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u</w:t>
        </w:r>
        <w:r>
          <w:rPr>
            <w:rFonts w:hint="eastAsia"/>
            <w:highlight w:val="cyan"/>
          </w:rPr>
          <w:t>}</w:t>
        </w:r>
      </w:ins>
      <w:del w:id="3456" w:author="郭 侃亮" w:date="2022-02-02T10:38:00Z">
        <w:r w:rsidR="00AD66CD" w:rsidDel="003A00B1">
          <w:rPr>
            <w:rFonts w:hint="eastAsia"/>
            <w:highlight w:val="yellow"/>
            <w:lang w:eastAsia="ja-JP"/>
          </w:rPr>
          <w:delText>{</w:delText>
        </w:r>
        <w:r w:rsidR="00AD66CD" w:rsidDel="003A00B1">
          <w:rPr>
            <w:rFonts w:hint="eastAsia"/>
            <w:highlight w:val="yellow"/>
            <w:lang w:eastAsia="ja-JP"/>
          </w:rPr>
          <w:delText>播放</w:delText>
        </w:r>
        <w:r w:rsidR="00AD66CD" w:rsidDel="003A00B1">
          <w:rPr>
            <w:rFonts w:hint="eastAsia"/>
            <w:highlight w:val="yellow"/>
            <w:lang w:eastAsia="ja-JP"/>
          </w:rPr>
          <w:delText>SE</w:delText>
        </w:r>
        <w:r w:rsidR="00AD66CD" w:rsidDel="003A00B1">
          <w:rPr>
            <w:highlight w:val="yellow"/>
            <w:lang w:eastAsia="ja-JP"/>
          </w:rPr>
          <w:delText xml:space="preserve"> </w:delText>
        </w:r>
        <w:r w:rsidR="00AD66CD" w:rsidDel="003A00B1">
          <w:rPr>
            <w:rFonts w:hint="eastAsia"/>
            <w:highlight w:val="yellow"/>
            <w:lang w:eastAsia="ja-JP"/>
          </w:rPr>
          <w:delText xml:space="preserve"> u}</w:delText>
        </w:r>
      </w:del>
    </w:p>
    <w:p w14:paraId="074B7D7B" w14:textId="77777777" w:rsidR="00A17960" w:rsidRDefault="00A17960">
      <w:pPr>
        <w:rPr>
          <w:ins w:id="3457" w:author="郭 侃亮" w:date="2021-11-22T13:03:00Z"/>
          <w:rFonts w:eastAsia="MS Mincho"/>
          <w:lang w:eastAsia="ja-JP"/>
        </w:rPr>
      </w:pPr>
    </w:p>
    <w:p w14:paraId="76199798" w14:textId="3EA4B715" w:rsidR="00A17960" w:rsidRDefault="00AD66CD">
      <w:pPr>
        <w:rPr>
          <w:ins w:id="3458" w:author="郭 侃亮" w:date="2021-11-22T13:13:00Z"/>
          <w:lang w:eastAsia="ja-JP"/>
        </w:rPr>
      </w:pPr>
      <w:ins w:id="3459" w:author="郭 侃亮" w:date="2021-11-22T13:13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</w:ins>
      <w:ins w:id="3460" w:author="郭 侃亮" w:date="2021-11-22T13:14:00Z">
        <w:r>
          <w:rPr>
            <w:rFonts w:hint="eastAsia"/>
            <w:highlight w:val="yellow"/>
            <w:lang w:eastAsia="ja-JP"/>
          </w:rPr>
          <w:t>LY</w:t>
        </w:r>
      </w:ins>
      <w:ins w:id="3461" w:author="郭 侃亮" w:date="2021-11-22T13:13:00Z">
        <w:r>
          <w:rPr>
            <w:highlight w:val="yellow"/>
            <w:lang w:eastAsia="ja-JP"/>
          </w:rPr>
          <w:t>1</w:t>
        </w:r>
      </w:ins>
      <w:ins w:id="3462" w:author="郭 侃亮" w:date="2022-01-21T13:25:00Z">
        <w:r w:rsidR="007D68E5">
          <w:rPr>
            <w:highlight w:val="yellow"/>
            <w:lang w:eastAsia="ja-JP"/>
          </w:rPr>
          <w:t>3</w:t>
        </w:r>
      </w:ins>
      <w:ins w:id="3463" w:author="郭 侃亮" w:date="2022-01-23T16:56:00Z">
        <w:r w:rsidR="006806A1">
          <w:rPr>
            <w:highlight w:val="yellow"/>
            <w:lang w:eastAsia="ja-JP"/>
          </w:rPr>
          <w:t>wx</w:t>
        </w:r>
      </w:ins>
      <w:ins w:id="3464" w:author="郭 侃亮" w:date="2021-11-22T13:13:00Z">
        <w:r>
          <w:rPr>
            <w:rFonts w:hint="eastAsia"/>
            <w:highlight w:val="yellow"/>
            <w:lang w:eastAsia="ja-JP"/>
          </w:rPr>
          <w:t>}</w:t>
        </w:r>
      </w:ins>
    </w:p>
    <w:p w14:paraId="4ED9A019" w14:textId="77777777" w:rsidR="00A17960" w:rsidRDefault="00AD66CD">
      <w:pPr>
        <w:rPr>
          <w:ins w:id="3465" w:author="郭 侃亮" w:date="2021-11-22T13:03:00Z"/>
          <w:lang w:eastAsia="ja-JP"/>
        </w:rPr>
      </w:pPr>
      <w:ins w:id="3466" w:author="郭 侃亮" w:date="2021-11-22T13:05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刘洋</w:t>
        </w:r>
      </w:ins>
      <w:ins w:id="3467" w:author="郭 侃亮" w:date="2021-11-22T13:03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：</w:t>
        </w:r>
        <w:r>
          <w:rPr>
            <w:lang w:eastAsia="ja-JP"/>
          </w:rPr>
          <w:t>"</w:t>
        </w:r>
      </w:ins>
      <w:ins w:id="3468" w:author="郭 侃亮" w:date="2021-11-22T13:05:00Z">
        <w:r>
          <w:rPr>
            <w:rFonts w:hint="eastAsia"/>
            <w:lang w:eastAsia="ja-JP"/>
          </w:rPr>
          <w:t>我觉得</w:t>
        </w:r>
      </w:ins>
      <w:ins w:id="3469" w:author="郭 侃亮" w:date="2021-11-22T13:03:00Z">
        <w:r>
          <w:rPr>
            <w:rFonts w:ascii="宋体" w:eastAsia="宋体" w:hAnsi="宋体" w:cs="Tahoma" w:hint="eastAsia"/>
            <w:color w:val="000000"/>
            <w:shd w:val="clear" w:color="auto" w:fill="FFFFFF"/>
            <w:lang w:eastAsia="ja-JP"/>
          </w:rPr>
          <w:t>这道题是</w:t>
        </w:r>
        <w:r>
          <w:rPr>
            <w:lang w:eastAsia="ja-JP"/>
          </w:rPr>
          <w:t>3</w:t>
        </w:r>
        <w:r>
          <w:rPr>
            <w:rFonts w:hint="eastAsia"/>
            <w:lang w:eastAsia="ja-JP"/>
          </w:rPr>
          <w:t>.</w:t>
        </w:r>
        <w:r>
          <w:rPr>
            <w:rFonts w:eastAsia="MS Mincho" w:hint="eastAsia"/>
            <w:lang w:eastAsia="ja-JP"/>
          </w:rPr>
          <w:t>う</w:t>
        </w:r>
      </w:ins>
      <w:ins w:id="3470" w:author="Windows 用户" w:date="2022-01-12T13:19:00Z">
        <w:r w:rsidR="00C74CB0">
          <w:rPr>
            <w:rFonts w:asciiTheme="minorEastAsia" w:hAnsiTheme="minorEastAsia" w:hint="eastAsia"/>
            <w:lang w:eastAsia="ja-JP"/>
          </w:rPr>
          <w:t>。</w:t>
        </w:r>
      </w:ins>
      <w:ins w:id="3471" w:author="郭 侃亮" w:date="2021-11-22T13:03:00Z">
        <w:r>
          <w:rPr>
            <w:lang w:eastAsia="ja-JP"/>
          </w:rPr>
          <w:t>"</w:t>
        </w:r>
      </w:ins>
    </w:p>
    <w:p w14:paraId="79D2BB3A" w14:textId="77777777" w:rsidR="005238F3" w:rsidRDefault="005238F3" w:rsidP="005238F3">
      <w:pPr>
        <w:rPr>
          <w:ins w:id="3472" w:author="郭 侃亮" w:date="2022-01-23T17:17:00Z"/>
          <w:lang w:eastAsia="ja-JP"/>
        </w:rPr>
      </w:pPr>
      <w:ins w:id="3473" w:author="郭 侃亮" w:date="2022-01-23T17:17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TJ</w:t>
        </w:r>
        <w:r>
          <w:rPr>
            <w:highlight w:val="yellow"/>
            <w:lang w:eastAsia="ja-JP"/>
          </w:rPr>
          <w:t>1gx</w:t>
        </w:r>
        <w:r>
          <w:rPr>
            <w:rFonts w:hint="eastAsia"/>
            <w:highlight w:val="yellow"/>
            <w:lang w:eastAsia="ja-JP"/>
          </w:rPr>
          <w:t>}</w:t>
        </w:r>
      </w:ins>
    </w:p>
    <w:p w14:paraId="5BABFD0F" w14:textId="77777777" w:rsidR="00A17960" w:rsidRDefault="00AD66CD">
      <w:pPr>
        <w:rPr>
          <w:ins w:id="3474" w:author="郭 侃亮" w:date="2021-11-22T13:03:00Z"/>
          <w:lang w:eastAsia="ja-JP"/>
        </w:rPr>
      </w:pPr>
      <w:ins w:id="3475" w:author="郭 侃亮" w:date="2021-11-22T13:03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田老师：</w:t>
        </w:r>
        <w:r>
          <w:rPr>
            <w:lang w:eastAsia="ja-JP"/>
          </w:rPr>
          <w:t>"</w:t>
        </w:r>
        <w:r>
          <w:rPr>
            <w:rFonts w:hint="eastAsia"/>
            <w:lang w:eastAsia="ja-JP"/>
          </w:rPr>
          <w:t>回答正确。</w:t>
        </w:r>
        <w:r>
          <w:rPr>
            <w:lang w:eastAsia="ja-JP"/>
          </w:rPr>
          <w:t>"</w:t>
        </w:r>
      </w:ins>
    </w:p>
    <w:p w14:paraId="7018116C" w14:textId="77777777" w:rsidR="00A17960" w:rsidRDefault="00A17960">
      <w:pPr>
        <w:rPr>
          <w:ins w:id="3476" w:author="郭 侃亮" w:date="2021-11-22T13:03:00Z"/>
          <w:rFonts w:eastAsia="MS Mincho"/>
          <w:lang w:eastAsia="ja-JP"/>
        </w:rPr>
      </w:pPr>
    </w:p>
    <w:p w14:paraId="6661486E" w14:textId="77777777" w:rsidR="00A17960" w:rsidRPr="00A17960" w:rsidRDefault="00A17960">
      <w:pPr>
        <w:rPr>
          <w:rFonts w:eastAsia="MS Mincho"/>
          <w:lang w:eastAsia="ja-JP"/>
          <w:rPrChange w:id="3477" w:author="郭 侃亮" w:date="2021-11-22T13:03:00Z">
            <w:rPr>
              <w:lang w:eastAsia="ja-JP"/>
            </w:rPr>
          </w:rPrChange>
        </w:rPr>
      </w:pPr>
    </w:p>
    <w:p w14:paraId="5C21787E" w14:textId="50DA9C58" w:rsidR="00B343D7" w:rsidRDefault="00B343D7" w:rsidP="00B343D7">
      <w:pPr>
        <w:rPr>
          <w:ins w:id="3478" w:author="郭 侃亮" w:date="2022-01-23T17:14:00Z"/>
        </w:rPr>
      </w:pPr>
      <w:ins w:id="3479" w:author="郭 侃亮" w:date="2022-01-23T17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3D2488E4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第二题。</w:t>
      </w:r>
      <w:r>
        <w:rPr>
          <w:highlight w:val="yellow"/>
          <w:lang w:eastAsia="ja-JP"/>
        </w:rPr>
        <w:t>"</w:t>
      </w:r>
    </w:p>
    <w:p w14:paraId="3DA46001" w14:textId="5EEA9F20" w:rsidR="00A17960" w:rsidDel="003A00B1" w:rsidRDefault="003A00B1">
      <w:pPr>
        <w:rPr>
          <w:del w:id="3480" w:author="郭 侃亮" w:date="2022-02-02T10:38:00Z"/>
        </w:rPr>
      </w:pPr>
      <w:ins w:id="3481" w:author="郭 侃亮" w:date="2022-02-02T10:38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</w:t>
        </w:r>
        <w:r>
          <w:rPr>
            <w:highlight w:val="cyan"/>
          </w:rPr>
          <w:t>ki</w:t>
        </w:r>
        <w:r>
          <w:rPr>
            <w:rFonts w:hint="eastAsia"/>
            <w:highlight w:val="cyan"/>
          </w:rPr>
          <w:t>}</w:t>
        </w:r>
      </w:ins>
      <w:del w:id="3482" w:author="郭 侃亮" w:date="2022-02-02T10:38:00Z">
        <w:r w:rsidR="00AD66CD" w:rsidDel="003A00B1">
          <w:rPr>
            <w:rFonts w:hint="eastAsia"/>
            <w:highlight w:val="yellow"/>
            <w:lang w:eastAsia="ja-JP"/>
          </w:rPr>
          <w:delText>{</w:delText>
        </w:r>
        <w:r w:rsidR="00AD66CD" w:rsidDel="003A00B1">
          <w:rPr>
            <w:rFonts w:hint="eastAsia"/>
            <w:highlight w:val="yellow"/>
            <w:lang w:eastAsia="ja-JP"/>
          </w:rPr>
          <w:delText>播放</w:delText>
        </w:r>
        <w:r w:rsidR="00AD66CD" w:rsidDel="003A00B1">
          <w:rPr>
            <w:rFonts w:hint="eastAsia"/>
            <w:highlight w:val="yellow"/>
            <w:lang w:eastAsia="ja-JP"/>
          </w:rPr>
          <w:delText>SE</w:delText>
        </w:r>
        <w:r w:rsidR="00AD66CD" w:rsidDel="003A00B1">
          <w:rPr>
            <w:highlight w:val="yellow"/>
            <w:lang w:eastAsia="ja-JP"/>
          </w:rPr>
          <w:delText xml:space="preserve"> </w:delText>
        </w:r>
        <w:r w:rsidR="00AD66CD" w:rsidDel="003A00B1">
          <w:rPr>
            <w:rFonts w:hint="eastAsia"/>
            <w:highlight w:val="yellow"/>
            <w:lang w:eastAsia="ja-JP"/>
          </w:rPr>
          <w:delText xml:space="preserve"> ki}</w:delText>
        </w:r>
      </w:del>
    </w:p>
    <w:p w14:paraId="054ACBAF" w14:textId="77777777" w:rsidR="003A00B1" w:rsidRDefault="003A00B1">
      <w:pPr>
        <w:rPr>
          <w:ins w:id="3483" w:author="郭 侃亮" w:date="2022-02-02T10:38:00Z"/>
          <w:lang w:eastAsia="ja-JP"/>
        </w:rPr>
      </w:pPr>
    </w:p>
    <w:p w14:paraId="6603E3A6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か</w:t>
      </w:r>
      <w:r>
        <w:rPr>
          <w:rFonts w:hint="eastAsia"/>
          <w:lang w:eastAsia="ja-JP"/>
        </w:rPr>
        <w:t>"</w:t>
      </w:r>
    </w:p>
    <w:p w14:paraId="3E41369D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き</w:t>
      </w:r>
      <w:r>
        <w:rPr>
          <w:rFonts w:hint="eastAsia"/>
          <w:lang w:eastAsia="ja-JP"/>
        </w:rPr>
        <w:t>"</w:t>
      </w:r>
    </w:p>
    <w:p w14:paraId="66D900AC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け</w:t>
      </w:r>
      <w:r>
        <w:rPr>
          <w:rFonts w:hint="eastAsia"/>
          <w:lang w:eastAsia="ja-JP"/>
        </w:rPr>
        <w:t>"</w:t>
      </w:r>
    </w:p>
    <w:p w14:paraId="2DFBA5F2" w14:textId="77777777" w:rsidR="00A17960" w:rsidRDefault="00A17960">
      <w:pPr>
        <w:rPr>
          <w:rFonts w:eastAsia="MS Mincho"/>
          <w:lang w:eastAsia="ja-JP"/>
        </w:rPr>
      </w:pPr>
    </w:p>
    <w:p w14:paraId="2A19F820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き</w:t>
      </w:r>
    </w:p>
    <w:p w14:paraId="4150BAD7" w14:textId="77777777" w:rsidR="00A17960" w:rsidRDefault="00AD66CD">
      <w:pPr>
        <w:rPr>
          <w:ins w:id="3484" w:author="郭 侃亮" w:date="2021-12-07T11:25:00Z"/>
          <w:shd w:val="clear" w:color="auto" w:fill="FFD966" w:themeFill="accent4" w:themeFillTint="99"/>
        </w:rPr>
      </w:pPr>
      <w:ins w:id="3485" w:author="郭 侃亮" w:date="2021-12-07T11:25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5</w:t>
        </w:r>
      </w:ins>
    </w:p>
    <w:p w14:paraId="42F89C31" w14:textId="293D8DC2" w:rsidR="00B343D7" w:rsidRDefault="00B343D7" w:rsidP="00B343D7">
      <w:pPr>
        <w:rPr>
          <w:ins w:id="3486" w:author="郭 侃亮" w:date="2022-01-23T17:14:00Z"/>
        </w:rPr>
      </w:pPr>
      <w:ins w:id="3487" w:author="郭 侃亮" w:date="2022-01-23T17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511CB46E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ins w:id="3488" w:author="郭 侃亮" w:date="2021-11-22T13:02:00Z">
        <w:r>
          <w:rPr>
            <w:rFonts w:hint="eastAsia"/>
          </w:rPr>
          <w:t>回答</w:t>
        </w:r>
      </w:ins>
      <w:r>
        <w:rPr>
          <w:rFonts w:hint="eastAsia"/>
        </w:rPr>
        <w:t>正确。</w:t>
      </w:r>
      <w:r>
        <w:t>"</w:t>
      </w:r>
    </w:p>
    <w:p w14:paraId="5542B022" w14:textId="77777777" w:rsidR="00A17960" w:rsidRDefault="00A17960"/>
    <w:p w14:paraId="7A6BEFD3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5C8A3A20" w14:textId="5BD910A9" w:rsidR="00B343D7" w:rsidRDefault="00B343D7" w:rsidP="00B343D7">
      <w:pPr>
        <w:rPr>
          <w:ins w:id="3489" w:author="郭 侃亮" w:date="2022-01-23T17:15:00Z"/>
        </w:rPr>
      </w:pPr>
      <w:ins w:id="3490" w:author="郭 侃亮" w:date="2022-01-23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19DC6BF0" w14:textId="77777777" w:rsidR="00A17960" w:rsidRDefault="00AD66CD">
      <w:pPr>
        <w:rPr>
          <w:ins w:id="3491" w:author="郭 侃亮" w:date="2021-11-22T13:05:00Z"/>
        </w:rPr>
      </w:pPr>
      <w:ins w:id="3492" w:author="郭 侃亮" w:date="2021-11-22T13:05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eastAsia="宋体" w:hint="eastAsia"/>
            <w:u w:val="dotted"/>
          </w:rPr>
          <w:t>好像不太对哦，再听一遍</w: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。</w:t>
        </w:r>
        <w:r>
          <w:t>"</w:t>
        </w:r>
      </w:ins>
    </w:p>
    <w:p w14:paraId="38259A73" w14:textId="77777777" w:rsidR="00A17960" w:rsidRDefault="00AD66CD">
      <w:pPr>
        <w:rPr>
          <w:del w:id="3493" w:author="郭 侃亮" w:date="2021-11-22T13:05:00Z"/>
          <w:lang w:eastAsia="ja-JP"/>
        </w:rPr>
      </w:pPr>
      <w:del w:id="3494" w:author="郭 侃亮" w:date="2021-11-22T13:05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delText>田老师：</w:delText>
        </w:r>
        <w:r>
          <w:rPr>
            <w:lang w:eastAsia="ja-JP"/>
          </w:rPr>
          <w:delText>"</w:delText>
        </w:r>
        <w:r>
          <w:rPr>
            <w:rFonts w:eastAsia="宋体" w:hint="eastAsia"/>
            <w:u w:val="dotted"/>
            <w:lang w:eastAsia="ja-JP"/>
          </w:rPr>
          <w:delText>要仔细听哦</w:delText>
        </w:r>
        <w:r>
          <w:rPr>
            <w:rFonts w:ascii="宋体" w:eastAsia="宋体" w:hAnsi="宋体" w:cs="Tahoma" w:hint="eastAsia"/>
            <w:color w:val="000000"/>
            <w:shd w:val="clear" w:color="auto" w:fill="FFFFFF"/>
            <w:lang w:eastAsia="ja-JP"/>
          </w:rPr>
          <w:delText>。这道题是</w:delText>
        </w:r>
        <w:r>
          <w:rPr>
            <w:lang w:eastAsia="ja-JP"/>
          </w:rPr>
          <w:delText>2</w:delText>
        </w:r>
        <w:r>
          <w:rPr>
            <w:rFonts w:hint="eastAsia"/>
            <w:lang w:eastAsia="ja-JP"/>
          </w:rPr>
          <w:delText>.</w:delText>
        </w:r>
        <w:r>
          <w:rPr>
            <w:rFonts w:eastAsia="MS Mincho" w:hint="eastAsia"/>
            <w:lang w:eastAsia="ja-JP"/>
          </w:rPr>
          <w:delText>き</w:delText>
        </w:r>
        <w:r>
          <w:rPr>
            <w:lang w:eastAsia="ja-JP"/>
          </w:rPr>
          <w:delText>"</w:delText>
        </w:r>
      </w:del>
    </w:p>
    <w:p w14:paraId="15A2F377" w14:textId="38BE5266" w:rsidR="00A17960" w:rsidDel="003A00B1" w:rsidRDefault="003A00B1">
      <w:pPr>
        <w:rPr>
          <w:del w:id="3495" w:author="郭 侃亮" w:date="2022-02-02T10:39:00Z"/>
        </w:rPr>
      </w:pPr>
      <w:ins w:id="3496" w:author="郭 侃亮" w:date="2022-02-02T10:39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</w:t>
        </w:r>
        <w:r>
          <w:rPr>
            <w:highlight w:val="cyan"/>
          </w:rPr>
          <w:t>ki</w:t>
        </w:r>
        <w:r>
          <w:rPr>
            <w:rFonts w:hint="eastAsia"/>
            <w:highlight w:val="cyan"/>
          </w:rPr>
          <w:t>}</w:t>
        </w:r>
      </w:ins>
      <w:del w:id="3497" w:author="郭 侃亮" w:date="2022-02-02T10:39:00Z">
        <w:r w:rsidR="00AD66CD" w:rsidDel="003A00B1">
          <w:rPr>
            <w:rFonts w:hint="eastAsia"/>
            <w:highlight w:val="yellow"/>
            <w:lang w:eastAsia="ja-JP"/>
          </w:rPr>
          <w:delText>{</w:delText>
        </w:r>
        <w:r w:rsidR="00AD66CD" w:rsidDel="003A00B1">
          <w:rPr>
            <w:rFonts w:hint="eastAsia"/>
            <w:highlight w:val="yellow"/>
            <w:lang w:eastAsia="ja-JP"/>
          </w:rPr>
          <w:delText>播放</w:delText>
        </w:r>
        <w:r w:rsidR="00AD66CD" w:rsidDel="003A00B1">
          <w:rPr>
            <w:rFonts w:hint="eastAsia"/>
            <w:highlight w:val="yellow"/>
            <w:lang w:eastAsia="ja-JP"/>
          </w:rPr>
          <w:delText>SE</w:delText>
        </w:r>
        <w:r w:rsidR="00AD66CD" w:rsidDel="003A00B1">
          <w:rPr>
            <w:highlight w:val="yellow"/>
            <w:lang w:eastAsia="ja-JP"/>
          </w:rPr>
          <w:delText xml:space="preserve"> </w:delText>
        </w:r>
        <w:r w:rsidR="00AD66CD" w:rsidDel="003A00B1">
          <w:rPr>
            <w:rFonts w:hint="eastAsia"/>
            <w:highlight w:val="yellow"/>
            <w:lang w:eastAsia="ja-JP"/>
          </w:rPr>
          <w:delText xml:space="preserve"> ki}</w:delText>
        </w:r>
      </w:del>
    </w:p>
    <w:p w14:paraId="09774BC5" w14:textId="77777777" w:rsidR="003A00B1" w:rsidRDefault="003A00B1">
      <w:pPr>
        <w:rPr>
          <w:ins w:id="3498" w:author="郭 侃亮" w:date="2022-02-02T10:39:00Z"/>
          <w:lang w:eastAsia="ja-JP"/>
        </w:rPr>
      </w:pPr>
    </w:p>
    <w:p w14:paraId="2762CCDC" w14:textId="49B0B03A" w:rsidR="00A17960" w:rsidRDefault="00AD66CD">
      <w:pPr>
        <w:rPr>
          <w:ins w:id="3499" w:author="郭 侃亮" w:date="2021-11-22T13:14:00Z"/>
          <w:lang w:eastAsia="ja-JP"/>
        </w:rPr>
      </w:pPr>
      <w:ins w:id="3500" w:author="郭 侃亮" w:date="2021-11-22T13:14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rFonts w:hint="eastAsia"/>
            <w:highlight w:val="yellow"/>
          </w:rPr>
          <w:t>XY</w:t>
        </w:r>
        <w:r>
          <w:rPr>
            <w:highlight w:val="yellow"/>
            <w:lang w:eastAsia="ja-JP"/>
          </w:rPr>
          <w:t>1</w:t>
        </w:r>
      </w:ins>
      <w:ins w:id="3501" w:author="郭 侃亮" w:date="2022-01-21T14:04:00Z">
        <w:r w:rsidR="00DF5E68">
          <w:rPr>
            <w:highlight w:val="yellow"/>
            <w:lang w:eastAsia="ja-JP"/>
          </w:rPr>
          <w:t>1</w:t>
        </w:r>
      </w:ins>
      <w:ins w:id="3502" w:author="郭 侃亮" w:date="2021-11-22T13:14:00Z">
        <w:r>
          <w:rPr>
            <w:rFonts w:hint="eastAsia"/>
            <w:highlight w:val="yellow"/>
            <w:lang w:eastAsia="ja-JP"/>
          </w:rPr>
          <w:t>}</w:t>
        </w:r>
      </w:ins>
    </w:p>
    <w:p w14:paraId="1459E958" w14:textId="77777777" w:rsidR="00A17960" w:rsidRDefault="00AD66CD">
      <w:pPr>
        <w:rPr>
          <w:ins w:id="3503" w:author="郭 侃亮" w:date="2021-11-22T13:03:00Z"/>
          <w:rFonts w:eastAsia="MS Mincho"/>
          <w:lang w:eastAsia="ja-JP"/>
        </w:rPr>
      </w:pPr>
      <w:ins w:id="3504" w:author="郭 侃亮" w:date="2021-11-22T13:05:00Z">
        <w:del w:id="3505" w:author="郭 侃亮" w:date="2021-11-22T13:09:00Z">
          <w:r>
            <w:rPr>
              <w:rFonts w:ascii="宋体" w:eastAsia="宋体" w:hAnsi="宋体" w:cs="Tahoma" w:hint="eastAsia"/>
              <w:shd w:val="clear" w:color="auto" w:fill="FFFFFF"/>
              <w:lang w:eastAsia="ja-JP"/>
            </w:rPr>
            <w:delText>田老师</w:delText>
          </w:r>
        </w:del>
      </w:ins>
      <w:ins w:id="3506" w:author="郭 侃亮" w:date="2021-11-22T13:09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周小雨</w:t>
        </w:r>
      </w:ins>
      <w:ins w:id="3507" w:author="郭 侃亮" w:date="2021-11-22T13:05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：</w:t>
        </w:r>
        <w:r>
          <w:rPr>
            <w:lang w:eastAsia="ja-JP"/>
          </w:rPr>
          <w:t>"</w:t>
        </w:r>
      </w:ins>
      <w:ins w:id="3508" w:author="郭 侃亮" w:date="2021-11-22T13:10:00Z">
        <w:r>
          <w:rPr>
            <w:rFonts w:hint="eastAsia"/>
            <w:lang w:eastAsia="ja-JP"/>
          </w:rPr>
          <w:t>应该</w:t>
        </w:r>
      </w:ins>
      <w:ins w:id="3509" w:author="郭 侃亮" w:date="2021-11-22T13:09:00Z">
        <w:r>
          <w:rPr>
            <w:rFonts w:ascii="宋体" w:eastAsia="宋体" w:hAnsi="宋体" w:cs="Tahoma" w:hint="eastAsia"/>
            <w:color w:val="000000"/>
            <w:shd w:val="clear" w:color="auto" w:fill="FFFFFF"/>
            <w:lang w:eastAsia="ja-JP"/>
          </w:rPr>
          <w:t>选</w:t>
        </w:r>
      </w:ins>
      <w:ins w:id="3510" w:author="郭 侃亮" w:date="2021-11-22T13:05:00Z">
        <w:r>
          <w:rPr>
            <w:lang w:eastAsia="ja-JP"/>
          </w:rPr>
          <w:t>2</w:t>
        </w:r>
        <w:r>
          <w:rPr>
            <w:rFonts w:hint="eastAsia"/>
            <w:lang w:eastAsia="ja-JP"/>
          </w:rPr>
          <w:t>.</w:t>
        </w:r>
        <w:r>
          <w:rPr>
            <w:rFonts w:eastAsia="MS Mincho" w:hint="eastAsia"/>
            <w:lang w:eastAsia="ja-JP"/>
          </w:rPr>
          <w:t>き</w:t>
        </w:r>
      </w:ins>
      <w:ins w:id="3511" w:author="Windows 用户" w:date="2022-01-12T13:19:00Z">
        <w:r w:rsidR="00C74CB0">
          <w:rPr>
            <w:rFonts w:asciiTheme="minorEastAsia" w:hAnsiTheme="minorEastAsia" w:hint="eastAsia"/>
          </w:rPr>
          <w:t>。</w:t>
        </w:r>
      </w:ins>
      <w:ins w:id="3512" w:author="郭 侃亮" w:date="2021-11-22T13:05:00Z">
        <w:r>
          <w:rPr>
            <w:lang w:eastAsia="ja-JP"/>
          </w:rPr>
          <w:t>"</w:t>
        </w:r>
      </w:ins>
    </w:p>
    <w:p w14:paraId="3BE9E447" w14:textId="77777777" w:rsidR="005238F3" w:rsidRDefault="005238F3" w:rsidP="005238F3">
      <w:pPr>
        <w:rPr>
          <w:ins w:id="3513" w:author="郭 侃亮" w:date="2022-01-23T17:17:00Z"/>
        </w:rPr>
      </w:pPr>
      <w:ins w:id="3514" w:author="郭 侃亮" w:date="2022-01-23T17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7E3BCA6D" w14:textId="77777777" w:rsidR="00A17960" w:rsidRDefault="00AD66CD">
      <w:pPr>
        <w:rPr>
          <w:ins w:id="3515" w:author="郭 侃亮" w:date="2021-11-22T13:03:00Z"/>
          <w:lang w:eastAsia="ja-JP"/>
        </w:rPr>
      </w:pPr>
      <w:ins w:id="3516" w:author="郭 侃亮" w:date="2021-11-22T13:03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hint="eastAsia"/>
          </w:rPr>
          <w:t>回答正确。</w:t>
        </w:r>
        <w:r>
          <w:rPr>
            <w:lang w:eastAsia="ja-JP"/>
          </w:rPr>
          <w:t>"</w:t>
        </w:r>
      </w:ins>
    </w:p>
    <w:p w14:paraId="56D1BC72" w14:textId="77777777" w:rsidR="00A17960" w:rsidRDefault="00A17960">
      <w:pPr>
        <w:rPr>
          <w:ins w:id="3517" w:author="郭 侃亮" w:date="2021-11-22T13:03:00Z"/>
          <w:rFonts w:eastAsia="MS Mincho"/>
          <w:lang w:eastAsia="ja-JP"/>
        </w:rPr>
      </w:pPr>
    </w:p>
    <w:p w14:paraId="47373D33" w14:textId="77777777" w:rsidR="00A17960" w:rsidRPr="00A17960" w:rsidRDefault="00A17960">
      <w:pPr>
        <w:rPr>
          <w:rFonts w:eastAsia="MS Mincho"/>
          <w:lang w:eastAsia="ja-JP"/>
          <w:rPrChange w:id="3518" w:author="郭 侃亮" w:date="2021-11-22T13:03:00Z">
            <w:rPr>
              <w:lang w:eastAsia="ja-JP"/>
            </w:rPr>
          </w:rPrChange>
        </w:rPr>
      </w:pPr>
    </w:p>
    <w:p w14:paraId="1D96C915" w14:textId="2B708FA0" w:rsidR="005238F3" w:rsidRDefault="005238F3" w:rsidP="005238F3">
      <w:pPr>
        <w:rPr>
          <w:ins w:id="3519" w:author="郭 侃亮" w:date="2022-01-23T17:15:00Z"/>
        </w:rPr>
      </w:pPr>
      <w:ins w:id="3520" w:author="郭 侃亮" w:date="2022-01-23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2D33BAED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第三题。</w:t>
      </w:r>
      <w:r>
        <w:rPr>
          <w:highlight w:val="yellow"/>
        </w:rPr>
        <w:t>"</w:t>
      </w:r>
    </w:p>
    <w:p w14:paraId="3496D111" w14:textId="0127F550" w:rsidR="00A17960" w:rsidDel="003A00B1" w:rsidRDefault="003A00B1">
      <w:pPr>
        <w:rPr>
          <w:del w:id="3521" w:author="郭 侃亮" w:date="2022-02-02T10:39:00Z"/>
        </w:rPr>
      </w:pPr>
      <w:ins w:id="3522" w:author="郭 侃亮" w:date="2022-02-02T10:39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</w:t>
        </w:r>
        <w:r>
          <w:rPr>
            <w:highlight w:val="cyan"/>
          </w:rPr>
          <w:t>ko</w:t>
        </w:r>
        <w:r>
          <w:rPr>
            <w:rFonts w:hint="eastAsia"/>
            <w:highlight w:val="cyan"/>
          </w:rPr>
          <w:t>}</w:t>
        </w:r>
      </w:ins>
      <w:del w:id="3523" w:author="郭 侃亮" w:date="2022-02-02T10:39:00Z">
        <w:r w:rsidR="00AD66CD" w:rsidDel="003A00B1">
          <w:rPr>
            <w:rFonts w:hint="eastAsia"/>
            <w:highlight w:val="yellow"/>
          </w:rPr>
          <w:delText>{</w:delText>
        </w:r>
        <w:r w:rsidR="00AD66CD" w:rsidDel="003A00B1">
          <w:rPr>
            <w:rFonts w:hint="eastAsia"/>
            <w:highlight w:val="yellow"/>
          </w:rPr>
          <w:delText>播放</w:delText>
        </w:r>
        <w:r w:rsidR="00AD66CD" w:rsidDel="003A00B1">
          <w:rPr>
            <w:rFonts w:hint="eastAsia"/>
            <w:highlight w:val="yellow"/>
          </w:rPr>
          <w:delText>SE</w:delText>
        </w:r>
        <w:r w:rsidR="00AD66CD" w:rsidDel="003A00B1">
          <w:rPr>
            <w:highlight w:val="yellow"/>
          </w:rPr>
          <w:delText xml:space="preserve"> </w:delText>
        </w:r>
        <w:r w:rsidR="00AD66CD" w:rsidDel="003A00B1">
          <w:rPr>
            <w:rFonts w:hint="eastAsia"/>
            <w:highlight w:val="yellow"/>
          </w:rPr>
          <w:delText xml:space="preserve"> ko}</w:delText>
        </w:r>
      </w:del>
    </w:p>
    <w:p w14:paraId="5967887E" w14:textId="77777777" w:rsidR="003A00B1" w:rsidRDefault="003A00B1">
      <w:pPr>
        <w:rPr>
          <w:ins w:id="3524" w:author="郭 侃亮" w:date="2022-02-02T10:39:00Z"/>
        </w:rPr>
      </w:pPr>
    </w:p>
    <w:p w14:paraId="18DF5125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4A38B55C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か</w:t>
      </w:r>
      <w:r>
        <w:rPr>
          <w:rFonts w:hint="eastAsia"/>
          <w:lang w:eastAsia="ja-JP"/>
        </w:rPr>
        <w:t>"</w:t>
      </w:r>
    </w:p>
    <w:p w14:paraId="7C9257B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こ</w:t>
      </w:r>
      <w:r>
        <w:rPr>
          <w:rFonts w:hint="eastAsia"/>
          <w:lang w:eastAsia="ja-JP"/>
        </w:rPr>
        <w:t>"</w:t>
      </w:r>
    </w:p>
    <w:p w14:paraId="153D259D" w14:textId="77777777" w:rsidR="00A17960" w:rsidRDefault="00A17960">
      <w:pPr>
        <w:rPr>
          <w:rFonts w:eastAsia="MS Mincho"/>
          <w:lang w:eastAsia="ja-JP"/>
        </w:rPr>
      </w:pPr>
    </w:p>
    <w:p w14:paraId="65D8A8D0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こ</w:t>
      </w:r>
    </w:p>
    <w:p w14:paraId="43D116EB" w14:textId="77777777" w:rsidR="00A17960" w:rsidRDefault="00AD66CD">
      <w:pPr>
        <w:rPr>
          <w:ins w:id="3525" w:author="郭 侃亮" w:date="2021-12-07T11:25:00Z"/>
          <w:shd w:val="clear" w:color="auto" w:fill="FFD966" w:themeFill="accent4" w:themeFillTint="99"/>
          <w:lang w:eastAsia="ja-JP"/>
        </w:rPr>
      </w:pPr>
      <w:ins w:id="3526" w:author="郭 侃亮" w:date="2021-12-07T11:25:00Z">
        <w:r>
          <w:rPr>
            <w:shd w:val="clear" w:color="auto" w:fill="FFD966" w:themeFill="accent4" w:themeFillTint="99"/>
            <w:lang w:eastAsia="ja-JP"/>
          </w:rPr>
          <w:t>#</w:t>
        </w:r>
        <w:r>
          <w:rPr>
            <w:rFonts w:hint="eastAsia"/>
            <w:shd w:val="clear" w:color="auto" w:fill="FFD966" w:themeFill="accent4" w:themeFillTint="99"/>
            <w:lang w:eastAsia="ja-JP"/>
          </w:rPr>
          <w:t>好感度参数</w:t>
        </w:r>
        <w:r>
          <w:rPr>
            <w:rFonts w:hint="eastAsia"/>
            <w:shd w:val="clear" w:color="auto" w:fill="FFD966" w:themeFill="accent4" w:themeFillTint="99"/>
            <w:lang w:eastAsia="ja-JP"/>
          </w:rPr>
          <w:t xml:space="preserve"> +</w:t>
        </w:r>
        <w:r>
          <w:rPr>
            <w:shd w:val="clear" w:color="auto" w:fill="FFD966" w:themeFill="accent4" w:themeFillTint="99"/>
            <w:lang w:eastAsia="ja-JP"/>
          </w:rPr>
          <w:t>5</w:t>
        </w:r>
      </w:ins>
    </w:p>
    <w:p w14:paraId="3AE06E87" w14:textId="1D1BAADB" w:rsidR="005238F3" w:rsidRDefault="005238F3" w:rsidP="005238F3">
      <w:pPr>
        <w:rPr>
          <w:ins w:id="3527" w:author="郭 侃亮" w:date="2022-01-23T17:15:00Z"/>
        </w:rPr>
      </w:pPr>
      <w:ins w:id="3528" w:author="郭 侃亮" w:date="2022-01-23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476909AA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ins w:id="3529" w:author="郭 侃亮" w:date="2021-11-22T13:02:00Z">
        <w:r>
          <w:rPr>
            <w:rFonts w:hint="eastAsia"/>
          </w:rPr>
          <w:t>回答</w:t>
        </w:r>
      </w:ins>
      <w:r>
        <w:rPr>
          <w:rFonts w:hint="eastAsia"/>
        </w:rPr>
        <w:t>正确。</w:t>
      </w:r>
      <w:r>
        <w:t>"</w:t>
      </w:r>
    </w:p>
    <w:p w14:paraId="23A4A5DC" w14:textId="77777777" w:rsidR="00A17960" w:rsidRDefault="00A17960"/>
    <w:p w14:paraId="7E7BC05C" w14:textId="77777777" w:rsidR="00A17960" w:rsidRDefault="00AD66CD">
      <w:pPr>
        <w:rPr>
          <w:ins w:id="3530" w:author="郭 侃亮" w:date="2021-11-22T13:06:00Z"/>
        </w:rPr>
      </w:pPr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12F304DE" w14:textId="5F8B2638" w:rsidR="005238F3" w:rsidRDefault="005238F3" w:rsidP="005238F3">
      <w:pPr>
        <w:rPr>
          <w:ins w:id="3531" w:author="郭 侃亮" w:date="2022-01-23T17:15:00Z"/>
        </w:rPr>
      </w:pPr>
      <w:ins w:id="3532" w:author="郭 侃亮" w:date="2022-01-23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6C8F88A6" w14:textId="77777777" w:rsidR="00A17960" w:rsidRDefault="00AD66CD">
      <w:pPr>
        <w:rPr>
          <w:ins w:id="3533" w:author="郭 侃亮" w:date="2021-11-22T13:06:00Z"/>
        </w:rPr>
      </w:pPr>
      <w:ins w:id="3534" w:author="郭 侃亮" w:date="2021-11-22T13:06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eastAsia="宋体" w:hint="eastAsia"/>
            <w:u w:val="dotted"/>
          </w:rPr>
          <w:t>好像不太对哦，再听一遍</w: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。</w:t>
        </w:r>
        <w:r>
          <w:t>"</w:t>
        </w:r>
      </w:ins>
    </w:p>
    <w:p w14:paraId="597A32A0" w14:textId="77777777" w:rsidR="00A17960" w:rsidRDefault="00A17960">
      <w:pPr>
        <w:rPr>
          <w:del w:id="3535" w:author="郭 侃亮" w:date="2021-11-22T13:06:00Z"/>
        </w:rPr>
      </w:pPr>
    </w:p>
    <w:p w14:paraId="3FF51ABD" w14:textId="77777777" w:rsidR="00A17960" w:rsidRDefault="00AD66CD">
      <w:pPr>
        <w:rPr>
          <w:del w:id="3536" w:author="郭 侃亮" w:date="2021-11-22T13:06:00Z"/>
          <w:lang w:eastAsia="ja-JP"/>
        </w:rPr>
      </w:pPr>
      <w:del w:id="3537" w:author="郭 侃亮" w:date="2021-11-22T13:06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delText>田老师：</w:delText>
        </w:r>
        <w:r>
          <w:rPr>
            <w:lang w:eastAsia="ja-JP"/>
          </w:rPr>
          <w:delText>"</w:delText>
        </w:r>
        <w:r>
          <w:rPr>
            <w:rFonts w:eastAsia="宋体" w:hint="eastAsia"/>
            <w:u w:val="dotted"/>
            <w:lang w:eastAsia="ja-JP"/>
          </w:rPr>
          <w:delText>要仔细听哦</w:delText>
        </w:r>
        <w:r>
          <w:rPr>
            <w:rFonts w:ascii="宋体" w:eastAsia="宋体" w:hAnsi="宋体" w:cs="Tahoma" w:hint="eastAsia"/>
            <w:color w:val="000000"/>
            <w:shd w:val="clear" w:color="auto" w:fill="FFFFFF"/>
            <w:lang w:eastAsia="ja-JP"/>
          </w:rPr>
          <w:delText>。这道题是</w:delText>
        </w:r>
        <w:r>
          <w:rPr>
            <w:lang w:eastAsia="ja-JP"/>
          </w:rPr>
          <w:delText>3</w:delText>
        </w:r>
        <w:r>
          <w:rPr>
            <w:rFonts w:hint="eastAsia"/>
            <w:lang w:eastAsia="ja-JP"/>
          </w:rPr>
          <w:delText>.</w:delText>
        </w:r>
        <w:r>
          <w:rPr>
            <w:rFonts w:eastAsia="MS Mincho" w:hint="eastAsia"/>
            <w:lang w:eastAsia="ja-JP"/>
          </w:rPr>
          <w:delText>こ</w:delText>
        </w:r>
        <w:r>
          <w:rPr>
            <w:lang w:eastAsia="ja-JP"/>
          </w:rPr>
          <w:delText>"</w:delText>
        </w:r>
      </w:del>
    </w:p>
    <w:p w14:paraId="3F0D0566" w14:textId="3D17FB45" w:rsidR="003A00B1" w:rsidRDefault="003A00B1">
      <w:pPr>
        <w:rPr>
          <w:ins w:id="3538" w:author="郭 侃亮" w:date="2022-02-02T10:39:00Z"/>
          <w:highlight w:val="cyan"/>
        </w:rPr>
      </w:pPr>
      <w:ins w:id="3539" w:author="郭 侃亮" w:date="2022-02-02T10:39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</w:t>
        </w:r>
        <w:r>
          <w:rPr>
            <w:highlight w:val="cyan"/>
          </w:rPr>
          <w:t>ko</w:t>
        </w:r>
        <w:r>
          <w:rPr>
            <w:rFonts w:hint="eastAsia"/>
            <w:highlight w:val="cyan"/>
          </w:rPr>
          <w:t>}</w:t>
        </w:r>
      </w:ins>
    </w:p>
    <w:p w14:paraId="249724D3" w14:textId="7EB9F586" w:rsidR="00A17960" w:rsidRDefault="00AD66CD">
      <w:pPr>
        <w:rPr>
          <w:ins w:id="3540" w:author="郭 侃亮" w:date="2021-11-22T13:14:00Z"/>
        </w:rPr>
      </w:pPr>
      <w:del w:id="3541" w:author="郭 侃亮" w:date="2022-02-02T10:39:00Z">
        <w:r w:rsidDel="003A00B1">
          <w:rPr>
            <w:rFonts w:hint="eastAsia"/>
            <w:highlight w:val="yellow"/>
          </w:rPr>
          <w:delText>{</w:delText>
        </w:r>
        <w:r w:rsidDel="003A00B1">
          <w:rPr>
            <w:rFonts w:hint="eastAsia"/>
            <w:highlight w:val="yellow"/>
          </w:rPr>
          <w:delText>播放</w:delText>
        </w:r>
        <w:r w:rsidDel="003A00B1">
          <w:rPr>
            <w:rFonts w:hint="eastAsia"/>
            <w:highlight w:val="yellow"/>
          </w:rPr>
          <w:delText>SE</w:delText>
        </w:r>
        <w:r w:rsidDel="003A00B1">
          <w:rPr>
            <w:highlight w:val="yellow"/>
          </w:rPr>
          <w:delText xml:space="preserve"> </w:delText>
        </w:r>
        <w:r w:rsidDel="003A00B1">
          <w:rPr>
            <w:rFonts w:hint="eastAsia"/>
            <w:highlight w:val="yellow"/>
          </w:rPr>
          <w:delText xml:space="preserve"> ko}</w:delText>
        </w:r>
      </w:del>
      <w:ins w:id="3542" w:author="郭 侃亮" w:date="2021-11-22T13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QQ</w:t>
        </w:r>
        <w:r>
          <w:rPr>
            <w:highlight w:val="yellow"/>
          </w:rPr>
          <w:t>1</w:t>
        </w:r>
      </w:ins>
      <w:ins w:id="3543" w:author="郭 侃亮" w:date="2022-01-21T13:58:00Z">
        <w:r w:rsidR="00491870">
          <w:rPr>
            <w:highlight w:val="yellow"/>
          </w:rPr>
          <w:t>3</w:t>
        </w:r>
      </w:ins>
      <w:ins w:id="3544" w:author="郭 侃亮" w:date="2022-01-23T17:04:00Z">
        <w:r w:rsidR="00EA09C9">
          <w:rPr>
            <w:highlight w:val="yellow"/>
          </w:rPr>
          <w:t>dy</w:t>
        </w:r>
      </w:ins>
      <w:ins w:id="3545" w:author="郭 侃亮" w:date="2021-11-22T13:14:00Z">
        <w:r>
          <w:rPr>
            <w:rFonts w:hint="eastAsia"/>
            <w:highlight w:val="yellow"/>
          </w:rPr>
          <w:t>}</w:t>
        </w:r>
      </w:ins>
    </w:p>
    <w:p w14:paraId="556C7749" w14:textId="77777777" w:rsidR="00A17960" w:rsidRDefault="00AD66CD">
      <w:pPr>
        <w:rPr>
          <w:ins w:id="3546" w:author="郭 侃亮" w:date="2021-11-22T13:03:00Z"/>
          <w:rFonts w:eastAsia="MS Mincho"/>
        </w:rPr>
      </w:pPr>
      <w:ins w:id="3547" w:author="郭 侃亮" w:date="2021-11-22T13:06:00Z">
        <w:del w:id="3548" w:author="郭 侃亮" w:date="2021-11-22T13:10:00Z">
          <w:r>
            <w:rPr>
              <w:rFonts w:ascii="宋体" w:eastAsia="宋体" w:hAnsi="宋体" w:cs="Tahoma" w:hint="eastAsia"/>
              <w:shd w:val="clear" w:color="auto" w:fill="FFFFFF"/>
              <w:lang w:eastAsia="ja-JP"/>
            </w:rPr>
            <w:delText>田老师</w:delText>
          </w:r>
        </w:del>
      </w:ins>
      <w:ins w:id="3549" w:author="郭 侃亮" w:date="2021-11-22T13:10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袁巧巧</w:t>
        </w:r>
      </w:ins>
      <w:ins w:id="3550" w:author="郭 侃亮" w:date="2021-11-22T13:06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：</w:t>
        </w:r>
        <w:r>
          <w:rPr>
            <w:lang w:eastAsia="ja-JP"/>
          </w:rPr>
          <w:t>"</w:t>
        </w:r>
      </w:ins>
      <w:ins w:id="3551" w:author="郭 侃亮" w:date="2021-11-22T13:10:00Z">
        <w:r>
          <w:rPr>
            <w:rFonts w:eastAsia="宋体" w:hint="eastAsia"/>
            <w:u w:val="dotted"/>
            <w:lang w:eastAsia="ja-JP"/>
          </w:rPr>
          <w:t>这</w:t>
        </w:r>
        <w:del w:id="3552" w:author="Windows 用户" w:date="2022-01-12T14:53:00Z">
          <w:r w:rsidDel="00236795">
            <w:rPr>
              <w:rFonts w:eastAsia="宋体" w:hint="eastAsia"/>
              <w:u w:val="dotted"/>
              <w:lang w:eastAsia="ja-JP"/>
            </w:rPr>
            <w:delText>个</w:delText>
          </w:r>
        </w:del>
      </w:ins>
      <w:ins w:id="3553" w:author="Windows 用户" w:date="2022-01-12T14:53:00Z">
        <w:r w:rsidR="00236795">
          <w:rPr>
            <w:rFonts w:eastAsia="宋体" w:hint="eastAsia"/>
            <w:u w:val="dotted"/>
            <w:lang w:eastAsia="ja-JP"/>
          </w:rPr>
          <w:t>题</w:t>
        </w:r>
      </w:ins>
      <w:ins w:id="3554" w:author="郭 侃亮" w:date="2021-11-22T13:10:00Z">
        <w:r>
          <w:rPr>
            <w:rFonts w:eastAsia="宋体" w:hint="eastAsia"/>
            <w:u w:val="dotted"/>
            <w:lang w:eastAsia="ja-JP"/>
          </w:rPr>
          <w:t>我知道，应该</w:t>
        </w:r>
      </w:ins>
      <w:ins w:id="3555" w:author="郭 侃亮" w:date="2021-11-22T13:06:00Z">
        <w:r>
          <w:rPr>
            <w:rFonts w:ascii="宋体" w:eastAsia="宋体" w:hAnsi="宋体" w:cs="Tahoma" w:hint="eastAsia"/>
            <w:color w:val="000000"/>
            <w:shd w:val="clear" w:color="auto" w:fill="FFFFFF"/>
            <w:lang w:eastAsia="ja-JP"/>
          </w:rPr>
          <w:t>是</w:t>
        </w:r>
        <w:r>
          <w:rPr>
            <w:lang w:eastAsia="ja-JP"/>
          </w:rPr>
          <w:t>3</w:t>
        </w:r>
        <w:r>
          <w:rPr>
            <w:rFonts w:hint="eastAsia"/>
            <w:lang w:eastAsia="ja-JP"/>
          </w:rPr>
          <w:t>.</w:t>
        </w:r>
        <w:r>
          <w:rPr>
            <w:rFonts w:eastAsia="MS Mincho" w:hint="eastAsia"/>
            <w:lang w:eastAsia="ja-JP"/>
          </w:rPr>
          <w:t>こ</w:t>
        </w:r>
      </w:ins>
      <w:ins w:id="3556" w:author="Windows 用户" w:date="2022-01-12T13:20:00Z">
        <w:r w:rsidR="00C74CB0">
          <w:rPr>
            <w:rFonts w:asciiTheme="minorEastAsia" w:hAnsiTheme="minorEastAsia" w:hint="eastAsia"/>
            <w:lang w:eastAsia="ja-JP"/>
          </w:rPr>
          <w:t>。</w:t>
        </w:r>
      </w:ins>
      <w:ins w:id="3557" w:author="郭 侃亮" w:date="2021-11-22T13:06:00Z">
        <w:r>
          <w:t>"</w:t>
        </w:r>
      </w:ins>
    </w:p>
    <w:p w14:paraId="45F7F26E" w14:textId="77777777" w:rsidR="005238F3" w:rsidRDefault="005238F3" w:rsidP="005238F3">
      <w:pPr>
        <w:rPr>
          <w:ins w:id="3558" w:author="郭 侃亮" w:date="2022-01-23T17:17:00Z"/>
        </w:rPr>
      </w:pPr>
      <w:ins w:id="3559" w:author="郭 侃亮" w:date="2022-01-23T17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6BF2D2BE" w14:textId="77777777" w:rsidR="00A17960" w:rsidRDefault="00AD66CD">
      <w:pPr>
        <w:rPr>
          <w:ins w:id="3560" w:author="郭 侃亮" w:date="2021-11-22T13:03:00Z"/>
        </w:rPr>
      </w:pPr>
      <w:ins w:id="3561" w:author="郭 侃亮" w:date="2021-11-22T13:03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hint="eastAsia"/>
          </w:rPr>
          <w:t>回答正确。</w:t>
        </w:r>
        <w:r>
          <w:t>"</w:t>
        </w:r>
      </w:ins>
    </w:p>
    <w:p w14:paraId="5D8BC0AD" w14:textId="77777777" w:rsidR="00A17960" w:rsidRDefault="00A17960"/>
    <w:p w14:paraId="556B9E37" w14:textId="77777777" w:rsidR="00A17960" w:rsidRDefault="00A17960">
      <w:pPr>
        <w:rPr>
          <w:rFonts w:ascii="宋体" w:eastAsia="宋体" w:hAnsi="宋体" w:cs="Tahoma"/>
          <w:highlight w:val="yellow"/>
          <w:shd w:val="clear" w:color="auto" w:fill="FFFFFF"/>
        </w:rPr>
      </w:pPr>
    </w:p>
    <w:p w14:paraId="0B16A828" w14:textId="0AD0FF20" w:rsidR="005238F3" w:rsidRDefault="005238F3" w:rsidP="005238F3">
      <w:pPr>
        <w:rPr>
          <w:ins w:id="3562" w:author="郭 侃亮" w:date="2022-01-23T17:15:00Z"/>
        </w:rPr>
      </w:pPr>
      <w:ins w:id="3563" w:author="郭 侃亮" w:date="2022-01-23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1CA17701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第四题。</w:t>
      </w:r>
      <w:r>
        <w:rPr>
          <w:highlight w:val="yellow"/>
        </w:rPr>
        <w:t>"</w:t>
      </w:r>
    </w:p>
    <w:p w14:paraId="795F1EBA" w14:textId="66BD001D" w:rsidR="00A17960" w:rsidDel="003A00B1" w:rsidRDefault="003A00B1">
      <w:pPr>
        <w:rPr>
          <w:del w:id="3564" w:author="郭 侃亮" w:date="2022-02-02T10:39:00Z"/>
        </w:rPr>
      </w:pPr>
      <w:ins w:id="3565" w:author="郭 侃亮" w:date="2022-02-02T10:39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</w:t>
        </w:r>
        <w:r>
          <w:rPr>
            <w:highlight w:val="cyan"/>
          </w:rPr>
          <w:t>e</w:t>
        </w:r>
        <w:r>
          <w:rPr>
            <w:rFonts w:hint="eastAsia"/>
            <w:highlight w:val="cyan"/>
          </w:rPr>
          <w:t>}</w:t>
        </w:r>
      </w:ins>
      <w:del w:id="3566" w:author="郭 侃亮" w:date="2022-02-02T10:39:00Z">
        <w:r w:rsidR="00AD66CD" w:rsidDel="003A00B1">
          <w:rPr>
            <w:rFonts w:hint="eastAsia"/>
            <w:highlight w:val="yellow"/>
          </w:rPr>
          <w:delText>{</w:delText>
        </w:r>
        <w:r w:rsidR="00AD66CD" w:rsidDel="003A00B1">
          <w:rPr>
            <w:rFonts w:hint="eastAsia"/>
            <w:highlight w:val="yellow"/>
          </w:rPr>
          <w:delText>播放</w:delText>
        </w:r>
        <w:r w:rsidR="00AD66CD" w:rsidDel="003A00B1">
          <w:rPr>
            <w:rFonts w:hint="eastAsia"/>
            <w:highlight w:val="yellow"/>
          </w:rPr>
          <w:delText>SE</w:delText>
        </w:r>
        <w:r w:rsidR="00AD66CD" w:rsidDel="003A00B1">
          <w:rPr>
            <w:highlight w:val="yellow"/>
          </w:rPr>
          <w:delText xml:space="preserve"> </w:delText>
        </w:r>
        <w:r w:rsidR="00AD66CD" w:rsidDel="003A00B1">
          <w:rPr>
            <w:rFonts w:hint="eastAsia"/>
            <w:highlight w:val="yellow"/>
          </w:rPr>
          <w:delText xml:space="preserve"> e}</w:delText>
        </w:r>
      </w:del>
    </w:p>
    <w:p w14:paraId="686A6132" w14:textId="77777777" w:rsidR="003A00B1" w:rsidRDefault="003A00B1">
      <w:pPr>
        <w:rPr>
          <w:ins w:id="3567" w:author="郭 侃亮" w:date="2022-02-02T10:39:00Z"/>
        </w:rPr>
      </w:pPr>
    </w:p>
    <w:p w14:paraId="512ABCB5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  <w:r>
        <w:rPr>
          <w:rFonts w:hint="eastAsia"/>
          <w:lang w:eastAsia="ja-JP"/>
        </w:rPr>
        <w:t>"</w:t>
      </w:r>
    </w:p>
    <w:p w14:paraId="6F963E66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い</w:t>
      </w:r>
      <w:r>
        <w:rPr>
          <w:rFonts w:hint="eastAsia"/>
          <w:lang w:eastAsia="ja-JP"/>
        </w:rPr>
        <w:t>"</w:t>
      </w:r>
    </w:p>
    <w:p w14:paraId="71E4B64E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え</w:t>
      </w:r>
      <w:r>
        <w:rPr>
          <w:rFonts w:hint="eastAsia"/>
          <w:lang w:eastAsia="ja-JP"/>
        </w:rPr>
        <w:t>"</w:t>
      </w:r>
    </w:p>
    <w:p w14:paraId="6E32B3DC" w14:textId="77777777" w:rsidR="00A17960" w:rsidRDefault="00A17960">
      <w:pPr>
        <w:rPr>
          <w:rFonts w:eastAsia="MS Mincho"/>
          <w:lang w:eastAsia="ja-JP"/>
        </w:rPr>
      </w:pPr>
    </w:p>
    <w:p w14:paraId="2A2B03EC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え</w:t>
      </w:r>
    </w:p>
    <w:p w14:paraId="4F423818" w14:textId="77777777" w:rsidR="00A17960" w:rsidRDefault="00AD66CD">
      <w:pPr>
        <w:rPr>
          <w:ins w:id="3568" w:author="郭 侃亮" w:date="2021-12-07T11:26:00Z"/>
          <w:shd w:val="clear" w:color="auto" w:fill="FFD966" w:themeFill="accent4" w:themeFillTint="99"/>
          <w:lang w:eastAsia="ja-JP"/>
        </w:rPr>
      </w:pPr>
      <w:ins w:id="3569" w:author="郭 侃亮" w:date="2021-12-07T11:26:00Z">
        <w:r>
          <w:rPr>
            <w:shd w:val="clear" w:color="auto" w:fill="FFD966" w:themeFill="accent4" w:themeFillTint="99"/>
            <w:lang w:eastAsia="ja-JP"/>
          </w:rPr>
          <w:t>#</w:t>
        </w:r>
        <w:r>
          <w:rPr>
            <w:rFonts w:hint="eastAsia"/>
            <w:shd w:val="clear" w:color="auto" w:fill="FFD966" w:themeFill="accent4" w:themeFillTint="99"/>
            <w:lang w:eastAsia="ja-JP"/>
          </w:rPr>
          <w:t>好感度参数</w:t>
        </w:r>
        <w:r>
          <w:rPr>
            <w:rFonts w:hint="eastAsia"/>
            <w:shd w:val="clear" w:color="auto" w:fill="FFD966" w:themeFill="accent4" w:themeFillTint="99"/>
            <w:lang w:eastAsia="ja-JP"/>
          </w:rPr>
          <w:t xml:space="preserve"> +</w:t>
        </w:r>
        <w:r>
          <w:rPr>
            <w:shd w:val="clear" w:color="auto" w:fill="FFD966" w:themeFill="accent4" w:themeFillTint="99"/>
            <w:lang w:eastAsia="ja-JP"/>
          </w:rPr>
          <w:t>5</w:t>
        </w:r>
      </w:ins>
    </w:p>
    <w:p w14:paraId="717B2C06" w14:textId="506A96DB" w:rsidR="005238F3" w:rsidRDefault="005238F3" w:rsidP="005238F3">
      <w:pPr>
        <w:rPr>
          <w:ins w:id="3570" w:author="郭 侃亮" w:date="2022-01-23T17:15:00Z"/>
        </w:rPr>
      </w:pPr>
      <w:ins w:id="3571" w:author="郭 侃亮" w:date="2022-01-23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3A6ED5DF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ins w:id="3572" w:author="郭 侃亮" w:date="2021-11-22T13:02:00Z">
        <w:r>
          <w:rPr>
            <w:rFonts w:hint="eastAsia"/>
          </w:rPr>
          <w:t>回答</w:t>
        </w:r>
      </w:ins>
      <w:r>
        <w:rPr>
          <w:rFonts w:hint="eastAsia"/>
        </w:rPr>
        <w:t>正确。</w:t>
      </w:r>
      <w:r>
        <w:t>"</w:t>
      </w:r>
    </w:p>
    <w:p w14:paraId="490FAE18" w14:textId="77777777" w:rsidR="00A17960" w:rsidRDefault="00A17960"/>
    <w:p w14:paraId="79969FA3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5AEB69D3" w14:textId="732F2A79" w:rsidR="005238F3" w:rsidRDefault="005238F3" w:rsidP="005238F3">
      <w:pPr>
        <w:rPr>
          <w:ins w:id="3573" w:author="郭 侃亮" w:date="2022-01-23T17:15:00Z"/>
        </w:rPr>
      </w:pPr>
      <w:ins w:id="3574" w:author="郭 侃亮" w:date="2022-01-23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22773703" w14:textId="77777777" w:rsidR="00A17960" w:rsidRDefault="00AD66CD">
      <w:pPr>
        <w:rPr>
          <w:ins w:id="3575" w:author="郭 侃亮" w:date="2021-11-22T13:06:00Z"/>
        </w:rPr>
      </w:pPr>
      <w:ins w:id="3576" w:author="郭 侃亮" w:date="2021-11-22T13:06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eastAsia="宋体" w:hint="eastAsia"/>
            <w:u w:val="dotted"/>
          </w:rPr>
          <w:t>好像不太对哦，再听一遍</w: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。</w:t>
        </w:r>
        <w:r>
          <w:t>"</w:t>
        </w:r>
      </w:ins>
    </w:p>
    <w:p w14:paraId="52863F3D" w14:textId="77777777" w:rsidR="00A17960" w:rsidRDefault="00AD66CD">
      <w:pPr>
        <w:rPr>
          <w:del w:id="3577" w:author="郭 侃亮" w:date="2021-11-22T13:06:00Z"/>
          <w:lang w:eastAsia="ja-JP"/>
        </w:rPr>
      </w:pPr>
      <w:del w:id="3578" w:author="郭 侃亮" w:date="2021-11-22T13:06:00Z">
        <w:r>
          <w:rPr>
            <w:rFonts w:ascii="宋体" w:eastAsia="宋体" w:hAnsi="宋体" w:cs="Tahoma" w:hint="eastAsia"/>
            <w:shd w:val="clear" w:color="auto" w:fill="FFFFFF"/>
          </w:rPr>
          <w:delText>田老师：</w:delText>
        </w:r>
        <w:r>
          <w:delText>"</w:delText>
        </w:r>
        <w:r>
          <w:rPr>
            <w:rFonts w:eastAsia="宋体" w:hint="eastAsia"/>
            <w:u w:val="dotted"/>
          </w:rPr>
          <w:delText>要仔细听哦</w:delTex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delText>。</w:delText>
        </w:r>
        <w:r>
          <w:rPr>
            <w:rFonts w:ascii="宋体" w:eastAsia="宋体" w:hAnsi="宋体" w:cs="Tahoma" w:hint="eastAsia"/>
            <w:color w:val="000000"/>
            <w:shd w:val="clear" w:color="auto" w:fill="FFFFFF"/>
            <w:lang w:eastAsia="ja-JP"/>
          </w:rPr>
          <w:delText>这道题是</w:delText>
        </w:r>
        <w:r>
          <w:rPr>
            <w:lang w:eastAsia="ja-JP"/>
          </w:rPr>
          <w:delText>3</w:delText>
        </w:r>
        <w:r>
          <w:rPr>
            <w:rFonts w:hint="eastAsia"/>
            <w:lang w:eastAsia="ja-JP"/>
          </w:rPr>
          <w:delText>.</w:delText>
        </w:r>
        <w:r>
          <w:rPr>
            <w:rFonts w:eastAsia="MS Mincho" w:hint="eastAsia"/>
            <w:lang w:eastAsia="ja-JP"/>
          </w:rPr>
          <w:delText>え</w:delText>
        </w:r>
        <w:r>
          <w:rPr>
            <w:lang w:eastAsia="ja-JP"/>
          </w:rPr>
          <w:delText>"</w:delText>
        </w:r>
      </w:del>
    </w:p>
    <w:p w14:paraId="4716D44B" w14:textId="7A871472" w:rsidR="003A00B1" w:rsidRDefault="003A00B1">
      <w:pPr>
        <w:rPr>
          <w:ins w:id="3579" w:author="郭 侃亮" w:date="2022-02-02T10:39:00Z"/>
          <w:highlight w:val="cyan"/>
        </w:rPr>
      </w:pPr>
      <w:ins w:id="3580" w:author="郭 侃亮" w:date="2022-02-02T10:39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</w:t>
        </w:r>
        <w:r>
          <w:rPr>
            <w:highlight w:val="cyan"/>
          </w:rPr>
          <w:t>e</w:t>
        </w:r>
        <w:r>
          <w:rPr>
            <w:rFonts w:hint="eastAsia"/>
            <w:highlight w:val="cyan"/>
          </w:rPr>
          <w:t>}</w:t>
        </w:r>
      </w:ins>
    </w:p>
    <w:p w14:paraId="1D07C16D" w14:textId="0CA23D50" w:rsidR="00A17960" w:rsidRDefault="00AD66CD">
      <w:pPr>
        <w:rPr>
          <w:ins w:id="3581" w:author="郭 侃亮" w:date="2021-11-22T13:14:00Z"/>
        </w:rPr>
      </w:pPr>
      <w:del w:id="3582" w:author="郭 侃亮" w:date="2022-02-02T10:39:00Z">
        <w:r w:rsidDel="003A00B1">
          <w:rPr>
            <w:rFonts w:hint="eastAsia"/>
            <w:highlight w:val="yellow"/>
          </w:rPr>
          <w:delText>{</w:delText>
        </w:r>
        <w:r w:rsidDel="003A00B1">
          <w:rPr>
            <w:rFonts w:hint="eastAsia"/>
            <w:highlight w:val="yellow"/>
          </w:rPr>
          <w:delText>播放</w:delText>
        </w:r>
        <w:r w:rsidDel="003A00B1">
          <w:rPr>
            <w:rFonts w:hint="eastAsia"/>
            <w:highlight w:val="yellow"/>
          </w:rPr>
          <w:delText>SE</w:delText>
        </w:r>
        <w:r w:rsidDel="003A00B1">
          <w:rPr>
            <w:highlight w:val="yellow"/>
          </w:rPr>
          <w:delText xml:space="preserve"> </w:delText>
        </w:r>
        <w:r w:rsidDel="003A00B1">
          <w:rPr>
            <w:rFonts w:hint="eastAsia"/>
            <w:highlight w:val="yellow"/>
          </w:rPr>
          <w:delText xml:space="preserve"> e}</w:delText>
        </w:r>
      </w:del>
      <w:ins w:id="3583" w:author="郭 侃亮" w:date="2021-11-22T13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ZH</w:t>
        </w:r>
        <w:r>
          <w:rPr>
            <w:highlight w:val="yellow"/>
          </w:rPr>
          <w:t>1</w:t>
        </w:r>
      </w:ins>
      <w:ins w:id="3584" w:author="郭 侃亮" w:date="2022-01-21T14:04:00Z">
        <w:r w:rsidR="00DF5E68">
          <w:rPr>
            <w:highlight w:val="yellow"/>
          </w:rPr>
          <w:t>2</w:t>
        </w:r>
      </w:ins>
      <w:ins w:id="3585" w:author="郭 侃亮" w:date="2022-01-23T17:08:00Z">
        <w:r w:rsidR="006D0C24">
          <w:rPr>
            <w:highlight w:val="yellow"/>
          </w:rPr>
          <w:t>gx</w:t>
        </w:r>
      </w:ins>
      <w:ins w:id="3586" w:author="郭 侃亮" w:date="2021-11-22T13:14:00Z">
        <w:r>
          <w:rPr>
            <w:rFonts w:hint="eastAsia"/>
            <w:highlight w:val="yellow"/>
          </w:rPr>
          <w:t>}</w:t>
        </w:r>
      </w:ins>
    </w:p>
    <w:p w14:paraId="4D943BBB" w14:textId="77777777" w:rsidR="00A17960" w:rsidRDefault="00AD66CD">
      <w:pPr>
        <w:rPr>
          <w:ins w:id="3587" w:author="郭 侃亮" w:date="2021-11-22T13:04:00Z"/>
          <w:rFonts w:eastAsia="MS Mincho"/>
          <w:lang w:eastAsia="ja-JP"/>
        </w:rPr>
      </w:pPr>
      <w:ins w:id="3588" w:author="郭 侃亮" w:date="2021-11-22T13:06:00Z">
        <w:del w:id="3589" w:author="郭 侃亮" w:date="2021-11-22T13:10:00Z">
          <w:r>
            <w:rPr>
              <w:rFonts w:ascii="宋体" w:eastAsia="宋体" w:hAnsi="宋体" w:cs="Tahoma" w:hint="eastAsia"/>
              <w:shd w:val="clear" w:color="auto" w:fill="FFFFFF"/>
              <w:lang w:eastAsia="ja-JP"/>
            </w:rPr>
            <w:delText>田老师</w:delText>
          </w:r>
        </w:del>
      </w:ins>
      <w:ins w:id="3590" w:author="郭 侃亮" w:date="2021-11-22T13:10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郑辉</w:t>
        </w:r>
      </w:ins>
      <w:ins w:id="3591" w:author="郭 侃亮" w:date="2021-11-22T13:06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：</w:t>
        </w:r>
        <w:r>
          <w:rPr>
            <w:lang w:eastAsia="ja-JP"/>
          </w:rPr>
          <w:t>"</w:t>
        </w:r>
      </w:ins>
      <w:ins w:id="3592" w:author="郭 侃亮" w:date="2021-11-22T13:10:00Z">
        <w:del w:id="3593" w:author="Windows 用户" w:date="2022-01-12T13:20:00Z">
          <w:r w:rsidDel="00DF52BF">
            <w:rPr>
              <w:rFonts w:eastAsia="宋体" w:hint="eastAsia"/>
              <w:u w:val="dotted"/>
              <w:lang w:eastAsia="ja-JP"/>
            </w:rPr>
            <w:delText>大概</w:delText>
          </w:r>
        </w:del>
        <w:r>
          <w:rPr>
            <w:rFonts w:eastAsia="宋体" w:hint="eastAsia"/>
            <w:u w:val="dotted"/>
            <w:lang w:eastAsia="ja-JP"/>
          </w:rPr>
          <w:t>是</w:t>
        </w:r>
      </w:ins>
      <w:ins w:id="3594" w:author="郭 侃亮" w:date="2021-11-22T13:06:00Z">
        <w:r>
          <w:rPr>
            <w:lang w:eastAsia="ja-JP"/>
          </w:rPr>
          <w:t>3</w:t>
        </w:r>
        <w:r>
          <w:rPr>
            <w:rFonts w:hint="eastAsia"/>
            <w:lang w:eastAsia="ja-JP"/>
          </w:rPr>
          <w:t>.</w:t>
        </w:r>
        <w:r>
          <w:rPr>
            <w:rFonts w:eastAsia="MS Mincho" w:hint="eastAsia"/>
            <w:lang w:eastAsia="ja-JP"/>
          </w:rPr>
          <w:t>え</w:t>
        </w:r>
      </w:ins>
      <w:ins w:id="3595" w:author="Windows 用户" w:date="2022-01-12T13:20:00Z">
        <w:r w:rsidR="00DF52BF">
          <w:rPr>
            <w:rFonts w:eastAsia="MS Mincho" w:hint="eastAsia"/>
            <w:lang w:eastAsia="ja-JP"/>
          </w:rPr>
          <w:t>吧</w:t>
        </w:r>
        <w:r w:rsidR="00DF52BF">
          <w:rPr>
            <w:rFonts w:asciiTheme="minorEastAsia" w:hAnsiTheme="minorEastAsia" w:hint="eastAsia"/>
            <w:lang w:eastAsia="ja-JP"/>
          </w:rPr>
          <w:t>。</w:t>
        </w:r>
      </w:ins>
      <w:ins w:id="3596" w:author="郭 侃亮" w:date="2021-11-22T13:06:00Z">
        <w:r>
          <w:rPr>
            <w:lang w:eastAsia="ja-JP"/>
          </w:rPr>
          <w:t>"</w:t>
        </w:r>
      </w:ins>
    </w:p>
    <w:p w14:paraId="7C7183F5" w14:textId="77777777" w:rsidR="005238F3" w:rsidRDefault="005238F3" w:rsidP="005238F3">
      <w:pPr>
        <w:rPr>
          <w:ins w:id="3597" w:author="郭 侃亮" w:date="2022-01-23T17:17:00Z"/>
        </w:rPr>
      </w:pPr>
      <w:ins w:id="3598" w:author="郭 侃亮" w:date="2022-01-23T17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675F7B7D" w14:textId="77777777" w:rsidR="00A17960" w:rsidRDefault="00AD66CD">
      <w:pPr>
        <w:rPr>
          <w:ins w:id="3599" w:author="郭 侃亮" w:date="2021-11-22T13:04:00Z"/>
        </w:rPr>
      </w:pPr>
      <w:ins w:id="3600" w:author="郭 侃亮" w:date="2021-11-22T13:04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hint="eastAsia"/>
          </w:rPr>
          <w:t>回答正确。</w:t>
        </w:r>
        <w:r>
          <w:t>"</w:t>
        </w:r>
      </w:ins>
    </w:p>
    <w:p w14:paraId="55115901" w14:textId="77777777" w:rsidR="00A17960" w:rsidRPr="00A17960" w:rsidRDefault="00A17960">
      <w:pPr>
        <w:rPr>
          <w:rFonts w:eastAsia="MS Mincho"/>
          <w:rPrChange w:id="3601" w:author="郭 侃亮" w:date="2021-11-22T13:04:00Z">
            <w:rPr>
              <w:lang w:eastAsia="ja-JP"/>
            </w:rPr>
          </w:rPrChange>
        </w:rPr>
      </w:pPr>
    </w:p>
    <w:p w14:paraId="1590591A" w14:textId="77777777" w:rsidR="00A17960" w:rsidRDefault="00A17960"/>
    <w:p w14:paraId="0D7CA3FD" w14:textId="12E45A20" w:rsidR="005238F3" w:rsidRDefault="005238F3" w:rsidP="005238F3">
      <w:pPr>
        <w:rPr>
          <w:ins w:id="3602" w:author="郭 侃亮" w:date="2022-01-23T17:15:00Z"/>
        </w:rPr>
      </w:pPr>
      <w:ins w:id="3603" w:author="郭 侃亮" w:date="2022-01-23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5DB6F6D6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第五题。</w:t>
      </w:r>
      <w:r>
        <w:rPr>
          <w:highlight w:val="yellow"/>
          <w:lang w:eastAsia="ja-JP"/>
        </w:rPr>
        <w:t>"</w:t>
      </w:r>
    </w:p>
    <w:p w14:paraId="4F285904" w14:textId="693B7F84" w:rsidR="00A17960" w:rsidDel="003A00B1" w:rsidRDefault="003A00B1">
      <w:pPr>
        <w:rPr>
          <w:del w:id="3604" w:author="郭 侃亮" w:date="2022-02-02T10:39:00Z"/>
        </w:rPr>
      </w:pPr>
      <w:ins w:id="3605" w:author="郭 侃亮" w:date="2022-02-02T10:39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</w:t>
        </w:r>
      </w:ins>
      <w:ins w:id="3606" w:author="郭 侃亮" w:date="2022-02-02T10:40:00Z">
        <w:r>
          <w:rPr>
            <w:highlight w:val="cyan"/>
          </w:rPr>
          <w:t>k</w:t>
        </w:r>
      </w:ins>
      <w:ins w:id="3607" w:author="郭 侃亮" w:date="2022-02-02T10:39:00Z">
        <w:r>
          <w:rPr>
            <w:highlight w:val="cyan"/>
          </w:rPr>
          <w:t>u</w:t>
        </w:r>
        <w:r>
          <w:rPr>
            <w:rFonts w:hint="eastAsia"/>
            <w:highlight w:val="cyan"/>
          </w:rPr>
          <w:t>}</w:t>
        </w:r>
      </w:ins>
      <w:del w:id="3608" w:author="郭 侃亮" w:date="2022-02-02T10:39:00Z">
        <w:r w:rsidR="00AD66CD" w:rsidDel="003A00B1">
          <w:rPr>
            <w:rFonts w:hint="eastAsia"/>
            <w:highlight w:val="yellow"/>
            <w:lang w:eastAsia="ja-JP"/>
          </w:rPr>
          <w:delText>{</w:delText>
        </w:r>
        <w:r w:rsidR="00AD66CD" w:rsidDel="003A00B1">
          <w:rPr>
            <w:rFonts w:hint="eastAsia"/>
            <w:highlight w:val="yellow"/>
            <w:lang w:eastAsia="ja-JP"/>
          </w:rPr>
          <w:delText>播放</w:delText>
        </w:r>
        <w:r w:rsidR="00AD66CD" w:rsidDel="003A00B1">
          <w:rPr>
            <w:rFonts w:hint="eastAsia"/>
            <w:highlight w:val="yellow"/>
            <w:lang w:eastAsia="ja-JP"/>
          </w:rPr>
          <w:delText>SE</w:delText>
        </w:r>
        <w:r w:rsidR="00AD66CD" w:rsidDel="003A00B1">
          <w:rPr>
            <w:highlight w:val="yellow"/>
            <w:lang w:eastAsia="ja-JP"/>
          </w:rPr>
          <w:delText xml:space="preserve"> </w:delText>
        </w:r>
        <w:r w:rsidR="00AD66CD" w:rsidDel="003A00B1">
          <w:rPr>
            <w:rFonts w:hint="eastAsia"/>
            <w:highlight w:val="yellow"/>
            <w:lang w:eastAsia="ja-JP"/>
          </w:rPr>
          <w:delText xml:space="preserve"> ku}</w:delText>
        </w:r>
      </w:del>
    </w:p>
    <w:p w14:paraId="667938CD" w14:textId="77777777" w:rsidR="003A00B1" w:rsidRDefault="003A00B1">
      <w:pPr>
        <w:rPr>
          <w:ins w:id="3609" w:author="郭 侃亮" w:date="2022-02-02T10:40:00Z"/>
          <w:lang w:eastAsia="ja-JP"/>
        </w:rPr>
      </w:pPr>
    </w:p>
    <w:p w14:paraId="59EBD029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  <w:r>
        <w:rPr>
          <w:rFonts w:hint="eastAsia"/>
          <w:lang w:eastAsia="ja-JP"/>
        </w:rPr>
        <w:t>"</w:t>
      </w:r>
    </w:p>
    <w:p w14:paraId="469D8957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け</w:t>
      </w:r>
      <w:r>
        <w:rPr>
          <w:rFonts w:hint="eastAsia"/>
          <w:lang w:eastAsia="ja-JP"/>
        </w:rPr>
        <w:t>"</w:t>
      </w:r>
    </w:p>
    <w:p w14:paraId="24AA9D48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4060A25B" w14:textId="77777777" w:rsidR="00A17960" w:rsidRDefault="00A17960">
      <w:pPr>
        <w:rPr>
          <w:rFonts w:eastAsia="MS Mincho"/>
          <w:lang w:eastAsia="ja-JP"/>
        </w:rPr>
      </w:pPr>
    </w:p>
    <w:p w14:paraId="564156AC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</w:p>
    <w:p w14:paraId="23A6E79E" w14:textId="77777777" w:rsidR="00A17960" w:rsidRDefault="00AD66CD">
      <w:pPr>
        <w:rPr>
          <w:ins w:id="3610" w:author="郭 侃亮" w:date="2021-12-07T11:26:00Z"/>
          <w:shd w:val="clear" w:color="auto" w:fill="FFD966" w:themeFill="accent4" w:themeFillTint="99"/>
        </w:rPr>
      </w:pPr>
      <w:ins w:id="3611" w:author="郭 侃亮" w:date="2021-12-07T11:26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5</w:t>
        </w:r>
      </w:ins>
    </w:p>
    <w:p w14:paraId="11A95F1B" w14:textId="07FF5870" w:rsidR="005238F3" w:rsidRDefault="005238F3" w:rsidP="005238F3">
      <w:pPr>
        <w:rPr>
          <w:ins w:id="3612" w:author="郭 侃亮" w:date="2022-01-23T17:15:00Z"/>
        </w:rPr>
      </w:pPr>
      <w:ins w:id="3613" w:author="郭 侃亮" w:date="2022-01-23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551057C9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ins w:id="3614" w:author="郭 侃亮" w:date="2021-11-22T13:02:00Z">
        <w:r>
          <w:rPr>
            <w:rFonts w:hint="eastAsia"/>
          </w:rPr>
          <w:t>回答</w:t>
        </w:r>
      </w:ins>
      <w:r>
        <w:rPr>
          <w:rFonts w:hint="eastAsia"/>
        </w:rPr>
        <w:t>正确。</w:t>
      </w:r>
      <w:r>
        <w:t>"</w:t>
      </w:r>
    </w:p>
    <w:p w14:paraId="6F04AD7B" w14:textId="77777777" w:rsidR="00A17960" w:rsidRDefault="00A17960"/>
    <w:p w14:paraId="2180445E" w14:textId="77777777" w:rsidR="00A17960" w:rsidRDefault="00AD66CD">
      <w:pPr>
        <w:rPr>
          <w:ins w:id="3615" w:author="郭 侃亮" w:date="2021-11-22T13:06:00Z"/>
        </w:rPr>
      </w:pPr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266C563C" w14:textId="2CA550FA" w:rsidR="005238F3" w:rsidRDefault="005238F3" w:rsidP="005238F3">
      <w:pPr>
        <w:rPr>
          <w:ins w:id="3616" w:author="郭 侃亮" w:date="2022-01-23T17:15:00Z"/>
        </w:rPr>
      </w:pPr>
      <w:ins w:id="3617" w:author="郭 侃亮" w:date="2022-01-23T17:15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50CB8737" w14:textId="77777777" w:rsidR="00A17960" w:rsidRDefault="00AD66CD">
      <w:ins w:id="3618" w:author="郭 侃亮" w:date="2021-11-22T13:06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eastAsia="宋体" w:hint="eastAsia"/>
            <w:u w:val="dotted"/>
          </w:rPr>
          <w:t>好像不太对哦，再听一遍</w: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。</w:t>
        </w:r>
        <w:r>
          <w:t>"</w:t>
        </w:r>
      </w:ins>
    </w:p>
    <w:p w14:paraId="2B0F243F" w14:textId="77777777" w:rsidR="00A17960" w:rsidRDefault="00AD66CD">
      <w:pPr>
        <w:rPr>
          <w:del w:id="3619" w:author="郭 侃亮" w:date="2021-11-22T13:06:00Z"/>
          <w:lang w:eastAsia="ja-JP"/>
        </w:rPr>
      </w:pPr>
      <w:del w:id="3620" w:author="郭 侃亮" w:date="2021-11-22T13:06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delText>田老师：</w:delText>
        </w:r>
        <w:r>
          <w:rPr>
            <w:lang w:eastAsia="ja-JP"/>
          </w:rPr>
          <w:delText>"</w:delText>
        </w:r>
        <w:r>
          <w:rPr>
            <w:rFonts w:eastAsia="宋体" w:hint="eastAsia"/>
            <w:u w:val="dotted"/>
            <w:lang w:eastAsia="ja-JP"/>
          </w:rPr>
          <w:delText>要仔细听哦</w:delText>
        </w:r>
        <w:r>
          <w:rPr>
            <w:rFonts w:ascii="宋体" w:eastAsia="宋体" w:hAnsi="宋体" w:cs="Tahoma" w:hint="eastAsia"/>
            <w:color w:val="000000"/>
            <w:shd w:val="clear" w:color="auto" w:fill="FFFFFF"/>
            <w:lang w:eastAsia="ja-JP"/>
          </w:rPr>
          <w:delText>。这道题是</w:delText>
        </w:r>
        <w:r>
          <w:rPr>
            <w:lang w:eastAsia="ja-JP"/>
          </w:rPr>
          <w:delText>1</w:delText>
        </w:r>
        <w:r>
          <w:rPr>
            <w:rFonts w:hint="eastAsia"/>
            <w:lang w:eastAsia="ja-JP"/>
          </w:rPr>
          <w:delText>.</w:delText>
        </w:r>
        <w:r>
          <w:rPr>
            <w:rFonts w:eastAsia="MS Mincho" w:hint="eastAsia"/>
            <w:lang w:eastAsia="ja-JP"/>
          </w:rPr>
          <w:delText>く</w:delText>
        </w:r>
        <w:r>
          <w:rPr>
            <w:lang w:eastAsia="ja-JP"/>
          </w:rPr>
          <w:delText>"</w:delText>
        </w:r>
      </w:del>
    </w:p>
    <w:p w14:paraId="7EEE4180" w14:textId="7BC84ABE" w:rsidR="00A17960" w:rsidDel="003A00B1" w:rsidRDefault="003A00B1">
      <w:pPr>
        <w:rPr>
          <w:del w:id="3621" w:author="郭 侃亮" w:date="2022-02-02T10:40:00Z"/>
        </w:rPr>
      </w:pPr>
      <w:ins w:id="3622" w:author="郭 侃亮" w:date="2022-02-02T10:40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</w:t>
        </w:r>
        <w:r>
          <w:rPr>
            <w:rFonts w:hint="eastAsia"/>
            <w:highlight w:val="cyan"/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</w:rPr>
          <w:t xml:space="preserve"> ku</w:t>
        </w:r>
        <w:r>
          <w:rPr>
            <w:rFonts w:hint="eastAsia"/>
            <w:highlight w:val="cyan"/>
          </w:rPr>
          <w:t>}</w:t>
        </w:r>
      </w:ins>
      <w:del w:id="3623" w:author="郭 侃亮" w:date="2022-02-02T10:40:00Z">
        <w:r w:rsidR="00AD66CD" w:rsidDel="003A00B1">
          <w:rPr>
            <w:rFonts w:hint="eastAsia"/>
            <w:highlight w:val="yellow"/>
          </w:rPr>
          <w:delText>{</w:delText>
        </w:r>
        <w:r w:rsidR="00AD66CD" w:rsidDel="003A00B1">
          <w:rPr>
            <w:rFonts w:hint="eastAsia"/>
            <w:highlight w:val="yellow"/>
          </w:rPr>
          <w:delText>播放</w:delText>
        </w:r>
        <w:r w:rsidR="00AD66CD" w:rsidDel="003A00B1">
          <w:rPr>
            <w:rFonts w:hint="eastAsia"/>
            <w:highlight w:val="yellow"/>
          </w:rPr>
          <w:delText>SE</w:delText>
        </w:r>
        <w:r w:rsidR="00AD66CD" w:rsidDel="003A00B1">
          <w:rPr>
            <w:highlight w:val="yellow"/>
          </w:rPr>
          <w:delText xml:space="preserve"> </w:delText>
        </w:r>
        <w:r w:rsidR="00AD66CD" w:rsidDel="003A00B1">
          <w:rPr>
            <w:rFonts w:hint="eastAsia"/>
            <w:highlight w:val="yellow"/>
          </w:rPr>
          <w:delText xml:space="preserve"> ku}</w:delText>
        </w:r>
      </w:del>
    </w:p>
    <w:p w14:paraId="4DE85575" w14:textId="77777777" w:rsidR="003A00B1" w:rsidRDefault="003A00B1">
      <w:pPr>
        <w:rPr>
          <w:ins w:id="3624" w:author="郭 侃亮" w:date="2022-02-02T10:40:00Z"/>
        </w:rPr>
      </w:pPr>
    </w:p>
    <w:p w14:paraId="1553C9AF" w14:textId="4131A7E0" w:rsidR="00A17960" w:rsidRDefault="00AD66CD">
      <w:pPr>
        <w:rPr>
          <w:ins w:id="3625" w:author="郭 侃亮" w:date="2021-11-22T13:14:00Z"/>
          <w:lang w:eastAsia="ja-JP"/>
        </w:rPr>
      </w:pPr>
      <w:ins w:id="3626" w:author="郭 侃亮" w:date="2021-11-22T13:14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rFonts w:hint="eastAsia"/>
            <w:highlight w:val="yellow"/>
          </w:rPr>
          <w:t>XY</w:t>
        </w:r>
        <w:r>
          <w:rPr>
            <w:highlight w:val="yellow"/>
            <w:lang w:eastAsia="ja-JP"/>
          </w:rPr>
          <w:t>1</w:t>
        </w:r>
      </w:ins>
      <w:ins w:id="3627" w:author="郭 侃亮" w:date="2022-01-21T13:11:00Z">
        <w:r w:rsidR="000F779A">
          <w:rPr>
            <w:highlight w:val="yellow"/>
            <w:lang w:eastAsia="ja-JP"/>
          </w:rPr>
          <w:t>2</w:t>
        </w:r>
      </w:ins>
      <w:ins w:id="3628" w:author="郭 侃亮" w:date="2022-01-21T15:27:00Z">
        <w:r w:rsidR="0039165A">
          <w:rPr>
            <w:highlight w:val="yellow"/>
            <w:lang w:eastAsia="ja-JP"/>
          </w:rPr>
          <w:t>wx</w:t>
        </w:r>
      </w:ins>
      <w:ins w:id="3629" w:author="郭 侃亮" w:date="2021-11-22T13:14:00Z">
        <w:r>
          <w:rPr>
            <w:rFonts w:hint="eastAsia"/>
            <w:highlight w:val="yellow"/>
            <w:lang w:eastAsia="ja-JP"/>
          </w:rPr>
          <w:t>}</w:t>
        </w:r>
      </w:ins>
    </w:p>
    <w:p w14:paraId="4A6CED8E" w14:textId="77777777" w:rsidR="00A17960" w:rsidRPr="00A17960" w:rsidRDefault="00AD66CD">
      <w:pPr>
        <w:rPr>
          <w:ins w:id="3630" w:author="郭 侃亮" w:date="2021-11-22T13:04:00Z"/>
          <w:rFonts w:eastAsia="MS Mincho"/>
          <w:lang w:eastAsia="ja-JP"/>
          <w:rPrChange w:id="3631" w:author="郭 侃亮" w:date="2021-11-22T13:11:00Z">
            <w:rPr>
              <w:ins w:id="3632" w:author="郭 侃亮" w:date="2021-11-22T13:04:00Z"/>
              <w:rFonts w:ascii="宋体" w:eastAsia="宋体" w:hAnsi="宋体" w:cs="Tahoma"/>
              <w:shd w:val="clear" w:color="auto" w:fill="FFFFFF"/>
              <w:lang w:eastAsia="ja-JP"/>
            </w:rPr>
          </w:rPrChange>
        </w:rPr>
      </w:pPr>
      <w:ins w:id="3633" w:author="郭 侃亮" w:date="2021-11-22T13:11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周小雨</w:t>
        </w:r>
      </w:ins>
      <w:ins w:id="3634" w:author="郭 侃亮" w:date="2021-11-22T13:06:00Z">
        <w:del w:id="3635" w:author="郭 侃亮" w:date="2021-11-22T13:11:00Z">
          <w:r>
            <w:rPr>
              <w:rFonts w:ascii="宋体" w:eastAsia="宋体" w:hAnsi="宋体" w:cs="Tahoma" w:hint="eastAsia"/>
              <w:shd w:val="clear" w:color="auto" w:fill="FFFFFF"/>
              <w:lang w:eastAsia="ja-JP"/>
            </w:rPr>
            <w:delText>田老师</w:delText>
          </w:r>
        </w:del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：</w:t>
        </w:r>
        <w:r>
          <w:rPr>
            <w:lang w:eastAsia="ja-JP"/>
          </w:rPr>
          <w:t>"</w:t>
        </w:r>
      </w:ins>
      <w:ins w:id="3636" w:author="郭 侃亮" w:date="2021-11-22T13:11:00Z">
        <w:r>
          <w:rPr>
            <w:rFonts w:eastAsia="宋体" w:hint="eastAsia"/>
            <w:u w:val="dotted"/>
            <w:lang w:eastAsia="ja-JP"/>
          </w:rPr>
          <w:t>这道题应该是</w:t>
        </w:r>
      </w:ins>
      <w:ins w:id="3637" w:author="郭 侃亮" w:date="2021-11-22T13:06:00Z">
        <w:r>
          <w:rPr>
            <w:lang w:eastAsia="ja-JP"/>
          </w:rPr>
          <w:t>1</w:t>
        </w:r>
        <w:r>
          <w:rPr>
            <w:rFonts w:hint="eastAsia"/>
            <w:lang w:eastAsia="ja-JP"/>
          </w:rPr>
          <w:t>.</w:t>
        </w:r>
        <w:r>
          <w:rPr>
            <w:rFonts w:eastAsia="MS Mincho" w:hint="eastAsia"/>
            <w:lang w:eastAsia="ja-JP"/>
          </w:rPr>
          <w:t>く</w:t>
        </w:r>
      </w:ins>
      <w:ins w:id="3638" w:author="Windows 用户" w:date="2022-01-12T13:21:00Z">
        <w:r w:rsidR="00E43BF6">
          <w:rPr>
            <w:rFonts w:asciiTheme="minorEastAsia" w:hAnsiTheme="minorEastAsia" w:hint="eastAsia"/>
          </w:rPr>
          <w:t>。</w:t>
        </w:r>
      </w:ins>
      <w:ins w:id="3639" w:author="郭 侃亮" w:date="2021-11-22T13:06:00Z">
        <w:r>
          <w:rPr>
            <w:lang w:eastAsia="ja-JP"/>
          </w:rPr>
          <w:t>"</w:t>
        </w:r>
      </w:ins>
    </w:p>
    <w:p w14:paraId="0C1B514C" w14:textId="77777777" w:rsidR="005238F3" w:rsidRDefault="005238F3" w:rsidP="005238F3">
      <w:pPr>
        <w:rPr>
          <w:ins w:id="3640" w:author="郭 侃亮" w:date="2022-01-23T17:16:00Z"/>
        </w:rPr>
      </w:pPr>
      <w:ins w:id="3641" w:author="郭 侃亮" w:date="2022-01-23T17:1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344460A4" w14:textId="77777777" w:rsidR="00A17960" w:rsidRDefault="00AD66CD">
      <w:pPr>
        <w:rPr>
          <w:ins w:id="3642" w:author="郭 侃亮" w:date="2021-11-22T13:04:00Z"/>
        </w:rPr>
      </w:pPr>
      <w:ins w:id="3643" w:author="郭 侃亮" w:date="2021-11-22T13:04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hint="eastAsia"/>
          </w:rPr>
          <w:t>回答正确。</w:t>
        </w:r>
        <w:r>
          <w:t>"</w:t>
        </w:r>
      </w:ins>
    </w:p>
    <w:p w14:paraId="3E3C51B0" w14:textId="77777777" w:rsidR="00A17960" w:rsidRDefault="00A17960">
      <w:pPr>
        <w:rPr>
          <w:rFonts w:ascii="宋体" w:eastAsia="宋体" w:hAnsi="宋体" w:cs="Tahoma"/>
          <w:shd w:val="clear" w:color="auto" w:fill="FFFFFF"/>
        </w:rPr>
      </w:pPr>
    </w:p>
    <w:p w14:paraId="2B16AC2C" w14:textId="77777777" w:rsidR="00A17960" w:rsidRDefault="00A17960">
      <w:pPr>
        <w:rPr>
          <w:rFonts w:ascii="宋体" w:eastAsia="宋体" w:hAnsi="宋体" w:cs="Tahoma"/>
          <w:shd w:val="clear" w:color="auto" w:fill="FFFFFF"/>
        </w:rPr>
      </w:pPr>
    </w:p>
    <w:p w14:paraId="1FD7E8A8" w14:textId="0F51275A" w:rsidR="00A17960" w:rsidRDefault="005238F3">
      <w:pPr>
        <w:rPr>
          <w:ins w:id="3644" w:author="郭 侃亮" w:date="2021-11-22T12:55:00Z"/>
        </w:rPr>
      </w:pPr>
      <w:ins w:id="3645" w:author="郭 侃亮" w:date="2022-01-23T17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39053240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这十个假名大家都已经掌握</w:t>
      </w:r>
      <w:del w:id="3646" w:author="Windows 用户" w:date="2022-01-12T13:21:00Z">
        <w:r w:rsidDel="00E43BF6">
          <w:rPr>
            <w:rFonts w:hint="eastAsia"/>
          </w:rPr>
          <w:delText>的</w:delText>
        </w:r>
      </w:del>
      <w:del w:id="3647" w:author="Windows 用户" w:date="2022-01-12T13:22:00Z">
        <w:r w:rsidDel="00E43BF6">
          <w:rPr>
            <w:rFonts w:hint="eastAsia"/>
          </w:rPr>
          <w:delText>不错</w:delText>
        </w:r>
      </w:del>
      <w:r>
        <w:rPr>
          <w:rFonts w:hint="eastAsia"/>
        </w:rPr>
        <w:t>了，</w:t>
      </w:r>
      <w:ins w:id="3648" w:author="Windows 用户" w:date="2022-01-12T13:21:00Z">
        <w:r w:rsidR="00E43BF6">
          <w:rPr>
            <w:rFonts w:hint="eastAsia"/>
          </w:rPr>
          <w:t>接下来</w:t>
        </w:r>
      </w:ins>
      <w:r>
        <w:rPr>
          <w:rFonts w:hint="eastAsia"/>
        </w:rPr>
        <w:t>我们来看一下</w:t>
      </w:r>
      <w:del w:id="3649" w:author="郭 侃亮" w:date="2021-11-22T12:47:00Z">
        <w:r>
          <w:rPr>
            <w:rFonts w:hint="eastAsia"/>
          </w:rPr>
          <w:delText>他们</w:delText>
        </w:r>
      </w:del>
      <w:ins w:id="3650" w:author="郭 侃亮" w:date="2021-11-22T12:47:00Z">
        <w:r>
          <w:rPr>
            <w:rFonts w:hint="eastAsia"/>
          </w:rPr>
          <w:t>它们</w:t>
        </w:r>
      </w:ins>
      <w:r>
        <w:rPr>
          <w:rFonts w:hint="eastAsia"/>
        </w:rPr>
        <w:t>可以组成</w:t>
      </w:r>
      <w:del w:id="3651" w:author="Windows 用户" w:date="2022-01-12T13:21:00Z">
        <w:r w:rsidDel="00E43BF6">
          <w:rPr>
            <w:rFonts w:hint="eastAsia"/>
          </w:rPr>
          <w:delText>那</w:delText>
        </w:r>
      </w:del>
      <w:ins w:id="3652" w:author="Windows 用户" w:date="2022-01-12T13:21:00Z">
        <w:r w:rsidR="00E43BF6">
          <w:rPr>
            <w:rFonts w:hint="eastAsia"/>
          </w:rPr>
          <w:t>哪</w:t>
        </w:r>
      </w:ins>
      <w:r>
        <w:rPr>
          <w:rFonts w:hint="eastAsia"/>
        </w:rPr>
        <w:t>些单词。</w:t>
      </w:r>
      <w:r>
        <w:rPr>
          <w:lang w:eastAsia="ja-JP"/>
        </w:rPr>
        <w:t>"</w:t>
      </w:r>
    </w:p>
    <w:p w14:paraId="17658417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智子ちゃん、こちらの単語を読んでもらえますか。</w:t>
      </w:r>
      <w:r>
        <w:rPr>
          <w:rFonts w:asciiTheme="minorEastAsia" w:hAnsiTheme="minorEastAsia" w:hint="eastAsia"/>
        </w:rPr>
        <w:t>（</w:t>
      </w:r>
      <w:ins w:id="3653" w:author="Windows 用户" w:date="2022-01-12T13:22:00Z">
        <w:r w:rsidR="00E43BF6">
          <w:rPr>
            <w:rFonts w:asciiTheme="minorEastAsia" w:hAnsiTheme="minorEastAsia" w:hint="eastAsia"/>
          </w:rPr>
          <w:t>智子，</w:t>
        </w:r>
      </w:ins>
      <w:r>
        <w:rPr>
          <w:rFonts w:asciiTheme="minorEastAsia" w:hAnsiTheme="minorEastAsia" w:hint="eastAsia"/>
        </w:rPr>
        <w:t>能请你读一下这些单词吗？）</w:t>
      </w:r>
      <w:r>
        <w:t>"</w:t>
      </w:r>
    </w:p>
    <w:p w14:paraId="2C891ABB" w14:textId="68F10D4C" w:rsidR="00A17960" w:rsidRDefault="00AD66CD">
      <w:pPr>
        <w:rPr>
          <w:ins w:id="3654" w:author="郭 侃亮" w:date="2021-11-22T12:59:00Z"/>
          <w:lang w:eastAsia="ja-JP"/>
        </w:rPr>
      </w:pPr>
      <w:ins w:id="3655" w:author="郭 侃亮" w:date="2021-11-22T12:59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highlight w:val="yellow"/>
            <w:lang w:eastAsia="ja-JP"/>
          </w:rPr>
          <w:t>ZZ1</w:t>
        </w:r>
      </w:ins>
      <w:ins w:id="3656" w:author="郭 侃亮" w:date="2022-01-21T14:24:00Z">
        <w:r w:rsidR="008A091B">
          <w:rPr>
            <w:highlight w:val="yellow"/>
            <w:lang w:eastAsia="ja-JP"/>
          </w:rPr>
          <w:t>1</w:t>
        </w:r>
      </w:ins>
      <w:ins w:id="3657" w:author="郭 侃亮" w:date="2022-01-21T15:15:00Z">
        <w:r w:rsidR="00A263AD">
          <w:rPr>
            <w:highlight w:val="yellow"/>
            <w:lang w:eastAsia="ja-JP"/>
          </w:rPr>
          <w:t>gx</w:t>
        </w:r>
      </w:ins>
      <w:ins w:id="3658" w:author="郭 侃亮" w:date="2021-11-22T12:59:00Z">
        <w:r>
          <w:rPr>
            <w:rFonts w:hint="eastAsia"/>
            <w:highlight w:val="yellow"/>
            <w:lang w:eastAsia="ja-JP"/>
          </w:rPr>
          <w:t>}</w:t>
        </w:r>
      </w:ins>
    </w:p>
    <w:p w14:paraId="22D35080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はい。読みます。</w:t>
      </w:r>
      <w:ins w:id="3659" w:author="Windows 用户" w:date="2022-01-12T13:22:00Z">
        <w:r w:rsidR="00E43BF6">
          <w:rPr>
            <w:rFonts w:asciiTheme="minorEastAsia" w:hAnsiTheme="minorEastAsia" w:hint="eastAsia"/>
            <w:lang w:eastAsia="ja-JP"/>
          </w:rPr>
          <w:t>（好的</w:t>
        </w:r>
      </w:ins>
      <w:ins w:id="3660" w:author="Windows 用户" w:date="2022-01-12T14:54:00Z">
        <w:r w:rsidR="00236795">
          <w:rPr>
            <w:rFonts w:asciiTheme="minorEastAsia" w:hAnsiTheme="minorEastAsia" w:hint="eastAsia"/>
            <w:lang w:eastAsia="ja-JP"/>
          </w:rPr>
          <w:t>，我读了</w:t>
        </w:r>
      </w:ins>
      <w:ins w:id="3661" w:author="Windows 用户" w:date="2022-01-12T13:22:00Z">
        <w:r w:rsidR="00E43BF6">
          <w:rPr>
            <w:rFonts w:asciiTheme="minorEastAsia" w:hAnsiTheme="minorEastAsia" w:hint="eastAsia"/>
            <w:lang w:eastAsia="ja-JP"/>
          </w:rPr>
          <w:t>。）</w:t>
        </w:r>
      </w:ins>
      <w:r>
        <w:rPr>
          <w:lang w:eastAsia="ja-JP"/>
        </w:rPr>
        <w:t>"</w:t>
      </w:r>
    </w:p>
    <w:p w14:paraId="150A8C1F" w14:textId="35AD8647" w:rsidR="00A02972" w:rsidRPr="00A02972" w:rsidRDefault="00A02972">
      <w:pPr>
        <w:rPr>
          <w:ins w:id="3662" w:author="郭 侃亮" w:date="2022-02-02T18:02:00Z"/>
          <w:rFonts w:eastAsia="MS Mincho" w:hint="eastAsia"/>
          <w:highlight w:val="yellow"/>
          <w:lang w:eastAsia="ja-JP"/>
          <w:rPrChange w:id="3663" w:author="郭 侃亮" w:date="2022-02-02T18:02:00Z">
            <w:rPr>
              <w:ins w:id="3664" w:author="郭 侃亮" w:date="2022-02-02T18:02:00Z"/>
              <w:highlight w:val="yellow"/>
              <w:lang w:eastAsia="ja-JP"/>
            </w:rPr>
          </w:rPrChange>
        </w:rPr>
      </w:pPr>
      <w:ins w:id="3665" w:author="郭 侃亮" w:date="2022-02-02T18:02:00Z">
        <w:r>
          <w:t>#</w:t>
        </w:r>
      </w:ins>
      <w:ins w:id="3666" w:author="郭 侃亮" w:date="2022-02-02T18:03:00Z">
        <w:r>
          <w:rPr>
            <w:rFonts w:hint="eastAsia"/>
          </w:rPr>
          <w:t>点击屏幕后</w:t>
        </w:r>
      </w:ins>
      <w:ins w:id="3667" w:author="郭 侃亮" w:date="2022-02-02T18:02:00Z">
        <w:r>
          <w:rPr>
            <w:rFonts w:hint="eastAsia"/>
          </w:rPr>
          <w:t>逐个在黑板上显示，</w:t>
        </w:r>
      </w:ins>
      <w:ins w:id="3668" w:author="郭 侃亮" w:date="2022-02-02T18:03:00Z">
        <w:r>
          <w:rPr>
            <w:rFonts w:hint="eastAsia"/>
          </w:rPr>
          <w:t>并同步播放音频，过程中停止其他操作。（音频还没有录好）</w:t>
        </w:r>
      </w:ins>
    </w:p>
    <w:p w14:paraId="1FC40CCD" w14:textId="18767F9E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ins w:id="3669" w:author="郭 侃亮" w:date="2021-11-22T14:14:00Z">
        <w:r>
          <w:rPr>
            <w:lang w:eastAsia="ja-JP"/>
          </w:rPr>
          <w:t>011ai</w:t>
        </w:r>
      </w:ins>
      <w:ins w:id="3670" w:author="郭 侃亮" w:date="2021-11-22T15:05:00Z">
        <w:r>
          <w:rPr>
            <w:lang w:eastAsia="ja-JP"/>
          </w:rPr>
          <w:t>2</w:t>
        </w:r>
      </w:ins>
      <w:del w:id="3671" w:author="郭 侃亮" w:date="2021-11-22T14:14:00Z">
        <w:r>
          <w:rPr>
            <w:rFonts w:hint="eastAsia"/>
            <w:highlight w:val="yellow"/>
            <w:lang w:eastAsia="ja-JP"/>
          </w:rPr>
          <w:delText>单词</w:delText>
        </w:r>
        <w:r>
          <w:rPr>
            <w:rFonts w:hint="eastAsia"/>
            <w:highlight w:val="yellow"/>
            <w:lang w:eastAsia="ja-JP"/>
          </w:rPr>
          <w:delText>1</w:delText>
        </w:r>
      </w:del>
      <w:r>
        <w:rPr>
          <w:rFonts w:hint="eastAsia"/>
          <w:highlight w:val="yellow"/>
          <w:lang w:eastAsia="ja-JP"/>
        </w:rPr>
        <w:t>}</w:t>
      </w:r>
    </w:p>
    <w:p w14:paraId="3F2BE732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  <w:ins w:id="3672" w:author="Windows 用户" w:date="2022-01-12T13:22:00Z">
        <w:r w:rsidR="00E43BF6">
          <w:rPr>
            <w:rFonts w:asciiTheme="minorEastAsia" w:hAnsiTheme="minorEastAsia" w:cs="宋体" w:hint="eastAsia"/>
            <w:szCs w:val="21"/>
            <w:lang w:eastAsia="ja-JP"/>
          </w:rPr>
          <w:t>。</w:t>
        </w:r>
      </w:ins>
      <w:r>
        <w:rPr>
          <w:lang w:eastAsia="ja-JP"/>
        </w:rPr>
        <w:t>"</w:t>
      </w:r>
    </w:p>
    <w:p w14:paraId="12513106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ins w:id="3673" w:author="郭 侃亮" w:date="2021-11-22T14:14:00Z">
        <w:r>
          <w:rPr>
            <w:lang w:eastAsia="ja-JP"/>
          </w:rPr>
          <w:t>012au</w:t>
        </w:r>
      </w:ins>
      <w:ins w:id="3674" w:author="郭 侃亮" w:date="2021-11-22T15:05:00Z">
        <w:r>
          <w:rPr>
            <w:lang w:eastAsia="ja-JP"/>
          </w:rPr>
          <w:t>2</w:t>
        </w:r>
      </w:ins>
      <w:del w:id="3675" w:author="郭 侃亮" w:date="2021-11-22T14:14:00Z">
        <w:r>
          <w:rPr>
            <w:rFonts w:hint="eastAsia"/>
            <w:highlight w:val="yellow"/>
            <w:lang w:eastAsia="ja-JP"/>
          </w:rPr>
          <w:delText>单词</w:delText>
        </w:r>
        <w:r>
          <w:rPr>
            <w:rFonts w:hint="eastAsia"/>
            <w:highlight w:val="yellow"/>
            <w:lang w:eastAsia="ja-JP"/>
          </w:rPr>
          <w:delText>2</w:delText>
        </w:r>
      </w:del>
      <w:r>
        <w:rPr>
          <w:rFonts w:hint="eastAsia"/>
          <w:highlight w:val="yellow"/>
          <w:lang w:eastAsia="ja-JP"/>
        </w:rPr>
        <w:t>}</w:t>
      </w:r>
    </w:p>
    <w:p w14:paraId="4FD26E13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ins w:id="3676" w:author="Windows 用户" w:date="2022-01-12T13:22:00Z">
        <w:r w:rsidR="00E43BF6">
          <w:rPr>
            <w:rFonts w:asciiTheme="minorEastAsia" w:hAnsiTheme="minorEastAsia" w:cs="宋体" w:hint="eastAsia"/>
            <w:szCs w:val="21"/>
            <w:lang w:eastAsia="ja-JP"/>
          </w:rPr>
          <w:t>。</w:t>
        </w:r>
      </w:ins>
      <w:r>
        <w:rPr>
          <w:lang w:eastAsia="ja-JP"/>
        </w:rPr>
        <w:t>"</w:t>
      </w:r>
    </w:p>
    <w:p w14:paraId="56D59FE6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ins w:id="3677" w:author="郭 侃亮" w:date="2021-11-22T14:14:00Z">
        <w:r>
          <w:rPr>
            <w:lang w:eastAsia="ja-JP"/>
          </w:rPr>
          <w:t>013aki</w:t>
        </w:r>
      </w:ins>
      <w:ins w:id="3678" w:author="郭 侃亮" w:date="2021-11-22T15:05:00Z">
        <w:r>
          <w:rPr>
            <w:lang w:eastAsia="ja-JP"/>
          </w:rPr>
          <w:t>2</w:t>
        </w:r>
      </w:ins>
      <w:del w:id="3679" w:author="郭 侃亮" w:date="2021-11-22T14:14:00Z">
        <w:r>
          <w:rPr>
            <w:rFonts w:hint="eastAsia"/>
            <w:highlight w:val="yellow"/>
            <w:lang w:eastAsia="ja-JP"/>
          </w:rPr>
          <w:delText>单词</w:delText>
        </w:r>
        <w:r>
          <w:rPr>
            <w:rFonts w:hint="eastAsia"/>
            <w:highlight w:val="yellow"/>
            <w:lang w:eastAsia="ja-JP"/>
          </w:rPr>
          <w:delText>3</w:delText>
        </w:r>
      </w:del>
      <w:r>
        <w:rPr>
          <w:rFonts w:hint="eastAsia"/>
          <w:highlight w:val="yellow"/>
          <w:lang w:eastAsia="ja-JP"/>
        </w:rPr>
        <w:t>}</w:t>
      </w:r>
    </w:p>
    <w:p w14:paraId="5C6421F4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ins w:id="3680" w:author="Windows 用户" w:date="2022-01-12T13:22:00Z">
        <w:r w:rsidR="00E43BF6">
          <w:rPr>
            <w:rFonts w:asciiTheme="minorEastAsia" w:hAnsiTheme="minorEastAsia" w:cs="宋体" w:hint="eastAsia"/>
            <w:szCs w:val="21"/>
            <w:lang w:eastAsia="ja-JP"/>
          </w:rPr>
          <w:t>。</w:t>
        </w:r>
      </w:ins>
      <w:r>
        <w:rPr>
          <w:lang w:eastAsia="ja-JP"/>
        </w:rPr>
        <w:t>"</w:t>
      </w:r>
    </w:p>
    <w:p w14:paraId="087780F5" w14:textId="77777777" w:rsidR="00A17960" w:rsidRDefault="00AD66CD">
      <w:pPr>
        <w:rPr>
          <w:del w:id="3681" w:author="郭 侃亮" w:date="2021-11-21T20:21:00Z"/>
          <w:lang w:eastAsia="ja-JP"/>
        </w:rPr>
      </w:pPr>
      <w:del w:id="3682" w:author="郭 侃亮" w:date="2021-11-21T20:21:00Z">
        <w:r>
          <w:rPr>
            <w:rFonts w:hint="eastAsia"/>
            <w:highlight w:val="yellow"/>
            <w:lang w:eastAsia="ja-JP"/>
          </w:rPr>
          <w:delText>{</w:delText>
        </w:r>
        <w:r>
          <w:rPr>
            <w:rFonts w:hint="eastAsia"/>
            <w:highlight w:val="yellow"/>
            <w:lang w:eastAsia="ja-JP"/>
          </w:rPr>
          <w:delText>显示图片</w:delText>
        </w:r>
        <w:r>
          <w:rPr>
            <w:rFonts w:hint="eastAsia"/>
            <w:highlight w:val="yellow"/>
            <w:lang w:eastAsia="ja-JP"/>
          </w:rPr>
          <w:delText xml:space="preserve"> </w:delText>
        </w:r>
        <w:r>
          <w:rPr>
            <w:rFonts w:hint="eastAsia"/>
            <w:highlight w:val="yellow"/>
            <w:lang w:eastAsia="ja-JP"/>
          </w:rPr>
          <w:delText>单词</w:delText>
        </w:r>
        <w:r>
          <w:rPr>
            <w:rFonts w:hint="eastAsia"/>
            <w:highlight w:val="yellow"/>
            <w:lang w:eastAsia="ja-JP"/>
          </w:rPr>
          <w:delText>4}</w:delText>
        </w:r>
      </w:del>
    </w:p>
    <w:p w14:paraId="6B9AFF62" w14:textId="77777777" w:rsidR="00A17960" w:rsidRDefault="00AD66CD">
      <w:pPr>
        <w:rPr>
          <w:del w:id="3683" w:author="郭 侃亮" w:date="2021-11-21T20:21:00Z"/>
          <w:lang w:eastAsia="ja-JP"/>
        </w:rPr>
      </w:pPr>
      <w:del w:id="3684" w:author="郭 侃亮" w:date="2021-11-21T20:21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delText>高桥智子：</w:delText>
        </w:r>
        <w:r>
          <w:rPr>
            <w:lang w:eastAsia="ja-JP"/>
          </w:rPr>
          <w:delText>"</w:delText>
        </w:r>
        <w:r>
          <w:rPr>
            <w:rFonts w:ascii="MS Mincho" w:eastAsia="MS Mincho" w:hAnsi="MS Mincho" w:cs="宋体" w:hint="eastAsia"/>
            <w:szCs w:val="21"/>
            <w:lang w:eastAsia="ja-JP"/>
          </w:rPr>
          <w:delText>聞く（きく）</w:delText>
        </w:r>
        <w:r>
          <w:rPr>
            <w:lang w:eastAsia="ja-JP"/>
          </w:rPr>
          <w:delText>"</w:delText>
        </w:r>
      </w:del>
    </w:p>
    <w:p w14:paraId="34443E46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ins w:id="3685" w:author="郭 侃亮" w:date="2021-11-22T14:14:00Z">
        <w:r>
          <w:rPr>
            <w:lang w:eastAsia="ja-JP"/>
          </w:rPr>
          <w:t>014koi</w:t>
        </w:r>
      </w:ins>
      <w:ins w:id="3686" w:author="郭 侃亮" w:date="2021-11-22T15:05:00Z">
        <w:r>
          <w:rPr>
            <w:lang w:eastAsia="ja-JP"/>
          </w:rPr>
          <w:t>2</w:t>
        </w:r>
      </w:ins>
      <w:del w:id="3687" w:author="郭 侃亮" w:date="2021-11-22T14:14:00Z">
        <w:r>
          <w:rPr>
            <w:rFonts w:hint="eastAsia"/>
            <w:highlight w:val="yellow"/>
            <w:lang w:eastAsia="ja-JP"/>
          </w:rPr>
          <w:delText>单词</w:delText>
        </w:r>
      </w:del>
      <w:del w:id="3688" w:author="郭 侃亮" w:date="2021-11-21T20:21:00Z">
        <w:r>
          <w:rPr>
            <w:rFonts w:hint="eastAsia"/>
            <w:highlight w:val="yellow"/>
            <w:lang w:eastAsia="ja-JP"/>
          </w:rPr>
          <w:delText>5</w:delText>
        </w:r>
      </w:del>
      <w:r>
        <w:rPr>
          <w:rFonts w:hint="eastAsia"/>
          <w:highlight w:val="yellow"/>
          <w:lang w:eastAsia="ja-JP"/>
        </w:rPr>
        <w:t>}</w:t>
      </w:r>
    </w:p>
    <w:p w14:paraId="3915DE05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ins w:id="3689" w:author="Windows 用户" w:date="2022-01-12T13:22:00Z">
        <w:r w:rsidR="00E43BF6">
          <w:rPr>
            <w:rFonts w:asciiTheme="minorEastAsia" w:hAnsiTheme="minorEastAsia" w:cs="宋体" w:hint="eastAsia"/>
            <w:szCs w:val="21"/>
            <w:lang w:eastAsia="ja-JP"/>
          </w:rPr>
          <w:t>。</w:t>
        </w:r>
      </w:ins>
      <w:r>
        <w:t>"</w:t>
      </w:r>
    </w:p>
    <w:p w14:paraId="16F33073" w14:textId="725DC642" w:rsidR="00A17960" w:rsidRDefault="005238F3">
      <w:pPr>
        <w:rPr>
          <w:ins w:id="3690" w:author="郭 侃亮" w:date="2021-11-22T12:55:00Z"/>
        </w:rPr>
      </w:pPr>
      <w:ins w:id="3691" w:author="郭 侃亮" w:date="2022-01-23T17:1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0A965BF6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大家可以</w:t>
      </w:r>
      <w:del w:id="3692" w:author="Windows 用户" w:date="2022-01-12T13:22:00Z">
        <w:r w:rsidDel="00E43BF6">
          <w:rPr>
            <w:rFonts w:hint="eastAsia"/>
          </w:rPr>
          <w:delText>再练习</w:delText>
        </w:r>
      </w:del>
      <w:r>
        <w:rPr>
          <w:rFonts w:hint="eastAsia"/>
        </w:rPr>
        <w:t>跟读</w:t>
      </w:r>
      <w:ins w:id="3693" w:author="Windows 用户" w:date="2022-01-12T13:22:00Z">
        <w:r w:rsidR="00E43BF6">
          <w:rPr>
            <w:rFonts w:hint="eastAsia"/>
          </w:rPr>
          <w:t>练习</w:t>
        </w:r>
      </w:ins>
      <w:r>
        <w:rPr>
          <w:rFonts w:hint="eastAsia"/>
        </w:rPr>
        <w:t>一下哦。</w:t>
      </w:r>
      <w:r>
        <w:t>"</w:t>
      </w:r>
    </w:p>
    <w:p w14:paraId="455297FA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>1-</w:t>
      </w:r>
      <w:del w:id="3694" w:author="郭 侃亮" w:date="2021-11-21T20:21:00Z">
        <w:r>
          <w:rPr>
            <w:highlight w:val="yellow"/>
          </w:rPr>
          <w:delText>5</w:delText>
        </w:r>
        <w:r>
          <w:rPr>
            <w:rFonts w:hint="eastAsia"/>
            <w:highlight w:val="yellow"/>
          </w:rPr>
          <w:delText xml:space="preserve">  </w:delText>
        </w:r>
      </w:del>
      <w:ins w:id="3695" w:author="郭 侃亮" w:date="2021-11-21T20:21:00Z">
        <w:r>
          <w:rPr>
            <w:highlight w:val="yellow"/>
          </w:rPr>
          <w:t>4</w:t>
        </w:r>
        <w:r>
          <w:rPr>
            <w:rFonts w:hint="eastAsia"/>
            <w:highlight w:val="yellow"/>
          </w:rPr>
          <w:t xml:space="preserve">  </w:t>
        </w:r>
      </w:ins>
      <w:r>
        <w:rPr>
          <w:rFonts w:hint="eastAsia"/>
          <w:highlight w:val="yellow"/>
        </w:rPr>
        <w:t>点击可以发音</w:t>
      </w:r>
      <w:r>
        <w:rPr>
          <w:rFonts w:hint="eastAsia"/>
          <w:highlight w:val="yellow"/>
        </w:rPr>
        <w:t>}</w:t>
      </w:r>
    </w:p>
    <w:p w14:paraId="0C9D20B9" w14:textId="77777777" w:rsidR="00A17960" w:rsidRDefault="00AD66CD">
      <w:r>
        <w:rPr>
          <w:rFonts w:hint="eastAsia"/>
        </w:rPr>
        <w:t>点击图片可以确认发音，</w:t>
      </w:r>
      <w:del w:id="3696" w:author="Windows 用户" w:date="2022-01-12T13:24:00Z">
        <w:r w:rsidDel="00002450">
          <w:rPr>
            <w:rFonts w:hint="eastAsia"/>
          </w:rPr>
          <w:delText>学习</w:delText>
        </w:r>
      </w:del>
      <w:r>
        <w:rPr>
          <w:rFonts w:hint="eastAsia"/>
        </w:rPr>
        <w:t>完成</w:t>
      </w:r>
      <w:del w:id="3697" w:author="Windows 用户" w:date="2022-01-12T13:24:00Z">
        <w:r w:rsidDel="00002450">
          <w:rPr>
            <w:rFonts w:hint="eastAsia"/>
          </w:rPr>
          <w:delText>以</w:delText>
        </w:r>
      </w:del>
      <w:ins w:id="3698" w:author="Windows 用户" w:date="2022-01-12T13:24:00Z">
        <w:r w:rsidR="00002450">
          <w:rPr>
            <w:rFonts w:hint="eastAsia"/>
          </w:rPr>
          <w:t>学习</w:t>
        </w:r>
      </w:ins>
      <w:r>
        <w:rPr>
          <w:rFonts w:hint="eastAsia"/>
        </w:rPr>
        <w:t>后点击“结束学习”按钮。</w:t>
      </w:r>
    </w:p>
    <w:p w14:paraId="02FD16F4" w14:textId="77777777" w:rsidR="00A17960" w:rsidRDefault="00A17960"/>
    <w:p w14:paraId="4266358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既然大家都</w:t>
      </w:r>
      <w:ins w:id="3699" w:author="Windows 用户" w:date="2022-01-12T13:24:00Z">
        <w:r w:rsidR="00002450">
          <w:rPr>
            <w:rFonts w:hint="eastAsia"/>
          </w:rPr>
          <w:t>学</w:t>
        </w:r>
      </w:ins>
      <w:r>
        <w:rPr>
          <w:rFonts w:hint="eastAsia"/>
        </w:rPr>
        <w:t>会了，</w:t>
      </w:r>
      <w:ins w:id="3700" w:author="Windows 用户" w:date="2022-01-12T13:24:00Z">
        <w:r w:rsidR="00002450">
          <w:rPr>
            <w:rFonts w:hint="eastAsia"/>
          </w:rPr>
          <w:t>那么</w:t>
        </w:r>
      </w:ins>
      <w:r>
        <w:rPr>
          <w:rFonts w:hint="eastAsia"/>
        </w:rPr>
        <w:t>我们来做一个小测试吧。</w:t>
      </w:r>
      <w:ins w:id="3701" w:author="Windows 用户" w:date="2022-01-12T13:24:00Z">
        <w:r w:rsidR="00002450">
          <w:rPr>
            <w:rFonts w:hint="eastAsia"/>
          </w:rPr>
          <w:t>请大家</w:t>
        </w:r>
      </w:ins>
      <w:r>
        <w:rPr>
          <w:rFonts w:hint="eastAsia"/>
        </w:rPr>
        <w:t>根据听到的读音选择正确的单词</w:t>
      </w:r>
      <w:ins w:id="3702" w:author="Windows 用户" w:date="2022-01-12T13:24:00Z">
        <w:r w:rsidR="00002450">
          <w:rPr>
            <w:rFonts w:hint="eastAsia"/>
          </w:rPr>
          <w:t>。</w:t>
        </w:r>
      </w:ins>
      <w:r>
        <w:t>"</w:t>
      </w:r>
    </w:p>
    <w:p w14:paraId="6620604C" w14:textId="77777777" w:rsidR="00A17960" w:rsidRDefault="00A17960"/>
    <w:p w14:paraId="1787A44D" w14:textId="77777777" w:rsidR="005238F3" w:rsidRDefault="005238F3">
      <w:pPr>
        <w:rPr>
          <w:ins w:id="3703" w:author="郭 侃亮" w:date="2022-01-23T17:18:00Z"/>
          <w:highlight w:val="yellow"/>
        </w:rPr>
      </w:pPr>
      <w:ins w:id="3704" w:author="郭 侃亮" w:date="2022-01-23T17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031B35CE" w14:textId="6F7FDE7F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  <w:lang w:eastAsia="ja-JP"/>
        </w:rPr>
        <w:t>"</w:t>
      </w:r>
    </w:p>
    <w:p w14:paraId="45EBCC6B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koi}</w:t>
      </w:r>
    </w:p>
    <w:p w14:paraId="020E01A4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hint="eastAsia"/>
          <w:lang w:eastAsia="ja-JP"/>
        </w:rPr>
        <w:t>"</w:t>
      </w:r>
    </w:p>
    <w:p w14:paraId="6E618FB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rFonts w:hint="eastAsia"/>
          <w:lang w:eastAsia="ja-JP"/>
        </w:rPr>
        <w:t>"</w:t>
      </w:r>
    </w:p>
    <w:p w14:paraId="2FD481CF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del w:id="3705" w:author="郭 侃亮" w:date="2021-11-21T20:21:00Z">
        <w:r>
          <w:rPr>
            <w:rFonts w:ascii="MS Mincho" w:eastAsia="MS Mincho" w:hAnsi="MS Mincho" w:cs="宋体" w:hint="eastAsia"/>
            <w:szCs w:val="21"/>
            <w:lang w:eastAsia="ja-JP"/>
          </w:rPr>
          <w:delText>聞く</w:delText>
        </w:r>
      </w:del>
      <w:ins w:id="3706" w:author="郭 侃亮" w:date="2021-11-21T20:21:00Z">
        <w:r>
          <w:rPr>
            <w:rFonts w:ascii="MS Mincho" w:eastAsia="MS Mincho" w:hAnsi="MS Mincho" w:cs="宋体" w:hint="eastAsia"/>
            <w:szCs w:val="21"/>
            <w:lang w:eastAsia="ja-JP"/>
          </w:rPr>
          <w:t>会う</w:t>
        </w:r>
      </w:ins>
      <w:r>
        <w:rPr>
          <w:rFonts w:ascii="MS Mincho" w:eastAsia="MS Mincho" w:hAnsi="MS Mincho" w:cs="宋体" w:hint="eastAsia"/>
          <w:szCs w:val="21"/>
          <w:lang w:eastAsia="ja-JP"/>
        </w:rPr>
        <w:t>（</w:t>
      </w:r>
      <w:ins w:id="3707" w:author="郭 侃亮" w:date="2021-11-21T20:21:00Z">
        <w:r>
          <w:rPr>
            <w:rFonts w:ascii="MS Mincho" w:eastAsia="MS Mincho" w:hAnsi="MS Mincho" w:cs="宋体" w:hint="eastAsia"/>
            <w:szCs w:val="21"/>
            <w:lang w:eastAsia="ja-JP"/>
          </w:rPr>
          <w:t>あう</w:t>
        </w:r>
      </w:ins>
      <w:del w:id="3708" w:author="郭 侃亮" w:date="2021-11-21T20:21:00Z">
        <w:r>
          <w:rPr>
            <w:rFonts w:ascii="MS Mincho" w:eastAsia="MS Mincho" w:hAnsi="MS Mincho" w:cs="宋体" w:hint="eastAsia"/>
            <w:szCs w:val="21"/>
            <w:lang w:eastAsia="ja-JP"/>
          </w:rPr>
          <w:delText>きく</w:delText>
        </w:r>
      </w:del>
      <w:r>
        <w:rPr>
          <w:rFonts w:ascii="MS Mincho" w:eastAsia="MS Mincho" w:hAnsi="MS Mincho" w:cs="宋体" w:hint="eastAsia"/>
          <w:szCs w:val="21"/>
          <w:lang w:eastAsia="ja-JP"/>
        </w:rPr>
        <w:t>）</w:t>
      </w:r>
      <w:r>
        <w:rPr>
          <w:rFonts w:hint="eastAsia"/>
          <w:lang w:eastAsia="ja-JP"/>
        </w:rPr>
        <w:t>"</w:t>
      </w:r>
    </w:p>
    <w:p w14:paraId="0684B081" w14:textId="77777777" w:rsidR="00A17960" w:rsidRDefault="00A17960">
      <w:pPr>
        <w:rPr>
          <w:rFonts w:eastAsia="MS Mincho"/>
          <w:lang w:eastAsia="ja-JP"/>
        </w:rPr>
      </w:pPr>
    </w:p>
    <w:p w14:paraId="2B73F139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</w:p>
    <w:p w14:paraId="19F9DF91" w14:textId="77777777" w:rsidR="00A17960" w:rsidRDefault="00AD66CD">
      <w:pPr>
        <w:rPr>
          <w:ins w:id="3709" w:author="郭 侃亮" w:date="2021-12-07T11:26:00Z"/>
          <w:shd w:val="clear" w:color="auto" w:fill="FFD966" w:themeFill="accent4" w:themeFillTint="99"/>
          <w:lang w:eastAsia="ja-JP"/>
        </w:rPr>
      </w:pPr>
      <w:ins w:id="3710" w:author="郭 侃亮" w:date="2021-12-07T11:26:00Z">
        <w:r>
          <w:rPr>
            <w:shd w:val="clear" w:color="auto" w:fill="FFD966" w:themeFill="accent4" w:themeFillTint="99"/>
            <w:lang w:eastAsia="ja-JP"/>
          </w:rPr>
          <w:t>#</w:t>
        </w:r>
        <w:r>
          <w:rPr>
            <w:rFonts w:hint="eastAsia"/>
            <w:shd w:val="clear" w:color="auto" w:fill="FFD966" w:themeFill="accent4" w:themeFillTint="99"/>
            <w:lang w:eastAsia="ja-JP"/>
          </w:rPr>
          <w:t>好感度参数</w:t>
        </w:r>
        <w:r>
          <w:rPr>
            <w:rFonts w:hint="eastAsia"/>
            <w:shd w:val="clear" w:color="auto" w:fill="FFD966" w:themeFill="accent4" w:themeFillTint="99"/>
            <w:lang w:eastAsia="ja-JP"/>
          </w:rPr>
          <w:t xml:space="preserve"> +</w:t>
        </w:r>
        <w:r>
          <w:rPr>
            <w:shd w:val="clear" w:color="auto" w:fill="FFD966" w:themeFill="accent4" w:themeFillTint="99"/>
            <w:lang w:eastAsia="ja-JP"/>
          </w:rPr>
          <w:t>5</w:t>
        </w:r>
      </w:ins>
    </w:p>
    <w:p w14:paraId="6757FAD6" w14:textId="35887DD8" w:rsidR="005238F3" w:rsidRDefault="005238F3">
      <w:pPr>
        <w:rPr>
          <w:ins w:id="3711" w:author="郭 侃亮" w:date="2022-01-23T17:18:00Z"/>
        </w:rPr>
      </w:pPr>
      <w:ins w:id="3712" w:author="郭 侃亮" w:date="2022-01-23T17:18:00Z">
        <w:r>
          <w:lastRenderedPageBreak/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22027892" w14:textId="23EA1C9A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ins w:id="3713" w:author="郭 侃亮" w:date="2021-11-22T13:02:00Z">
        <w:r>
          <w:rPr>
            <w:rFonts w:hint="eastAsia"/>
          </w:rPr>
          <w:t>回答</w:t>
        </w:r>
      </w:ins>
      <w:r>
        <w:rPr>
          <w:rFonts w:hint="eastAsia"/>
        </w:rPr>
        <w:t>正确。</w:t>
      </w:r>
      <w:r>
        <w:t>"</w:t>
      </w:r>
    </w:p>
    <w:p w14:paraId="53D84A09" w14:textId="77777777" w:rsidR="00A17960" w:rsidRDefault="00A17960"/>
    <w:p w14:paraId="2B9D22AC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7AB8CB68" w14:textId="2750D89F" w:rsidR="005238F3" w:rsidRDefault="005238F3" w:rsidP="005238F3">
      <w:pPr>
        <w:rPr>
          <w:ins w:id="3714" w:author="郭 侃亮" w:date="2022-01-23T17:18:00Z"/>
        </w:rPr>
      </w:pPr>
      <w:ins w:id="3715" w:author="郭 侃亮" w:date="2022-01-23T17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4647ED70" w14:textId="77777777" w:rsidR="00A17960" w:rsidRDefault="00AD66CD">
      <w:pPr>
        <w:rPr>
          <w:ins w:id="3716" w:author="郭 侃亮" w:date="2021-11-22T13:07:00Z"/>
        </w:rPr>
      </w:pPr>
      <w:ins w:id="3717" w:author="郭 侃亮" w:date="2021-11-22T13:07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eastAsia="宋体" w:hint="eastAsia"/>
            <w:u w:val="dotted"/>
          </w:rPr>
          <w:t>好像不太对哦，再听一遍</w: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。</w:t>
        </w:r>
        <w:r>
          <w:t>"</w:t>
        </w:r>
      </w:ins>
    </w:p>
    <w:p w14:paraId="506CAA11" w14:textId="77777777" w:rsidR="00A17960" w:rsidRDefault="00AD66CD">
      <w:pPr>
        <w:rPr>
          <w:del w:id="3718" w:author="郭 侃亮" w:date="2021-11-22T13:07:00Z"/>
          <w:lang w:eastAsia="ja-JP"/>
        </w:rPr>
      </w:pPr>
      <w:del w:id="3719" w:author="郭 侃亮" w:date="2021-11-22T13:07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delText>田老师：</w:delText>
        </w:r>
        <w:r>
          <w:rPr>
            <w:lang w:eastAsia="ja-JP"/>
          </w:rPr>
          <w:delText>"</w:delText>
        </w:r>
        <w:r>
          <w:rPr>
            <w:rFonts w:eastAsia="宋体" w:hint="eastAsia"/>
            <w:u w:val="dotted"/>
            <w:lang w:eastAsia="ja-JP"/>
          </w:rPr>
          <w:delText>要仔细听哦</w:delText>
        </w:r>
        <w:r>
          <w:rPr>
            <w:rFonts w:ascii="宋体" w:eastAsia="宋体" w:hAnsi="宋体" w:cs="Tahoma" w:hint="eastAsia"/>
            <w:color w:val="000000"/>
            <w:shd w:val="clear" w:color="auto" w:fill="FFFFFF"/>
            <w:lang w:eastAsia="ja-JP"/>
          </w:rPr>
          <w:delText>。这道题是</w:delText>
        </w:r>
        <w:r>
          <w:rPr>
            <w:lang w:eastAsia="ja-JP"/>
          </w:rPr>
          <w:delText>2</w:delText>
        </w:r>
        <w:r>
          <w:rPr>
            <w:rFonts w:hint="eastAsia"/>
            <w:lang w:eastAsia="ja-JP"/>
          </w:rPr>
          <w:delText>.</w:delText>
        </w:r>
        <w:r>
          <w:rPr>
            <w:rFonts w:ascii="MS Mincho" w:eastAsia="MS Mincho" w:hAnsi="MS Mincho" w:cs="宋体" w:hint="eastAsia"/>
            <w:szCs w:val="21"/>
            <w:lang w:eastAsia="ja-JP"/>
          </w:rPr>
          <w:delText>恋（こい）</w:delText>
        </w:r>
        <w:r>
          <w:rPr>
            <w:lang w:eastAsia="ja-JP"/>
          </w:rPr>
          <w:delText>"</w:delText>
        </w:r>
      </w:del>
    </w:p>
    <w:p w14:paraId="73C539D8" w14:textId="77777777" w:rsidR="00A17960" w:rsidRDefault="00AD66CD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koi}</w:t>
      </w:r>
    </w:p>
    <w:p w14:paraId="70491458" w14:textId="435A5033" w:rsidR="00A17960" w:rsidRDefault="00AD66CD">
      <w:pPr>
        <w:rPr>
          <w:ins w:id="3720" w:author="郭 侃亮" w:date="2021-11-22T13:14:00Z"/>
        </w:rPr>
      </w:pPr>
      <w:ins w:id="3721" w:author="郭 侃亮" w:date="2021-11-22T13:14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</w:t>
        </w:r>
      </w:ins>
      <w:ins w:id="3722" w:author="郭 侃亮" w:date="2021-11-22T13:15:00Z">
        <w:r>
          <w:rPr>
            <w:rFonts w:hint="eastAsia"/>
            <w:highlight w:val="yellow"/>
          </w:rPr>
          <w:t>QQ</w:t>
        </w:r>
      </w:ins>
      <w:ins w:id="3723" w:author="郭 侃亮" w:date="2021-11-22T13:14:00Z">
        <w:r>
          <w:rPr>
            <w:highlight w:val="yellow"/>
          </w:rPr>
          <w:t>1</w:t>
        </w:r>
      </w:ins>
      <w:ins w:id="3724" w:author="郭 侃亮" w:date="2022-01-21T13:58:00Z">
        <w:r w:rsidR="00491870">
          <w:rPr>
            <w:highlight w:val="yellow"/>
          </w:rPr>
          <w:t>2</w:t>
        </w:r>
      </w:ins>
      <w:ins w:id="3725" w:author="郭 侃亮" w:date="2022-01-23T17:04:00Z">
        <w:r w:rsidR="00EA09C9">
          <w:rPr>
            <w:highlight w:val="yellow"/>
          </w:rPr>
          <w:t>dy</w:t>
        </w:r>
      </w:ins>
      <w:ins w:id="3726" w:author="郭 侃亮" w:date="2021-11-22T13:14:00Z">
        <w:r>
          <w:rPr>
            <w:rFonts w:hint="eastAsia"/>
            <w:highlight w:val="yellow"/>
          </w:rPr>
          <w:t>}</w:t>
        </w:r>
      </w:ins>
    </w:p>
    <w:p w14:paraId="3E9E5DFE" w14:textId="77777777" w:rsidR="00A17960" w:rsidRPr="00A17960" w:rsidRDefault="00AD66CD">
      <w:pPr>
        <w:rPr>
          <w:ins w:id="3727" w:author="郭 侃亮" w:date="2021-11-22T13:04:00Z"/>
          <w:rFonts w:eastAsia="MS Mincho"/>
          <w:rPrChange w:id="3728" w:author="郭 侃亮" w:date="2021-11-22T13:12:00Z">
            <w:rPr>
              <w:ins w:id="3729" w:author="郭 侃亮" w:date="2021-11-22T13:04:00Z"/>
              <w:lang w:eastAsia="ja-JP"/>
            </w:rPr>
          </w:rPrChange>
        </w:rPr>
      </w:pPr>
      <w:ins w:id="3730" w:author="郭 侃亮" w:date="2021-11-22T13:11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袁巧巧</w:t>
        </w:r>
      </w:ins>
      <w:ins w:id="3731" w:author="郭 侃亮" w:date="2021-11-22T13:07:00Z">
        <w:del w:id="3732" w:author="郭 侃亮" w:date="2021-11-22T13:11:00Z">
          <w:r>
            <w:rPr>
              <w:rFonts w:ascii="宋体" w:eastAsia="宋体" w:hAnsi="宋体" w:cs="Tahoma" w:hint="eastAsia"/>
              <w:shd w:val="clear" w:color="auto" w:fill="FFFFFF"/>
              <w:lang w:eastAsia="ja-JP"/>
            </w:rPr>
            <w:delText>田老师</w:delText>
          </w:r>
        </w:del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：</w:t>
        </w:r>
        <w:r>
          <w:rPr>
            <w:lang w:eastAsia="ja-JP"/>
          </w:rPr>
          <w:t>"</w:t>
        </w:r>
      </w:ins>
      <w:ins w:id="3733" w:author="郭 侃亮" w:date="2021-11-22T13:11:00Z">
        <w:r>
          <w:rPr>
            <w:rFonts w:eastAsia="宋体" w:hint="eastAsia"/>
            <w:u w:val="dotted"/>
            <w:lang w:eastAsia="ja-JP"/>
          </w:rPr>
          <w:t>选</w:t>
        </w:r>
      </w:ins>
      <w:ins w:id="3734" w:author="郭 侃亮" w:date="2021-11-22T13:07:00Z">
        <w:r>
          <w:rPr>
            <w:lang w:eastAsia="ja-JP"/>
          </w:rPr>
          <w:t>2</w:t>
        </w:r>
        <w:r>
          <w:rPr>
            <w:rFonts w:hint="eastAsia"/>
            <w:lang w:eastAsia="ja-JP"/>
          </w:rPr>
          <w:t>.</w:t>
        </w:r>
        <w:r>
          <w:rPr>
            <w:rFonts w:ascii="MS Mincho" w:eastAsia="MS Mincho" w:hAnsi="MS Mincho" w:cs="宋体" w:hint="eastAsia"/>
            <w:szCs w:val="21"/>
            <w:lang w:eastAsia="ja-JP"/>
          </w:rPr>
          <w:t>恋（こい）</w:t>
        </w:r>
      </w:ins>
      <w:ins w:id="3735" w:author="郭 侃亮" w:date="2021-11-22T13:11:00Z">
        <w:r>
          <w:rPr>
            <w:rFonts w:asciiTheme="minorEastAsia" w:hAnsiTheme="minorEastAsia" w:cs="宋体" w:hint="eastAsia"/>
            <w:szCs w:val="21"/>
            <w:lang w:eastAsia="ja-JP"/>
          </w:rPr>
          <w:t>，</w:t>
        </w:r>
        <w:r>
          <w:rPr>
            <w:rFonts w:asciiTheme="majorEastAsia" w:eastAsiaTheme="majorEastAsia" w:hAnsiTheme="majorEastAsia" w:cs="宋体" w:hint="eastAsia"/>
            <w:szCs w:val="21"/>
            <w:lang w:eastAsia="ja-JP"/>
            <w:rPrChange w:id="3736" w:author="郭 侃亮" w:date="2021-11-22T13:12:00Z">
              <w:rPr>
                <w:rFonts w:asciiTheme="minorEastAsia" w:hAnsiTheme="minorEastAsia" w:cs="宋体" w:hint="eastAsia"/>
                <w:szCs w:val="21"/>
              </w:rPr>
            </w:rPrChange>
          </w:rPr>
          <w:t>是恋爱的意思。</w:t>
        </w:r>
        <w:r>
          <w:rPr>
            <w:rFonts w:asciiTheme="majorEastAsia" w:eastAsiaTheme="majorEastAsia" w:hAnsiTheme="majorEastAsia" w:cs="微软雅黑" w:hint="eastAsia"/>
            <w:szCs w:val="21"/>
            <w:rPrChange w:id="3737" w:author="郭 侃亮" w:date="2021-11-22T13:12:00Z">
              <w:rPr>
                <w:rFonts w:ascii="微软雅黑" w:eastAsia="微软雅黑" w:hAnsi="微软雅黑" w:cs="微软雅黑" w:hint="eastAsia"/>
                <w:szCs w:val="21"/>
              </w:rPr>
            </w:rPrChange>
          </w:rPr>
          <w:t>对不对？</w:t>
        </w:r>
      </w:ins>
      <w:ins w:id="3738" w:author="郭 侃亮" w:date="2021-11-22T13:07:00Z">
        <w:r>
          <w:t>"</w:t>
        </w:r>
      </w:ins>
    </w:p>
    <w:p w14:paraId="27F99D87" w14:textId="77777777" w:rsidR="005238F3" w:rsidRDefault="005238F3" w:rsidP="005238F3">
      <w:pPr>
        <w:rPr>
          <w:ins w:id="3739" w:author="郭 侃亮" w:date="2022-01-23T17:18:00Z"/>
        </w:rPr>
      </w:pPr>
      <w:ins w:id="3740" w:author="郭 侃亮" w:date="2022-01-23T17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036EAFA9" w14:textId="77777777" w:rsidR="00A17960" w:rsidRDefault="00AD66CD">
      <w:pPr>
        <w:rPr>
          <w:ins w:id="3741" w:author="郭 侃亮" w:date="2021-11-22T13:04:00Z"/>
        </w:rPr>
      </w:pPr>
      <w:ins w:id="3742" w:author="郭 侃亮" w:date="2021-11-22T13:04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hint="eastAsia"/>
          </w:rPr>
          <w:t>回答正确。</w:t>
        </w:r>
        <w:r>
          <w:t>"</w:t>
        </w:r>
      </w:ins>
    </w:p>
    <w:p w14:paraId="48558E55" w14:textId="77777777" w:rsidR="00A17960" w:rsidRDefault="00A17960"/>
    <w:p w14:paraId="1542259A" w14:textId="77777777" w:rsidR="00A17960" w:rsidRDefault="00A17960"/>
    <w:p w14:paraId="55B52065" w14:textId="5FAA9B93" w:rsidR="005238F3" w:rsidRDefault="005238F3" w:rsidP="005238F3">
      <w:pPr>
        <w:rPr>
          <w:ins w:id="3743" w:author="郭 侃亮" w:date="2022-01-23T17:18:00Z"/>
        </w:rPr>
      </w:pPr>
      <w:ins w:id="3744" w:author="郭 侃亮" w:date="2022-01-23T17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25A94CCE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第二题。</w:t>
      </w:r>
      <w:r>
        <w:rPr>
          <w:highlight w:val="yellow"/>
          <w:lang w:eastAsia="ja-JP"/>
        </w:rPr>
        <w:t>"</w:t>
      </w:r>
    </w:p>
    <w:p w14:paraId="6AF435BA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ai}</w:t>
      </w:r>
    </w:p>
    <w:p w14:paraId="35BE17E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  <w:r>
        <w:rPr>
          <w:rFonts w:hint="eastAsia"/>
          <w:lang w:eastAsia="ja-JP"/>
        </w:rPr>
        <w:t>"</w:t>
      </w:r>
    </w:p>
    <w:p w14:paraId="58A8ECF0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rFonts w:hint="eastAsia"/>
          <w:lang w:eastAsia="ja-JP"/>
        </w:rPr>
        <w:t>"</w:t>
      </w:r>
    </w:p>
    <w:p w14:paraId="6396871B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del w:id="3745" w:author="郭 侃亮" w:date="2021-11-21T20:22:00Z">
        <w:r>
          <w:rPr>
            <w:rFonts w:ascii="MS Mincho" w:eastAsia="MS Mincho" w:hAnsi="MS Mincho" w:cs="宋体" w:hint="eastAsia"/>
            <w:szCs w:val="21"/>
            <w:lang w:eastAsia="ja-JP"/>
          </w:rPr>
          <w:delText>聞く</w:delText>
        </w:r>
      </w:del>
      <w:ins w:id="3746" w:author="郭 侃亮" w:date="2021-11-21T20:22:00Z">
        <w:r>
          <w:rPr>
            <w:rFonts w:ascii="MS Mincho" w:eastAsia="MS Mincho" w:hAnsi="MS Mincho" w:cs="宋体" w:hint="eastAsia"/>
            <w:szCs w:val="21"/>
            <w:lang w:eastAsia="ja-JP"/>
          </w:rPr>
          <w:t>秋</w:t>
        </w:r>
      </w:ins>
      <w:r>
        <w:rPr>
          <w:rFonts w:ascii="MS Mincho" w:eastAsia="MS Mincho" w:hAnsi="MS Mincho" w:cs="宋体" w:hint="eastAsia"/>
          <w:szCs w:val="21"/>
          <w:lang w:eastAsia="ja-JP"/>
        </w:rPr>
        <w:t>（</w:t>
      </w:r>
      <w:ins w:id="3747" w:author="郭 侃亮" w:date="2021-11-21T20:22:00Z">
        <w:r>
          <w:rPr>
            <w:rFonts w:ascii="MS Mincho" w:eastAsia="MS Mincho" w:hAnsi="MS Mincho" w:cs="宋体" w:hint="eastAsia"/>
            <w:szCs w:val="21"/>
            <w:lang w:eastAsia="ja-JP"/>
          </w:rPr>
          <w:t>あき</w:t>
        </w:r>
      </w:ins>
      <w:del w:id="3748" w:author="郭 侃亮" w:date="2021-11-21T20:22:00Z">
        <w:r>
          <w:rPr>
            <w:rFonts w:ascii="MS Mincho" w:eastAsia="MS Mincho" w:hAnsi="MS Mincho" w:cs="宋体" w:hint="eastAsia"/>
            <w:szCs w:val="21"/>
            <w:lang w:eastAsia="ja-JP"/>
          </w:rPr>
          <w:delText>きく</w:delText>
        </w:r>
      </w:del>
      <w:r>
        <w:rPr>
          <w:rFonts w:ascii="MS Mincho" w:eastAsia="MS Mincho" w:hAnsi="MS Mincho" w:cs="宋体" w:hint="eastAsia"/>
          <w:szCs w:val="21"/>
          <w:lang w:eastAsia="ja-JP"/>
        </w:rPr>
        <w:t>）</w:t>
      </w:r>
      <w:r>
        <w:rPr>
          <w:rFonts w:hint="eastAsia"/>
          <w:lang w:eastAsia="ja-JP"/>
        </w:rPr>
        <w:t>"</w:t>
      </w:r>
    </w:p>
    <w:p w14:paraId="20CA016F" w14:textId="77777777" w:rsidR="00A17960" w:rsidRDefault="00A17960">
      <w:pPr>
        <w:rPr>
          <w:rFonts w:eastAsia="MS Mincho"/>
          <w:lang w:eastAsia="ja-JP"/>
        </w:rPr>
      </w:pPr>
    </w:p>
    <w:p w14:paraId="00A5C503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</w:p>
    <w:p w14:paraId="7283B4B7" w14:textId="77777777" w:rsidR="00A17960" w:rsidRDefault="00AD66CD">
      <w:pPr>
        <w:rPr>
          <w:ins w:id="3749" w:author="郭 侃亮" w:date="2021-12-07T11:26:00Z"/>
          <w:shd w:val="clear" w:color="auto" w:fill="FFD966" w:themeFill="accent4" w:themeFillTint="99"/>
        </w:rPr>
      </w:pPr>
      <w:ins w:id="3750" w:author="郭 侃亮" w:date="2021-12-07T11:26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5</w:t>
        </w:r>
      </w:ins>
    </w:p>
    <w:p w14:paraId="5CB62AC3" w14:textId="77777777" w:rsidR="005238F3" w:rsidRDefault="005238F3" w:rsidP="005238F3">
      <w:pPr>
        <w:rPr>
          <w:ins w:id="3751" w:author="郭 侃亮" w:date="2022-01-23T17:18:00Z"/>
        </w:rPr>
      </w:pPr>
      <w:ins w:id="3752" w:author="郭 侃亮" w:date="2022-01-23T17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41B8CC43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ins w:id="3753" w:author="郭 侃亮" w:date="2021-11-22T13:02:00Z">
        <w:r>
          <w:rPr>
            <w:rFonts w:hint="eastAsia"/>
          </w:rPr>
          <w:t>回答</w:t>
        </w:r>
      </w:ins>
      <w:r>
        <w:rPr>
          <w:rFonts w:hint="eastAsia"/>
        </w:rPr>
        <w:t>正确。</w:t>
      </w:r>
      <w:r>
        <w:t>"</w:t>
      </w:r>
    </w:p>
    <w:p w14:paraId="69810E6A" w14:textId="77777777" w:rsidR="00A17960" w:rsidRDefault="00A17960"/>
    <w:p w14:paraId="1712DDD0" w14:textId="77777777" w:rsidR="00A17960" w:rsidRDefault="00AD66CD">
      <w:pPr>
        <w:rPr>
          <w:ins w:id="3754" w:author="郭 侃亮" w:date="2021-11-22T13:07:00Z"/>
        </w:rPr>
      </w:pPr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1675D9A5" w14:textId="08089C17" w:rsidR="005238F3" w:rsidRDefault="005238F3" w:rsidP="005238F3">
      <w:pPr>
        <w:rPr>
          <w:ins w:id="3755" w:author="郭 侃亮" w:date="2022-01-23T17:18:00Z"/>
        </w:rPr>
      </w:pPr>
      <w:ins w:id="3756" w:author="郭 侃亮" w:date="2022-01-23T17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49D43E37" w14:textId="77777777" w:rsidR="00A17960" w:rsidRDefault="00AD66CD">
      <w:pPr>
        <w:rPr>
          <w:ins w:id="3757" w:author="郭 侃亮" w:date="2021-11-22T13:07:00Z"/>
        </w:rPr>
      </w:pPr>
      <w:ins w:id="3758" w:author="郭 侃亮" w:date="2021-11-22T13:07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eastAsia="宋体" w:hint="eastAsia"/>
            <w:u w:val="dotted"/>
          </w:rPr>
          <w:t>好像不太对哦，再听一遍</w: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。</w:t>
        </w:r>
        <w:r>
          <w:t>"</w:t>
        </w:r>
      </w:ins>
    </w:p>
    <w:p w14:paraId="6E63B306" w14:textId="77777777" w:rsidR="00A17960" w:rsidRDefault="00A17960">
      <w:pPr>
        <w:rPr>
          <w:del w:id="3759" w:author="郭 侃亮" w:date="2021-11-22T13:07:00Z"/>
          <w:lang w:eastAsia="ja-JP"/>
        </w:rPr>
      </w:pPr>
    </w:p>
    <w:p w14:paraId="01D7CE5E" w14:textId="77777777" w:rsidR="00A17960" w:rsidRDefault="00AD66CD">
      <w:pPr>
        <w:rPr>
          <w:del w:id="3760" w:author="郭 侃亮" w:date="2021-11-22T13:07:00Z"/>
          <w:lang w:eastAsia="ja-JP"/>
        </w:rPr>
      </w:pPr>
      <w:del w:id="3761" w:author="郭 侃亮" w:date="2021-11-22T13:07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delText>田老师：</w:delText>
        </w:r>
        <w:r>
          <w:rPr>
            <w:lang w:eastAsia="ja-JP"/>
          </w:rPr>
          <w:delText>"</w:delText>
        </w:r>
        <w:r>
          <w:rPr>
            <w:rFonts w:eastAsia="宋体" w:hint="eastAsia"/>
            <w:u w:val="dotted"/>
            <w:lang w:eastAsia="ja-JP"/>
          </w:rPr>
          <w:delText>要仔细听哦</w:delText>
        </w:r>
        <w:r>
          <w:rPr>
            <w:rFonts w:ascii="宋体" w:eastAsia="宋体" w:hAnsi="宋体" w:cs="Tahoma" w:hint="eastAsia"/>
            <w:color w:val="000000"/>
            <w:shd w:val="clear" w:color="auto" w:fill="FFFFFF"/>
            <w:lang w:eastAsia="ja-JP"/>
          </w:rPr>
          <w:delText>。这道题是</w:delText>
        </w:r>
        <w:r>
          <w:rPr>
            <w:lang w:eastAsia="ja-JP"/>
          </w:rPr>
          <w:delText>1</w:delText>
        </w:r>
        <w:r>
          <w:rPr>
            <w:rFonts w:hint="eastAsia"/>
            <w:lang w:eastAsia="ja-JP"/>
          </w:rPr>
          <w:delText>.</w:delText>
        </w:r>
        <w:r>
          <w:rPr>
            <w:rFonts w:ascii="MS Mincho" w:eastAsia="MS Mincho" w:hAnsi="MS Mincho" w:cs="宋体" w:hint="eastAsia"/>
            <w:szCs w:val="21"/>
            <w:lang w:eastAsia="ja-JP"/>
          </w:rPr>
          <w:delText>愛（あい）</w:delText>
        </w:r>
        <w:r>
          <w:rPr>
            <w:lang w:eastAsia="ja-JP"/>
          </w:rPr>
          <w:delText>"</w:delText>
        </w:r>
      </w:del>
    </w:p>
    <w:p w14:paraId="4F148FE3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ai}</w:t>
      </w:r>
    </w:p>
    <w:p w14:paraId="62E0E9F5" w14:textId="4D51E6D0" w:rsidR="00A17960" w:rsidRPr="00A17960" w:rsidRDefault="00AD66CD">
      <w:pPr>
        <w:rPr>
          <w:ins w:id="3762" w:author="郭 侃亮" w:date="2021-11-22T13:15:00Z"/>
          <w:highlight w:val="yellow"/>
          <w:lang w:eastAsia="ja-JP"/>
          <w:rPrChange w:id="3763" w:author="郭 侃亮" w:date="2021-11-22T13:15:00Z">
            <w:rPr>
              <w:ins w:id="3764" w:author="郭 侃亮" w:date="2021-11-22T13:15:00Z"/>
              <w:lang w:eastAsia="ja-JP"/>
            </w:rPr>
          </w:rPrChange>
        </w:rPr>
      </w:pPr>
      <w:ins w:id="3765" w:author="郭 侃亮" w:date="2021-11-22T13:15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</w:t>
        </w:r>
        <w:r>
          <w:rPr>
            <w:highlight w:val="yellow"/>
            <w:lang w:eastAsia="ja-JP"/>
          </w:rPr>
          <w:t>LY1</w:t>
        </w:r>
      </w:ins>
      <w:ins w:id="3766" w:author="郭 侃亮" w:date="2022-01-21T13:25:00Z">
        <w:r w:rsidR="007D68E5">
          <w:rPr>
            <w:highlight w:val="yellow"/>
            <w:lang w:eastAsia="ja-JP"/>
          </w:rPr>
          <w:t>3</w:t>
        </w:r>
      </w:ins>
      <w:ins w:id="3767" w:author="郭 侃亮" w:date="2022-01-23T16:57:00Z">
        <w:r w:rsidR="006806A1">
          <w:rPr>
            <w:highlight w:val="yellow"/>
            <w:lang w:eastAsia="ja-JP"/>
          </w:rPr>
          <w:t>wx</w:t>
        </w:r>
      </w:ins>
      <w:ins w:id="3768" w:author="郭 侃亮" w:date="2021-11-22T13:15:00Z">
        <w:r>
          <w:rPr>
            <w:rFonts w:hint="eastAsia"/>
            <w:highlight w:val="yellow"/>
            <w:lang w:eastAsia="ja-JP"/>
          </w:rPr>
          <w:t>}</w:t>
        </w:r>
      </w:ins>
    </w:p>
    <w:p w14:paraId="697C3B76" w14:textId="77777777" w:rsidR="00A17960" w:rsidRDefault="00AD66CD">
      <w:pPr>
        <w:rPr>
          <w:ins w:id="3769" w:author="郭 侃亮" w:date="2021-11-22T13:04:00Z"/>
          <w:rFonts w:eastAsia="MS Mincho"/>
          <w:lang w:eastAsia="ja-JP"/>
        </w:rPr>
      </w:pPr>
      <w:ins w:id="3770" w:author="郭 侃亮" w:date="2021-11-22T13:12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刘洋</w:t>
        </w:r>
      </w:ins>
      <w:ins w:id="3771" w:author="郭 侃亮" w:date="2021-11-22T13:07:00Z">
        <w:del w:id="3772" w:author="郭 侃亮" w:date="2021-11-22T13:12:00Z">
          <w:r>
            <w:rPr>
              <w:rFonts w:ascii="宋体" w:eastAsia="宋体" w:hAnsi="宋体" w:cs="Tahoma" w:hint="eastAsia"/>
              <w:shd w:val="clear" w:color="auto" w:fill="FFFFFF"/>
              <w:lang w:eastAsia="ja-JP"/>
            </w:rPr>
            <w:delText>田老师</w:delText>
          </w:r>
        </w:del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：</w:t>
        </w:r>
        <w:r>
          <w:rPr>
            <w:lang w:eastAsia="ja-JP"/>
          </w:rPr>
          <w:t>"</w:t>
        </w:r>
      </w:ins>
      <w:ins w:id="3773" w:author="郭 侃亮" w:date="2021-11-22T13:12:00Z">
        <w:r>
          <w:rPr>
            <w:rFonts w:eastAsia="宋体" w:hint="eastAsia"/>
            <w:u w:val="dotted"/>
            <w:lang w:eastAsia="ja-JP"/>
          </w:rPr>
          <w:t>这</w:t>
        </w:r>
        <w:del w:id="3774" w:author="Windows 用户" w:date="2022-01-12T13:25:00Z">
          <w:r w:rsidDel="00002450">
            <w:rPr>
              <w:rFonts w:eastAsia="宋体" w:hint="eastAsia"/>
              <w:u w:val="dotted"/>
            </w:rPr>
            <w:delText>个</w:delText>
          </w:r>
        </w:del>
      </w:ins>
      <w:ins w:id="3775" w:author="Windows 用户" w:date="2022-01-12T13:25:00Z">
        <w:r w:rsidR="00002450">
          <w:rPr>
            <w:rFonts w:eastAsia="宋体" w:hint="eastAsia"/>
            <w:u w:val="dotted"/>
          </w:rPr>
          <w:t>题</w:t>
        </w:r>
      </w:ins>
      <w:ins w:id="3776" w:author="郭 侃亮" w:date="2021-11-22T13:12:00Z">
        <w:r>
          <w:rPr>
            <w:rFonts w:eastAsia="宋体" w:hint="eastAsia"/>
            <w:u w:val="dotted"/>
            <w:lang w:eastAsia="ja-JP"/>
          </w:rPr>
          <w:t>很简单，选</w:t>
        </w:r>
      </w:ins>
      <w:ins w:id="3777" w:author="郭 侃亮" w:date="2021-11-22T13:07:00Z">
        <w:r>
          <w:rPr>
            <w:lang w:eastAsia="ja-JP"/>
          </w:rPr>
          <w:t>1</w:t>
        </w:r>
        <w:r>
          <w:rPr>
            <w:rFonts w:hint="eastAsia"/>
            <w:lang w:eastAsia="ja-JP"/>
          </w:rPr>
          <w:t>.</w:t>
        </w:r>
        <w:r>
          <w:rPr>
            <w:rFonts w:ascii="MS Mincho" w:eastAsia="MS Mincho" w:hAnsi="MS Mincho" w:cs="宋体" w:hint="eastAsia"/>
            <w:szCs w:val="21"/>
            <w:lang w:eastAsia="ja-JP"/>
          </w:rPr>
          <w:t>愛（あい）</w:t>
        </w:r>
      </w:ins>
      <w:ins w:id="3778" w:author="郭 侃亮" w:date="2021-11-22T13:12:00Z">
        <w:r>
          <w:rPr>
            <w:rFonts w:asciiTheme="minorEastAsia" w:hAnsiTheme="minorEastAsia" w:cs="宋体" w:hint="eastAsia"/>
            <w:szCs w:val="21"/>
            <w:lang w:eastAsia="ja-JP"/>
          </w:rPr>
          <w:t>。</w:t>
        </w:r>
      </w:ins>
      <w:ins w:id="3779" w:author="郭 侃亮" w:date="2021-11-22T13:07:00Z">
        <w:r>
          <w:rPr>
            <w:lang w:eastAsia="ja-JP"/>
          </w:rPr>
          <w:t>"</w:t>
        </w:r>
      </w:ins>
    </w:p>
    <w:p w14:paraId="32EF4B2A" w14:textId="77777777" w:rsidR="005238F3" w:rsidRDefault="005238F3" w:rsidP="005238F3">
      <w:pPr>
        <w:rPr>
          <w:ins w:id="3780" w:author="郭 侃亮" w:date="2022-01-23T17:18:00Z"/>
        </w:rPr>
      </w:pPr>
      <w:ins w:id="3781" w:author="郭 侃亮" w:date="2022-01-23T17:1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0EE45145" w14:textId="77777777" w:rsidR="00A17960" w:rsidRDefault="00AD66CD">
      <w:pPr>
        <w:rPr>
          <w:ins w:id="3782" w:author="郭 侃亮" w:date="2021-11-22T13:04:00Z"/>
        </w:rPr>
      </w:pPr>
      <w:ins w:id="3783" w:author="郭 侃亮" w:date="2021-11-22T13:04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hint="eastAsia"/>
          </w:rPr>
          <w:t>回答正确。</w:t>
        </w:r>
        <w:r>
          <w:t>"</w:t>
        </w:r>
      </w:ins>
    </w:p>
    <w:p w14:paraId="680E8806" w14:textId="77777777" w:rsidR="00A17960" w:rsidRPr="00A17960" w:rsidRDefault="00A17960">
      <w:pPr>
        <w:rPr>
          <w:rFonts w:eastAsia="MS Mincho"/>
          <w:rPrChange w:id="3784" w:author="郭 侃亮" w:date="2021-11-22T13:04:00Z">
            <w:rPr>
              <w:lang w:eastAsia="ja-JP"/>
            </w:rPr>
          </w:rPrChange>
        </w:rPr>
      </w:pPr>
    </w:p>
    <w:p w14:paraId="108544B8" w14:textId="77777777" w:rsidR="00A17960" w:rsidRDefault="00A17960"/>
    <w:p w14:paraId="28E16E0A" w14:textId="4B5D9C70" w:rsidR="005238F3" w:rsidRDefault="005238F3" w:rsidP="005238F3">
      <w:pPr>
        <w:rPr>
          <w:ins w:id="3785" w:author="郭 侃亮" w:date="2022-01-23T17:19:00Z"/>
        </w:rPr>
      </w:pPr>
      <w:ins w:id="3786" w:author="郭 侃亮" w:date="2022-01-23T17:1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63AA07F4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第三题。</w:t>
      </w:r>
      <w:r>
        <w:rPr>
          <w:highlight w:val="yellow"/>
          <w:lang w:eastAsia="ja-JP"/>
        </w:rPr>
        <w:t>"</w:t>
      </w:r>
    </w:p>
    <w:p w14:paraId="0D0015ED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aki}</w:t>
      </w:r>
    </w:p>
    <w:p w14:paraId="5755E95B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rFonts w:hint="eastAsia"/>
          <w:lang w:eastAsia="ja-JP"/>
        </w:rPr>
        <w:t>"</w:t>
      </w:r>
    </w:p>
    <w:p w14:paraId="15E6341C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hint="eastAsia"/>
          <w:lang w:eastAsia="ja-JP"/>
        </w:rPr>
        <w:t>"</w:t>
      </w:r>
    </w:p>
    <w:p w14:paraId="3B69C6CD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rFonts w:hint="eastAsia"/>
          <w:lang w:eastAsia="ja-JP"/>
        </w:rPr>
        <w:t>"</w:t>
      </w:r>
    </w:p>
    <w:p w14:paraId="63FC7BE4" w14:textId="77777777" w:rsidR="00A17960" w:rsidRDefault="00A17960">
      <w:pPr>
        <w:rPr>
          <w:rFonts w:eastAsia="MS Mincho"/>
          <w:lang w:eastAsia="ja-JP"/>
        </w:rPr>
      </w:pPr>
    </w:p>
    <w:p w14:paraId="6829B65D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</w:p>
    <w:p w14:paraId="2345F424" w14:textId="77777777" w:rsidR="00A17960" w:rsidRDefault="00AD66CD">
      <w:pPr>
        <w:rPr>
          <w:ins w:id="3787" w:author="郭 侃亮" w:date="2021-12-07T11:26:00Z"/>
          <w:shd w:val="clear" w:color="auto" w:fill="FFD966" w:themeFill="accent4" w:themeFillTint="99"/>
          <w:lang w:eastAsia="ja-JP"/>
        </w:rPr>
      </w:pPr>
      <w:ins w:id="3788" w:author="郭 侃亮" w:date="2021-12-07T11:26:00Z">
        <w:r>
          <w:rPr>
            <w:shd w:val="clear" w:color="auto" w:fill="FFD966" w:themeFill="accent4" w:themeFillTint="99"/>
            <w:lang w:eastAsia="ja-JP"/>
          </w:rPr>
          <w:t>#</w:t>
        </w:r>
        <w:r>
          <w:rPr>
            <w:rFonts w:hint="eastAsia"/>
            <w:shd w:val="clear" w:color="auto" w:fill="FFD966" w:themeFill="accent4" w:themeFillTint="99"/>
            <w:lang w:eastAsia="ja-JP"/>
          </w:rPr>
          <w:t>好感度参数</w:t>
        </w:r>
        <w:r>
          <w:rPr>
            <w:rFonts w:hint="eastAsia"/>
            <w:shd w:val="clear" w:color="auto" w:fill="FFD966" w:themeFill="accent4" w:themeFillTint="99"/>
            <w:lang w:eastAsia="ja-JP"/>
          </w:rPr>
          <w:t xml:space="preserve"> +</w:t>
        </w:r>
        <w:r>
          <w:rPr>
            <w:shd w:val="clear" w:color="auto" w:fill="FFD966" w:themeFill="accent4" w:themeFillTint="99"/>
            <w:lang w:eastAsia="ja-JP"/>
          </w:rPr>
          <w:t>5</w:t>
        </w:r>
      </w:ins>
    </w:p>
    <w:p w14:paraId="37037B6C" w14:textId="77777777" w:rsidR="005238F3" w:rsidRDefault="005238F3" w:rsidP="005238F3">
      <w:pPr>
        <w:rPr>
          <w:ins w:id="3789" w:author="郭 侃亮" w:date="2022-01-23T17:19:00Z"/>
        </w:rPr>
      </w:pPr>
      <w:ins w:id="3790" w:author="郭 侃亮" w:date="2022-01-23T17:19:00Z">
        <w:r>
          <w:lastRenderedPageBreak/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4DB3C133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ins w:id="3791" w:author="郭 侃亮" w:date="2021-11-22T13:02:00Z">
        <w:r>
          <w:rPr>
            <w:rFonts w:hint="eastAsia"/>
          </w:rPr>
          <w:t>回答</w:t>
        </w:r>
      </w:ins>
      <w:r>
        <w:rPr>
          <w:rFonts w:hint="eastAsia"/>
        </w:rPr>
        <w:t>正确。</w:t>
      </w:r>
      <w:r>
        <w:t>"</w:t>
      </w:r>
    </w:p>
    <w:p w14:paraId="04079D3E" w14:textId="77777777" w:rsidR="00A17960" w:rsidRDefault="00A17960"/>
    <w:p w14:paraId="33281397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71DF0E74" w14:textId="1589C6A0" w:rsidR="005238F3" w:rsidRDefault="005238F3" w:rsidP="005238F3">
      <w:pPr>
        <w:rPr>
          <w:ins w:id="3792" w:author="郭 侃亮" w:date="2022-01-23T17:19:00Z"/>
        </w:rPr>
      </w:pPr>
      <w:ins w:id="3793" w:author="郭 侃亮" w:date="2022-01-23T17:1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1ng</w:t>
        </w:r>
        <w:r>
          <w:rPr>
            <w:rFonts w:hint="eastAsia"/>
            <w:highlight w:val="yellow"/>
          </w:rPr>
          <w:t>}</w:t>
        </w:r>
      </w:ins>
    </w:p>
    <w:p w14:paraId="238446F2" w14:textId="77777777" w:rsidR="00A17960" w:rsidRDefault="00AD66CD">
      <w:pPr>
        <w:rPr>
          <w:ins w:id="3794" w:author="郭 侃亮" w:date="2021-11-22T13:07:00Z"/>
        </w:rPr>
      </w:pPr>
      <w:ins w:id="3795" w:author="郭 侃亮" w:date="2021-11-22T13:07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eastAsia="宋体" w:hint="eastAsia"/>
            <w:u w:val="dotted"/>
          </w:rPr>
          <w:t>好像不太对哦，再听一遍</w: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t>。</w:t>
        </w:r>
        <w:r>
          <w:t>"</w:t>
        </w:r>
      </w:ins>
    </w:p>
    <w:p w14:paraId="24A28982" w14:textId="77777777" w:rsidR="00A17960" w:rsidRDefault="00AD66CD">
      <w:pPr>
        <w:rPr>
          <w:del w:id="3796" w:author="郭 侃亮" w:date="2021-11-22T13:08:00Z"/>
          <w:lang w:eastAsia="ja-JP"/>
        </w:rPr>
      </w:pPr>
      <w:del w:id="3797" w:author="郭 侃亮" w:date="2021-11-22T13:08:00Z">
        <w:r>
          <w:rPr>
            <w:rFonts w:ascii="宋体" w:eastAsia="宋体" w:hAnsi="宋体" w:cs="Tahoma" w:hint="eastAsia"/>
            <w:shd w:val="clear" w:color="auto" w:fill="FFFFFF"/>
          </w:rPr>
          <w:delText>田老师：</w:delText>
        </w:r>
        <w:r>
          <w:delText>"</w:delText>
        </w:r>
        <w:r>
          <w:rPr>
            <w:rFonts w:eastAsia="宋体" w:hint="eastAsia"/>
            <w:u w:val="dotted"/>
          </w:rPr>
          <w:delText>要仔细听哦</w:delText>
        </w:r>
        <w:r>
          <w:rPr>
            <w:rFonts w:ascii="宋体" w:eastAsia="宋体" w:hAnsi="宋体" w:cs="Tahoma" w:hint="eastAsia"/>
            <w:color w:val="000000"/>
            <w:shd w:val="clear" w:color="auto" w:fill="FFFFFF"/>
          </w:rPr>
          <w:delText>。</w:delText>
        </w:r>
        <w:r>
          <w:rPr>
            <w:rFonts w:ascii="宋体" w:eastAsia="宋体" w:hAnsi="宋体" w:cs="Tahoma" w:hint="eastAsia"/>
            <w:color w:val="000000"/>
            <w:shd w:val="clear" w:color="auto" w:fill="FFFFFF"/>
            <w:lang w:eastAsia="ja-JP"/>
          </w:rPr>
          <w:delText>这道题是</w:delText>
        </w:r>
        <w:r>
          <w:rPr>
            <w:lang w:eastAsia="ja-JP"/>
          </w:rPr>
          <w:delText>2</w:delText>
        </w:r>
        <w:r>
          <w:rPr>
            <w:rFonts w:hint="eastAsia"/>
            <w:lang w:eastAsia="ja-JP"/>
          </w:rPr>
          <w:delText>.</w:delText>
        </w:r>
        <w:r>
          <w:rPr>
            <w:rFonts w:ascii="MS Mincho" w:eastAsia="MS Mincho" w:hAnsi="MS Mincho" w:cs="宋体" w:hint="eastAsia"/>
            <w:szCs w:val="21"/>
            <w:lang w:eastAsia="ja-JP"/>
          </w:rPr>
          <w:delText>秋（あき）</w:delText>
        </w:r>
        <w:r>
          <w:rPr>
            <w:lang w:eastAsia="ja-JP"/>
          </w:rPr>
          <w:delText>"</w:delText>
        </w:r>
      </w:del>
    </w:p>
    <w:p w14:paraId="0A8200AB" w14:textId="77777777" w:rsidR="00A17960" w:rsidRDefault="00AD66CD">
      <w:pPr>
        <w:rPr>
          <w:ins w:id="3798" w:author="郭 侃亮" w:date="2021-11-22T13:04:00Z"/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aki}</w:t>
      </w:r>
    </w:p>
    <w:p w14:paraId="38605BB1" w14:textId="7A15727D" w:rsidR="00A17960" w:rsidRDefault="00AD66CD">
      <w:pPr>
        <w:rPr>
          <w:ins w:id="3799" w:author="郭 侃亮" w:date="2021-11-22T13:15:00Z"/>
          <w:lang w:eastAsia="ja-JP"/>
        </w:rPr>
      </w:pPr>
      <w:ins w:id="3800" w:author="郭 侃亮" w:date="2021-11-22T13:15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XY</w:t>
        </w:r>
        <w:r>
          <w:rPr>
            <w:highlight w:val="yellow"/>
            <w:lang w:eastAsia="ja-JP"/>
          </w:rPr>
          <w:t>1</w:t>
        </w:r>
      </w:ins>
      <w:ins w:id="3801" w:author="郭 侃亮" w:date="2022-01-21T13:11:00Z">
        <w:r w:rsidR="000F779A">
          <w:rPr>
            <w:highlight w:val="yellow"/>
            <w:lang w:eastAsia="ja-JP"/>
          </w:rPr>
          <w:t>2</w:t>
        </w:r>
      </w:ins>
      <w:ins w:id="3802" w:author="郭 侃亮" w:date="2022-01-21T15:27:00Z">
        <w:r w:rsidR="0039165A">
          <w:rPr>
            <w:highlight w:val="yellow"/>
            <w:lang w:eastAsia="ja-JP"/>
          </w:rPr>
          <w:t>wx</w:t>
        </w:r>
      </w:ins>
      <w:ins w:id="3803" w:author="郭 侃亮" w:date="2021-11-22T13:15:00Z">
        <w:r>
          <w:rPr>
            <w:rFonts w:hint="eastAsia"/>
            <w:highlight w:val="yellow"/>
            <w:lang w:eastAsia="ja-JP"/>
          </w:rPr>
          <w:t>}</w:t>
        </w:r>
      </w:ins>
    </w:p>
    <w:p w14:paraId="63AA5849" w14:textId="77777777" w:rsidR="00A17960" w:rsidRDefault="00AD66CD">
      <w:pPr>
        <w:rPr>
          <w:ins w:id="3804" w:author="郭 侃亮" w:date="2021-11-22T13:04:00Z"/>
          <w:rFonts w:eastAsia="MS Mincho"/>
          <w:lang w:eastAsia="ja-JP"/>
        </w:rPr>
      </w:pPr>
      <w:ins w:id="3805" w:author="郭 侃亮" w:date="2021-11-22T13:12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周小雨</w:t>
        </w:r>
      </w:ins>
      <w:ins w:id="3806" w:author="郭 侃亮" w:date="2021-11-22T13:08:00Z">
        <w:r>
          <w:rPr>
            <w:rFonts w:ascii="宋体" w:eastAsia="宋体" w:hAnsi="宋体" w:cs="Tahoma" w:hint="eastAsia"/>
            <w:shd w:val="clear" w:color="auto" w:fill="FFFFFF"/>
            <w:lang w:eastAsia="ja-JP"/>
          </w:rPr>
          <w:t>：</w:t>
        </w:r>
        <w:r>
          <w:rPr>
            <w:lang w:eastAsia="ja-JP"/>
          </w:rPr>
          <w:t>"</w:t>
        </w:r>
      </w:ins>
      <w:ins w:id="3807" w:author="郭 侃亮" w:date="2021-11-22T13:12:00Z">
        <w:r>
          <w:rPr>
            <w:rFonts w:eastAsia="宋体" w:hint="eastAsia"/>
            <w:u w:val="dotted"/>
            <w:lang w:eastAsia="ja-JP"/>
          </w:rPr>
          <w:t>是</w:t>
        </w:r>
      </w:ins>
      <w:ins w:id="3808" w:author="郭 侃亮" w:date="2021-11-22T13:08:00Z">
        <w:r>
          <w:rPr>
            <w:lang w:eastAsia="ja-JP"/>
          </w:rPr>
          <w:t>2</w:t>
        </w:r>
        <w:r>
          <w:rPr>
            <w:rFonts w:hint="eastAsia"/>
            <w:lang w:eastAsia="ja-JP"/>
          </w:rPr>
          <w:t>.</w:t>
        </w:r>
        <w:r>
          <w:rPr>
            <w:rFonts w:ascii="MS Mincho" w:eastAsia="MS Mincho" w:hAnsi="MS Mincho" w:cs="宋体" w:hint="eastAsia"/>
            <w:szCs w:val="21"/>
            <w:lang w:eastAsia="ja-JP"/>
          </w:rPr>
          <w:t>秋（あき）</w:t>
        </w:r>
      </w:ins>
      <w:ins w:id="3809" w:author="郭 侃亮" w:date="2021-11-22T13:13:00Z">
        <w:r>
          <w:rPr>
            <w:rFonts w:asciiTheme="minorEastAsia" w:hAnsiTheme="minorEastAsia" w:cs="宋体" w:hint="eastAsia"/>
            <w:szCs w:val="21"/>
            <w:lang w:eastAsia="ja-JP"/>
          </w:rPr>
          <w:t>，</w:t>
        </w:r>
        <w:del w:id="3810" w:author="Windows 用户" w:date="2022-01-12T13:25:00Z">
          <w:r w:rsidDel="00002450">
            <w:rPr>
              <w:rFonts w:asciiTheme="minorEastAsia" w:hAnsiTheme="minorEastAsia" w:cs="宋体" w:hint="eastAsia"/>
              <w:szCs w:val="21"/>
            </w:rPr>
            <w:delText>指</w:delText>
          </w:r>
        </w:del>
      </w:ins>
      <w:ins w:id="3811" w:author="Windows 用户" w:date="2022-01-12T14:56:00Z">
        <w:r w:rsidR="00181F9D">
          <w:rPr>
            <w:rFonts w:asciiTheme="minorEastAsia" w:hAnsiTheme="minorEastAsia" w:cs="宋体" w:hint="eastAsia"/>
            <w:szCs w:val="21"/>
          </w:rPr>
          <w:t>意思</w:t>
        </w:r>
      </w:ins>
      <w:ins w:id="3812" w:author="Windows 用户" w:date="2022-01-12T13:25:00Z">
        <w:r w:rsidR="00002450">
          <w:rPr>
            <w:rFonts w:asciiTheme="minorEastAsia" w:hAnsiTheme="minorEastAsia" w:cs="宋体" w:hint="eastAsia"/>
            <w:szCs w:val="21"/>
          </w:rPr>
          <w:t>是</w:t>
        </w:r>
      </w:ins>
      <w:ins w:id="3813" w:author="郭 侃亮" w:date="2021-11-22T13:13:00Z">
        <w:r>
          <w:rPr>
            <w:rFonts w:asciiTheme="minorEastAsia" w:hAnsiTheme="minorEastAsia" w:cs="宋体" w:hint="eastAsia"/>
            <w:szCs w:val="21"/>
            <w:lang w:eastAsia="ja-JP"/>
          </w:rPr>
          <w:t>秋天</w:t>
        </w:r>
        <w:del w:id="3814" w:author="Windows 用户" w:date="2022-01-12T14:56:00Z">
          <w:r w:rsidDel="00181F9D">
            <w:rPr>
              <w:rFonts w:asciiTheme="minorEastAsia" w:hAnsiTheme="minorEastAsia" w:cs="宋体" w:hint="eastAsia"/>
              <w:szCs w:val="21"/>
              <w:lang w:eastAsia="ja-JP"/>
            </w:rPr>
            <w:delText>的意思</w:delText>
          </w:r>
        </w:del>
      </w:ins>
      <w:ins w:id="3815" w:author="Windows 用户" w:date="2022-01-12T13:25:00Z">
        <w:r w:rsidR="00002450">
          <w:rPr>
            <w:rFonts w:asciiTheme="minorEastAsia" w:hAnsiTheme="minorEastAsia" w:cs="宋体" w:hint="eastAsia"/>
            <w:szCs w:val="21"/>
          </w:rPr>
          <w:t>。</w:t>
        </w:r>
      </w:ins>
      <w:ins w:id="3816" w:author="郭 侃亮" w:date="2021-11-22T13:08:00Z">
        <w:r>
          <w:rPr>
            <w:lang w:eastAsia="ja-JP"/>
          </w:rPr>
          <w:t>"</w:t>
        </w:r>
      </w:ins>
    </w:p>
    <w:p w14:paraId="3E2E9988" w14:textId="77777777" w:rsidR="005238F3" w:rsidRDefault="005238F3" w:rsidP="005238F3">
      <w:pPr>
        <w:rPr>
          <w:ins w:id="3817" w:author="郭 侃亮" w:date="2022-01-23T17:19:00Z"/>
        </w:rPr>
      </w:pPr>
      <w:ins w:id="3818" w:author="郭 侃亮" w:date="2022-01-23T17:1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1gx</w:t>
        </w:r>
        <w:r>
          <w:rPr>
            <w:rFonts w:hint="eastAsia"/>
            <w:highlight w:val="yellow"/>
          </w:rPr>
          <w:t>}</w:t>
        </w:r>
      </w:ins>
    </w:p>
    <w:p w14:paraId="28AB3B7D" w14:textId="77777777" w:rsidR="00A17960" w:rsidRDefault="00AD66CD">
      <w:pPr>
        <w:rPr>
          <w:ins w:id="3819" w:author="郭 侃亮" w:date="2021-11-22T13:04:00Z"/>
        </w:rPr>
      </w:pPr>
      <w:ins w:id="3820" w:author="郭 侃亮" w:date="2021-11-22T13:04:00Z">
        <w:r>
          <w:rPr>
            <w:rFonts w:ascii="宋体" w:eastAsia="宋体" w:hAnsi="宋体" w:cs="Tahoma" w:hint="eastAsia"/>
            <w:shd w:val="clear" w:color="auto" w:fill="FFFFFF"/>
          </w:rPr>
          <w:t>田老师：</w:t>
        </w:r>
        <w:r>
          <w:t>"</w:t>
        </w:r>
        <w:r>
          <w:rPr>
            <w:rFonts w:hint="eastAsia"/>
          </w:rPr>
          <w:t>回答正确。</w:t>
        </w:r>
        <w:r>
          <w:t>"</w:t>
        </w:r>
      </w:ins>
    </w:p>
    <w:p w14:paraId="4C15F976" w14:textId="77777777" w:rsidR="00A17960" w:rsidRDefault="00A17960">
      <w:pPr>
        <w:rPr>
          <w:ins w:id="3821" w:author="郭 侃亮" w:date="2021-11-22T13:04:00Z"/>
          <w:rFonts w:eastAsia="MS Mincho"/>
        </w:rPr>
      </w:pPr>
    </w:p>
    <w:p w14:paraId="020FEF8D" w14:textId="77777777" w:rsidR="00A17960" w:rsidRPr="00A17960" w:rsidRDefault="00A17960">
      <w:pPr>
        <w:rPr>
          <w:rFonts w:eastAsia="MS Mincho"/>
          <w:rPrChange w:id="3822" w:author="郭 侃亮" w:date="2021-11-22T13:04:00Z">
            <w:rPr>
              <w:lang w:eastAsia="ja-JP"/>
            </w:rPr>
          </w:rPrChange>
        </w:rPr>
      </w:pPr>
    </w:p>
    <w:p w14:paraId="386592DE" w14:textId="77777777" w:rsidR="00A17960" w:rsidRDefault="00AD66CD">
      <w:pPr>
        <w:rPr>
          <w:ins w:id="3823" w:author="郭 侃亮" w:date="2021-11-22T12:56:00Z"/>
        </w:rPr>
      </w:pPr>
      <w:ins w:id="3824" w:author="郭 侃亮" w:date="2021-11-22T12:56:00Z"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播放</w:t>
        </w:r>
        <w:r>
          <w:rPr>
            <w:rFonts w:hint="eastAsia"/>
            <w:highlight w:val="yellow"/>
          </w:rPr>
          <w:t>SE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 xml:space="preserve"> </w:t>
        </w:r>
        <w:r>
          <w:rPr>
            <w:rFonts w:hint="eastAsia"/>
            <w:highlight w:val="yellow"/>
          </w:rPr>
          <w:t>下课铃</w:t>
        </w:r>
        <w:r>
          <w:rPr>
            <w:rFonts w:hint="eastAsia"/>
            <w:highlight w:val="yellow"/>
          </w:rPr>
          <w:t>}</w:t>
        </w:r>
      </w:ins>
    </w:p>
    <w:p w14:paraId="6187698E" w14:textId="1D1E53D9" w:rsidR="005238F3" w:rsidRDefault="005238F3" w:rsidP="005238F3">
      <w:pPr>
        <w:rPr>
          <w:ins w:id="3825" w:author="郭 侃亮" w:date="2022-01-23T17:19:00Z"/>
        </w:rPr>
      </w:pPr>
      <w:ins w:id="3826" w:author="郭 侃亮" w:date="2022-01-23T17:1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TJ</w:t>
        </w:r>
        <w:r>
          <w:rPr>
            <w:highlight w:val="yellow"/>
          </w:rPr>
          <w:t>1wx</w:t>
        </w:r>
        <w:r>
          <w:rPr>
            <w:rFonts w:hint="eastAsia"/>
            <w:highlight w:val="yellow"/>
          </w:rPr>
          <w:t>}</w:t>
        </w:r>
      </w:ins>
    </w:p>
    <w:p w14:paraId="2BC033A8" w14:textId="77777777" w:rsidR="00A17960" w:rsidRDefault="00AD66CD">
      <w:pPr>
        <w:rPr>
          <w:highlight w:val="yellow"/>
        </w:rPr>
      </w:pPr>
      <w:ins w:id="3827" w:author="郭 侃亮" w:date="2021-11-22T12:56:00Z">
        <w:r>
          <w:rPr>
            <w:rFonts w:hint="eastAsia"/>
            <w:highlight w:val="yellow"/>
          </w:rPr>
          <w:t>田老师：</w:t>
        </w:r>
      </w:ins>
      <w:ins w:id="3828" w:author="郭 侃亮" w:date="2021-12-03T21:21:00Z">
        <w:r>
          <w:t>"</w:t>
        </w:r>
        <w:r>
          <w:rPr>
            <w:rFonts w:hint="eastAsia"/>
            <w:highlight w:val="yellow"/>
          </w:rPr>
          <w:t>今天的内容就</w:t>
        </w:r>
      </w:ins>
      <w:ins w:id="3829" w:author="Windows 用户" w:date="2022-01-12T13:26:00Z">
        <w:r w:rsidR="00002450">
          <w:rPr>
            <w:rFonts w:hint="eastAsia"/>
            <w:highlight w:val="yellow"/>
          </w:rPr>
          <w:t>是</w:t>
        </w:r>
      </w:ins>
      <w:ins w:id="3830" w:author="郭 侃亮" w:date="2021-12-03T21:21:00Z">
        <w:r>
          <w:rPr>
            <w:rFonts w:hint="eastAsia"/>
            <w:highlight w:val="yellow"/>
          </w:rPr>
          <w:t>这些</w:t>
        </w:r>
      </w:ins>
      <w:ins w:id="3831" w:author="郭 侃亮" w:date="2021-11-22T12:56:00Z">
        <w:r>
          <w:rPr>
            <w:rFonts w:hint="eastAsia"/>
            <w:highlight w:val="yellow"/>
          </w:rPr>
          <w:t>，</w:t>
        </w:r>
      </w:ins>
      <w:ins w:id="3832" w:author="郭 侃亮" w:date="2021-12-03T21:22:00Z">
        <w:r>
          <w:rPr>
            <w:rFonts w:hint="eastAsia"/>
            <w:highlight w:val="yellow"/>
          </w:rPr>
          <w:t>同学们都</w:t>
        </w:r>
        <w:del w:id="3833" w:author="Windows 用户" w:date="2022-01-12T13:26:00Z">
          <w:r w:rsidDel="00002450">
            <w:rPr>
              <w:rFonts w:hint="eastAsia"/>
              <w:highlight w:val="yellow"/>
            </w:rPr>
            <w:delText>明白</w:delText>
          </w:r>
        </w:del>
      </w:ins>
      <w:ins w:id="3834" w:author="Windows 用户" w:date="2022-01-12T13:26:00Z">
        <w:r w:rsidR="00002450">
          <w:rPr>
            <w:rFonts w:hint="eastAsia"/>
            <w:highlight w:val="yellow"/>
          </w:rPr>
          <w:t>掌握</w:t>
        </w:r>
      </w:ins>
      <w:ins w:id="3835" w:author="郭 侃亮" w:date="2021-12-03T21:22:00Z">
        <w:r>
          <w:rPr>
            <w:rFonts w:hint="eastAsia"/>
            <w:highlight w:val="yellow"/>
          </w:rPr>
          <w:t>了吗？</w:t>
        </w:r>
      </w:ins>
      <w:ins w:id="3836" w:author="郭 侃亮" w:date="2021-12-03T21:21:00Z">
        <w:r>
          <w:t>"</w:t>
        </w:r>
      </w:ins>
    </w:p>
    <w:p w14:paraId="078A78D2" w14:textId="77777777" w:rsidR="00A17960" w:rsidRDefault="00AD66CD">
      <w:pPr>
        <w:rPr>
          <w:ins w:id="3837" w:author="郭 侃亮" w:date="2021-12-03T21:21:00Z"/>
          <w:highlight w:val="yellow"/>
        </w:rPr>
      </w:pPr>
      <w:ins w:id="3838" w:author="郭 侃亮" w:date="2021-12-03T21:21:00Z">
        <w:r>
          <w:rPr>
            <w:rFonts w:hint="eastAsia"/>
            <w:highlight w:val="yellow"/>
          </w:rPr>
          <w:t>田老师：</w:t>
        </w:r>
        <w:r>
          <w:t>"</w:t>
        </w:r>
      </w:ins>
      <w:ins w:id="3839" w:author="郭 侃亮" w:date="2021-12-03T21:22:00Z">
        <w:r>
          <w:rPr>
            <w:rFonts w:hint="eastAsia"/>
            <w:highlight w:val="yellow"/>
          </w:rPr>
          <w:t>希望大家</w:t>
        </w:r>
      </w:ins>
      <w:ins w:id="3840" w:author="Windows 用户" w:date="2022-01-12T14:56:00Z">
        <w:r w:rsidR="00553131">
          <w:rPr>
            <w:rFonts w:hint="eastAsia"/>
            <w:highlight w:val="yellow"/>
          </w:rPr>
          <w:t>在</w:t>
        </w:r>
      </w:ins>
      <w:ins w:id="3841" w:author="郭 侃亮" w:date="2021-12-03T21:23:00Z">
        <w:r>
          <w:rPr>
            <w:rFonts w:hint="eastAsia"/>
            <w:highlight w:val="yellow"/>
          </w:rPr>
          <w:t>睡前</w:t>
        </w:r>
      </w:ins>
      <w:ins w:id="3842" w:author="郭 侃亮" w:date="2021-12-03T21:22:00Z">
        <w:r>
          <w:rPr>
            <w:rFonts w:hint="eastAsia"/>
            <w:highlight w:val="yellow"/>
          </w:rPr>
          <w:t>用</w:t>
        </w:r>
        <w:r>
          <w:rPr>
            <w:rFonts w:hint="eastAsia"/>
            <w:highlight w:val="yellow"/>
          </w:rPr>
          <w:t>5</w:t>
        </w:r>
        <w:r>
          <w:rPr>
            <w:rFonts w:hint="eastAsia"/>
            <w:highlight w:val="yellow"/>
          </w:rPr>
          <w:t>分钟的时间</w:t>
        </w:r>
        <w:del w:id="3843" w:author="Windows 用户" w:date="2022-01-12T13:26:00Z">
          <w:r w:rsidDel="00002450">
            <w:rPr>
              <w:rFonts w:hint="eastAsia"/>
              <w:highlight w:val="yellow"/>
            </w:rPr>
            <w:delText>，</w:delText>
          </w:r>
        </w:del>
        <w:r>
          <w:rPr>
            <w:rFonts w:hint="eastAsia"/>
            <w:highlight w:val="yellow"/>
          </w:rPr>
          <w:t>回顾一下今天</w:t>
        </w:r>
      </w:ins>
      <w:ins w:id="3844" w:author="郭 侃亮" w:date="2021-12-03T21:23:00Z">
        <w:r>
          <w:rPr>
            <w:rFonts w:hint="eastAsia"/>
            <w:highlight w:val="yellow"/>
          </w:rPr>
          <w:t>所学</w:t>
        </w:r>
      </w:ins>
      <w:ins w:id="3845" w:author="郭 侃亮" w:date="2021-12-03T21:22:00Z">
        <w:r>
          <w:rPr>
            <w:rFonts w:hint="eastAsia"/>
            <w:highlight w:val="yellow"/>
          </w:rPr>
          <w:t>的内容</w:t>
        </w:r>
      </w:ins>
      <w:ins w:id="3846" w:author="郭 侃亮" w:date="2021-12-03T21:24:00Z">
        <w:r>
          <w:rPr>
            <w:rFonts w:hint="eastAsia"/>
            <w:highlight w:val="yellow"/>
          </w:rPr>
          <w:t>，不要忘记了哦</w:t>
        </w:r>
      </w:ins>
      <w:ins w:id="3847" w:author="郭 侃亮" w:date="2021-12-03T21:21:00Z">
        <w:r>
          <w:rPr>
            <w:rFonts w:hint="eastAsia"/>
            <w:highlight w:val="yellow"/>
          </w:rPr>
          <w:t>。</w:t>
        </w:r>
        <w:r>
          <w:t>"</w:t>
        </w:r>
      </w:ins>
    </w:p>
    <w:p w14:paraId="6649BA06" w14:textId="77777777" w:rsidR="00A17960" w:rsidRDefault="00AD66CD">
      <w:pPr>
        <w:rPr>
          <w:ins w:id="3848" w:author="郭 侃亮" w:date="2021-12-03T21:21:00Z"/>
          <w:highlight w:val="yellow"/>
        </w:rPr>
      </w:pPr>
      <w:ins w:id="3849" w:author="郭 侃亮" w:date="2021-12-03T21:21:00Z">
        <w:r>
          <w:rPr>
            <w:rFonts w:hint="eastAsia"/>
            <w:highlight w:val="yellow"/>
          </w:rPr>
          <w:t>田老师：</w:t>
        </w:r>
        <w:r>
          <w:t>"</w:t>
        </w:r>
      </w:ins>
      <w:ins w:id="3850" w:author="郭 侃亮" w:date="2021-12-03T21:24:00Z">
        <w:r>
          <w:rPr>
            <w:rFonts w:hint="eastAsia"/>
            <w:highlight w:val="yellow"/>
          </w:rPr>
          <w:t>本节</w:t>
        </w:r>
      </w:ins>
      <w:ins w:id="3851" w:author="郭 侃亮" w:date="2021-12-03T21:23:00Z">
        <w:r>
          <w:rPr>
            <w:rFonts w:hint="eastAsia"/>
            <w:highlight w:val="yellow"/>
          </w:rPr>
          <w:t>课到此结束</w:t>
        </w:r>
      </w:ins>
      <w:ins w:id="3852" w:author="郭 侃亮" w:date="2021-12-03T21:24:00Z">
        <w:r>
          <w:rPr>
            <w:rFonts w:hint="eastAsia"/>
            <w:highlight w:val="yellow"/>
          </w:rPr>
          <w:t>，明天见。</w:t>
        </w:r>
      </w:ins>
      <w:ins w:id="3853" w:author="郭 侃亮" w:date="2021-12-03T21:21:00Z">
        <w:r>
          <w:t>"</w:t>
        </w:r>
      </w:ins>
    </w:p>
    <w:p w14:paraId="357258B0" w14:textId="77777777" w:rsidR="00A17960" w:rsidRDefault="00A17960">
      <w:pPr>
        <w:rPr>
          <w:highlight w:val="yellow"/>
        </w:rPr>
      </w:pPr>
    </w:p>
    <w:p w14:paraId="7EC12FFA" w14:textId="77777777" w:rsidR="00A17960" w:rsidRDefault="00A17960">
      <w:pPr>
        <w:rPr>
          <w:del w:id="3854" w:author="郭 侃亮" w:date="2021-12-03T21:10:00Z"/>
          <w:highlight w:val="yellow"/>
        </w:rPr>
      </w:pPr>
    </w:p>
    <w:p w14:paraId="545A7411" w14:textId="77777777" w:rsidR="00A17960" w:rsidRPr="00A17960" w:rsidRDefault="00A17960">
      <w:pPr>
        <w:rPr>
          <w:rFonts w:eastAsia="MS Mincho"/>
          <w:highlight w:val="yellow"/>
          <w:rPrChange w:id="3855" w:author="郭 侃亮" w:date="2021-12-03T21:10:00Z">
            <w:rPr>
              <w:highlight w:val="yellow"/>
              <w:lang w:eastAsia="ja-JP"/>
            </w:rPr>
          </w:rPrChange>
        </w:rPr>
      </w:pPr>
    </w:p>
    <w:p w14:paraId="2D239FE5" w14:textId="77777777" w:rsidR="00A17960" w:rsidRDefault="00AD66CD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bookmarkStart w:id="3856" w:name="_Hlk87195918"/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#第一课 对话部分</w:t>
      </w:r>
    </w:p>
    <w:p w14:paraId="4AB9E75D" w14:textId="77777777" w:rsidR="00A17960" w:rsidRDefault="00AD66CD">
      <w:pPr>
        <w:rPr>
          <w:ins w:id="3857" w:author="郭 侃亮" w:date="2021-12-03T21:35:00Z"/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0110 </w:t>
      </w:r>
      <w:r>
        <w:rPr>
          <w:rFonts w:hint="eastAsia"/>
          <w:highlight w:val="cyan"/>
        </w:rPr>
        <w:t>sushe}</w:t>
      </w:r>
    </w:p>
    <w:p w14:paraId="58EDA616" w14:textId="77777777" w:rsidR="00A17960" w:rsidRDefault="00AD66CD">
      <w:pPr>
        <w:rPr>
          <w:ins w:id="3858" w:author="郭 侃亮" w:date="2021-12-04T16:00:00Z"/>
          <w:highlight w:val="yellow"/>
        </w:rPr>
      </w:pPr>
      <w:ins w:id="3859" w:author="郭 侃亮" w:date="2021-12-04T16:0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</w:t>
        </w:r>
      </w:ins>
      <w:ins w:id="3860" w:author="郭 侃亮" w:date="2021-12-04T16:01:00Z">
        <w:r>
          <w:rPr>
            <w:rFonts w:hint="eastAsia"/>
            <w:highlight w:val="yellow"/>
          </w:rPr>
          <w:t>寝室</w:t>
        </w:r>
      </w:ins>
      <w:ins w:id="3861" w:author="郭 侃亮" w:date="2021-12-04T16:00:00Z">
        <w:r>
          <w:rPr>
            <w:rFonts w:hint="eastAsia"/>
            <w:highlight w:val="yellow"/>
          </w:rPr>
          <w:t>图片</w:t>
        </w:r>
      </w:ins>
      <w:ins w:id="3862" w:author="郭 侃亮" w:date="2021-12-07T14:27:00Z"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  <w:rPrChange w:id="3863" w:author="郭 侃亮" w:date="2021-12-07T14:28:00Z">
              <w:rPr/>
            </w:rPrChange>
          </w:rPr>
          <w:t>p06 qinshi</w:t>
        </w:r>
        <w:r>
          <w:rPr>
            <w:rFonts w:hint="eastAsia"/>
            <w:highlight w:val="yellow"/>
          </w:rPr>
          <w:t xml:space="preserve"> </w:t>
        </w:r>
      </w:ins>
      <w:ins w:id="3864" w:author="郭 侃亮" w:date="2021-12-04T16:00:00Z">
        <w:r>
          <w:rPr>
            <w:rFonts w:hint="eastAsia"/>
            <w:highlight w:val="yellow"/>
          </w:rPr>
          <w:t>}</w:t>
        </w:r>
      </w:ins>
    </w:p>
    <w:p w14:paraId="300988E3" w14:textId="2FC21F8D" w:rsidR="00A17960" w:rsidRDefault="00AD66CD">
      <w:pPr>
        <w:rPr>
          <w:ins w:id="3865" w:author="郭 侃亮" w:date="2021-12-04T16:01:00Z"/>
        </w:rPr>
      </w:pPr>
      <w:ins w:id="3866" w:author="郭 侃亮" w:date="2021-12-04T16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</w:t>
        </w:r>
      </w:ins>
      <w:ins w:id="3867" w:author="郭 侃亮" w:date="2022-01-20T17:32:00Z">
        <w:r w:rsidR="00E701F5">
          <w:rPr>
            <w:highlight w:val="yellow"/>
          </w:rPr>
          <w:t>3</w:t>
        </w:r>
      </w:ins>
      <w:ins w:id="3868" w:author="郭 侃亮" w:date="2022-01-21T14:56:00Z">
        <w:r w:rsidR="007D72A5">
          <w:rPr>
            <w:highlight w:val="yellow"/>
          </w:rPr>
          <w:t>wx</w:t>
        </w:r>
      </w:ins>
      <w:ins w:id="3869" w:author="郭 侃亮" w:date="2021-12-04T16:01:00Z">
        <w:r>
          <w:rPr>
            <w:rFonts w:hint="eastAsia"/>
            <w:highlight w:val="yellow"/>
          </w:rPr>
          <w:t>}</w:t>
        </w:r>
      </w:ins>
    </w:p>
    <w:p w14:paraId="78D53FB5" w14:textId="77777777" w:rsidR="00A17960" w:rsidRDefault="00AD66CD">
      <w:r>
        <w:rPr>
          <w:rFonts w:hint="eastAsia"/>
        </w:rPr>
        <w:t>我：</w:t>
      </w:r>
      <w:ins w:id="3870" w:author="郭 侃亮" w:date="2021-12-03T21:24:00Z">
        <w:r>
          <w:t>"</w:t>
        </w:r>
      </w:ins>
      <w:ins w:id="3871" w:author="郭 侃亮" w:date="2021-12-03T21:35:00Z">
        <w:r>
          <w:rPr>
            <w:rFonts w:hint="eastAsia"/>
            <w:rPrChange w:id="3872" w:author="郭 侃亮" w:date="2021-12-03T21:35:00Z"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  <w:shd w:val="clear" w:color="auto" w:fill="FFFFFF"/>
              </w:rPr>
            </w:rPrChange>
          </w:rPr>
          <w:t>不知不觉</w:t>
        </w:r>
        <w:r>
          <w:rPr>
            <w:rFonts w:hint="eastAsia"/>
          </w:rPr>
          <w:t>一天</w:t>
        </w:r>
        <w:del w:id="3873" w:author="Windows 用户" w:date="2022-01-12T13:26:00Z">
          <w:r w:rsidDel="005B1D94">
            <w:rPr>
              <w:rFonts w:hint="eastAsia"/>
            </w:rPr>
            <w:delText>的时间便</w:delText>
          </w:r>
        </w:del>
      </w:ins>
      <w:ins w:id="3874" w:author="Windows 用户" w:date="2022-01-12T13:26:00Z">
        <w:r w:rsidR="005B1D94">
          <w:rPr>
            <w:rFonts w:hint="eastAsia"/>
          </w:rPr>
          <w:t>就</w:t>
        </w:r>
      </w:ins>
      <w:ins w:id="3875" w:author="郭 侃亮" w:date="2021-12-03T21:35:00Z">
        <w:r>
          <w:rPr>
            <w:rFonts w:hint="eastAsia"/>
          </w:rPr>
          <w:t>过去了</w:t>
        </w:r>
      </w:ins>
      <w:r>
        <w:rPr>
          <w:rFonts w:hint="eastAsia"/>
        </w:rPr>
        <w:t>……</w:t>
      </w:r>
      <w:ins w:id="3876" w:author="郭 侃亮" w:date="2021-12-03T21:24:00Z">
        <w:r>
          <w:t>"</w:t>
        </w:r>
      </w:ins>
    </w:p>
    <w:p w14:paraId="27F9FB64" w14:textId="77777777" w:rsidR="00A17960" w:rsidRDefault="00AD66CD">
      <w:r>
        <w:rPr>
          <w:rFonts w:hint="eastAsia"/>
        </w:rPr>
        <w:t>我：</w:t>
      </w:r>
      <w:ins w:id="3877" w:author="郭 侃亮" w:date="2021-12-03T21:24:00Z">
        <w:r>
          <w:t>"</w:t>
        </w:r>
      </w:ins>
      <w:r>
        <w:rPr>
          <w:rFonts w:hint="eastAsia"/>
        </w:rPr>
        <w:t>晚自修结束</w:t>
      </w:r>
      <w:del w:id="3878" w:author="Windows 用户" w:date="2022-01-12T13:27:00Z">
        <w:r w:rsidDel="005B1D94">
          <w:rPr>
            <w:rFonts w:hint="eastAsia"/>
          </w:rPr>
          <w:delText>以</w:delText>
        </w:r>
      </w:del>
      <w:r>
        <w:rPr>
          <w:rFonts w:hint="eastAsia"/>
        </w:rPr>
        <w:t>后</w:t>
      </w:r>
      <w:del w:id="3879" w:author="Windows 用户" w:date="2022-01-12T13:27:00Z">
        <w:r w:rsidDel="005B1D94">
          <w:rPr>
            <w:rFonts w:hint="eastAsia"/>
          </w:rPr>
          <w:delText>便</w:delText>
        </w:r>
      </w:del>
      <w:r>
        <w:rPr>
          <w:rFonts w:hint="eastAsia"/>
        </w:rPr>
        <w:t>回到</w:t>
      </w:r>
      <w:del w:id="3880" w:author="Windows 用户" w:date="2022-01-12T13:27:00Z">
        <w:r w:rsidDel="005B1D94">
          <w:rPr>
            <w:rFonts w:hint="eastAsia"/>
          </w:rPr>
          <w:delText>了</w:delText>
        </w:r>
      </w:del>
      <w:r>
        <w:rPr>
          <w:rFonts w:hint="eastAsia"/>
        </w:rPr>
        <w:t>自己的宿舍，再次体验</w:t>
      </w:r>
      <w:ins w:id="3881" w:author="Windows 用户" w:date="2022-01-12T13:33:00Z">
        <w:r w:rsidR="00331DD2">
          <w:rPr>
            <w:rFonts w:hint="eastAsia"/>
          </w:rPr>
          <w:t>到</w:t>
        </w:r>
      </w:ins>
      <w:r>
        <w:rPr>
          <w:rFonts w:hint="eastAsia"/>
        </w:rPr>
        <w:t>了久违的住校生活。</w:t>
      </w:r>
      <w:ins w:id="3882" w:author="郭 侃亮" w:date="2021-12-03T21:24:00Z">
        <w:r>
          <w:t>"</w:t>
        </w:r>
      </w:ins>
    </w:p>
    <w:p w14:paraId="3C2DEFE3" w14:textId="77777777" w:rsidR="00A17960" w:rsidRDefault="00AD66CD">
      <w:r>
        <w:rPr>
          <w:rFonts w:hint="eastAsia"/>
        </w:rPr>
        <w:t>我：</w:t>
      </w:r>
      <w:ins w:id="3883" w:author="郭 侃亮" w:date="2021-12-03T21:24:00Z">
        <w:r>
          <w:t>"</w:t>
        </w:r>
      </w:ins>
      <w:r>
        <w:rPr>
          <w:rFonts w:hint="eastAsia"/>
        </w:rPr>
        <w:t>今天的课都</w:t>
      </w:r>
      <w:del w:id="3884" w:author="Windows 用户" w:date="2022-01-12T13:27:00Z">
        <w:r w:rsidDel="005B1D94">
          <w:rPr>
            <w:rFonts w:hint="eastAsia"/>
          </w:rPr>
          <w:delText>是</w:delText>
        </w:r>
      </w:del>
      <w:r>
        <w:rPr>
          <w:rFonts w:hint="eastAsia"/>
        </w:rPr>
        <w:t>像在听天书。原本以为自己是个学渣，现在再看高中的数学题，感觉当年的自己简直是天才。</w:t>
      </w:r>
      <w:ins w:id="3885" w:author="郭 侃亮" w:date="2021-12-03T21:24:00Z">
        <w:r>
          <w:t>"</w:t>
        </w:r>
      </w:ins>
    </w:p>
    <w:p w14:paraId="48B05EE5" w14:textId="6F05EBFE" w:rsidR="00E701F5" w:rsidRDefault="00E701F5" w:rsidP="00E701F5">
      <w:pPr>
        <w:rPr>
          <w:ins w:id="3886" w:author="郭 侃亮" w:date="2022-01-20T17:33:00Z"/>
        </w:rPr>
      </w:pPr>
      <w:ins w:id="3887" w:author="郭 侃亮" w:date="2022-01-20T17:3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13</w:t>
        </w:r>
      </w:ins>
      <w:ins w:id="3888" w:author="郭 侃亮" w:date="2022-01-21T14:56:00Z">
        <w:r w:rsidR="007D72A5">
          <w:rPr>
            <w:highlight w:val="yellow"/>
          </w:rPr>
          <w:t>wx</w:t>
        </w:r>
      </w:ins>
      <w:ins w:id="3889" w:author="郭 侃亮" w:date="2022-01-20T17:33:00Z">
        <w:r>
          <w:rPr>
            <w:rFonts w:hint="eastAsia"/>
            <w:highlight w:val="yellow"/>
          </w:rPr>
          <w:t>}</w:t>
        </w:r>
      </w:ins>
    </w:p>
    <w:p w14:paraId="4958B905" w14:textId="77777777" w:rsidR="00A17960" w:rsidRDefault="00AD66CD">
      <w:r>
        <w:rPr>
          <w:rFonts w:hint="eastAsia"/>
        </w:rPr>
        <w:t>我：</w:t>
      </w:r>
      <w:ins w:id="3890" w:author="郭 侃亮" w:date="2021-12-03T21:24:00Z">
        <w:r>
          <w:t>"</w:t>
        </w:r>
      </w:ins>
      <w:r>
        <w:rPr>
          <w:rFonts w:hint="eastAsia"/>
        </w:rPr>
        <w:t>看着老师们</w:t>
      </w:r>
      <w:del w:id="3891" w:author="Windows 用户" w:date="2022-01-12T14:57:00Z">
        <w:r w:rsidDel="00606D6F">
          <w:rPr>
            <w:rFonts w:hint="eastAsia"/>
          </w:rPr>
          <w:delText>费力</w:delText>
        </w:r>
      </w:del>
      <w:ins w:id="3892" w:author="Windows 用户" w:date="2022-01-12T14:57:00Z">
        <w:r w:rsidR="00606D6F">
          <w:rPr>
            <w:rFonts w:hint="eastAsia"/>
          </w:rPr>
          <w:t>倾尽全力</w:t>
        </w:r>
      </w:ins>
      <w:del w:id="3893" w:author="Windows 用户" w:date="2022-01-12T14:57:00Z">
        <w:r w:rsidDel="00606D6F">
          <w:rPr>
            <w:rFonts w:hint="eastAsia"/>
          </w:rPr>
          <w:delText>地</w:delText>
        </w:r>
      </w:del>
      <w:r>
        <w:rPr>
          <w:rFonts w:hint="eastAsia"/>
        </w:rPr>
        <w:t>在讲台上</w:t>
      </w:r>
      <w:del w:id="3894" w:author="Windows 用户" w:date="2022-01-12T14:57:00Z">
        <w:r w:rsidDel="00606D6F">
          <w:rPr>
            <w:rFonts w:hint="eastAsia"/>
          </w:rPr>
          <w:delText>手舞足蹈</w:delText>
        </w:r>
      </w:del>
      <w:ins w:id="3895" w:author="Windows 用户" w:date="2022-01-12T14:57:00Z">
        <w:r w:rsidR="00606D6F">
          <w:rPr>
            <w:rFonts w:hint="eastAsia"/>
          </w:rPr>
          <w:t>讲课</w:t>
        </w:r>
      </w:ins>
      <w:r>
        <w:rPr>
          <w:rFonts w:hint="eastAsia"/>
        </w:rPr>
        <w:t>，心里</w:t>
      </w:r>
      <w:del w:id="3896" w:author="Windows 用户" w:date="2022-01-12T13:27:00Z">
        <w:r w:rsidDel="00331DD2">
          <w:rPr>
            <w:rFonts w:hint="eastAsia"/>
          </w:rPr>
          <w:delText>却</w:delText>
        </w:r>
      </w:del>
      <w:r>
        <w:rPr>
          <w:rFonts w:hint="eastAsia"/>
        </w:rPr>
        <w:t>有一种莫名的感动。</w:t>
      </w:r>
      <w:ins w:id="3897" w:author="郭 侃亮" w:date="2021-12-03T21:24:00Z">
        <w:r>
          <w:t>"</w:t>
        </w:r>
      </w:ins>
    </w:p>
    <w:p w14:paraId="6BBEE1AF" w14:textId="77777777" w:rsidR="00A17960" w:rsidRDefault="00AD66CD">
      <w:r>
        <w:rPr>
          <w:rFonts w:hint="eastAsia"/>
        </w:rPr>
        <w:t>我：</w:t>
      </w:r>
      <w:ins w:id="3898" w:author="郭 侃亮" w:date="2021-12-03T21:24:00Z">
        <w:r>
          <w:t>"</w:t>
        </w:r>
      </w:ins>
      <w:r>
        <w:rPr>
          <w:rFonts w:hint="eastAsia"/>
        </w:rPr>
        <w:t>毕业了以后，很少</w:t>
      </w:r>
      <w:del w:id="3899" w:author="Windows 用户" w:date="2022-01-12T14:58:00Z">
        <w:r w:rsidDel="00606D6F">
          <w:rPr>
            <w:rFonts w:hint="eastAsia"/>
          </w:rPr>
          <w:delText>再</w:delText>
        </w:r>
      </w:del>
      <w:r>
        <w:rPr>
          <w:rFonts w:hint="eastAsia"/>
        </w:rPr>
        <w:t>能碰到像“老师”这样愿意为他人付出</w:t>
      </w:r>
      <w:del w:id="3900" w:author="Windows 用户" w:date="2022-01-12T13:35:00Z">
        <w:r w:rsidDel="00727192">
          <w:rPr>
            <w:rFonts w:hint="eastAsia"/>
          </w:rPr>
          <w:delText>，</w:delText>
        </w:r>
      </w:del>
      <w:ins w:id="3901" w:author="Windows 用户" w:date="2022-01-12T13:35:00Z">
        <w:r w:rsidR="00727192">
          <w:rPr>
            <w:rFonts w:hint="eastAsia"/>
          </w:rPr>
          <w:t>、</w:t>
        </w:r>
      </w:ins>
      <w:r>
        <w:rPr>
          <w:rFonts w:hint="eastAsia"/>
        </w:rPr>
        <w:t>不求回报的大人。</w:t>
      </w:r>
      <w:ins w:id="3902" w:author="郭 侃亮" w:date="2021-12-03T21:24:00Z">
        <w:r>
          <w:t>"</w:t>
        </w:r>
      </w:ins>
    </w:p>
    <w:p w14:paraId="14E4F3DB" w14:textId="77777777" w:rsidR="00A17960" w:rsidRPr="00A17960" w:rsidDel="00727192" w:rsidRDefault="00AD66CD">
      <w:pPr>
        <w:rPr>
          <w:ins w:id="3903" w:author="郭 侃亮" w:date="2021-12-03T21:35:00Z"/>
          <w:del w:id="3904" w:author="Windows 用户" w:date="2022-01-12T13:36:00Z"/>
          <w:rPrChange w:id="3905" w:author="郭 侃亮" w:date="2021-12-03T21:35:00Z">
            <w:rPr>
              <w:ins w:id="3906" w:author="郭 侃亮" w:date="2021-12-03T21:35:00Z"/>
              <w:del w:id="3907" w:author="Windows 用户" w:date="2022-01-12T13:36:00Z"/>
              <w:rFonts w:ascii="宋体" w:eastAsia="宋体" w:hAnsi="宋体" w:cs="Tahoma"/>
              <w:b/>
              <w:bCs/>
              <w:color w:val="000000"/>
              <w:highlight w:val="green"/>
              <w:shd w:val="clear" w:color="auto" w:fill="FFFFFF"/>
            </w:rPr>
          </w:rPrChange>
        </w:rPr>
      </w:pPr>
      <w:del w:id="3908" w:author="Windows 用户" w:date="2022-01-12T13:36:00Z">
        <w:r w:rsidDel="00727192">
          <w:rPr>
            <w:rFonts w:hint="eastAsia"/>
          </w:rPr>
          <w:delText>我：</w:delText>
        </w:r>
      </w:del>
      <w:ins w:id="3909" w:author="郭 侃亮" w:date="2021-12-03T21:24:00Z">
        <w:del w:id="3910" w:author="Windows 用户" w:date="2022-01-12T13:36:00Z">
          <w:r w:rsidDel="00727192">
            <w:delText>"</w:delText>
          </w:r>
        </w:del>
      </w:ins>
      <w:del w:id="3911" w:author="Windows 用户" w:date="2022-01-12T13:36:00Z">
        <w:r w:rsidDel="00727192">
          <w:rPr>
            <w:rFonts w:hint="eastAsia"/>
          </w:rPr>
          <w:delText>每个人生活在这个世上都不容易，（叹气）原来老师们说的是这个道理……</w:delText>
        </w:r>
      </w:del>
      <w:ins w:id="3912" w:author="郭 侃亮" w:date="2021-12-03T21:24:00Z">
        <w:del w:id="3913" w:author="Windows 用户" w:date="2022-01-12T13:36:00Z">
          <w:r w:rsidDel="00727192">
            <w:delText>"</w:delText>
          </w:r>
        </w:del>
      </w:ins>
    </w:p>
    <w:p w14:paraId="2E6BE703" w14:textId="77777777" w:rsidR="00A17960" w:rsidRDefault="00AD66CD">
      <w:pPr>
        <w:rPr>
          <w:ins w:id="3914" w:author="郭 侃亮" w:date="2021-12-07T14:30:00Z"/>
        </w:rPr>
      </w:pPr>
      <w:bookmarkStart w:id="3915" w:name="_Hlk89779820"/>
      <w:bookmarkEnd w:id="3856"/>
      <w:ins w:id="3916" w:author="郭 侃亮" w:date="2021-12-07T14:2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</w:t>
        </w:r>
        <w:r>
          <w:rPr>
            <w:rFonts w:hint="eastAsia"/>
            <w:highlight w:val="yellow"/>
          </w:rPr>
          <w:t xml:space="preserve"> </w:t>
        </w:r>
        <w:r>
          <w:rPr>
            <w:rFonts w:hint="eastAsia"/>
            <w:highlight w:val="yellow"/>
          </w:rPr>
          <w:t>手机来电</w:t>
        </w:r>
        <w:r>
          <w:rPr>
            <w:rFonts w:hint="eastAsia"/>
            <w:highlight w:val="yellow"/>
          </w:rPr>
          <w:t xml:space="preserve"> </w:t>
        </w:r>
        <w:r>
          <w:rPr>
            <w:rFonts w:hint="eastAsia"/>
            <w:highlight w:val="yellow"/>
          </w:rPr>
          <w:t>图片</w:t>
        </w:r>
        <w:r>
          <w:rPr>
            <w:rFonts w:hint="eastAsia"/>
            <w:highlight w:val="yellow"/>
          </w:rPr>
          <w:t>w</w:t>
        </w:r>
        <w:r>
          <w:rPr>
            <w:highlight w:val="yellow"/>
          </w:rPr>
          <w:t>10  2012</w:t>
        </w:r>
        <w:r>
          <w:rPr>
            <w:rFonts w:hint="eastAsia"/>
            <w:highlight w:val="yellow"/>
          </w:rPr>
          <w:t>年的华为手机</w:t>
        </w:r>
        <w:r>
          <w:rPr>
            <w:rFonts w:hint="eastAsia"/>
            <w:highlight w:val="yellow"/>
          </w:rPr>
          <w:t>}</w:t>
        </w:r>
        <w:r>
          <w:rPr>
            <w:highlight w:val="yellow"/>
          </w:rPr>
          <w:t xml:space="preserve"> </w:t>
        </w:r>
      </w:ins>
      <w:bookmarkEnd w:id="3915"/>
      <w:del w:id="3917" w:author="郭 侃亮" w:date="2021-11-22T12:50:00Z">
        <w:r>
          <w:rPr>
            <w:noProof/>
            <w:rPrChange w:id="3918" w:author="Unknown">
              <w:rPr>
                <w:rFonts w:ascii="宋体" w:hAnsi="宋体"/>
                <w:b/>
                <w:bCs/>
                <w:noProof/>
              </w:rPr>
            </w:rPrChange>
          </w:rPr>
          <w:drawing>
            <wp:inline distT="0" distB="0" distL="0" distR="0" wp14:anchorId="5C4437B1" wp14:editId="40197211">
              <wp:extent cx="1799590" cy="1799590"/>
              <wp:effectExtent l="0" t="0" r="635" b="635"/>
              <wp:docPr id="323" name="图片 323" descr="图示&#10;&#10;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3" name="图片 323" descr="图示&#10;&#10;描述已自动生成"/>
                      <pic:cNvPicPr>
                        <a:picLocks noChangeAspect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000" cy="180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PrChange w:id="3919" w:author="郭 侃亮" w:date="2021-12-03T21:35:00Z">
              <w:rPr>
                <w:rFonts w:ascii="宋体" w:hAnsi="宋体"/>
                <w:b/>
                <w:bCs/>
              </w:rPr>
            </w:rPrChange>
          </w:rPr>
          <w:delText xml:space="preserve">             </w:delText>
        </w:r>
        <w:r>
          <w:rPr>
            <w:noProof/>
            <w:rPrChange w:id="3920" w:author="Unknown">
              <w:rPr>
                <w:rFonts w:ascii="宋体" w:hAnsi="宋体"/>
                <w:b/>
                <w:bCs/>
                <w:noProof/>
              </w:rPr>
            </w:rPrChange>
          </w:rPr>
          <w:drawing>
            <wp:inline distT="0" distB="0" distL="0" distR="0" wp14:anchorId="2B39DE2E" wp14:editId="660D42AE">
              <wp:extent cx="1799590" cy="1799590"/>
              <wp:effectExtent l="0" t="0" r="635" b="635"/>
              <wp:docPr id="335" name="图片 335" descr="卡通人物&#10;&#10;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5" name="图片 335" descr="卡通人物&#10;&#10;描述已自动生成"/>
                      <pic:cNvPicPr>
                        <a:picLocks noChangeAspect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000" cy="180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C8A1861" w14:textId="77777777" w:rsidR="00A17960" w:rsidRPr="00A17960" w:rsidRDefault="00AD66CD">
      <w:pPr>
        <w:rPr>
          <w:highlight w:val="cyan"/>
          <w:rPrChange w:id="3921" w:author="郭 侃亮" w:date="2021-12-07T14:30:00Z">
            <w:rPr/>
          </w:rPrChange>
        </w:rPr>
      </w:pPr>
      <w:ins w:id="3922" w:author="郭 侃亮" w:date="2021-12-07T14:30:00Z">
        <w:r>
          <w:rPr>
            <w:highlight w:val="cyan"/>
            <w:rPrChange w:id="3923" w:author="郭 侃亮" w:date="2021-12-07T14:30:00Z">
              <w:rPr>
                <w:color w:val="FF0000"/>
                <w:highlight w:val="cyan"/>
              </w:rPr>
            </w:rPrChange>
          </w:rPr>
          <w:t>#{</w:t>
        </w:r>
        <w:r>
          <w:rPr>
            <w:rFonts w:hint="eastAsia"/>
            <w:highlight w:val="cyan"/>
            <w:rPrChange w:id="3924" w:author="郭 侃亮" w:date="2021-12-07T14:30:00Z">
              <w:rPr>
                <w:rFonts w:hint="eastAsia"/>
                <w:color w:val="FF0000"/>
                <w:highlight w:val="cyan"/>
              </w:rPr>
            </w:rPrChange>
          </w:rPr>
          <w:t>播放</w:t>
        </w:r>
        <w:r>
          <w:rPr>
            <w:rFonts w:hint="eastAsia"/>
            <w:highlight w:val="cyan"/>
          </w:rPr>
          <w:t>se</w:t>
        </w:r>
        <w:r>
          <w:rPr>
            <w:highlight w:val="cyan"/>
            <w:rPrChange w:id="3925" w:author="郭 侃亮" w:date="2021-12-07T14:30:00Z">
              <w:rPr>
                <w:color w:val="FF0000"/>
                <w:highlight w:val="cyan"/>
              </w:rPr>
            </w:rPrChange>
          </w:rPr>
          <w:t xml:space="preserve"> </w:t>
        </w:r>
      </w:ins>
      <w:ins w:id="3926" w:author="郭 侃亮" w:date="2021-12-07T14:58:00Z">
        <w:r>
          <w:rPr>
            <w:highlight w:val="cyan"/>
            <w:rPrChange w:id="3927" w:author="郭 侃亮" w:date="2021-12-07T14:59:00Z">
              <w:rPr/>
            </w:rPrChange>
          </w:rPr>
          <w:t>s0116 shoujiling</w:t>
        </w:r>
      </w:ins>
      <w:ins w:id="3928" w:author="郭 侃亮" w:date="2021-12-07T14:31:00Z">
        <w:r>
          <w:rPr>
            <w:highlight w:val="cyan"/>
          </w:rPr>
          <w:t xml:space="preserve"> </w:t>
        </w:r>
      </w:ins>
      <w:ins w:id="3929" w:author="郭 侃亮" w:date="2021-12-07T14:30:00Z">
        <w:r>
          <w:rPr>
            <w:highlight w:val="cyan"/>
            <w:rPrChange w:id="3930" w:author="郭 侃亮" w:date="2021-12-07T14:30:00Z">
              <w:rPr>
                <w:color w:val="FF0000"/>
                <w:highlight w:val="cyan"/>
              </w:rPr>
            </w:rPrChange>
          </w:rPr>
          <w:t>}</w:t>
        </w:r>
      </w:ins>
    </w:p>
    <w:p w14:paraId="26707BD8" w14:textId="5A7C4657" w:rsidR="007D72A5" w:rsidRDefault="007D72A5" w:rsidP="007D72A5">
      <w:pPr>
        <w:rPr>
          <w:ins w:id="3931" w:author="郭 侃亮" w:date="2022-01-21T14:56:00Z"/>
        </w:rPr>
      </w:pPr>
      <w:ins w:id="3932" w:author="郭 侃亮" w:date="2022-01-21T14:56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12jy</w:t>
        </w:r>
        <w:r>
          <w:rPr>
            <w:rFonts w:hint="eastAsia"/>
            <w:highlight w:val="yellow"/>
          </w:rPr>
          <w:t>}</w:t>
        </w:r>
      </w:ins>
    </w:p>
    <w:p w14:paraId="58D64D94" w14:textId="77777777" w:rsidR="00A17960" w:rsidRDefault="00AD66CD">
      <w:pPr>
        <w:rPr>
          <w:lang w:eastAsia="ja-JP"/>
        </w:rPr>
      </w:pPr>
      <w:r>
        <w:rPr>
          <w:rFonts w:hint="eastAsia"/>
        </w:rPr>
        <w:t>我：</w:t>
      </w:r>
      <w:ins w:id="3933" w:author="郭 侃亮" w:date="2021-12-03T21:24:00Z">
        <w:r>
          <w:t>"</w:t>
        </w:r>
      </w:ins>
      <w:r>
        <w:rPr>
          <w:rFonts w:hint="eastAsia"/>
        </w:rPr>
        <w:t>……一个陌生的号码。</w:t>
      </w:r>
      <w:ins w:id="3934" w:author="郭 侃亮" w:date="2021-12-03T21:24:00Z">
        <w:r>
          <w:rPr>
            <w:lang w:eastAsia="ja-JP"/>
          </w:rPr>
          <w:t>"</w:t>
        </w:r>
      </w:ins>
    </w:p>
    <w:p w14:paraId="306B08D9" w14:textId="304A7152" w:rsidR="00A17960" w:rsidRDefault="00AD66CD">
      <w:pPr>
        <w:rPr>
          <w:ins w:id="3935" w:author="郭 侃亮" w:date="2021-12-04T16:03:00Z"/>
          <w:lang w:eastAsia="ja-JP"/>
        </w:rPr>
      </w:pPr>
      <w:ins w:id="3936" w:author="郭 侃亮" w:date="2021-12-04T16:03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ZZ</w:t>
        </w:r>
        <w:r>
          <w:rPr>
            <w:highlight w:val="yellow"/>
            <w:lang w:eastAsia="ja-JP"/>
          </w:rPr>
          <w:t>1</w:t>
        </w:r>
      </w:ins>
      <w:ins w:id="3937" w:author="郭 侃亮" w:date="2022-01-21T14:24:00Z">
        <w:r w:rsidR="008A091B">
          <w:rPr>
            <w:highlight w:val="yellow"/>
            <w:lang w:eastAsia="ja-JP"/>
          </w:rPr>
          <w:t>4</w:t>
        </w:r>
      </w:ins>
      <w:ins w:id="3938" w:author="郭 侃亮" w:date="2022-01-21T15:16:00Z">
        <w:r w:rsidR="00A263AD">
          <w:rPr>
            <w:highlight w:val="yellow"/>
            <w:lang w:eastAsia="ja-JP"/>
          </w:rPr>
          <w:t>wx</w:t>
        </w:r>
      </w:ins>
      <w:ins w:id="3939" w:author="郭 侃亮" w:date="2021-12-04T16:03:00Z">
        <w:r>
          <w:rPr>
            <w:rFonts w:hint="eastAsia"/>
            <w:highlight w:val="yellow"/>
            <w:lang w:eastAsia="ja-JP"/>
          </w:rPr>
          <w:t>}</w:t>
        </w:r>
      </w:ins>
    </w:p>
    <w:p w14:paraId="153F3DC2" w14:textId="77777777" w:rsidR="00A17960" w:rsidRDefault="00AD66CD">
      <w:ins w:id="3940" w:author="郭 侃亮" w:date="2021-12-01T11:53:00Z">
        <w:r>
          <w:rPr>
            <w:rFonts w:ascii="宋体" w:eastAsia="宋体" w:hAnsi="宋体" w:hint="eastAsia"/>
            <w:lang w:eastAsia="ja-JP"/>
          </w:rPr>
          <w:t>智子：</w:t>
        </w:r>
      </w:ins>
      <w:ins w:id="3941" w:author="郭 侃亮" w:date="2021-12-03T21:24:00Z">
        <w:r>
          <w:rPr>
            <w:lang w:eastAsia="ja-JP"/>
          </w:rPr>
          <w:t>"</w:t>
        </w:r>
      </w:ins>
      <w:r>
        <w:rPr>
          <w:rFonts w:eastAsia="MS Mincho" w:hint="eastAsia"/>
          <w:lang w:eastAsia="ja-JP"/>
        </w:rPr>
        <w:t>こんばんは。高橋智子です。夜遅くて、すみません。王浩さんの電話でしょうか。</w:t>
      </w:r>
      <w:r>
        <w:rPr>
          <w:rFonts w:asciiTheme="minorEastAsia" w:hAnsiTheme="minorEastAsia" w:hint="eastAsia"/>
        </w:rPr>
        <w:t>（晚上好，我是高桥智子。不好意思这么晚打扰</w:t>
      </w:r>
      <w:del w:id="3942" w:author="Windows 用户" w:date="2022-01-12T13:36:00Z">
        <w:r w:rsidDel="00727192">
          <w:rPr>
            <w:rFonts w:asciiTheme="minorEastAsia" w:hAnsiTheme="minorEastAsia" w:hint="eastAsia"/>
          </w:rPr>
          <w:delText>了</w:delText>
        </w:r>
      </w:del>
      <w:ins w:id="3943" w:author="Windows 用户" w:date="2022-01-12T13:36:00Z">
        <w:r w:rsidR="00727192">
          <w:rPr>
            <w:rFonts w:asciiTheme="minorEastAsia" w:hAnsiTheme="minorEastAsia" w:hint="eastAsia"/>
          </w:rPr>
          <w:t>你</w:t>
        </w:r>
      </w:ins>
      <w:r>
        <w:rPr>
          <w:rFonts w:asciiTheme="minorEastAsia" w:hAnsiTheme="minorEastAsia" w:hint="eastAsia"/>
        </w:rPr>
        <w:t>。请问</w:t>
      </w:r>
      <w:ins w:id="3944" w:author="Windows 用户" w:date="2022-01-12T13:37:00Z">
        <w:r w:rsidR="00727192">
          <w:rPr>
            <w:rFonts w:asciiTheme="minorEastAsia" w:hAnsiTheme="minorEastAsia" w:hint="eastAsia"/>
          </w:rPr>
          <w:t>这</w:t>
        </w:r>
      </w:ins>
      <w:r>
        <w:rPr>
          <w:rFonts w:asciiTheme="minorEastAsia" w:hAnsiTheme="minorEastAsia" w:hint="eastAsia"/>
        </w:rPr>
        <w:t>是王浩的手机号码吗？）</w:t>
      </w:r>
      <w:ins w:id="3945" w:author="郭 侃亮" w:date="2021-12-03T21:24:00Z">
        <w:r>
          <w:t>"</w:t>
        </w:r>
      </w:ins>
    </w:p>
    <w:p w14:paraId="3630F58C" w14:textId="3EE8422D" w:rsidR="00A17960" w:rsidRDefault="00AD66CD">
      <w:pPr>
        <w:rPr>
          <w:ins w:id="3946" w:author="郭 侃亮" w:date="2021-12-04T16:01:00Z"/>
        </w:rPr>
      </w:pPr>
      <w:ins w:id="3947" w:author="郭 侃亮" w:date="2021-12-04T16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</w:t>
        </w:r>
      </w:ins>
      <w:ins w:id="3948" w:author="郭 侃亮" w:date="2022-01-20T17:33:00Z">
        <w:r w:rsidR="006D4E2A">
          <w:rPr>
            <w:highlight w:val="yellow"/>
          </w:rPr>
          <w:t>1</w:t>
        </w:r>
      </w:ins>
      <w:ins w:id="3949" w:author="郭 侃亮" w:date="2022-01-21T14:56:00Z">
        <w:r w:rsidR="007D72A5">
          <w:rPr>
            <w:highlight w:val="yellow"/>
          </w:rPr>
          <w:t>rz</w:t>
        </w:r>
      </w:ins>
      <w:ins w:id="3950" w:author="郭 侃亮" w:date="2021-12-04T16:01:00Z">
        <w:r>
          <w:rPr>
            <w:rFonts w:hint="eastAsia"/>
            <w:highlight w:val="yellow"/>
          </w:rPr>
          <w:t>}</w:t>
        </w:r>
      </w:ins>
    </w:p>
    <w:p w14:paraId="0F48CCEF" w14:textId="77777777" w:rsidR="00A17960" w:rsidRDefault="00AD66CD">
      <w:r>
        <w:rPr>
          <w:rFonts w:hint="eastAsia"/>
        </w:rPr>
        <w:t>我：</w:t>
      </w:r>
      <w:ins w:id="3951" w:author="郭 侃亮" w:date="2021-12-03T21:24:00Z">
        <w:r>
          <w:t>"</w:t>
        </w:r>
      </w:ins>
      <w:r>
        <w:rPr>
          <w:rFonts w:hint="eastAsia"/>
        </w:rPr>
        <w:t>智子打来的电话？！我应该如何回答……</w:t>
      </w:r>
      <w:ins w:id="3952" w:author="郭 侃亮" w:date="2021-12-03T21:24:00Z">
        <w:r>
          <w:t>"</w:t>
        </w:r>
      </w:ins>
    </w:p>
    <w:p w14:paraId="76EAB4D4" w14:textId="77777777" w:rsidR="00A17960" w:rsidRDefault="00A17960">
      <w:pPr>
        <w:rPr>
          <w:rFonts w:eastAsia="MS Mincho"/>
        </w:rPr>
      </w:pPr>
    </w:p>
    <w:p w14:paraId="25281836" w14:textId="77777777" w:rsidR="00A17960" w:rsidRDefault="00AD66CD">
      <w:pPr>
        <w:rPr>
          <w:ins w:id="3953" w:author="郭 侃亮" w:date="2021-12-01T11:59:00Z"/>
          <w:highlight w:val="yellow"/>
        </w:rPr>
      </w:pPr>
      <w:ins w:id="3954" w:author="郭 侃亮" w:date="2021-12-01T11:5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显示选项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1 2}</w:t>
        </w:r>
      </w:ins>
    </w:p>
    <w:p w14:paraId="0E359860" w14:textId="77777777" w:rsidR="00A17960" w:rsidRDefault="00AD66CD">
      <w:pPr>
        <w:rPr>
          <w:ins w:id="3955" w:author="郭 侃亮" w:date="2021-12-01T11:59:00Z"/>
          <w:color w:val="000000" w:themeColor="text1"/>
          <w:lang w:eastAsia="ja-JP"/>
        </w:rPr>
      </w:pPr>
      <w:ins w:id="3956" w:author="郭 侃亮" w:date="2021-12-01T11:59:00Z">
        <w:r>
          <w:rPr>
            <w:rFonts w:hint="eastAsia"/>
            <w:color w:val="000000" w:themeColor="text1"/>
            <w:lang w:eastAsia="ja-JP"/>
          </w:rPr>
          <w:t>"</w:t>
        </w:r>
        <w:r>
          <w:rPr>
            <w:color w:val="000000" w:themeColor="text1"/>
            <w:lang w:eastAsia="ja-JP"/>
          </w:rPr>
          <w:t>1</w:t>
        </w:r>
        <w:r>
          <w:rPr>
            <w:rFonts w:hint="eastAsia"/>
            <w:color w:val="000000" w:themeColor="text1"/>
            <w:lang w:eastAsia="ja-JP"/>
          </w:rPr>
          <w:t>.</w:t>
        </w:r>
      </w:ins>
      <w:r>
        <w:rPr>
          <w:rFonts w:ascii="MS Mincho" w:eastAsia="MS Mincho" w:hAnsi="MS Mincho" w:hint="eastAsia"/>
          <w:color w:val="000000" w:themeColor="text1"/>
          <w:lang w:eastAsia="ja-JP"/>
        </w:rPr>
        <w:t>こんばんは</w:t>
      </w:r>
      <w:ins w:id="3957" w:author="郭 侃亮" w:date="2021-12-01T11:59:00Z">
        <w:r>
          <w:rPr>
            <w:rFonts w:hint="eastAsia"/>
            <w:color w:val="000000" w:themeColor="text1"/>
            <w:lang w:eastAsia="ja-JP"/>
          </w:rPr>
          <w:t>。</w:t>
        </w:r>
        <w:r>
          <w:rPr>
            <w:rFonts w:hint="eastAsia"/>
            <w:color w:val="000000" w:themeColor="text1"/>
            <w:lang w:eastAsia="ja-JP"/>
          </w:rPr>
          <w:t>"</w:t>
        </w:r>
      </w:ins>
    </w:p>
    <w:p w14:paraId="39235CAA" w14:textId="77777777" w:rsidR="00A17960" w:rsidRDefault="00AD66CD">
      <w:pPr>
        <w:rPr>
          <w:ins w:id="3958" w:author="郭 侃亮" w:date="2021-12-01T11:59:00Z"/>
          <w:color w:val="000000" w:themeColor="text1"/>
        </w:rPr>
      </w:pPr>
      <w:ins w:id="3959" w:author="郭 侃亮" w:date="2021-12-01T11:59:00Z">
        <w:r>
          <w:rPr>
            <w:rFonts w:hint="eastAsia"/>
            <w:color w:val="000000" w:themeColor="text1"/>
            <w:lang w:eastAsia="ja-JP"/>
          </w:rPr>
          <w:t>"</w:t>
        </w:r>
        <w:r>
          <w:rPr>
            <w:color w:val="000000" w:themeColor="text1"/>
            <w:lang w:eastAsia="ja-JP"/>
          </w:rPr>
          <w:t>2</w:t>
        </w:r>
        <w:r>
          <w:rPr>
            <w:rFonts w:hint="eastAsia"/>
            <w:color w:val="000000" w:themeColor="text1"/>
            <w:lang w:eastAsia="ja-JP"/>
          </w:rPr>
          <w:t>.</w:t>
        </w:r>
      </w:ins>
      <w:r>
        <w:rPr>
          <w:rFonts w:ascii="MS Mincho" w:eastAsia="MS Mincho" w:hAnsi="MS Mincho" w:hint="eastAsia"/>
          <w:color w:val="000000" w:themeColor="text1"/>
          <w:lang w:eastAsia="ja-JP"/>
        </w:rPr>
        <w:t>すみません</w:t>
      </w:r>
      <w:ins w:id="3960" w:author="郭 侃亮" w:date="2021-12-01T11:59:00Z">
        <w:r>
          <w:rPr>
            <w:rFonts w:hint="eastAsia"/>
            <w:color w:val="000000" w:themeColor="text1"/>
            <w:lang w:eastAsia="ja-JP"/>
          </w:rPr>
          <w:t>。</w:t>
        </w:r>
        <w:r>
          <w:rPr>
            <w:rFonts w:hint="eastAsia"/>
            <w:color w:val="000000" w:themeColor="text1"/>
          </w:rPr>
          <w:t>"</w:t>
        </w:r>
      </w:ins>
    </w:p>
    <w:p w14:paraId="1CA6ABAB" w14:textId="77777777" w:rsidR="00A17960" w:rsidRDefault="00A17960">
      <w:pPr>
        <w:rPr>
          <w:color w:val="FF0000"/>
        </w:rPr>
      </w:pPr>
    </w:p>
    <w:p w14:paraId="411484A8" w14:textId="77777777" w:rsidR="00A17960" w:rsidRDefault="00AD66CD">
      <w:pPr>
        <w:rPr>
          <w:ins w:id="3961" w:author="郭 侃亮" w:date="2021-12-01T12:01:00Z"/>
          <w:color w:val="000000" w:themeColor="text1"/>
        </w:rPr>
      </w:pPr>
      <w:ins w:id="3962" w:author="郭 侃亮" w:date="2021-12-01T12:01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1.</w:t>
        </w:r>
      </w:ins>
    </w:p>
    <w:p w14:paraId="4B31EA16" w14:textId="77777777" w:rsidR="00A17960" w:rsidRDefault="00AD66CD">
      <w:pPr>
        <w:rPr>
          <w:ins w:id="3963" w:author="郭 侃亮" w:date="2021-12-07T14:59:00Z"/>
          <w:shd w:val="clear" w:color="auto" w:fill="FFD966" w:themeFill="accent4" w:themeFillTint="99"/>
        </w:rPr>
      </w:pPr>
      <w:ins w:id="3964" w:author="郭 侃亮" w:date="2021-12-07T14:59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71844BAE" w14:textId="23DD422F" w:rsidR="006D4E2A" w:rsidRDefault="006D4E2A" w:rsidP="006D4E2A">
      <w:pPr>
        <w:rPr>
          <w:ins w:id="3965" w:author="郭 侃亮" w:date="2022-01-20T17:33:00Z"/>
        </w:rPr>
      </w:pPr>
      <w:ins w:id="3966" w:author="郭 侃亮" w:date="2022-01-20T17:3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13</w:t>
        </w:r>
      </w:ins>
      <w:ins w:id="3967" w:author="郭 侃亮" w:date="2022-01-21T14:56:00Z">
        <w:r w:rsidR="007D72A5">
          <w:rPr>
            <w:highlight w:val="yellow"/>
          </w:rPr>
          <w:t>wx</w:t>
        </w:r>
      </w:ins>
      <w:ins w:id="3968" w:author="郭 侃亮" w:date="2022-01-20T17:33:00Z">
        <w:r>
          <w:rPr>
            <w:rFonts w:hint="eastAsia"/>
            <w:highlight w:val="yellow"/>
          </w:rPr>
          <w:t>}</w:t>
        </w:r>
      </w:ins>
    </w:p>
    <w:p w14:paraId="54EE2BA7" w14:textId="77777777" w:rsidR="00A17960" w:rsidRDefault="00AD66CD">
      <w:pPr>
        <w:rPr>
          <w:ins w:id="3969" w:author="郭 侃亮" w:date="2021-12-01T12:01:00Z"/>
          <w:rFonts w:eastAsia="MS Mincho"/>
          <w:lang w:eastAsia="ja-JP"/>
        </w:rPr>
      </w:pPr>
      <w:r>
        <w:rPr>
          <w:rFonts w:hint="eastAsia"/>
          <w:lang w:eastAsia="ja-JP"/>
        </w:rPr>
        <w:t>我：</w:t>
      </w:r>
      <w:ins w:id="3970" w:author="郭 侃亮" w:date="2021-12-03T21:24:00Z">
        <w:r>
          <w:rPr>
            <w:lang w:eastAsia="ja-JP"/>
          </w:rPr>
          <w:t>"</w:t>
        </w:r>
      </w:ins>
      <w:r>
        <w:rPr>
          <w:rFonts w:ascii="MS Mincho" w:eastAsia="MS Mincho" w:hAnsi="MS Mincho" w:hint="eastAsia"/>
          <w:lang w:eastAsia="ja-JP"/>
        </w:rPr>
        <w:t>こんばんは</w:t>
      </w:r>
      <w:r>
        <w:rPr>
          <w:rFonts w:hint="eastAsia"/>
          <w:lang w:eastAsia="ja-JP"/>
        </w:rPr>
        <w:t>。</w:t>
      </w:r>
      <w:r>
        <w:rPr>
          <w:rFonts w:eastAsia="MS Mincho" w:hint="eastAsia"/>
          <w:lang w:eastAsia="ja-JP"/>
        </w:rPr>
        <w:t>王浩です。</w:t>
      </w:r>
      <w:r>
        <w:rPr>
          <w:rFonts w:hint="eastAsia"/>
          <w:lang w:eastAsia="ja-JP"/>
        </w:rPr>
        <w:t>（晚上好，我是王浩。）</w:t>
      </w:r>
      <w:ins w:id="3971" w:author="郭 侃亮" w:date="2021-12-03T21:24:00Z">
        <w:r>
          <w:rPr>
            <w:lang w:eastAsia="ja-JP"/>
          </w:rPr>
          <w:t>"</w:t>
        </w:r>
      </w:ins>
    </w:p>
    <w:p w14:paraId="500D8174" w14:textId="77777777" w:rsidR="00A17960" w:rsidRPr="00A17960" w:rsidRDefault="00AD66CD">
      <w:pPr>
        <w:rPr>
          <w:ins w:id="3972" w:author="郭 侃亮" w:date="2021-12-01T11:59:00Z"/>
          <w:color w:val="000000" w:themeColor="text1"/>
          <w:rPrChange w:id="3973" w:author="郭 侃亮" w:date="2021-12-01T12:03:00Z">
            <w:rPr>
              <w:ins w:id="3974" w:author="郭 侃亮" w:date="2021-12-01T11:59:00Z"/>
              <w:lang w:eastAsia="ja-JP"/>
            </w:rPr>
          </w:rPrChange>
        </w:rPr>
      </w:pPr>
      <w:ins w:id="3975" w:author="郭 侃亮" w:date="2021-12-01T12:03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2.</w:t>
        </w:r>
      </w:ins>
    </w:p>
    <w:p w14:paraId="7D73EA83" w14:textId="238F9D5D" w:rsidR="006D4E2A" w:rsidRDefault="006D4E2A" w:rsidP="006D4E2A">
      <w:pPr>
        <w:rPr>
          <w:ins w:id="3976" w:author="郭 侃亮" w:date="2022-01-20T17:33:00Z"/>
        </w:rPr>
      </w:pPr>
      <w:ins w:id="3977" w:author="郭 侃亮" w:date="2022-01-20T17:3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11</w:t>
        </w:r>
      </w:ins>
      <w:ins w:id="3978" w:author="郭 侃亮" w:date="2022-01-21T14:57:00Z">
        <w:r w:rsidR="007D72A5">
          <w:rPr>
            <w:highlight w:val="yellow"/>
          </w:rPr>
          <w:t>kx</w:t>
        </w:r>
      </w:ins>
      <w:ins w:id="3979" w:author="郭 侃亮" w:date="2022-01-20T17:33:00Z">
        <w:r>
          <w:rPr>
            <w:rFonts w:hint="eastAsia"/>
            <w:highlight w:val="yellow"/>
          </w:rPr>
          <w:t>}</w:t>
        </w:r>
      </w:ins>
    </w:p>
    <w:p w14:paraId="312C2C8A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我：</w:t>
      </w:r>
      <w:ins w:id="3980" w:author="郭 侃亮" w:date="2021-12-03T21:24:00Z">
        <w:r>
          <w:rPr>
            <w:lang w:eastAsia="ja-JP"/>
          </w:rPr>
          <w:t>"</w:t>
        </w:r>
      </w:ins>
      <w:ins w:id="3981" w:author="郭 侃亮" w:date="2021-12-07T14:59:00Z">
        <w:del w:id="3982" w:author="Windows 用户" w:date="2022-01-12T13:38:00Z">
          <w:r w:rsidDel="00727192">
            <w:rPr>
              <w:rFonts w:hint="eastAsia"/>
              <w:lang w:eastAsia="ja-JP"/>
            </w:rPr>
            <w:delText>（</w:delText>
          </w:r>
        </w:del>
      </w:ins>
      <w:ins w:id="3983" w:author="Windows 用户" w:date="2022-01-12T14:58:00Z">
        <w:r w:rsidR="002C3564">
          <w:rPr>
            <w:rFonts w:eastAsia="MS Mincho" w:hint="eastAsia"/>
            <w:lang w:eastAsia="ja-JP"/>
          </w:rPr>
          <w:t>「</w:t>
        </w:r>
      </w:ins>
      <w:r>
        <w:rPr>
          <w:rFonts w:eastAsia="MS Mincho" w:hint="eastAsia"/>
          <w:lang w:eastAsia="ja-JP"/>
        </w:rPr>
        <w:t>すみません</w:t>
      </w:r>
      <w:ins w:id="3984" w:author="Windows 用户" w:date="2022-01-12T14:58:00Z">
        <w:r w:rsidR="002C3564">
          <w:rPr>
            <w:rFonts w:eastAsia="MS Mincho" w:hint="eastAsia"/>
            <w:lang w:eastAsia="ja-JP"/>
          </w:rPr>
          <w:t>」</w:t>
        </w:r>
      </w:ins>
      <w:del w:id="3985" w:author="郭 侃亮" w:date="2021-12-07T14:59:00Z">
        <w:r>
          <w:rPr>
            <w:rFonts w:eastAsia="MS Mincho" w:hint="eastAsia"/>
            <w:lang w:eastAsia="ja-JP"/>
          </w:rPr>
          <w:delText>。</w:delText>
        </w:r>
      </w:del>
      <w:del w:id="3986" w:author="Windows 用户" w:date="2022-01-12T13:39:00Z">
        <w:r w:rsidDel="00727192">
          <w:rPr>
            <w:rFonts w:hint="eastAsia"/>
            <w:lang w:eastAsia="ja-JP"/>
          </w:rPr>
          <w:delText>是</w:delText>
        </w:r>
      </w:del>
      <w:r>
        <w:rPr>
          <w:rFonts w:hint="eastAsia"/>
          <w:lang w:eastAsia="ja-JP"/>
        </w:rPr>
        <w:t>表示道歉</w:t>
      </w:r>
      <w:del w:id="3987" w:author="Windows 用户" w:date="2022-01-12T13:39:00Z">
        <w:r w:rsidDel="00727192">
          <w:rPr>
            <w:rFonts w:hint="eastAsia"/>
            <w:lang w:eastAsia="ja-JP"/>
          </w:rPr>
          <w:delText>的</w:delText>
        </w:r>
      </w:del>
      <w:del w:id="3988" w:author="Windows 用户" w:date="2022-01-12T13:38:00Z">
        <w:r w:rsidDel="00727192">
          <w:rPr>
            <w:rFonts w:hint="eastAsia"/>
            <w:lang w:eastAsia="ja-JP"/>
          </w:rPr>
          <w:delText>意思</w:delText>
        </w:r>
      </w:del>
      <w:r>
        <w:rPr>
          <w:rFonts w:hint="eastAsia"/>
          <w:lang w:eastAsia="ja-JP"/>
        </w:rPr>
        <w:t>，这里不太合适……</w:t>
      </w:r>
      <w:ins w:id="3989" w:author="郭 侃亮" w:date="2021-12-07T14:59:00Z">
        <w:del w:id="3990" w:author="Windows 用户" w:date="2022-01-12T13:38:00Z">
          <w:r w:rsidDel="00727192">
            <w:rPr>
              <w:rFonts w:hint="eastAsia"/>
              <w:lang w:eastAsia="ja-JP"/>
            </w:rPr>
            <w:delText>）</w:delText>
          </w:r>
        </w:del>
      </w:ins>
      <w:ins w:id="3991" w:author="郭 侃亮" w:date="2021-12-03T21:24:00Z">
        <w:r>
          <w:rPr>
            <w:lang w:eastAsia="ja-JP"/>
          </w:rPr>
          <w:t>"</w:t>
        </w:r>
      </w:ins>
    </w:p>
    <w:p w14:paraId="63EB52CD" w14:textId="79D3FF55" w:rsidR="006D4E2A" w:rsidRDefault="006D4E2A" w:rsidP="006D4E2A">
      <w:pPr>
        <w:rPr>
          <w:ins w:id="3992" w:author="郭 侃亮" w:date="2022-01-20T17:33:00Z"/>
          <w:lang w:eastAsia="ja-JP"/>
        </w:rPr>
      </w:pPr>
      <w:ins w:id="3993" w:author="郭 侃亮" w:date="2022-01-20T17:33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WH</w:t>
        </w:r>
        <w:r>
          <w:rPr>
            <w:highlight w:val="yellow"/>
            <w:lang w:eastAsia="ja-JP"/>
          </w:rPr>
          <w:t>13</w:t>
        </w:r>
      </w:ins>
      <w:ins w:id="3994" w:author="郭 侃亮" w:date="2022-01-21T14:57:00Z">
        <w:r w:rsidR="007D72A5">
          <w:rPr>
            <w:highlight w:val="yellow"/>
            <w:lang w:eastAsia="ja-JP"/>
          </w:rPr>
          <w:t>wx</w:t>
        </w:r>
      </w:ins>
      <w:ins w:id="3995" w:author="郭 侃亮" w:date="2022-01-20T17:33:00Z">
        <w:r>
          <w:rPr>
            <w:rFonts w:hint="eastAsia"/>
            <w:highlight w:val="yellow"/>
            <w:lang w:eastAsia="ja-JP"/>
          </w:rPr>
          <w:t>}</w:t>
        </w:r>
      </w:ins>
    </w:p>
    <w:p w14:paraId="06B5651B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我：</w:t>
      </w:r>
      <w:ins w:id="3996" w:author="郭 侃亮" w:date="2021-12-03T21:24:00Z">
        <w:r>
          <w:rPr>
            <w:lang w:eastAsia="ja-JP"/>
          </w:rPr>
          <w:t>"</w:t>
        </w:r>
      </w:ins>
      <w:r>
        <w:rPr>
          <w:rFonts w:ascii="MS Mincho" w:eastAsia="MS Mincho" w:hAnsi="MS Mincho" w:hint="eastAsia"/>
          <w:lang w:eastAsia="ja-JP"/>
        </w:rPr>
        <w:t>こんばんは</w:t>
      </w:r>
      <w:r>
        <w:rPr>
          <w:rFonts w:hint="eastAsia"/>
          <w:lang w:eastAsia="ja-JP"/>
        </w:rPr>
        <w:t>。</w:t>
      </w:r>
      <w:r>
        <w:rPr>
          <w:rFonts w:eastAsia="MS Mincho" w:hint="eastAsia"/>
          <w:lang w:eastAsia="ja-JP"/>
        </w:rPr>
        <w:t>王浩です。</w:t>
      </w:r>
      <w:r>
        <w:rPr>
          <w:rFonts w:hint="eastAsia"/>
          <w:lang w:eastAsia="ja-JP"/>
        </w:rPr>
        <w:t>（晚上好，我是王浩。）</w:t>
      </w:r>
      <w:ins w:id="3997" w:author="郭 侃亮" w:date="2021-12-03T21:24:00Z">
        <w:r>
          <w:rPr>
            <w:lang w:eastAsia="ja-JP"/>
          </w:rPr>
          <w:t>"</w:t>
        </w:r>
      </w:ins>
    </w:p>
    <w:p w14:paraId="77F46E68" w14:textId="77777777" w:rsidR="00A17960" w:rsidRDefault="00A17960">
      <w:pPr>
        <w:rPr>
          <w:ins w:id="3998" w:author="郭 侃亮" w:date="2021-12-01T12:59:00Z"/>
          <w:color w:val="5B9BD5" w:themeColor="accent1"/>
          <w:lang w:eastAsia="ja-JP"/>
        </w:rPr>
      </w:pPr>
    </w:p>
    <w:p w14:paraId="773C956C" w14:textId="4F4D5EAC" w:rsidR="00A17960" w:rsidRDefault="00AD66CD">
      <w:pPr>
        <w:rPr>
          <w:ins w:id="3999" w:author="郭 侃亮" w:date="2021-12-04T16:03:00Z"/>
          <w:lang w:eastAsia="ja-JP"/>
        </w:rPr>
      </w:pPr>
      <w:ins w:id="4000" w:author="郭 侃亮" w:date="2021-12-04T16:03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ZZ</w:t>
        </w:r>
        <w:r>
          <w:rPr>
            <w:highlight w:val="yellow"/>
            <w:lang w:eastAsia="ja-JP"/>
          </w:rPr>
          <w:t>1</w:t>
        </w:r>
      </w:ins>
      <w:ins w:id="4001" w:author="郭 侃亮" w:date="2022-01-21T14:25:00Z">
        <w:r w:rsidR="008A091B">
          <w:rPr>
            <w:highlight w:val="yellow"/>
            <w:lang w:eastAsia="ja-JP"/>
          </w:rPr>
          <w:t>1</w:t>
        </w:r>
      </w:ins>
      <w:ins w:id="4002" w:author="郭 侃亮" w:date="2022-01-21T15:16:00Z">
        <w:r w:rsidR="00A263AD">
          <w:rPr>
            <w:highlight w:val="yellow"/>
            <w:lang w:eastAsia="ja-JP"/>
          </w:rPr>
          <w:t>wx</w:t>
        </w:r>
      </w:ins>
      <w:ins w:id="4003" w:author="郭 侃亮" w:date="2021-12-04T16:03:00Z">
        <w:r>
          <w:rPr>
            <w:rFonts w:hint="eastAsia"/>
            <w:highlight w:val="yellow"/>
            <w:lang w:eastAsia="ja-JP"/>
          </w:rPr>
          <w:t>}</w:t>
        </w:r>
      </w:ins>
    </w:p>
    <w:p w14:paraId="6A3D43FF" w14:textId="77777777" w:rsidR="00A17960" w:rsidRPr="00A17960" w:rsidRDefault="00AD66CD">
      <w:pPr>
        <w:jc w:val="center"/>
        <w:rPr>
          <w:del w:id="4004" w:author="郭 侃亮" w:date="2021-11-22T12:50:00Z"/>
          <w:rPrChange w:id="4005" w:author="郭 侃亮" w:date="2021-12-03T21:35:00Z">
            <w:rPr>
              <w:del w:id="4006" w:author="郭 侃亮" w:date="2021-11-22T12:50:00Z"/>
              <w:rFonts w:ascii="宋体" w:hAnsi="宋体"/>
              <w:b/>
              <w:bCs/>
            </w:rPr>
          </w:rPrChange>
        </w:rPr>
      </w:pPr>
      <w:ins w:id="4007" w:author="郭 侃亮" w:date="2021-12-01T11:53:00Z">
        <w:r>
          <w:rPr>
            <w:rFonts w:ascii="宋体" w:eastAsia="宋体" w:hAnsi="宋体" w:hint="eastAsia"/>
            <w:lang w:eastAsia="ja-JP"/>
          </w:rPr>
          <w:t>智子：</w:t>
        </w:r>
      </w:ins>
      <w:ins w:id="4008" w:author="郭 侃亮" w:date="2021-12-03T21:24:00Z">
        <w:r>
          <w:rPr>
            <w:lang w:eastAsia="ja-JP"/>
          </w:rPr>
          <w:t>"</w:t>
        </w:r>
      </w:ins>
      <w:r>
        <w:rPr>
          <w:rFonts w:eastAsia="MS Mincho" w:hint="eastAsia"/>
          <w:lang w:eastAsia="ja-JP"/>
        </w:rPr>
        <w:t>今日はありがとう。王さんはとても日本語お上手ですね。</w:t>
      </w:r>
      <w:r>
        <w:rPr>
          <w:rFonts w:hint="eastAsia"/>
        </w:rPr>
        <w:t>（今天谢谢你的帮助。你的日语</w:t>
      </w:r>
      <w:del w:id="4009" w:author="ouikkou" w:date="2022-01-10T10:17:00Z">
        <w:r>
          <w:rPr>
            <w:rFonts w:hint="eastAsia"/>
          </w:rPr>
          <w:delText>说的</w:delText>
        </w:r>
      </w:del>
      <w:ins w:id="4010" w:author="ouikkou" w:date="2022-01-10T10:17:00Z">
        <w:r>
          <w:rPr>
            <w:rFonts w:hint="eastAsia"/>
          </w:rPr>
          <w:t>说得</w:t>
        </w:r>
      </w:ins>
      <w:r>
        <w:rPr>
          <w:rFonts w:hint="eastAsia"/>
        </w:rPr>
        <w:t>真好啊。）</w:t>
      </w:r>
      <w:ins w:id="4011" w:author="郭 侃亮" w:date="2021-12-03T21:24:00Z">
        <w:r>
          <w:t>"</w:t>
        </w:r>
      </w:ins>
    </w:p>
    <w:p w14:paraId="4B667FE7" w14:textId="77777777" w:rsidR="00A17960" w:rsidRPr="00A17960" w:rsidRDefault="00AD66CD">
      <w:pPr>
        <w:spacing w:line="360" w:lineRule="auto"/>
        <w:ind w:firstLineChars="300" w:firstLine="630"/>
        <w:rPr>
          <w:del w:id="4012" w:author="郭 侃亮" w:date="2021-11-22T12:50:00Z"/>
          <w:rPrChange w:id="4013" w:author="郭 侃亮" w:date="2021-12-03T21:35:00Z">
            <w:rPr>
              <w:del w:id="4014" w:author="郭 侃亮" w:date="2021-11-22T12:50:00Z"/>
              <w:rFonts w:ascii="MS Mincho" w:hAnsi="MS Mincho"/>
              <w:sz w:val="28"/>
              <w:szCs w:val="28"/>
            </w:rPr>
          </w:rPrChange>
        </w:rPr>
        <w:pPrChange w:id="4015" w:author="Windows 用户" w:date="2022-01-12T09:20:00Z">
          <w:pPr>
            <w:spacing w:line="360" w:lineRule="auto"/>
            <w:ind w:firstLineChars="300" w:firstLine="843"/>
          </w:pPr>
        </w:pPrChange>
      </w:pPr>
      <w:del w:id="4016" w:author="郭 侃亮" w:date="2021-11-22T12:50:00Z">
        <w:r>
          <w:rPr>
            <w:rFonts w:hint="eastAsia"/>
            <w:lang w:eastAsia="ja-JP"/>
            <w:rPrChange w:id="4017" w:author="郭 侃亮" w:date="2021-12-03T21:35:00Z">
              <w:rPr>
                <w:rFonts w:ascii="MS Mincho" w:eastAsia="MS Mincho" w:hAnsi="MS Mincho" w:hint="eastAsia"/>
                <w:b/>
                <w:bCs/>
                <w:sz w:val="28"/>
                <w:szCs w:val="28"/>
                <w:lang w:eastAsia="ja-JP"/>
              </w:rPr>
            </w:rPrChange>
          </w:rPr>
          <w:delText>おはよう</w:delText>
        </w:r>
        <w:r>
          <w:rPr>
            <w:rPrChange w:id="4018" w:author="郭 侃亮" w:date="2021-12-03T21:35:00Z">
              <w:rPr>
                <w:rFonts w:ascii="MS Mincho" w:hAnsi="MS Mincho"/>
                <w:b/>
                <w:bCs/>
                <w:sz w:val="28"/>
                <w:szCs w:val="28"/>
              </w:rPr>
            </w:rPrChange>
          </w:rPr>
          <w:delText xml:space="preserve"> </w:delText>
        </w:r>
        <w:r>
          <w:rPr>
            <w:rFonts w:hint="eastAsia"/>
            <w:rPrChange w:id="4019" w:author="郭 侃亮" w:date="2021-12-03T21:35:00Z">
              <w:rPr>
                <w:rFonts w:ascii="宋体" w:eastAsia="宋体" w:hAnsi="宋体" w:hint="eastAsia"/>
                <w:sz w:val="28"/>
                <w:szCs w:val="28"/>
              </w:rPr>
            </w:rPrChange>
          </w:rPr>
          <w:delText>（早上好）</w:delText>
        </w:r>
        <w:r>
          <w:rPr>
            <w:rPrChange w:id="4020" w:author="郭 侃亮" w:date="2021-12-03T21:35:00Z">
              <w:rPr>
                <w:rFonts w:ascii="宋体" w:eastAsia="宋体" w:hAnsi="宋体"/>
                <w:sz w:val="28"/>
                <w:szCs w:val="28"/>
              </w:rPr>
            </w:rPrChange>
          </w:rPr>
          <w:delText xml:space="preserve">         </w:delText>
        </w:r>
        <w:r>
          <w:rPr>
            <w:rFonts w:hint="eastAsia"/>
            <w:lang w:eastAsia="ja-JP"/>
            <w:rPrChange w:id="4021" w:author="郭 侃亮" w:date="2021-12-03T21:35:00Z">
              <w:rPr>
                <w:rFonts w:ascii="MS Mincho" w:eastAsia="MS Mincho" w:hAnsi="MS Mincho" w:hint="eastAsia"/>
                <w:b/>
                <w:bCs/>
                <w:sz w:val="28"/>
                <w:szCs w:val="28"/>
                <w:lang w:eastAsia="ja-JP"/>
              </w:rPr>
            </w:rPrChange>
          </w:rPr>
          <w:delText>こんにちは</w:delText>
        </w:r>
        <w:r>
          <w:rPr>
            <w:rPrChange w:id="4022" w:author="郭 侃亮" w:date="2021-12-03T21:35:00Z">
              <w:rPr>
                <w:rFonts w:ascii="MS Mincho" w:hAnsi="MS Mincho"/>
                <w:sz w:val="28"/>
                <w:szCs w:val="28"/>
              </w:rPr>
            </w:rPrChange>
          </w:rPr>
          <w:delText xml:space="preserve">  </w:delText>
        </w:r>
        <w:r>
          <w:rPr>
            <w:rFonts w:hint="eastAsia"/>
            <w:rPrChange w:id="4023" w:author="郭 侃亮" w:date="2021-12-03T21:35:00Z">
              <w:rPr>
                <w:rFonts w:ascii="宋体" w:eastAsia="宋体" w:hAnsi="宋体" w:hint="eastAsia"/>
                <w:sz w:val="28"/>
                <w:szCs w:val="28"/>
              </w:rPr>
            </w:rPrChange>
          </w:rPr>
          <w:delText>（你好）</w:delText>
        </w:r>
      </w:del>
    </w:p>
    <w:p w14:paraId="36459AD5" w14:textId="77777777" w:rsidR="00A17960" w:rsidRPr="00A17960" w:rsidRDefault="00AD66CD">
      <w:pPr>
        <w:jc w:val="center"/>
        <w:rPr>
          <w:del w:id="4024" w:author="郭 侃亮" w:date="2021-11-22T12:50:00Z"/>
          <w:rPrChange w:id="4025" w:author="郭 侃亮" w:date="2021-12-03T21:35:00Z">
            <w:rPr>
              <w:del w:id="4026" w:author="郭 侃亮" w:date="2021-11-22T12:50:00Z"/>
              <w:rFonts w:ascii="宋体" w:eastAsia="Yu Mincho" w:hAnsi="宋体"/>
              <w:b/>
              <w:bCs/>
            </w:rPr>
          </w:rPrChange>
        </w:rPr>
      </w:pPr>
      <w:del w:id="4027" w:author="郭 侃亮" w:date="2021-11-22T12:50:00Z">
        <w:r>
          <w:rPr>
            <w:noProof/>
            <w:rPrChange w:id="4028" w:author="Unknown">
              <w:rPr>
                <w:rFonts w:ascii="宋体" w:hAnsi="宋体"/>
                <w:b/>
                <w:bCs/>
                <w:noProof/>
              </w:rPr>
            </w:rPrChange>
          </w:rPr>
          <w:drawing>
            <wp:inline distT="0" distB="0" distL="0" distR="0" wp14:anchorId="25C4015A" wp14:editId="6B74A200">
              <wp:extent cx="1799590" cy="1799590"/>
              <wp:effectExtent l="0" t="0" r="635" b="635"/>
              <wp:docPr id="336" name="图片 336" descr="图片包含 工程绘图&#10;&#10;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6" name="图片 336" descr="图片包含 工程绘图&#10;&#10;描述已自动生成"/>
                      <pic:cNvPicPr>
                        <a:picLocks noChangeAspect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000" cy="180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PrChange w:id="4029" w:author="郭 侃亮" w:date="2021-12-03T21:35:00Z">
              <w:rPr>
                <w:rFonts w:ascii="宋体" w:hAnsi="宋体"/>
                <w:b/>
                <w:bCs/>
              </w:rPr>
            </w:rPrChange>
          </w:rPr>
          <w:delText xml:space="preserve">            </w:delText>
        </w:r>
        <w:r>
          <w:rPr>
            <w:noProof/>
            <w:rPrChange w:id="4030" w:author="Unknown">
              <w:rPr>
                <w:rFonts w:ascii="宋体" w:hAnsi="宋体"/>
                <w:b/>
                <w:bCs/>
                <w:noProof/>
              </w:rPr>
            </w:rPrChange>
          </w:rPr>
          <w:drawing>
            <wp:inline distT="0" distB="0" distL="0" distR="0" wp14:anchorId="7477BEB3" wp14:editId="30DBDE07">
              <wp:extent cx="1799590" cy="1799590"/>
              <wp:effectExtent l="0" t="0" r="635" b="635"/>
              <wp:docPr id="337" name="图片 337" descr="卡通人物&#10;&#10;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7" name="图片 337" descr="卡通人物&#10;&#10;描述已自动生成"/>
                      <pic:cNvPicPr>
                        <a:picLocks noChangeAspect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000" cy="180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751B605" w14:textId="77777777" w:rsidR="00A17960" w:rsidRPr="00A17960" w:rsidRDefault="00AD66CD">
      <w:pPr>
        <w:spacing w:line="360" w:lineRule="auto"/>
        <w:ind w:firstLineChars="200" w:firstLine="420"/>
        <w:rPr>
          <w:del w:id="4031" w:author="郭 侃亮" w:date="2021-11-22T12:50:00Z"/>
          <w:rPrChange w:id="4032" w:author="郭 侃亮" w:date="2021-12-03T21:35:00Z">
            <w:rPr>
              <w:del w:id="4033" w:author="郭 侃亮" w:date="2021-11-22T12:50:00Z"/>
              <w:rFonts w:ascii="MS Mincho" w:eastAsia="Yu Mincho" w:hAnsi="MS Mincho"/>
              <w:sz w:val="28"/>
              <w:szCs w:val="28"/>
            </w:rPr>
          </w:rPrChange>
        </w:rPr>
        <w:pPrChange w:id="4034" w:author="Windows 用户" w:date="2022-01-12T09:20:00Z">
          <w:pPr>
            <w:spacing w:line="360" w:lineRule="auto"/>
            <w:ind w:firstLineChars="200" w:firstLine="562"/>
          </w:pPr>
        </w:pPrChange>
      </w:pPr>
      <w:del w:id="4035" w:author="郭 侃亮" w:date="2021-11-22T12:50:00Z">
        <w:r>
          <w:rPr>
            <w:rFonts w:hint="eastAsia"/>
            <w:lang w:eastAsia="ja-JP"/>
            <w:rPrChange w:id="4036" w:author="郭 侃亮" w:date="2021-12-03T21:35:00Z">
              <w:rPr>
                <w:rFonts w:ascii="MS Mincho" w:eastAsia="MS Mincho" w:hAnsi="MS Mincho" w:hint="eastAsia"/>
                <w:b/>
                <w:bCs/>
                <w:sz w:val="28"/>
                <w:szCs w:val="28"/>
                <w:lang w:eastAsia="ja-JP"/>
              </w:rPr>
            </w:rPrChange>
          </w:rPr>
          <w:delText>こんばんは</w:delText>
        </w:r>
        <w:r>
          <w:rPr>
            <w:rPrChange w:id="4037" w:author="郭 侃亮" w:date="2021-12-03T21:35:00Z">
              <w:rPr>
                <w:rFonts w:ascii="宋体" w:eastAsia="宋体" w:hAnsi="宋体"/>
                <w:sz w:val="28"/>
                <w:szCs w:val="28"/>
              </w:rPr>
            </w:rPrChange>
          </w:rPr>
          <w:delText xml:space="preserve">  (</w:delText>
        </w:r>
        <w:r>
          <w:rPr>
            <w:rFonts w:hint="eastAsia"/>
            <w:rPrChange w:id="4038" w:author="郭 侃亮" w:date="2021-12-03T21:35:00Z">
              <w:rPr>
                <w:rFonts w:ascii="宋体" w:eastAsia="宋体" w:hAnsi="宋体" w:hint="eastAsia"/>
                <w:sz w:val="28"/>
                <w:szCs w:val="28"/>
              </w:rPr>
            </w:rPrChange>
          </w:rPr>
          <w:delText>晚上好</w:delText>
        </w:r>
        <w:r>
          <w:rPr>
            <w:rPrChange w:id="4039" w:author="郭 侃亮" w:date="2021-12-03T21:35:00Z">
              <w:rPr>
                <w:rFonts w:ascii="宋体" w:eastAsia="宋体" w:hAnsi="宋体"/>
                <w:sz w:val="28"/>
                <w:szCs w:val="28"/>
              </w:rPr>
            </w:rPrChange>
          </w:rPr>
          <w:delText>)</w:delText>
        </w:r>
        <w:r>
          <w:rPr>
            <w:rFonts w:hint="eastAsia"/>
            <w:rPrChange w:id="4040" w:author="郭 侃亮" w:date="2021-12-03T21:35:00Z">
              <w:rPr>
                <w:rFonts w:ascii="Yu Mincho" w:eastAsia="Yu Mincho" w:hAnsi="Yu Mincho" w:hint="eastAsia"/>
                <w:sz w:val="28"/>
                <w:szCs w:val="28"/>
              </w:rPr>
            </w:rPrChange>
          </w:rPr>
          <w:delText xml:space="preserve">　　　　　</w:delText>
        </w:r>
        <w:r>
          <w:rPr>
            <w:rPrChange w:id="4041" w:author="郭 侃亮" w:date="2021-12-03T21:35:00Z">
              <w:rPr>
                <w:rFonts w:ascii="Yu Mincho" w:hAnsi="Yu Mincho"/>
                <w:sz w:val="28"/>
                <w:szCs w:val="28"/>
              </w:rPr>
            </w:rPrChange>
          </w:rPr>
          <w:delText xml:space="preserve"> </w:delText>
        </w:r>
        <w:r>
          <w:rPr>
            <w:rFonts w:hint="eastAsia"/>
            <w:rPrChange w:id="4042" w:author="郭 侃亮" w:date="2021-12-03T21:35:00Z">
              <w:rPr>
                <w:rFonts w:ascii="Yu Mincho" w:eastAsia="Yu Mincho" w:hAnsi="Yu Mincho" w:hint="eastAsia"/>
                <w:sz w:val="28"/>
                <w:szCs w:val="28"/>
              </w:rPr>
            </w:rPrChange>
          </w:rPr>
          <w:delText xml:space="preserve">　</w:delText>
        </w:r>
        <w:r>
          <w:rPr>
            <w:rFonts w:hint="eastAsia"/>
          </w:rPr>
          <w:delText xml:space="preserve"> </w:delText>
        </w:r>
        <w:r>
          <w:rPr>
            <w:rFonts w:hint="eastAsia"/>
            <w:lang w:eastAsia="ja-JP"/>
            <w:rPrChange w:id="4043" w:author="郭 侃亮" w:date="2021-12-03T21:35:00Z">
              <w:rPr>
                <w:rFonts w:ascii="MS Mincho" w:eastAsia="MS Mincho" w:hAnsi="MS Mincho" w:hint="eastAsia"/>
                <w:b/>
                <w:bCs/>
                <w:sz w:val="28"/>
                <w:szCs w:val="28"/>
                <w:lang w:eastAsia="ja-JP"/>
              </w:rPr>
            </w:rPrChange>
          </w:rPr>
          <w:delText>おやすみ</w:delText>
        </w:r>
        <w:r>
          <w:rPr>
            <w:rPrChange w:id="4044" w:author="郭 侃亮" w:date="2021-12-03T21:35:00Z">
              <w:rPr>
                <w:rFonts w:ascii="宋体" w:eastAsia="宋体" w:hAnsi="宋体"/>
                <w:sz w:val="28"/>
                <w:szCs w:val="28"/>
              </w:rPr>
            </w:rPrChange>
          </w:rPr>
          <w:delText xml:space="preserve">  (</w:delText>
        </w:r>
        <w:r>
          <w:rPr>
            <w:rFonts w:hint="eastAsia"/>
            <w:rPrChange w:id="4045" w:author="郭 侃亮" w:date="2021-12-03T21:35:00Z">
              <w:rPr>
                <w:rFonts w:ascii="宋体" w:eastAsia="宋体" w:hAnsi="宋体" w:hint="eastAsia"/>
                <w:sz w:val="28"/>
                <w:szCs w:val="28"/>
              </w:rPr>
            </w:rPrChange>
          </w:rPr>
          <w:delText>晚安</w:delText>
        </w:r>
        <w:r>
          <w:rPr>
            <w:rPrChange w:id="4046" w:author="郭 侃亮" w:date="2021-12-03T21:35:00Z">
              <w:rPr>
                <w:rFonts w:ascii="宋体" w:eastAsia="宋体" w:hAnsi="宋体"/>
                <w:sz w:val="28"/>
                <w:szCs w:val="28"/>
              </w:rPr>
            </w:rPrChange>
          </w:rPr>
          <w:delText>)</w:delText>
        </w:r>
        <w:r>
          <w:rPr>
            <w:rFonts w:hint="eastAsia"/>
            <w:rPrChange w:id="4047" w:author="郭 侃亮" w:date="2021-12-03T21:35:00Z">
              <w:rPr>
                <w:rFonts w:ascii="Yu Mincho" w:eastAsia="Yu Mincho" w:hAnsi="Yu Mincho" w:hint="eastAsia"/>
                <w:sz w:val="28"/>
                <w:szCs w:val="28"/>
              </w:rPr>
            </w:rPrChange>
          </w:rPr>
          <w:delText xml:space="preserve">　　　</w:delText>
        </w:r>
      </w:del>
    </w:p>
    <w:p w14:paraId="04C0B317" w14:textId="77777777" w:rsidR="00A17960" w:rsidRPr="00A17960" w:rsidRDefault="00A17960">
      <w:pPr>
        <w:rPr>
          <w:del w:id="4048" w:author="郭 侃亮" w:date="2021-11-22T12:50:00Z"/>
          <w:rPrChange w:id="4049" w:author="郭 侃亮" w:date="2021-12-03T21:35:00Z">
            <w:rPr>
              <w:del w:id="4050" w:author="郭 侃亮" w:date="2021-11-22T12:50:00Z"/>
              <w:rFonts w:ascii="宋体" w:eastAsia="宋体" w:hAnsi="宋体" w:cs="Tahoma"/>
              <w:b/>
              <w:bCs/>
              <w:color w:val="000000"/>
              <w:shd w:val="clear" w:color="auto" w:fill="FFFFFF"/>
            </w:rPr>
          </w:rPrChange>
        </w:rPr>
      </w:pPr>
    </w:p>
    <w:p w14:paraId="6FA32197" w14:textId="77777777" w:rsidR="00A17960" w:rsidRPr="00A17960" w:rsidRDefault="00A17960">
      <w:pPr>
        <w:rPr>
          <w:del w:id="4051" w:author="郭 侃亮" w:date="2021-11-22T12:50:00Z"/>
          <w:rPrChange w:id="4052" w:author="郭 侃亮" w:date="2021-12-03T21:35:00Z">
            <w:rPr>
              <w:del w:id="4053" w:author="郭 侃亮" w:date="2021-11-22T12:50:00Z"/>
              <w:rFonts w:ascii="宋体" w:eastAsia="宋体" w:hAnsi="宋体" w:cs="Tahoma"/>
              <w:b/>
              <w:bCs/>
              <w:color w:val="000000"/>
              <w:shd w:val="clear" w:color="auto" w:fill="FFFFFF"/>
            </w:rPr>
          </w:rPrChange>
        </w:rPr>
      </w:pPr>
    </w:p>
    <w:p w14:paraId="604C8C73" w14:textId="77777777" w:rsidR="00A17960" w:rsidRPr="00A17960" w:rsidRDefault="00AD66CD">
      <w:pPr>
        <w:numPr>
          <w:ilvl w:val="0"/>
          <w:numId w:val="1"/>
        </w:numPr>
        <w:rPr>
          <w:del w:id="4054" w:author="郭 侃亮" w:date="2021-11-22T12:50:00Z"/>
          <w:rPrChange w:id="4055" w:author="郭 侃亮" w:date="2021-12-03T21:35:00Z">
            <w:rPr>
              <w:del w:id="4056" w:author="郭 侃亮" w:date="2021-11-22T12:50:00Z"/>
              <w:rFonts w:ascii="宋体" w:eastAsia="宋体" w:hAnsi="宋体" w:cs="Tahoma"/>
              <w:b/>
              <w:bCs/>
              <w:color w:val="000000"/>
              <w:highlight w:val="green"/>
              <w:shd w:val="clear" w:color="auto" w:fill="FFFFFF"/>
            </w:rPr>
          </w:rPrChange>
        </w:rPr>
      </w:pPr>
      <w:del w:id="4057" w:author="郭 侃亮" w:date="2021-11-22T12:50:00Z">
        <w:r>
          <w:rPr>
            <w:rFonts w:hint="eastAsia"/>
            <w:rPrChange w:id="4058" w:author="郭 侃亮" w:date="2021-12-03T21:35:00Z"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  <w:shd w:val="clear" w:color="auto" w:fill="FFFFFF"/>
              </w:rPr>
            </w:rPrChange>
          </w:rPr>
          <w:delText>问候语部分</w:delText>
        </w:r>
        <w:r>
          <w:rPr>
            <w:rPrChange w:id="4059" w:author="郭 侃亮" w:date="2021-12-03T21:35:00Z">
              <w:rPr>
                <w:rFonts w:ascii="宋体" w:eastAsia="宋体" w:hAnsi="宋体" w:cs="Tahoma"/>
                <w:b/>
                <w:bCs/>
                <w:color w:val="000000"/>
                <w:highlight w:val="green"/>
                <w:shd w:val="clear" w:color="auto" w:fill="FFFFFF"/>
              </w:rPr>
            </w:rPrChange>
          </w:rPr>
          <w:delText xml:space="preserve">  </w:delText>
        </w:r>
        <w:r>
          <w:rPr>
            <w:rFonts w:hint="eastAsia"/>
            <w:rPrChange w:id="4060" w:author="郭 侃亮" w:date="2021-12-03T21:35:00Z"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  <w:shd w:val="clear" w:color="auto" w:fill="FFFFFF"/>
              </w:rPr>
            </w:rPrChange>
          </w:rPr>
          <w:delText>对话</w:delText>
        </w:r>
      </w:del>
    </w:p>
    <w:p w14:paraId="73B4F583" w14:textId="77777777" w:rsidR="00A17960" w:rsidRPr="00A17960" w:rsidRDefault="00A17960">
      <w:pPr>
        <w:rPr>
          <w:del w:id="4061" w:author="郭 侃亮" w:date="2021-11-22T12:50:00Z"/>
          <w:rPrChange w:id="4062" w:author="郭 侃亮" w:date="2021-12-03T21:35:00Z">
            <w:rPr>
              <w:del w:id="4063" w:author="郭 侃亮" w:date="2021-11-22T12:50:00Z"/>
              <w:rFonts w:ascii="宋体" w:eastAsia="宋体" w:hAnsi="宋体" w:cs="Tahoma"/>
              <w:b/>
              <w:bCs/>
              <w:color w:val="000000"/>
              <w:shd w:val="clear" w:color="auto" w:fill="FFFFFF"/>
            </w:rPr>
          </w:rPrChange>
        </w:rPr>
      </w:pPr>
    </w:p>
    <w:p w14:paraId="003B8559" w14:textId="77777777" w:rsidR="00A17960" w:rsidRDefault="00AD66CD">
      <w:pPr>
        <w:rPr>
          <w:del w:id="4064" w:author="郭 侃亮" w:date="2021-11-22T12:50:00Z"/>
        </w:rPr>
      </w:pPr>
      <w:del w:id="4065" w:author="郭 侃亮" w:date="2021-11-22T12:50:00Z">
        <w:r>
          <w:rPr>
            <w:rFonts w:hint="eastAsia"/>
            <w:rPrChange w:id="4066" w:author="郭 侃亮" w:date="2021-12-03T21:35:00Z">
              <w:rPr>
                <w:rFonts w:ascii="宋体" w:eastAsia="宋体" w:hAnsi="宋体" w:cs="Tahoma" w:hint="eastAsia"/>
                <w:shd w:val="clear" w:color="auto" w:fill="FFFFFF"/>
              </w:rPr>
            </w:rPrChange>
          </w:rPr>
          <w:delText>田老师：</w:delText>
        </w:r>
        <w:r>
          <w:delText>"</w:delText>
        </w:r>
        <w:r>
          <w:rPr>
            <w:rFonts w:hint="eastAsia"/>
          </w:rPr>
          <w:delText>前面的内容大家都学的不错，今天正好有机会，请高桥同学来为大家介绍一些日语中的打招呼用语吧。</w:delText>
        </w:r>
        <w:r>
          <w:delText>"</w:delText>
        </w:r>
      </w:del>
    </w:p>
    <w:p w14:paraId="06776A66" w14:textId="77777777" w:rsidR="00A17960" w:rsidRDefault="00AD66CD">
      <w:pPr>
        <w:rPr>
          <w:del w:id="4067" w:author="郭 侃亮" w:date="2021-11-22T12:50:00Z"/>
        </w:rPr>
      </w:pPr>
      <w:del w:id="4068" w:author="郭 侃亮" w:date="2021-11-22T12:50:00Z">
        <w:r>
          <w:rPr>
            <w:rFonts w:hint="eastAsia"/>
            <w:rPrChange w:id="4069" w:author="郭 侃亮" w:date="2021-12-03T21:35:00Z">
              <w:rPr>
                <w:rFonts w:ascii="宋体" w:eastAsia="宋体" w:hAnsi="宋体" w:cs="Tahoma" w:hint="eastAsia"/>
                <w:shd w:val="clear" w:color="auto" w:fill="FFFFFF"/>
              </w:rPr>
            </w:rPrChange>
          </w:rPr>
          <w:delText>田老师：</w:delText>
        </w:r>
        <w:r>
          <w:delText>"</w:delText>
        </w:r>
        <w:r>
          <w:rPr>
            <w:rFonts w:hint="eastAsia"/>
            <w:rPrChange w:id="4070" w:author="郭 侃亮" w:date="2021-12-03T21:35:00Z">
              <w:rPr>
                <w:rFonts w:eastAsia="MS Mincho" w:hint="eastAsia"/>
              </w:rPr>
            </w:rPrChange>
          </w:rPr>
          <w:delText>智子</w:delText>
        </w:r>
        <w:r>
          <w:rPr>
            <w:rFonts w:hint="eastAsia"/>
            <w:lang w:eastAsia="ja-JP"/>
            <w:rPrChange w:id="4071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ちゃん</w:delText>
        </w:r>
        <w:r>
          <w:rPr>
            <w:rFonts w:hint="eastAsia"/>
            <w:rPrChange w:id="4072" w:author="郭 侃亮" w:date="2021-12-03T21:35:00Z">
              <w:rPr>
                <w:rFonts w:eastAsia="MS Mincho" w:hint="eastAsia"/>
              </w:rPr>
            </w:rPrChange>
          </w:rPr>
          <w:delText>、日本語</w:delText>
        </w:r>
        <w:r>
          <w:rPr>
            <w:rFonts w:hint="eastAsia"/>
            <w:lang w:eastAsia="ja-JP"/>
            <w:rPrChange w:id="4073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の</w:delText>
        </w:r>
        <w:r>
          <w:rPr>
            <w:rFonts w:hint="eastAsia"/>
            <w:rPrChange w:id="4074" w:author="郭 侃亮" w:date="2021-12-03T21:35:00Z">
              <w:rPr>
                <w:rFonts w:eastAsia="MS Mincho" w:hint="eastAsia"/>
              </w:rPr>
            </w:rPrChange>
          </w:rPr>
          <w:delText>中</w:delText>
        </w:r>
        <w:r>
          <w:rPr>
            <w:rFonts w:hint="eastAsia"/>
            <w:lang w:eastAsia="ja-JP"/>
            <w:rPrChange w:id="4075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での</w:delText>
        </w:r>
        <w:r>
          <w:rPr>
            <w:rFonts w:hint="eastAsia"/>
            <w:rPrChange w:id="4076" w:author="郭 侃亮" w:date="2021-12-03T21:35:00Z">
              <w:rPr>
                <w:rFonts w:eastAsia="MS Mincho" w:hint="eastAsia"/>
              </w:rPr>
            </w:rPrChange>
          </w:rPr>
          <w:delText>挨拶</w:delText>
        </w:r>
        <w:r>
          <w:rPr>
            <w:rFonts w:hint="eastAsia"/>
            <w:lang w:eastAsia="ja-JP"/>
            <w:rPrChange w:id="4077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の</w:delText>
        </w:r>
        <w:r>
          <w:rPr>
            <w:rFonts w:hint="eastAsia"/>
            <w:rPrChange w:id="4078" w:author="郭 侃亮" w:date="2021-12-03T21:35:00Z">
              <w:rPr>
                <w:rFonts w:eastAsia="MS Mincho" w:hint="eastAsia"/>
              </w:rPr>
            </w:rPrChange>
          </w:rPr>
          <w:delText>言葉</w:delText>
        </w:r>
        <w:r>
          <w:rPr>
            <w:rFonts w:hint="eastAsia"/>
            <w:lang w:eastAsia="ja-JP"/>
            <w:rPrChange w:id="4079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を</w:delText>
        </w:r>
        <w:r>
          <w:rPr>
            <w:rFonts w:hint="eastAsia"/>
            <w:rPrChange w:id="4080" w:author="郭 侃亮" w:date="2021-12-03T21:35:00Z">
              <w:rPr>
                <w:rFonts w:eastAsia="MS Mincho" w:hint="eastAsia"/>
              </w:rPr>
            </w:rPrChange>
          </w:rPr>
          <w:delText>皆</w:delText>
        </w:r>
        <w:r>
          <w:rPr>
            <w:rFonts w:hint="eastAsia"/>
            <w:lang w:eastAsia="ja-JP"/>
            <w:rPrChange w:id="4081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さんに</w:delText>
        </w:r>
        <w:r>
          <w:rPr>
            <w:rFonts w:hint="eastAsia"/>
            <w:rPrChange w:id="4082" w:author="郭 侃亮" w:date="2021-12-03T21:35:00Z">
              <w:rPr>
                <w:rFonts w:eastAsia="MS Mincho" w:hint="eastAsia"/>
              </w:rPr>
            </w:rPrChange>
          </w:rPr>
          <w:delText>紹介</w:delText>
        </w:r>
        <w:r>
          <w:rPr>
            <w:rFonts w:hint="eastAsia"/>
            <w:lang w:eastAsia="ja-JP"/>
            <w:rPrChange w:id="4083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してもらえますか</w:delText>
        </w:r>
        <w:r>
          <w:rPr>
            <w:rFonts w:hint="eastAsia"/>
            <w:rPrChange w:id="4084" w:author="郭 侃亮" w:date="2021-12-03T21:35:00Z">
              <w:rPr>
                <w:rFonts w:eastAsia="MS Mincho" w:hint="eastAsia"/>
              </w:rPr>
            </w:rPrChange>
          </w:rPr>
          <w:delText>。</w:delText>
        </w:r>
        <w:r>
          <w:delText>"</w:delText>
        </w:r>
      </w:del>
    </w:p>
    <w:p w14:paraId="2E396DF9" w14:textId="77777777" w:rsidR="00A17960" w:rsidRDefault="00AD66CD">
      <w:pPr>
        <w:rPr>
          <w:del w:id="4085" w:author="郭 侃亮" w:date="2021-11-22T12:50:00Z"/>
        </w:rPr>
      </w:pPr>
      <w:del w:id="4086" w:author="郭 侃亮" w:date="2021-11-22T12:50:00Z">
        <w:r>
          <w:rPr>
            <w:rFonts w:hint="eastAsia"/>
            <w:rPrChange w:id="4087" w:author="郭 侃亮" w:date="2021-12-03T21:35:00Z">
              <w:rPr>
                <w:rFonts w:ascii="宋体" w:eastAsia="宋体" w:hAnsi="宋体" w:cs="Tahoma" w:hint="eastAsia"/>
                <w:shd w:val="clear" w:color="auto" w:fill="FFFFFF"/>
              </w:rPr>
            </w:rPrChange>
          </w:rPr>
          <w:delText>高桥智子：</w:delText>
        </w:r>
        <w:r>
          <w:delText>"</w:delText>
        </w:r>
        <w:r>
          <w:rPr>
            <w:rFonts w:hint="eastAsia"/>
            <w:lang w:eastAsia="ja-JP"/>
            <w:rPrChange w:id="4088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はい</w:delText>
        </w:r>
        <w:r>
          <w:rPr>
            <w:rFonts w:hint="eastAsia"/>
            <w:rPrChange w:id="4089" w:author="郭 侃亮" w:date="2021-12-03T21:35:00Z">
              <w:rPr>
                <w:rFonts w:eastAsia="MS Mincho" w:hint="eastAsia"/>
              </w:rPr>
            </w:rPrChange>
          </w:rPr>
          <w:delText>。</w:delText>
        </w:r>
        <w:r>
          <w:rPr>
            <w:rFonts w:hint="eastAsia"/>
            <w:lang w:eastAsia="ja-JP"/>
            <w:rPrChange w:id="4090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わかりました</w:delText>
        </w:r>
        <w:r>
          <w:rPr>
            <w:rFonts w:hint="eastAsia"/>
            <w:rPrChange w:id="4091" w:author="郭 侃亮" w:date="2021-12-03T21:35:00Z">
              <w:rPr>
                <w:rFonts w:eastAsia="MS Mincho" w:hint="eastAsia"/>
              </w:rPr>
            </w:rPrChange>
          </w:rPr>
          <w:delText>。私</w:delText>
        </w:r>
        <w:r>
          <w:rPr>
            <w:rFonts w:hint="eastAsia"/>
            <w:lang w:eastAsia="ja-JP"/>
            <w:rPrChange w:id="4092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でよければ</w:delText>
        </w:r>
        <w:r>
          <w:rPr>
            <w:rFonts w:hint="eastAsia"/>
            <w:rPrChange w:id="4093" w:author="郭 侃亮" w:date="2021-12-03T21:35:00Z">
              <w:rPr>
                <w:rFonts w:eastAsia="MS Mincho" w:hint="eastAsia"/>
              </w:rPr>
            </w:rPrChange>
          </w:rPr>
          <w:delText>、紹介</w:delText>
        </w:r>
        <w:r>
          <w:rPr>
            <w:rFonts w:hint="eastAsia"/>
            <w:lang w:eastAsia="ja-JP"/>
            <w:rPrChange w:id="4094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します</w:delText>
        </w:r>
        <w:r>
          <w:rPr>
            <w:rFonts w:hint="eastAsia"/>
            <w:rPrChange w:id="4095" w:author="郭 侃亮" w:date="2021-12-03T21:35:00Z">
              <w:rPr>
                <w:rFonts w:eastAsia="MS Mincho" w:hint="eastAsia"/>
              </w:rPr>
            </w:rPrChange>
          </w:rPr>
          <w:delText>。</w:delText>
        </w:r>
        <w:r>
          <w:delText>"</w:delText>
        </w:r>
      </w:del>
    </w:p>
    <w:p w14:paraId="6C3CC407" w14:textId="77777777" w:rsidR="00A17960" w:rsidRDefault="00AD66CD">
      <w:pPr>
        <w:rPr>
          <w:del w:id="4096" w:author="郭 侃亮" w:date="2021-11-22T12:50:00Z"/>
        </w:rPr>
      </w:pPr>
      <w:del w:id="4097" w:author="郭 侃亮" w:date="2021-11-22T12:50:00Z">
        <w:r>
          <w:delText>#</w:delText>
        </w:r>
        <w:r>
          <w:rPr>
            <w:rPrChange w:id="4098" w:author="郭 侃亮" w:date="2021-12-03T21:35:00Z">
              <w:rPr>
                <w:highlight w:val="yellow"/>
              </w:rPr>
            </w:rPrChange>
          </w:rPr>
          <w:delText>{</w:delText>
        </w:r>
        <w:r>
          <w:rPr>
            <w:rFonts w:hint="eastAsia"/>
            <w:rPrChange w:id="4099" w:author="郭 侃亮" w:date="2021-12-03T21:35:00Z">
              <w:rPr>
                <w:rFonts w:hint="eastAsia"/>
                <w:highlight w:val="yellow"/>
              </w:rPr>
            </w:rPrChange>
          </w:rPr>
          <w:delText>显示图片</w:delText>
        </w:r>
        <w:r>
          <w:rPr>
            <w:rPrChange w:id="4100" w:author="郭 侃亮" w:date="2021-12-03T21:35:00Z">
              <w:rPr>
                <w:highlight w:val="yellow"/>
              </w:rPr>
            </w:rPrChange>
          </w:rPr>
          <w:delText xml:space="preserve"> 1}</w:delText>
        </w:r>
      </w:del>
    </w:p>
    <w:p w14:paraId="72394101" w14:textId="77777777" w:rsidR="00A17960" w:rsidRDefault="00AD66CD">
      <w:pPr>
        <w:rPr>
          <w:del w:id="4101" w:author="郭 侃亮" w:date="2021-11-22T12:50:00Z"/>
        </w:rPr>
      </w:pPr>
      <w:del w:id="4102" w:author="郭 侃亮" w:date="2021-11-22T12:50:00Z">
        <w:r>
          <w:rPr>
            <w:rFonts w:hint="eastAsia"/>
            <w:rPrChange w:id="4103" w:author="郭 侃亮" w:date="2021-12-03T21:35:00Z">
              <w:rPr>
                <w:rFonts w:ascii="宋体" w:eastAsia="宋体" w:hAnsi="宋体" w:cs="Tahoma" w:hint="eastAsia"/>
                <w:shd w:val="clear" w:color="auto" w:fill="FFFFFF"/>
              </w:rPr>
            </w:rPrChange>
          </w:rPr>
          <w:delText>高桥智子：</w:delText>
        </w:r>
        <w:r>
          <w:delText>"</w:delText>
        </w:r>
        <w:r>
          <w:rPr>
            <w:rFonts w:hint="eastAsia"/>
            <w:rPrChange w:id="4104" w:author="郭 侃亮" w:date="2021-12-03T21:35:00Z">
              <w:rPr>
                <w:rFonts w:eastAsia="MS Mincho" w:hint="eastAsia"/>
              </w:rPr>
            </w:rPrChange>
          </w:rPr>
          <w:delText>朝</w:delText>
        </w:r>
        <w:r>
          <w:rPr>
            <w:rFonts w:hint="eastAsia"/>
            <w:lang w:eastAsia="ja-JP"/>
            <w:rPrChange w:id="4105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の</w:delText>
        </w:r>
        <w:r>
          <w:rPr>
            <w:rFonts w:hint="eastAsia"/>
            <w:rPrChange w:id="4106" w:author="郭 侃亮" w:date="2021-12-03T21:35:00Z">
              <w:rPr>
                <w:rFonts w:eastAsia="MS Mincho" w:hint="eastAsia"/>
              </w:rPr>
            </w:rPrChange>
          </w:rPr>
          <w:delText>時</w:delText>
        </w:r>
        <w:r>
          <w:rPr>
            <w:rFonts w:hint="eastAsia"/>
            <w:lang w:eastAsia="ja-JP"/>
            <w:rPrChange w:id="4107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は</w:delText>
        </w:r>
        <w:r>
          <w:rPr>
            <w:rFonts w:hint="eastAsia"/>
            <w:rPrChange w:id="4108" w:author="郭 侃亮" w:date="2021-12-03T21:35:00Z">
              <w:rPr>
                <w:rFonts w:eastAsia="MS Mincho" w:hint="eastAsia"/>
              </w:rPr>
            </w:rPrChange>
          </w:rPr>
          <w:delText>「</w:delText>
        </w:r>
        <w:r>
          <w:rPr>
            <w:rFonts w:hint="eastAsia"/>
            <w:lang w:eastAsia="ja-JP"/>
            <w:rPrChange w:id="4109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おはよう</w:delText>
        </w:r>
        <w:r>
          <w:rPr>
            <w:rFonts w:hint="eastAsia"/>
            <w:rPrChange w:id="4110" w:author="郭 侃亮" w:date="2021-12-03T21:35:00Z">
              <w:rPr>
                <w:rFonts w:eastAsia="宋体" w:hint="eastAsia"/>
              </w:rPr>
            </w:rPrChange>
          </w:rPr>
          <w:delText>（</w:delText>
        </w:r>
        <w:r>
          <w:rPr>
            <w:rPrChange w:id="4111" w:author="郭 侃亮" w:date="2021-12-03T21:35:00Z">
              <w:rPr>
                <w:rFonts w:eastAsia="宋体"/>
              </w:rPr>
            </w:rPrChange>
          </w:rPr>
          <w:delText>o ha yo</w:delText>
        </w:r>
        <w:r>
          <w:rPr>
            <w:rFonts w:hint="eastAsia"/>
            <w:rPrChange w:id="4112" w:author="郭 侃亮" w:date="2021-12-03T21:35:00Z">
              <w:rPr>
                <w:rFonts w:eastAsia="宋体" w:hint="eastAsia"/>
              </w:rPr>
            </w:rPrChange>
          </w:rPr>
          <w:delText>）」</w:delText>
        </w:r>
        <w:r>
          <w:rPr>
            <w:rFonts w:hint="eastAsia"/>
            <w:lang w:eastAsia="ja-JP"/>
            <w:rPrChange w:id="4113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と</w:delText>
        </w:r>
        <w:r>
          <w:rPr>
            <w:rFonts w:hint="eastAsia"/>
            <w:rPrChange w:id="4114" w:author="郭 侃亮" w:date="2021-12-03T21:35:00Z">
              <w:rPr>
                <w:rFonts w:eastAsia="MS Mincho" w:hint="eastAsia"/>
              </w:rPr>
            </w:rPrChange>
          </w:rPr>
          <w:delText>言</w:delText>
        </w:r>
        <w:r>
          <w:rPr>
            <w:rFonts w:hint="eastAsia"/>
            <w:lang w:eastAsia="ja-JP"/>
            <w:rPrChange w:id="4115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います</w:delText>
        </w:r>
        <w:r>
          <w:rPr>
            <w:rFonts w:hint="eastAsia"/>
            <w:rPrChange w:id="4116" w:author="郭 侃亮" w:date="2021-12-03T21:35:00Z">
              <w:rPr>
                <w:rFonts w:eastAsia="MS Mincho" w:hint="eastAsia"/>
              </w:rPr>
            </w:rPrChange>
          </w:rPr>
          <w:delText>。</w:delText>
        </w:r>
        <w:r>
          <w:delText>"</w:delText>
        </w:r>
      </w:del>
    </w:p>
    <w:p w14:paraId="197FC0B9" w14:textId="77777777" w:rsidR="00A17960" w:rsidRDefault="00AD66CD">
      <w:pPr>
        <w:rPr>
          <w:del w:id="4117" w:author="郭 侃亮" w:date="2021-11-22T12:50:00Z"/>
        </w:rPr>
      </w:pPr>
      <w:del w:id="4118" w:author="郭 侃亮" w:date="2021-11-22T12:50:00Z">
        <w:r>
          <w:delText>#</w:delText>
        </w:r>
        <w:r>
          <w:rPr>
            <w:rPrChange w:id="4119" w:author="郭 侃亮" w:date="2021-12-03T21:35:00Z">
              <w:rPr>
                <w:highlight w:val="yellow"/>
              </w:rPr>
            </w:rPrChange>
          </w:rPr>
          <w:delText>{</w:delText>
        </w:r>
        <w:r>
          <w:rPr>
            <w:rFonts w:hint="eastAsia"/>
            <w:rPrChange w:id="4120" w:author="郭 侃亮" w:date="2021-12-03T21:35:00Z">
              <w:rPr>
                <w:rFonts w:hint="eastAsia"/>
                <w:highlight w:val="yellow"/>
              </w:rPr>
            </w:rPrChange>
          </w:rPr>
          <w:delText>显示图片</w:delText>
        </w:r>
        <w:r>
          <w:rPr>
            <w:rPrChange w:id="4121" w:author="郭 侃亮" w:date="2021-12-03T21:35:00Z">
              <w:rPr>
                <w:highlight w:val="yellow"/>
              </w:rPr>
            </w:rPrChange>
          </w:rPr>
          <w:delText xml:space="preserve"> 2}</w:delText>
        </w:r>
      </w:del>
    </w:p>
    <w:p w14:paraId="55112856" w14:textId="77777777" w:rsidR="00A17960" w:rsidRDefault="00AD66CD">
      <w:pPr>
        <w:rPr>
          <w:del w:id="4122" w:author="郭 侃亮" w:date="2021-11-22T12:50:00Z"/>
        </w:rPr>
      </w:pPr>
      <w:del w:id="4123" w:author="郭 侃亮" w:date="2021-11-22T12:50:00Z">
        <w:r>
          <w:rPr>
            <w:rFonts w:hint="eastAsia"/>
            <w:rPrChange w:id="4124" w:author="郭 侃亮" w:date="2021-12-03T21:35:00Z">
              <w:rPr>
                <w:rFonts w:ascii="宋体" w:eastAsia="宋体" w:hAnsi="宋体" w:cs="Tahoma" w:hint="eastAsia"/>
                <w:shd w:val="clear" w:color="auto" w:fill="FFFFFF"/>
              </w:rPr>
            </w:rPrChange>
          </w:rPr>
          <w:delText>高桥智子：</w:delText>
        </w:r>
        <w:r>
          <w:delText>"</w:delText>
        </w:r>
        <w:r>
          <w:rPr>
            <w:rFonts w:hint="eastAsia"/>
            <w:rPrChange w:id="4125" w:author="郭 侃亮" w:date="2021-12-03T21:35:00Z">
              <w:rPr>
                <w:rFonts w:eastAsia="MS Mincho" w:hint="eastAsia"/>
              </w:rPr>
            </w:rPrChange>
          </w:rPr>
          <w:delText>昼</w:delText>
        </w:r>
        <w:r>
          <w:rPr>
            <w:rFonts w:hint="eastAsia"/>
            <w:lang w:eastAsia="ja-JP"/>
            <w:rPrChange w:id="4126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の</w:delText>
        </w:r>
        <w:r>
          <w:rPr>
            <w:rFonts w:hint="eastAsia"/>
            <w:rPrChange w:id="4127" w:author="郭 侃亮" w:date="2021-12-03T21:35:00Z">
              <w:rPr>
                <w:rFonts w:eastAsia="MS Mincho" w:hint="eastAsia"/>
              </w:rPr>
            </w:rPrChange>
          </w:rPr>
          <w:delText>時</w:delText>
        </w:r>
        <w:r>
          <w:rPr>
            <w:rFonts w:hint="eastAsia"/>
            <w:lang w:eastAsia="ja-JP"/>
            <w:rPrChange w:id="4128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は</w:delText>
        </w:r>
        <w:r>
          <w:rPr>
            <w:rFonts w:hint="eastAsia"/>
            <w:rPrChange w:id="4129" w:author="郭 侃亮" w:date="2021-12-03T21:35:00Z">
              <w:rPr>
                <w:rFonts w:eastAsia="MS Mincho" w:hint="eastAsia"/>
              </w:rPr>
            </w:rPrChange>
          </w:rPr>
          <w:delText>「</w:delText>
        </w:r>
        <w:r>
          <w:rPr>
            <w:rFonts w:hint="eastAsia"/>
            <w:lang w:eastAsia="ja-JP"/>
            <w:rPrChange w:id="4130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こんにちは</w:delText>
        </w:r>
        <w:r>
          <w:rPr>
            <w:rFonts w:hint="eastAsia"/>
            <w:rPrChange w:id="4131" w:author="郭 侃亮" w:date="2021-12-03T21:35:00Z">
              <w:rPr>
                <w:rFonts w:eastAsia="宋体" w:hint="eastAsia"/>
              </w:rPr>
            </w:rPrChange>
          </w:rPr>
          <w:delText>（</w:delText>
        </w:r>
        <w:r>
          <w:rPr>
            <w:rPrChange w:id="4132" w:author="郭 侃亮" w:date="2021-12-03T21:35:00Z">
              <w:rPr>
                <w:rFonts w:eastAsia="宋体"/>
              </w:rPr>
            </w:rPrChange>
          </w:rPr>
          <w:delText>kon ni chi wa</w:delText>
        </w:r>
        <w:r>
          <w:rPr>
            <w:rFonts w:hint="eastAsia"/>
            <w:rPrChange w:id="4133" w:author="郭 侃亮" w:date="2021-12-03T21:35:00Z">
              <w:rPr>
                <w:rFonts w:eastAsia="宋体" w:hint="eastAsia"/>
              </w:rPr>
            </w:rPrChange>
          </w:rPr>
          <w:delText>）」</w:delText>
        </w:r>
        <w:r>
          <w:rPr>
            <w:rFonts w:hint="eastAsia"/>
            <w:lang w:eastAsia="ja-JP"/>
            <w:rPrChange w:id="4134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と</w:delText>
        </w:r>
        <w:r>
          <w:rPr>
            <w:rFonts w:hint="eastAsia"/>
            <w:rPrChange w:id="4135" w:author="郭 侃亮" w:date="2021-12-03T21:35:00Z">
              <w:rPr>
                <w:rFonts w:eastAsia="MS Mincho" w:hint="eastAsia"/>
              </w:rPr>
            </w:rPrChange>
          </w:rPr>
          <w:delText>言</w:delText>
        </w:r>
        <w:r>
          <w:rPr>
            <w:rFonts w:hint="eastAsia"/>
            <w:lang w:eastAsia="ja-JP"/>
            <w:rPrChange w:id="4136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います</w:delText>
        </w:r>
        <w:r>
          <w:rPr>
            <w:rFonts w:hint="eastAsia"/>
            <w:rPrChange w:id="4137" w:author="郭 侃亮" w:date="2021-12-03T21:35:00Z">
              <w:rPr>
                <w:rFonts w:eastAsia="MS Mincho" w:hint="eastAsia"/>
              </w:rPr>
            </w:rPrChange>
          </w:rPr>
          <w:delText>。</w:delText>
        </w:r>
        <w:r>
          <w:delText>"</w:delText>
        </w:r>
      </w:del>
    </w:p>
    <w:p w14:paraId="0E454EC0" w14:textId="77777777" w:rsidR="00A17960" w:rsidRDefault="00AD66CD">
      <w:pPr>
        <w:rPr>
          <w:del w:id="4138" w:author="郭 侃亮" w:date="2021-11-22T12:50:00Z"/>
        </w:rPr>
      </w:pPr>
      <w:del w:id="4139" w:author="郭 侃亮" w:date="2021-11-22T12:50:00Z">
        <w:r>
          <w:rPr>
            <w:rFonts w:hint="eastAsia"/>
            <w:rPrChange w:id="4140" w:author="郭 侃亮" w:date="2021-12-03T21:35:00Z">
              <w:rPr>
                <w:rFonts w:ascii="宋体" w:eastAsia="宋体" w:hAnsi="宋体" w:cs="Tahoma" w:hint="eastAsia"/>
                <w:shd w:val="clear" w:color="auto" w:fill="FFFFFF"/>
              </w:rPr>
            </w:rPrChange>
          </w:rPr>
          <w:delText>高桥智子：</w:delText>
        </w:r>
        <w:r>
          <w:delText>"</w:delText>
        </w:r>
        <w:r>
          <w:rPr>
            <w:rFonts w:hint="eastAsia"/>
            <w:rPrChange w:id="4141" w:author="郭 侃亮" w:date="2021-12-03T21:35:00Z">
              <w:rPr>
                <w:rFonts w:eastAsia="MS Mincho" w:hint="eastAsia"/>
              </w:rPr>
            </w:rPrChange>
          </w:rPr>
          <w:delText>「</w:delText>
        </w:r>
        <w:r>
          <w:rPr>
            <w:rFonts w:hint="eastAsia"/>
            <w:lang w:eastAsia="ja-JP"/>
            <w:rPrChange w:id="4142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こんにちは</w:delText>
        </w:r>
        <w:r>
          <w:rPr>
            <w:rFonts w:hint="eastAsia"/>
            <w:rPrChange w:id="4143" w:author="郭 侃亮" w:date="2021-12-03T21:35:00Z">
              <w:rPr>
                <w:rFonts w:eastAsia="宋体" w:hint="eastAsia"/>
              </w:rPr>
            </w:rPrChange>
          </w:rPr>
          <w:delText>（</w:delText>
        </w:r>
        <w:r>
          <w:rPr>
            <w:rPrChange w:id="4144" w:author="郭 侃亮" w:date="2021-12-03T21:35:00Z">
              <w:rPr>
                <w:rFonts w:eastAsia="宋体"/>
              </w:rPr>
            </w:rPrChange>
          </w:rPr>
          <w:delText>kon ni chi wa</w:delText>
        </w:r>
        <w:r>
          <w:rPr>
            <w:rFonts w:hint="eastAsia"/>
            <w:rPrChange w:id="4145" w:author="郭 侃亮" w:date="2021-12-03T21:35:00Z">
              <w:rPr>
                <w:rFonts w:eastAsia="宋体" w:hint="eastAsia"/>
              </w:rPr>
            </w:rPrChange>
          </w:rPr>
          <w:delText>）」一日中使</w:delText>
        </w:r>
        <w:r>
          <w:rPr>
            <w:rFonts w:hint="eastAsia"/>
            <w:lang w:eastAsia="ja-JP"/>
            <w:rPrChange w:id="4146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えます</w:delText>
        </w:r>
        <w:r>
          <w:rPr>
            <w:rFonts w:hint="eastAsia"/>
            <w:rPrChange w:id="4147" w:author="郭 侃亮" w:date="2021-12-03T21:35:00Z">
              <w:rPr>
                <w:rFonts w:eastAsia="MS Mincho" w:hint="eastAsia"/>
              </w:rPr>
            </w:rPrChange>
          </w:rPr>
          <w:delText>。</w:delText>
        </w:r>
        <w:r>
          <w:delText>"</w:delText>
        </w:r>
      </w:del>
    </w:p>
    <w:p w14:paraId="13EAD79F" w14:textId="77777777" w:rsidR="00A17960" w:rsidRDefault="00AD66CD">
      <w:pPr>
        <w:rPr>
          <w:del w:id="4148" w:author="郭 侃亮" w:date="2021-11-22T12:50:00Z"/>
        </w:rPr>
      </w:pPr>
      <w:del w:id="4149" w:author="郭 侃亮" w:date="2021-11-22T12:50:00Z">
        <w:r>
          <w:delText>#</w:delText>
        </w:r>
        <w:r>
          <w:rPr>
            <w:rPrChange w:id="4150" w:author="郭 侃亮" w:date="2021-12-03T21:35:00Z">
              <w:rPr>
                <w:highlight w:val="yellow"/>
              </w:rPr>
            </w:rPrChange>
          </w:rPr>
          <w:delText>{</w:delText>
        </w:r>
        <w:r>
          <w:rPr>
            <w:rFonts w:hint="eastAsia"/>
            <w:rPrChange w:id="4151" w:author="郭 侃亮" w:date="2021-12-03T21:35:00Z">
              <w:rPr>
                <w:rFonts w:hint="eastAsia"/>
                <w:highlight w:val="yellow"/>
              </w:rPr>
            </w:rPrChange>
          </w:rPr>
          <w:delText>显示图片</w:delText>
        </w:r>
        <w:r>
          <w:rPr>
            <w:rPrChange w:id="4152" w:author="郭 侃亮" w:date="2021-12-03T21:35:00Z">
              <w:rPr>
                <w:highlight w:val="yellow"/>
              </w:rPr>
            </w:rPrChange>
          </w:rPr>
          <w:delText xml:space="preserve"> 3}</w:delText>
        </w:r>
      </w:del>
    </w:p>
    <w:p w14:paraId="335EA742" w14:textId="77777777" w:rsidR="00A17960" w:rsidRPr="00A17960" w:rsidRDefault="00AD66CD">
      <w:pPr>
        <w:tabs>
          <w:tab w:val="left" w:pos="5432"/>
        </w:tabs>
        <w:rPr>
          <w:del w:id="4153" w:author="郭 侃亮" w:date="2021-11-22T12:50:00Z"/>
          <w:rPrChange w:id="4154" w:author="郭 侃亮" w:date="2021-12-03T21:35:00Z">
            <w:rPr>
              <w:del w:id="4155" w:author="郭 侃亮" w:date="2021-11-22T12:50:00Z"/>
              <w:rFonts w:eastAsia="MS Mincho"/>
            </w:rPr>
          </w:rPrChange>
        </w:rPr>
      </w:pPr>
      <w:del w:id="4156" w:author="郭 侃亮" w:date="2021-11-22T12:50:00Z">
        <w:r>
          <w:rPr>
            <w:rFonts w:hint="eastAsia"/>
            <w:rPrChange w:id="4157" w:author="郭 侃亮" w:date="2021-12-03T21:35:00Z">
              <w:rPr>
                <w:rFonts w:ascii="宋体" w:eastAsia="宋体" w:hAnsi="宋体" w:cs="Tahoma" w:hint="eastAsia"/>
                <w:shd w:val="clear" w:color="auto" w:fill="FFFFFF"/>
              </w:rPr>
            </w:rPrChange>
          </w:rPr>
          <w:delText>高桥智子：</w:delText>
        </w:r>
        <w:r>
          <w:delText>"</w:delText>
        </w:r>
        <w:r>
          <w:rPr>
            <w:rFonts w:hint="eastAsia"/>
            <w:rPrChange w:id="4158" w:author="郭 侃亮" w:date="2021-12-03T21:35:00Z">
              <w:rPr>
                <w:rFonts w:eastAsia="MS Mincho" w:hint="eastAsia"/>
              </w:rPr>
            </w:rPrChange>
          </w:rPr>
          <w:delText>夜</w:delText>
        </w:r>
        <w:r>
          <w:rPr>
            <w:rFonts w:hint="eastAsia"/>
            <w:lang w:eastAsia="ja-JP"/>
            <w:rPrChange w:id="4159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の</w:delText>
        </w:r>
        <w:r>
          <w:rPr>
            <w:rFonts w:hint="eastAsia"/>
            <w:rPrChange w:id="4160" w:author="郭 侃亮" w:date="2021-12-03T21:35:00Z">
              <w:rPr>
                <w:rFonts w:eastAsia="MS Mincho" w:hint="eastAsia"/>
              </w:rPr>
            </w:rPrChange>
          </w:rPr>
          <w:delText>時</w:delText>
        </w:r>
        <w:r>
          <w:rPr>
            <w:rFonts w:hint="eastAsia"/>
            <w:lang w:eastAsia="ja-JP"/>
            <w:rPrChange w:id="4161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は</w:delText>
        </w:r>
        <w:r>
          <w:rPr>
            <w:rFonts w:hint="eastAsia"/>
            <w:rPrChange w:id="4162" w:author="郭 侃亮" w:date="2021-12-03T21:35:00Z">
              <w:rPr>
                <w:rFonts w:eastAsia="MS Mincho" w:hint="eastAsia"/>
              </w:rPr>
            </w:rPrChange>
          </w:rPr>
          <w:delText>「</w:delText>
        </w:r>
        <w:r>
          <w:rPr>
            <w:rFonts w:hint="eastAsia"/>
            <w:lang w:eastAsia="ja-JP"/>
            <w:rPrChange w:id="4163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こんばんは</w:delText>
        </w:r>
        <w:r>
          <w:rPr>
            <w:rFonts w:hint="eastAsia"/>
            <w:rPrChange w:id="4164" w:author="郭 侃亮" w:date="2021-12-03T21:35:00Z">
              <w:rPr>
                <w:rFonts w:eastAsia="宋体" w:hint="eastAsia"/>
              </w:rPr>
            </w:rPrChange>
          </w:rPr>
          <w:delText>（</w:delText>
        </w:r>
        <w:r>
          <w:rPr>
            <w:rPrChange w:id="4165" w:author="郭 侃亮" w:date="2021-12-03T21:35:00Z">
              <w:rPr>
                <w:rFonts w:eastAsia="宋体"/>
              </w:rPr>
            </w:rPrChange>
          </w:rPr>
          <w:delText>kon ban wa</w:delText>
        </w:r>
        <w:r>
          <w:rPr>
            <w:rFonts w:hint="eastAsia"/>
            <w:rPrChange w:id="4166" w:author="郭 侃亮" w:date="2021-12-03T21:35:00Z">
              <w:rPr>
                <w:rFonts w:eastAsia="宋体" w:hint="eastAsia"/>
              </w:rPr>
            </w:rPrChange>
          </w:rPr>
          <w:delText>）」</w:delText>
        </w:r>
        <w:r>
          <w:rPr>
            <w:rFonts w:hint="eastAsia"/>
            <w:lang w:eastAsia="ja-JP"/>
            <w:rPrChange w:id="4167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と</w:delText>
        </w:r>
        <w:r>
          <w:rPr>
            <w:rFonts w:hint="eastAsia"/>
            <w:rPrChange w:id="4168" w:author="郭 侃亮" w:date="2021-12-03T21:35:00Z">
              <w:rPr>
                <w:rFonts w:eastAsia="MS Mincho" w:hint="eastAsia"/>
              </w:rPr>
            </w:rPrChange>
          </w:rPr>
          <w:delText>言</w:delText>
        </w:r>
        <w:r>
          <w:rPr>
            <w:rFonts w:hint="eastAsia"/>
            <w:lang w:eastAsia="ja-JP"/>
            <w:rPrChange w:id="4169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います</w:delText>
        </w:r>
        <w:r>
          <w:rPr>
            <w:rFonts w:hint="eastAsia"/>
            <w:rPrChange w:id="4170" w:author="郭 侃亮" w:date="2021-12-03T21:35:00Z">
              <w:rPr>
                <w:rFonts w:eastAsia="MS Mincho" w:hint="eastAsia"/>
              </w:rPr>
            </w:rPrChange>
          </w:rPr>
          <w:delText>。</w:delText>
        </w:r>
        <w:r>
          <w:delText>"</w:delText>
        </w:r>
        <w:r>
          <w:rPr>
            <w:rPrChange w:id="4171" w:author="郭 侃亮" w:date="2021-12-03T21:35:00Z">
              <w:rPr>
                <w:rFonts w:eastAsia="MS Mincho"/>
              </w:rPr>
            </w:rPrChange>
          </w:rPr>
          <w:tab/>
        </w:r>
      </w:del>
    </w:p>
    <w:p w14:paraId="5143672B" w14:textId="77777777" w:rsidR="00A17960" w:rsidRPr="00A17960" w:rsidRDefault="00AD66CD">
      <w:pPr>
        <w:rPr>
          <w:del w:id="4172" w:author="郭 侃亮" w:date="2021-11-22T12:50:00Z"/>
          <w:rPrChange w:id="4173" w:author="郭 侃亮" w:date="2021-12-03T21:35:00Z">
            <w:rPr>
              <w:del w:id="4174" w:author="郭 侃亮" w:date="2021-11-22T12:50:00Z"/>
              <w:rFonts w:eastAsia="MS Mincho"/>
            </w:rPr>
          </w:rPrChange>
        </w:rPr>
      </w:pPr>
      <w:del w:id="4175" w:author="郭 侃亮" w:date="2021-11-22T12:50:00Z">
        <w:r>
          <w:delText>#</w:delText>
        </w:r>
        <w:r>
          <w:rPr>
            <w:rPrChange w:id="4176" w:author="郭 侃亮" w:date="2021-12-03T21:35:00Z">
              <w:rPr>
                <w:highlight w:val="yellow"/>
              </w:rPr>
            </w:rPrChange>
          </w:rPr>
          <w:delText>{</w:delText>
        </w:r>
        <w:r>
          <w:rPr>
            <w:rFonts w:hint="eastAsia"/>
            <w:rPrChange w:id="4177" w:author="郭 侃亮" w:date="2021-12-03T21:35:00Z">
              <w:rPr>
                <w:rFonts w:hint="eastAsia"/>
                <w:highlight w:val="yellow"/>
              </w:rPr>
            </w:rPrChange>
          </w:rPr>
          <w:delText>显示图片</w:delText>
        </w:r>
        <w:r>
          <w:rPr>
            <w:rPrChange w:id="4178" w:author="郭 侃亮" w:date="2021-12-03T21:35:00Z">
              <w:rPr>
                <w:highlight w:val="yellow"/>
              </w:rPr>
            </w:rPrChange>
          </w:rPr>
          <w:delText xml:space="preserve"> 4}</w:delText>
        </w:r>
      </w:del>
    </w:p>
    <w:p w14:paraId="21D9AE72" w14:textId="77777777" w:rsidR="00A17960" w:rsidRDefault="00AD66CD">
      <w:pPr>
        <w:rPr>
          <w:del w:id="4179" w:author="郭 侃亮" w:date="2021-11-22T12:50:00Z"/>
        </w:rPr>
      </w:pPr>
      <w:del w:id="4180" w:author="郭 侃亮" w:date="2021-11-22T12:50:00Z">
        <w:r>
          <w:rPr>
            <w:rFonts w:hint="eastAsia"/>
            <w:rPrChange w:id="4181" w:author="郭 侃亮" w:date="2021-12-03T21:35:00Z">
              <w:rPr>
                <w:rFonts w:ascii="宋体" w:eastAsia="宋体" w:hAnsi="宋体" w:cs="Tahoma" w:hint="eastAsia"/>
                <w:shd w:val="clear" w:color="auto" w:fill="FFFFFF"/>
              </w:rPr>
            </w:rPrChange>
          </w:rPr>
          <w:delText>高桥智子：</w:delText>
        </w:r>
        <w:r>
          <w:delText>"</w:delText>
        </w:r>
        <w:r>
          <w:rPr>
            <w:rFonts w:hint="eastAsia"/>
            <w:rPrChange w:id="4182" w:author="郭 侃亮" w:date="2021-12-03T21:35:00Z">
              <w:rPr>
                <w:rFonts w:eastAsia="MS Mincho" w:hint="eastAsia"/>
              </w:rPr>
            </w:rPrChange>
          </w:rPr>
          <w:delText>寝</w:delText>
        </w:r>
        <w:r>
          <w:rPr>
            <w:rFonts w:hint="eastAsia"/>
            <w:lang w:eastAsia="ja-JP"/>
            <w:rPrChange w:id="4183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る</w:delText>
        </w:r>
        <w:r>
          <w:rPr>
            <w:rFonts w:hint="eastAsia"/>
            <w:rPrChange w:id="4184" w:author="郭 侃亮" w:date="2021-12-03T21:35:00Z">
              <w:rPr>
                <w:rFonts w:eastAsia="MS Mincho" w:hint="eastAsia"/>
              </w:rPr>
            </w:rPrChange>
          </w:rPr>
          <w:delText>前</w:delText>
        </w:r>
        <w:r>
          <w:rPr>
            <w:rFonts w:hint="eastAsia"/>
            <w:lang w:eastAsia="ja-JP"/>
            <w:rPrChange w:id="4185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には</w:delText>
        </w:r>
        <w:r>
          <w:rPr>
            <w:rFonts w:hint="eastAsia"/>
            <w:rPrChange w:id="4186" w:author="郭 侃亮" w:date="2021-12-03T21:35:00Z">
              <w:rPr>
                <w:rFonts w:eastAsia="MS Mincho" w:hint="eastAsia"/>
              </w:rPr>
            </w:rPrChange>
          </w:rPr>
          <w:delText>「</w:delText>
        </w:r>
        <w:r>
          <w:rPr>
            <w:rFonts w:hint="eastAsia"/>
            <w:lang w:eastAsia="ja-JP"/>
            <w:rPrChange w:id="4187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おやすみ</w:delText>
        </w:r>
        <w:r>
          <w:rPr>
            <w:rFonts w:hint="eastAsia"/>
            <w:rPrChange w:id="4188" w:author="郭 侃亮" w:date="2021-12-03T21:35:00Z">
              <w:rPr>
                <w:rFonts w:eastAsia="宋体" w:hint="eastAsia"/>
              </w:rPr>
            </w:rPrChange>
          </w:rPr>
          <w:delText>（</w:delText>
        </w:r>
        <w:r>
          <w:rPr>
            <w:rPrChange w:id="4189" w:author="郭 侃亮" w:date="2021-12-03T21:35:00Z">
              <w:rPr>
                <w:rFonts w:eastAsia="宋体"/>
              </w:rPr>
            </w:rPrChange>
          </w:rPr>
          <w:delText>o ya su mi</w:delText>
        </w:r>
        <w:r>
          <w:rPr>
            <w:rFonts w:hint="eastAsia"/>
            <w:rPrChange w:id="4190" w:author="郭 侃亮" w:date="2021-12-03T21:35:00Z">
              <w:rPr>
                <w:rFonts w:eastAsia="宋体" w:hint="eastAsia"/>
              </w:rPr>
            </w:rPrChange>
          </w:rPr>
          <w:delText>）」</w:delText>
        </w:r>
        <w:r>
          <w:rPr>
            <w:rFonts w:hint="eastAsia"/>
            <w:lang w:eastAsia="ja-JP"/>
            <w:rPrChange w:id="4191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と</w:delText>
        </w:r>
        <w:r>
          <w:rPr>
            <w:rFonts w:hint="eastAsia"/>
            <w:rPrChange w:id="4192" w:author="郭 侃亮" w:date="2021-12-03T21:35:00Z">
              <w:rPr>
                <w:rFonts w:eastAsia="MS Mincho" w:hint="eastAsia"/>
              </w:rPr>
            </w:rPrChange>
          </w:rPr>
          <w:delText>言</w:delText>
        </w:r>
        <w:r>
          <w:rPr>
            <w:rFonts w:hint="eastAsia"/>
            <w:lang w:eastAsia="ja-JP"/>
            <w:rPrChange w:id="4193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います</w:delText>
        </w:r>
        <w:r>
          <w:rPr>
            <w:rFonts w:hint="eastAsia"/>
            <w:rPrChange w:id="4194" w:author="郭 侃亮" w:date="2021-12-03T21:35:00Z">
              <w:rPr>
                <w:rFonts w:eastAsia="MS Mincho" w:hint="eastAsia"/>
              </w:rPr>
            </w:rPrChange>
          </w:rPr>
          <w:delText>。</w:delText>
        </w:r>
        <w:r>
          <w:delText>"</w:delText>
        </w:r>
      </w:del>
    </w:p>
    <w:p w14:paraId="37060C61" w14:textId="77777777" w:rsidR="00A17960" w:rsidRDefault="00AD66CD">
      <w:pPr>
        <w:rPr>
          <w:del w:id="4195" w:author="郭 侃亮" w:date="2021-11-22T12:50:00Z"/>
        </w:rPr>
      </w:pPr>
      <w:del w:id="4196" w:author="郭 侃亮" w:date="2021-11-22T12:50:00Z">
        <w:r>
          <w:rPr>
            <w:rFonts w:hint="eastAsia"/>
            <w:rPrChange w:id="4197" w:author="郭 侃亮" w:date="2021-12-03T21:35:00Z">
              <w:rPr>
                <w:rFonts w:ascii="宋体" w:eastAsia="宋体" w:hAnsi="宋体" w:cs="Tahoma" w:hint="eastAsia"/>
                <w:shd w:val="clear" w:color="auto" w:fill="FFFFFF"/>
              </w:rPr>
            </w:rPrChange>
          </w:rPr>
          <w:delText>田老师：</w:delText>
        </w:r>
        <w:r>
          <w:delText>"</w:delText>
        </w:r>
        <w:r>
          <w:rPr>
            <w:rFonts w:hint="eastAsia"/>
            <w:lang w:eastAsia="ja-JP"/>
            <w:rPrChange w:id="4198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ありがとうございます</w:delText>
        </w:r>
        <w:r>
          <w:rPr>
            <w:rFonts w:hint="eastAsia"/>
            <w:rPrChange w:id="4199" w:author="郭 侃亮" w:date="2021-12-03T21:35:00Z">
              <w:rPr>
                <w:rFonts w:eastAsia="MS Mincho" w:hint="eastAsia"/>
              </w:rPr>
            </w:rPrChange>
          </w:rPr>
          <w:delText>。皆</w:delText>
        </w:r>
        <w:r>
          <w:rPr>
            <w:rFonts w:hint="eastAsia"/>
            <w:lang w:eastAsia="ja-JP"/>
            <w:rPrChange w:id="4200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さん</w:delText>
        </w:r>
        <w:r>
          <w:rPr>
            <w:rFonts w:hint="eastAsia"/>
            <w:rPrChange w:id="4201" w:author="郭 侃亮" w:date="2021-12-03T21:35:00Z">
              <w:rPr>
                <w:rFonts w:eastAsia="MS Mincho" w:hint="eastAsia"/>
              </w:rPr>
            </w:rPrChange>
          </w:rPr>
          <w:delText>練習</w:delText>
        </w:r>
        <w:r>
          <w:rPr>
            <w:rFonts w:hint="eastAsia"/>
            <w:lang w:eastAsia="ja-JP"/>
            <w:rPrChange w:id="4202" w:author="郭 侃亮" w:date="2021-12-03T21:35:00Z">
              <w:rPr>
                <w:rFonts w:eastAsia="MS Mincho" w:hint="eastAsia"/>
                <w:lang w:eastAsia="ja-JP"/>
              </w:rPr>
            </w:rPrChange>
          </w:rPr>
          <w:delText>してね</w:delText>
        </w:r>
        <w:r>
          <w:rPr>
            <w:rFonts w:hint="eastAsia"/>
            <w:rPrChange w:id="4203" w:author="郭 侃亮" w:date="2021-12-03T21:35:00Z">
              <w:rPr>
                <w:rFonts w:eastAsia="MS Mincho" w:hint="eastAsia"/>
              </w:rPr>
            </w:rPrChange>
          </w:rPr>
          <w:delText>。</w:delText>
        </w:r>
        <w:r>
          <w:delText>"</w:delText>
        </w:r>
      </w:del>
    </w:p>
    <w:p w14:paraId="7E15AB38" w14:textId="77777777" w:rsidR="00A17960" w:rsidRPr="00A17960" w:rsidRDefault="00AD66CD">
      <w:pPr>
        <w:rPr>
          <w:del w:id="4204" w:author="郭 侃亮" w:date="2021-11-22T12:50:00Z"/>
          <w:rPrChange w:id="4205" w:author="郭 侃亮" w:date="2021-12-03T21:35:00Z">
            <w:rPr>
              <w:del w:id="4206" w:author="郭 侃亮" w:date="2021-11-22T12:50:00Z"/>
              <w:rFonts w:eastAsia="MS Mincho"/>
            </w:rPr>
          </w:rPrChange>
        </w:rPr>
      </w:pPr>
      <w:del w:id="4207" w:author="郭 侃亮" w:date="2021-11-22T12:50:00Z">
        <w:r>
          <w:rPr>
            <w:rPrChange w:id="4208" w:author="郭 侃亮" w:date="2021-12-03T21:35:00Z">
              <w:rPr>
                <w:highlight w:val="yellow"/>
              </w:rPr>
            </w:rPrChange>
          </w:rPr>
          <w:delText>{</w:delText>
        </w:r>
        <w:r>
          <w:rPr>
            <w:rFonts w:hint="eastAsia"/>
            <w:rPrChange w:id="4209" w:author="郭 侃亮" w:date="2021-12-03T21:35:00Z">
              <w:rPr>
                <w:rFonts w:hint="eastAsia"/>
                <w:highlight w:val="yellow"/>
              </w:rPr>
            </w:rPrChange>
          </w:rPr>
          <w:delText>显示图片</w:delText>
        </w:r>
        <w:r>
          <w:rPr>
            <w:rPrChange w:id="4210" w:author="郭 侃亮" w:date="2021-12-03T21:35:00Z">
              <w:rPr>
                <w:highlight w:val="yellow"/>
              </w:rPr>
            </w:rPrChange>
          </w:rPr>
          <w:delText xml:space="preserve"> 1-4}</w:delText>
        </w:r>
      </w:del>
    </w:p>
    <w:p w14:paraId="20567636" w14:textId="77777777" w:rsidR="00A17960" w:rsidRDefault="00AD66CD">
      <w:pPr>
        <w:rPr>
          <w:del w:id="4211" w:author="郭 侃亮" w:date="2021-11-22T12:50:00Z"/>
        </w:rPr>
      </w:pPr>
      <w:del w:id="4212" w:author="郭 侃亮" w:date="2021-11-22T12:50:00Z">
        <w:r>
          <w:rPr>
            <w:rFonts w:hint="eastAsia"/>
          </w:rPr>
          <w:delText>点击图片可以确认发音，学习完成以后点击“结束学习”按钮。</w:delText>
        </w:r>
      </w:del>
    </w:p>
    <w:p w14:paraId="3001BAA1" w14:textId="77777777" w:rsidR="00A17960" w:rsidRDefault="00AD66CD">
      <w:pPr>
        <w:rPr>
          <w:del w:id="4213" w:author="郭 侃亮" w:date="2021-11-22T12:50:00Z"/>
        </w:rPr>
      </w:pPr>
      <w:del w:id="4214" w:author="郭 侃亮" w:date="2021-11-22T12:50:00Z">
        <w:r>
          <w:rPr>
            <w:rPrChange w:id="4215" w:author="郭 侃亮" w:date="2021-12-03T21:35:00Z">
              <w:rPr>
                <w:highlight w:val="yellow"/>
              </w:rPr>
            </w:rPrChange>
          </w:rPr>
          <w:delText>{</w:delText>
        </w:r>
        <w:r>
          <w:rPr>
            <w:rFonts w:hint="eastAsia"/>
            <w:rPrChange w:id="4216" w:author="郭 侃亮" w:date="2021-12-03T21:35:00Z">
              <w:rPr>
                <w:rFonts w:hint="eastAsia"/>
                <w:highlight w:val="yellow"/>
              </w:rPr>
            </w:rPrChange>
          </w:rPr>
          <w:delText>播放</w:delText>
        </w:r>
        <w:r>
          <w:rPr>
            <w:rPrChange w:id="4217" w:author="郭 侃亮" w:date="2021-12-03T21:35:00Z">
              <w:rPr>
                <w:highlight w:val="yellow"/>
              </w:rPr>
            </w:rPrChange>
          </w:rPr>
          <w:delText xml:space="preserve">SE  </w:delText>
        </w:r>
        <w:r>
          <w:rPr>
            <w:rFonts w:hint="eastAsia"/>
            <w:rPrChange w:id="4218" w:author="郭 侃亮" w:date="2021-12-03T21:35:00Z">
              <w:rPr>
                <w:rFonts w:hint="eastAsia"/>
                <w:highlight w:val="yellow"/>
              </w:rPr>
            </w:rPrChange>
          </w:rPr>
          <w:delText>下课铃声</w:delText>
        </w:r>
        <w:r>
          <w:rPr>
            <w:rPrChange w:id="4219" w:author="郭 侃亮" w:date="2021-12-03T21:35:00Z">
              <w:rPr>
                <w:highlight w:val="yellow"/>
              </w:rPr>
            </w:rPrChange>
          </w:rPr>
          <w:delText>}</w:delText>
        </w:r>
      </w:del>
    </w:p>
    <w:p w14:paraId="4D617121" w14:textId="77777777" w:rsidR="00A17960" w:rsidRDefault="00AD66CD">
      <w:pPr>
        <w:rPr>
          <w:del w:id="4220" w:author="郭 侃亮" w:date="2021-11-22T12:50:00Z"/>
        </w:rPr>
      </w:pPr>
      <w:del w:id="4221" w:author="郭 侃亮" w:date="2021-11-22T12:50:00Z">
        <w:r>
          <w:rPr>
            <w:rFonts w:hint="eastAsia"/>
            <w:rPrChange w:id="4222" w:author="郭 侃亮" w:date="2021-12-03T21:35:00Z">
              <w:rPr>
                <w:rFonts w:ascii="宋体" w:eastAsia="宋体" w:hAnsi="宋体" w:cs="Tahoma" w:hint="eastAsia"/>
                <w:shd w:val="clear" w:color="auto" w:fill="FFFFFF"/>
              </w:rPr>
            </w:rPrChange>
          </w:rPr>
          <w:delText>田老师：</w:delText>
        </w:r>
        <w:r>
          <w:delText>"</w:delText>
        </w:r>
        <w:r>
          <w:rPr>
            <w:rFonts w:hint="eastAsia"/>
          </w:rPr>
          <w:delText>今天学习内容就到此结束了，大家回去好好复习，明天见。</w:delText>
        </w:r>
        <w:r>
          <w:delText>"</w:delText>
        </w:r>
      </w:del>
    </w:p>
    <w:p w14:paraId="2E3DD322" w14:textId="77777777" w:rsidR="00A17960" w:rsidRDefault="00A17960"/>
    <w:p w14:paraId="0B07D305" w14:textId="2C28AE0C" w:rsidR="006D4E2A" w:rsidRDefault="006D4E2A" w:rsidP="006D4E2A">
      <w:pPr>
        <w:rPr>
          <w:ins w:id="4223" w:author="郭 侃亮" w:date="2022-01-20T17:33:00Z"/>
        </w:rPr>
      </w:pPr>
      <w:ins w:id="4224" w:author="郭 侃亮" w:date="2022-01-20T17:33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</w:t>
        </w:r>
      </w:ins>
      <w:ins w:id="4225" w:author="郭 侃亮" w:date="2022-01-20T17:34:00Z">
        <w:r>
          <w:rPr>
            <w:highlight w:val="yellow"/>
          </w:rPr>
          <w:t>3</w:t>
        </w:r>
      </w:ins>
      <w:ins w:id="4226" w:author="郭 侃亮" w:date="2022-01-21T14:57:00Z">
        <w:r w:rsidR="007D72A5">
          <w:rPr>
            <w:highlight w:val="yellow"/>
          </w:rPr>
          <w:t>wx</w:t>
        </w:r>
      </w:ins>
      <w:ins w:id="4227" w:author="郭 侃亮" w:date="2022-01-20T17:33:00Z">
        <w:r>
          <w:rPr>
            <w:rFonts w:hint="eastAsia"/>
            <w:highlight w:val="yellow"/>
          </w:rPr>
          <w:t>}</w:t>
        </w:r>
      </w:ins>
    </w:p>
    <w:p w14:paraId="14D99885" w14:textId="652C7B42" w:rsidR="00A17960" w:rsidRDefault="00AD66CD">
      <w:r>
        <w:rPr>
          <w:rFonts w:hint="eastAsia"/>
        </w:rPr>
        <w:t>我：</w:t>
      </w:r>
      <w:ins w:id="4228" w:author="郭 侃亮" w:date="2021-12-03T21:24:00Z">
        <w:r>
          <w:t>"</w:t>
        </w:r>
      </w:ins>
      <w:ins w:id="4229" w:author="郭 侃亮" w:date="2022-01-21T15:16:00Z">
        <w:r w:rsidR="00A263AD">
          <w:t>(</w:t>
        </w:r>
      </w:ins>
      <w:r>
        <w:rPr>
          <w:rFonts w:hint="eastAsia"/>
        </w:rPr>
        <w:t>智子还是这么温柔礼貌，突然被夸赞了</w:t>
      </w:r>
      <w:ins w:id="4230" w:author="Windows 用户" w:date="2022-01-12T14:59:00Z">
        <w:r w:rsidR="00844F54">
          <w:rPr>
            <w:rFonts w:hint="eastAsia"/>
          </w:rPr>
          <w:t>，</w:t>
        </w:r>
      </w:ins>
      <w:del w:id="4231" w:author="Windows 用户" w:date="2022-01-12T14:59:00Z">
        <w:r w:rsidDel="00844F54">
          <w:rPr>
            <w:rFonts w:ascii="MS Mincho" w:eastAsia="MS Mincho" w:hAnsi="MS Mincho" w:hint="eastAsia"/>
          </w:rPr>
          <w:delText>反而</w:delText>
        </w:r>
      </w:del>
      <w:r>
        <w:rPr>
          <w:rFonts w:hint="eastAsia"/>
        </w:rPr>
        <w:t>有点不知所措</w:t>
      </w:r>
      <w:ins w:id="4232" w:author="郭 侃亮" w:date="2022-01-21T15:16:00Z">
        <w:r w:rsidR="00A263AD">
          <w:rPr>
            <w:rFonts w:hint="eastAsia"/>
          </w:rPr>
          <w:t>。</w:t>
        </w:r>
        <w:r w:rsidR="00A263AD">
          <w:rPr>
            <w:rFonts w:hint="eastAsia"/>
          </w:rPr>
          <w:t>)</w:t>
        </w:r>
      </w:ins>
      <w:del w:id="4233" w:author="郭 侃亮" w:date="2022-01-21T15:16:00Z">
        <w:r w:rsidDel="00A263AD">
          <w:rPr>
            <w:rFonts w:hint="eastAsia"/>
          </w:rPr>
          <w:delText>，</w:delText>
        </w:r>
      </w:del>
      <w:r>
        <w:rPr>
          <w:rFonts w:hint="eastAsia"/>
        </w:rPr>
        <w:t>我应该说……</w:t>
      </w:r>
      <w:ins w:id="4234" w:author="郭 侃亮" w:date="2021-12-03T21:24:00Z">
        <w:r>
          <w:t>"</w:t>
        </w:r>
      </w:ins>
    </w:p>
    <w:p w14:paraId="7ABCDFA2" w14:textId="77777777" w:rsidR="00A17960" w:rsidRDefault="00AD66CD">
      <w:pPr>
        <w:rPr>
          <w:ins w:id="4235" w:author="郭 侃亮" w:date="2021-12-01T11:59:00Z"/>
          <w:highlight w:val="yellow"/>
        </w:rPr>
      </w:pPr>
      <w:ins w:id="4236" w:author="郭 侃亮" w:date="2021-12-01T11:5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显示选项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1 2}</w:t>
        </w:r>
      </w:ins>
    </w:p>
    <w:p w14:paraId="3ADC4855" w14:textId="77777777" w:rsidR="00A17960" w:rsidRDefault="00AD66CD">
      <w:pPr>
        <w:rPr>
          <w:ins w:id="4237" w:author="郭 侃亮" w:date="2021-12-01T11:59:00Z"/>
          <w:color w:val="000000" w:themeColor="text1"/>
          <w:lang w:eastAsia="ja-JP"/>
        </w:rPr>
      </w:pPr>
      <w:ins w:id="4238" w:author="郭 侃亮" w:date="2021-12-01T11:59:00Z">
        <w:r>
          <w:rPr>
            <w:rFonts w:hint="eastAsia"/>
            <w:color w:val="000000" w:themeColor="text1"/>
            <w:lang w:eastAsia="ja-JP"/>
          </w:rPr>
          <w:t>"</w:t>
        </w:r>
        <w:r>
          <w:rPr>
            <w:color w:val="000000" w:themeColor="text1"/>
            <w:lang w:eastAsia="ja-JP"/>
          </w:rPr>
          <w:t>1</w:t>
        </w:r>
        <w:r>
          <w:rPr>
            <w:rFonts w:hint="eastAsia"/>
            <w:color w:val="000000" w:themeColor="text1"/>
            <w:lang w:eastAsia="ja-JP"/>
          </w:rPr>
          <w:t>.</w:t>
        </w:r>
      </w:ins>
      <w:r>
        <w:rPr>
          <w:rFonts w:eastAsia="MS Mincho" w:hint="eastAsia"/>
          <w:color w:val="000000" w:themeColor="text1"/>
          <w:lang w:eastAsia="ja-JP"/>
        </w:rPr>
        <w:t>はい、上手です</w:t>
      </w:r>
      <w:ins w:id="4239" w:author="郭 侃亮" w:date="2021-12-01T11:59:00Z">
        <w:r>
          <w:rPr>
            <w:rFonts w:hint="eastAsia"/>
            <w:color w:val="000000" w:themeColor="text1"/>
            <w:lang w:eastAsia="ja-JP"/>
          </w:rPr>
          <w:t>。</w:t>
        </w:r>
        <w:r>
          <w:rPr>
            <w:rFonts w:hint="eastAsia"/>
            <w:color w:val="000000" w:themeColor="text1"/>
            <w:lang w:eastAsia="ja-JP"/>
          </w:rPr>
          <w:t>"</w:t>
        </w:r>
      </w:ins>
    </w:p>
    <w:p w14:paraId="2FCFAFBC" w14:textId="77777777" w:rsidR="00A17960" w:rsidRDefault="00AD66CD">
      <w:pPr>
        <w:rPr>
          <w:ins w:id="4240" w:author="郭 侃亮" w:date="2021-12-01T11:59:00Z"/>
          <w:color w:val="000000" w:themeColor="text1"/>
        </w:rPr>
      </w:pPr>
      <w:ins w:id="4241" w:author="郭 侃亮" w:date="2021-12-01T11:59:00Z">
        <w:r>
          <w:rPr>
            <w:rFonts w:hint="eastAsia"/>
            <w:color w:val="000000" w:themeColor="text1"/>
            <w:lang w:eastAsia="ja-JP"/>
          </w:rPr>
          <w:t>"</w:t>
        </w:r>
        <w:r>
          <w:rPr>
            <w:color w:val="000000" w:themeColor="text1"/>
            <w:lang w:eastAsia="ja-JP"/>
          </w:rPr>
          <w:t>2</w:t>
        </w:r>
        <w:r>
          <w:rPr>
            <w:rFonts w:hint="eastAsia"/>
            <w:color w:val="000000" w:themeColor="text1"/>
            <w:lang w:eastAsia="ja-JP"/>
          </w:rPr>
          <w:t>.</w:t>
        </w:r>
      </w:ins>
      <w:r>
        <w:rPr>
          <w:rFonts w:ascii="MS Mincho" w:eastAsia="MS Mincho" w:hAnsi="MS Mincho" w:hint="eastAsia"/>
          <w:color w:val="000000" w:themeColor="text1"/>
          <w:lang w:eastAsia="ja-JP"/>
        </w:rPr>
        <w:t>いえいえ</w:t>
      </w:r>
      <w:ins w:id="4242" w:author="郭 侃亮" w:date="2021-12-01T11:59:00Z">
        <w:r>
          <w:rPr>
            <w:rFonts w:hint="eastAsia"/>
            <w:color w:val="000000" w:themeColor="text1"/>
            <w:lang w:eastAsia="ja-JP"/>
          </w:rPr>
          <w:t>。</w:t>
        </w:r>
        <w:r>
          <w:rPr>
            <w:rFonts w:hint="eastAsia"/>
            <w:color w:val="000000" w:themeColor="text1"/>
          </w:rPr>
          <w:t>"</w:t>
        </w:r>
      </w:ins>
    </w:p>
    <w:p w14:paraId="4D958461" w14:textId="77777777" w:rsidR="00A17960" w:rsidRDefault="00A17960">
      <w:pPr>
        <w:rPr>
          <w:ins w:id="4243" w:author="郭 侃亮" w:date="2021-12-07T11:26:00Z"/>
        </w:rPr>
      </w:pPr>
    </w:p>
    <w:p w14:paraId="7C046935" w14:textId="77777777" w:rsidR="00A17960" w:rsidRPr="00A17960" w:rsidRDefault="00AD66CD">
      <w:pPr>
        <w:rPr>
          <w:ins w:id="4244" w:author="郭 侃亮" w:date="2021-12-07T11:26:00Z"/>
          <w:color w:val="000000" w:themeColor="text1"/>
          <w:rPrChange w:id="4245" w:author="郭 侃亮" w:date="2021-12-01T12:03:00Z">
            <w:rPr>
              <w:ins w:id="4246" w:author="郭 侃亮" w:date="2021-12-07T11:26:00Z"/>
              <w:lang w:eastAsia="ja-JP"/>
            </w:rPr>
          </w:rPrChange>
        </w:rPr>
      </w:pPr>
      <w:ins w:id="4247" w:author="郭 侃亮" w:date="2021-12-07T11:26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2.</w:t>
        </w:r>
      </w:ins>
    </w:p>
    <w:p w14:paraId="50450CA4" w14:textId="77777777" w:rsidR="00A17960" w:rsidRDefault="00AD66CD">
      <w:pPr>
        <w:rPr>
          <w:ins w:id="4248" w:author="郭 侃亮" w:date="2021-12-07T11:26:00Z"/>
          <w:shd w:val="clear" w:color="auto" w:fill="FFD966" w:themeFill="accent4" w:themeFillTint="99"/>
        </w:rPr>
      </w:pPr>
      <w:ins w:id="4249" w:author="郭 侃亮" w:date="2021-12-07T11:26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5C7D0B99" w14:textId="77777777" w:rsidR="007D72A5" w:rsidRDefault="007D72A5" w:rsidP="007D72A5">
      <w:pPr>
        <w:rPr>
          <w:ins w:id="4250" w:author="郭 侃亮" w:date="2022-01-21T14:57:00Z"/>
        </w:rPr>
      </w:pPr>
      <w:ins w:id="4251" w:author="郭 侃亮" w:date="2022-01-21T14:5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11kx</w:t>
        </w:r>
        <w:r>
          <w:rPr>
            <w:rFonts w:hint="eastAsia"/>
            <w:highlight w:val="yellow"/>
          </w:rPr>
          <w:t>}</w:t>
        </w:r>
      </w:ins>
    </w:p>
    <w:p w14:paraId="0402C91F" w14:textId="77777777" w:rsidR="00A17960" w:rsidRDefault="00AD66CD">
      <w:pPr>
        <w:rPr>
          <w:ins w:id="4252" w:author="郭 侃亮" w:date="2021-12-07T11:26:00Z"/>
        </w:rPr>
      </w:pPr>
      <w:ins w:id="4253" w:author="郭 侃亮" w:date="2021-12-07T11:26:00Z">
        <w:r>
          <w:rPr>
            <w:rFonts w:hint="eastAsia"/>
            <w:lang w:eastAsia="ja-JP"/>
          </w:rPr>
          <w:t>我：</w:t>
        </w:r>
        <w:r>
          <w:rPr>
            <w:lang w:eastAsia="ja-JP"/>
          </w:rPr>
          <w:t>"</w:t>
        </w:r>
        <w:r>
          <w:rPr>
            <w:rFonts w:eastAsia="MS Mincho" w:hint="eastAsia"/>
            <w:lang w:eastAsia="ja-JP"/>
          </w:rPr>
          <w:t>いえいえ。</w:t>
        </w:r>
        <w:r>
          <w:rPr>
            <w:rFonts w:hint="eastAsia"/>
            <w:lang w:eastAsia="ja-JP"/>
          </w:rPr>
          <w:t>（哪里哪里</w:t>
        </w:r>
      </w:ins>
      <w:ins w:id="4254" w:author="Windows 用户" w:date="2022-01-12T13:41:00Z">
        <w:r w:rsidR="00727192">
          <w:rPr>
            <w:rFonts w:hint="eastAsia"/>
            <w:lang w:eastAsia="ja-JP"/>
          </w:rPr>
          <w:t>。</w:t>
        </w:r>
      </w:ins>
      <w:ins w:id="4255" w:author="郭 侃亮" w:date="2021-12-07T11:26:00Z">
        <w:r>
          <w:rPr>
            <w:rFonts w:hint="eastAsia"/>
          </w:rPr>
          <w:t>）</w:t>
        </w:r>
        <w:r>
          <w:t>"</w:t>
        </w:r>
      </w:ins>
    </w:p>
    <w:p w14:paraId="79EA600F" w14:textId="77777777" w:rsidR="00A17960" w:rsidRDefault="00A17960">
      <w:pPr>
        <w:rPr>
          <w:ins w:id="4256" w:author="郭 侃亮" w:date="2021-12-01T12:01:00Z"/>
          <w:color w:val="FF0000"/>
        </w:rPr>
      </w:pPr>
    </w:p>
    <w:p w14:paraId="2F740953" w14:textId="77777777" w:rsidR="00A17960" w:rsidRDefault="00AD66CD">
      <w:pPr>
        <w:rPr>
          <w:ins w:id="4257" w:author="郭 侃亮" w:date="2021-12-01T12:01:00Z"/>
          <w:color w:val="000000" w:themeColor="text1"/>
        </w:rPr>
      </w:pPr>
      <w:ins w:id="4258" w:author="郭 侃亮" w:date="2021-12-01T12:01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1.</w:t>
        </w:r>
      </w:ins>
    </w:p>
    <w:p w14:paraId="63FFD5FF" w14:textId="77777777" w:rsidR="007D72A5" w:rsidRDefault="007D72A5" w:rsidP="007D72A5">
      <w:pPr>
        <w:rPr>
          <w:ins w:id="4259" w:author="郭 侃亮" w:date="2022-01-21T14:57:00Z"/>
        </w:rPr>
      </w:pPr>
      <w:ins w:id="4260" w:author="郭 侃亮" w:date="2022-01-21T14:57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11kx</w:t>
        </w:r>
        <w:r>
          <w:rPr>
            <w:rFonts w:hint="eastAsia"/>
            <w:highlight w:val="yellow"/>
          </w:rPr>
          <w:t>}</w:t>
        </w:r>
      </w:ins>
    </w:p>
    <w:p w14:paraId="119681F5" w14:textId="77777777" w:rsidR="00A17960" w:rsidRDefault="00AD66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我：</w:t>
      </w:r>
      <w:ins w:id="4261" w:author="郭 侃亮" w:date="2021-12-03T21:24:00Z">
        <w:r>
          <w:t>"</w:t>
        </w:r>
      </w:ins>
      <w:r>
        <w:rPr>
          <w:rFonts w:asciiTheme="majorEastAsia" w:eastAsiaTheme="majorEastAsia" w:hAnsiTheme="majorEastAsia" w:cs="微软雅黑" w:hint="eastAsia"/>
        </w:rPr>
        <w:t>一般受到夸赞会表示一下谦虚……</w:t>
      </w:r>
      <w:ins w:id="4262" w:author="郭 侃亮" w:date="2021-12-03T21:24:00Z">
        <w:r>
          <w:t>"</w:t>
        </w:r>
      </w:ins>
    </w:p>
    <w:p w14:paraId="56044E72" w14:textId="77777777" w:rsidR="00A17960" w:rsidRDefault="00AD66CD">
      <w:pPr>
        <w:rPr>
          <w:ins w:id="4263" w:author="郭 侃亮" w:date="2021-12-07T11:26:00Z"/>
          <w:lang w:eastAsia="ja-JP"/>
        </w:rPr>
      </w:pPr>
      <w:r>
        <w:rPr>
          <w:rFonts w:hint="eastAsia"/>
          <w:lang w:eastAsia="ja-JP"/>
        </w:rPr>
        <w:t>我：</w:t>
      </w:r>
      <w:ins w:id="4264" w:author="郭 侃亮" w:date="2021-12-03T21:24:00Z">
        <w:r>
          <w:rPr>
            <w:lang w:eastAsia="ja-JP"/>
          </w:rPr>
          <w:t>"</w:t>
        </w:r>
      </w:ins>
      <w:r>
        <w:rPr>
          <w:rFonts w:eastAsia="MS Mincho" w:hint="eastAsia"/>
          <w:lang w:eastAsia="ja-JP"/>
        </w:rPr>
        <w:t>いえいえ。</w:t>
      </w:r>
      <w:r>
        <w:rPr>
          <w:rFonts w:hint="eastAsia"/>
          <w:lang w:eastAsia="ja-JP"/>
        </w:rPr>
        <w:t>（哪里哪里</w:t>
      </w:r>
      <w:ins w:id="4265" w:author="Windows 用户" w:date="2022-01-12T13:44:00Z">
        <w:r w:rsidR="00727192">
          <w:rPr>
            <w:rFonts w:hint="eastAsia"/>
            <w:lang w:eastAsia="ja-JP"/>
          </w:rPr>
          <w:t>。</w:t>
        </w:r>
      </w:ins>
      <w:r>
        <w:rPr>
          <w:rFonts w:hint="eastAsia"/>
          <w:lang w:eastAsia="ja-JP"/>
        </w:rPr>
        <w:t>）</w:t>
      </w:r>
      <w:ins w:id="4266" w:author="郭 侃亮" w:date="2021-12-03T21:24:00Z">
        <w:r>
          <w:rPr>
            <w:lang w:eastAsia="ja-JP"/>
          </w:rPr>
          <w:t>"</w:t>
        </w:r>
      </w:ins>
    </w:p>
    <w:p w14:paraId="7E425F53" w14:textId="77777777" w:rsidR="00A17960" w:rsidRDefault="00A17960">
      <w:pPr>
        <w:rPr>
          <w:ins w:id="4267" w:author="郭 侃亮" w:date="2021-12-01T12:01:00Z"/>
          <w:rFonts w:eastAsia="MS Mincho"/>
          <w:lang w:eastAsia="ja-JP"/>
        </w:rPr>
      </w:pPr>
    </w:p>
    <w:p w14:paraId="534FF347" w14:textId="77777777" w:rsidR="00A17960" w:rsidRDefault="00AD66CD">
      <w:pPr>
        <w:rPr>
          <w:del w:id="4268" w:author="郭 侃亮" w:date="2021-12-07T11:26:00Z"/>
          <w:lang w:eastAsia="ja-JP"/>
        </w:rPr>
      </w:pPr>
      <w:del w:id="4269" w:author="郭 侃亮" w:date="2021-12-07T11:26:00Z">
        <w:r>
          <w:rPr>
            <w:rFonts w:hint="eastAsia"/>
            <w:lang w:eastAsia="ja-JP"/>
          </w:rPr>
          <w:delText>我：</w:delText>
        </w:r>
        <w:r>
          <w:rPr>
            <w:rFonts w:eastAsia="MS Mincho" w:hint="eastAsia"/>
            <w:lang w:eastAsia="ja-JP"/>
          </w:rPr>
          <w:delText>いえいえ。</w:delText>
        </w:r>
        <w:r>
          <w:rPr>
            <w:rFonts w:hint="eastAsia"/>
            <w:lang w:eastAsia="ja-JP"/>
          </w:rPr>
          <w:delText>（哪里哪里）</w:delText>
        </w:r>
      </w:del>
    </w:p>
    <w:p w14:paraId="3D34DC03" w14:textId="77777777" w:rsidR="00A17960" w:rsidRDefault="00A17960">
      <w:pPr>
        <w:rPr>
          <w:rFonts w:eastAsia="MS Mincho"/>
          <w:lang w:eastAsia="ja-JP"/>
        </w:rPr>
      </w:pPr>
    </w:p>
    <w:p w14:paraId="2FE9242D" w14:textId="705B2686" w:rsidR="00A17960" w:rsidRDefault="00AD66CD">
      <w:pPr>
        <w:rPr>
          <w:ins w:id="4270" w:author="郭 侃亮" w:date="2021-12-04T16:03:00Z"/>
          <w:lang w:eastAsia="ja-JP"/>
        </w:rPr>
      </w:pPr>
      <w:ins w:id="4271" w:author="郭 侃亮" w:date="2021-12-04T16:03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ZZ</w:t>
        </w:r>
        <w:r>
          <w:rPr>
            <w:highlight w:val="yellow"/>
            <w:lang w:eastAsia="ja-JP"/>
          </w:rPr>
          <w:t>1</w:t>
        </w:r>
      </w:ins>
      <w:ins w:id="4272" w:author="郭 侃亮" w:date="2022-01-21T14:25:00Z">
        <w:r w:rsidR="008A091B">
          <w:rPr>
            <w:highlight w:val="yellow"/>
            <w:lang w:eastAsia="ja-JP"/>
          </w:rPr>
          <w:t>1</w:t>
        </w:r>
      </w:ins>
      <w:ins w:id="4273" w:author="郭 侃亮" w:date="2021-12-04T16:03:00Z">
        <w:r>
          <w:rPr>
            <w:rFonts w:hint="eastAsia"/>
            <w:highlight w:val="yellow"/>
            <w:lang w:eastAsia="ja-JP"/>
          </w:rPr>
          <w:t>}</w:t>
        </w:r>
      </w:ins>
    </w:p>
    <w:p w14:paraId="1E1D97F5" w14:textId="77777777" w:rsidR="00A17960" w:rsidRDefault="00AD66CD">
      <w:pPr>
        <w:rPr>
          <w:lang w:eastAsia="ja-JP"/>
        </w:rPr>
      </w:pPr>
      <w:ins w:id="4274" w:author="郭 侃亮" w:date="2021-12-01T11:53:00Z">
        <w:r>
          <w:rPr>
            <w:rFonts w:ascii="宋体" w:eastAsia="宋体" w:hAnsi="宋体" w:hint="eastAsia"/>
            <w:lang w:eastAsia="ja-JP"/>
          </w:rPr>
          <w:t>智子：</w:t>
        </w:r>
      </w:ins>
      <w:ins w:id="4275" w:author="郭 侃亮" w:date="2021-12-03T21:24:00Z">
        <w:r>
          <w:rPr>
            <w:lang w:eastAsia="ja-JP"/>
          </w:rPr>
          <w:t>"</w:t>
        </w:r>
      </w:ins>
      <w:r>
        <w:rPr>
          <w:rFonts w:ascii="MS Mincho" w:eastAsia="MS Mincho" w:hAnsi="MS Mincho" w:hint="eastAsia"/>
          <w:lang w:eastAsia="ja-JP"/>
        </w:rPr>
        <w:t>これから、いろいろ教えてくださいね。</w:t>
      </w:r>
      <w:r>
        <w:rPr>
          <w:rFonts w:ascii="MS Mincho" w:hAnsi="MS Mincho" w:hint="eastAsia"/>
        </w:rPr>
        <w:t>^</w:t>
      </w:r>
      <w:r>
        <w:rPr>
          <w:rFonts w:ascii="MS Mincho" w:hAnsi="MS Mincho"/>
        </w:rPr>
        <w:t>^</w:t>
      </w:r>
      <w:r>
        <w:rPr>
          <w:rFonts w:ascii="MS Mincho" w:hAnsi="MS Mincho" w:hint="eastAsia"/>
        </w:rPr>
        <w:t>（今后还请多多指教哦。</w:t>
      </w:r>
      <w:r>
        <w:rPr>
          <w:rFonts w:ascii="MS Mincho" w:hAnsi="MS Mincho" w:hint="eastAsia"/>
          <w:lang w:eastAsia="ja-JP"/>
        </w:rPr>
        <w:t>）</w:t>
      </w:r>
      <w:ins w:id="4276" w:author="郭 侃亮" w:date="2021-12-03T21:24:00Z">
        <w:r>
          <w:rPr>
            <w:lang w:eastAsia="ja-JP"/>
          </w:rPr>
          <w:t>"</w:t>
        </w:r>
      </w:ins>
    </w:p>
    <w:p w14:paraId="7D8DE2CF" w14:textId="79BB6802" w:rsidR="007D72A5" w:rsidRDefault="007D72A5" w:rsidP="007D72A5">
      <w:pPr>
        <w:rPr>
          <w:ins w:id="4277" w:author="郭 侃亮" w:date="2022-01-21T14:57:00Z"/>
          <w:lang w:eastAsia="ja-JP"/>
        </w:rPr>
      </w:pPr>
      <w:ins w:id="4278" w:author="郭 侃亮" w:date="2022-01-21T14:57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WH</w:t>
        </w:r>
        <w:r>
          <w:rPr>
            <w:highlight w:val="yellow"/>
            <w:lang w:eastAsia="ja-JP"/>
          </w:rPr>
          <w:t>11gx</w:t>
        </w:r>
        <w:r>
          <w:rPr>
            <w:rFonts w:hint="eastAsia"/>
            <w:highlight w:val="yellow"/>
            <w:lang w:eastAsia="ja-JP"/>
          </w:rPr>
          <w:t>}</w:t>
        </w:r>
      </w:ins>
    </w:p>
    <w:p w14:paraId="705B6206" w14:textId="77777777" w:rsidR="00A17960" w:rsidRDefault="00AD66CD">
      <w:r>
        <w:rPr>
          <w:rFonts w:hint="eastAsia"/>
          <w:lang w:eastAsia="ja-JP"/>
        </w:rPr>
        <w:t>我：</w:t>
      </w:r>
      <w:ins w:id="4279" w:author="郭 侃亮" w:date="2021-12-03T21:24:00Z">
        <w:r>
          <w:rPr>
            <w:lang w:eastAsia="ja-JP"/>
          </w:rPr>
          <w:t>"</w:t>
        </w:r>
      </w:ins>
      <w:r>
        <w:rPr>
          <w:rFonts w:eastAsia="MS Mincho" w:hint="eastAsia"/>
          <w:lang w:eastAsia="ja-JP"/>
        </w:rPr>
        <w:t>こちらこそ、よろしくお願いします。</w:t>
      </w:r>
      <w:r>
        <w:rPr>
          <w:rFonts w:hint="eastAsia"/>
        </w:rPr>
        <w:t>（</w:t>
      </w:r>
      <w:del w:id="4280" w:author="Windows 用户" w:date="2022-01-12T13:42:00Z">
        <w:r w:rsidDel="00727192">
          <w:rPr>
            <w:rFonts w:hint="eastAsia"/>
          </w:rPr>
          <w:delText>我</w:delText>
        </w:r>
      </w:del>
      <w:r>
        <w:rPr>
          <w:rFonts w:hint="eastAsia"/>
        </w:rPr>
        <w:t>也请你多多关照。）</w:t>
      </w:r>
      <w:ins w:id="4281" w:author="郭 侃亮" w:date="2021-12-03T21:24:00Z">
        <w:r>
          <w:t>"</w:t>
        </w:r>
      </w:ins>
    </w:p>
    <w:p w14:paraId="7CCC8014" w14:textId="734E40FD" w:rsidR="00A17960" w:rsidRDefault="00AD66CD">
      <w:pPr>
        <w:rPr>
          <w:ins w:id="4282" w:author="郭 侃亮" w:date="2021-12-04T16:02:00Z"/>
          <w:lang w:eastAsia="ja-JP"/>
        </w:rPr>
      </w:pPr>
      <w:ins w:id="4283" w:author="郭 侃亮" w:date="2021-12-04T16:02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ZZ</w:t>
        </w:r>
        <w:r>
          <w:rPr>
            <w:highlight w:val="yellow"/>
            <w:lang w:eastAsia="ja-JP"/>
          </w:rPr>
          <w:t>1</w:t>
        </w:r>
      </w:ins>
      <w:ins w:id="4284" w:author="郭 侃亮" w:date="2022-01-21T14:25:00Z">
        <w:r w:rsidR="008A091B">
          <w:rPr>
            <w:highlight w:val="yellow"/>
            <w:lang w:eastAsia="ja-JP"/>
          </w:rPr>
          <w:t>3</w:t>
        </w:r>
      </w:ins>
      <w:ins w:id="4285" w:author="郭 侃亮" w:date="2022-01-21T15:17:00Z">
        <w:r w:rsidR="00A263AD">
          <w:rPr>
            <w:rFonts w:hint="eastAsia"/>
            <w:highlight w:val="yellow"/>
            <w:lang w:eastAsia="ja-JP"/>
          </w:rPr>
          <w:t>gx</w:t>
        </w:r>
      </w:ins>
      <w:ins w:id="4286" w:author="郭 侃亮" w:date="2021-12-04T16:02:00Z">
        <w:r>
          <w:rPr>
            <w:rFonts w:hint="eastAsia"/>
            <w:highlight w:val="yellow"/>
            <w:lang w:eastAsia="ja-JP"/>
          </w:rPr>
          <w:t>}</w:t>
        </w:r>
      </w:ins>
    </w:p>
    <w:p w14:paraId="4C5A81DD" w14:textId="77777777" w:rsidR="00A17960" w:rsidRDefault="00AD66CD">
      <w:ins w:id="4287" w:author="郭 侃亮" w:date="2021-12-01T11:53:00Z">
        <w:r>
          <w:rPr>
            <w:rFonts w:ascii="宋体" w:eastAsia="宋体" w:hAnsi="宋体" w:hint="eastAsia"/>
            <w:lang w:eastAsia="ja-JP"/>
          </w:rPr>
          <w:t>智子：</w:t>
        </w:r>
      </w:ins>
      <w:ins w:id="4288" w:author="郭 侃亮" w:date="2021-12-03T21:24:00Z">
        <w:r>
          <w:rPr>
            <w:lang w:eastAsia="ja-JP"/>
          </w:rPr>
          <w:t>"</w:t>
        </w:r>
      </w:ins>
      <w:r>
        <w:rPr>
          <w:rFonts w:ascii="MS Mincho" w:eastAsia="MS Mincho" w:hAnsi="MS Mincho" w:hint="eastAsia"/>
          <w:lang w:eastAsia="ja-JP"/>
        </w:rPr>
        <w:t>明日、よかったら、一緒に昼ご飯はどうですか。</w:t>
      </w:r>
      <w:r>
        <w:rPr>
          <w:rFonts w:ascii="MS Mincho" w:hAnsi="MS Mincho" w:hint="eastAsia"/>
        </w:rPr>
        <w:t>（</w:t>
      </w:r>
      <w:ins w:id="4289" w:author="Windows 用户" w:date="2022-01-12T13:42:00Z">
        <w:r w:rsidR="00727192">
          <w:rPr>
            <w:rFonts w:ascii="MS Mincho" w:hAnsi="MS Mincho" w:hint="eastAsia"/>
          </w:rPr>
          <w:t>方便的话，</w:t>
        </w:r>
      </w:ins>
      <w:r>
        <w:rPr>
          <w:rFonts w:ascii="MS Mincho" w:hAnsi="MS Mincho" w:hint="eastAsia"/>
        </w:rPr>
        <w:t>明天</w:t>
      </w:r>
      <w:del w:id="4290" w:author="Windows 用户" w:date="2022-01-12T13:42:00Z">
        <w:r w:rsidDel="00727192">
          <w:rPr>
            <w:rFonts w:ascii="MS Mincho" w:hAnsi="MS Mincho" w:hint="eastAsia"/>
          </w:rPr>
          <w:delText>可以的话，</w:delText>
        </w:r>
      </w:del>
      <w:r>
        <w:rPr>
          <w:rFonts w:ascii="MS Mincho" w:hAnsi="MS Mincho" w:hint="eastAsia"/>
        </w:rPr>
        <w:t>能一起吃</w:t>
      </w:r>
      <w:del w:id="4291" w:author="Windows 用户" w:date="2022-01-12T14:59:00Z">
        <w:r w:rsidDel="00742316">
          <w:rPr>
            <w:rFonts w:ascii="MS Mincho" w:hAnsi="MS Mincho" w:hint="eastAsia"/>
          </w:rPr>
          <w:delText>个</w:delText>
        </w:r>
      </w:del>
      <w:r>
        <w:rPr>
          <w:rFonts w:ascii="MS Mincho" w:hAnsi="MS Mincho" w:hint="eastAsia"/>
        </w:rPr>
        <w:t>午饭吗</w:t>
      </w:r>
      <w:del w:id="4292" w:author="Windows 用户" w:date="2022-01-12T13:42:00Z">
        <w:r w:rsidDel="00727192">
          <w:rPr>
            <w:rFonts w:ascii="MS Mincho" w:hAnsi="MS Mincho" w:hint="eastAsia"/>
          </w:rPr>
          <w:delText>。</w:delText>
        </w:r>
      </w:del>
      <w:ins w:id="4293" w:author="Windows 用户" w:date="2022-01-12T13:42:00Z">
        <w:r w:rsidR="00727192">
          <w:rPr>
            <w:rFonts w:ascii="MS Mincho" w:hAnsi="MS Mincho" w:hint="eastAsia"/>
          </w:rPr>
          <w:t>？</w:t>
        </w:r>
      </w:ins>
      <w:r>
        <w:rPr>
          <w:rFonts w:ascii="MS Mincho" w:hAnsi="MS Mincho" w:hint="eastAsia"/>
        </w:rPr>
        <w:t>）</w:t>
      </w:r>
      <w:ins w:id="4294" w:author="郭 侃亮" w:date="2021-12-03T21:24:00Z">
        <w:r>
          <w:t>"</w:t>
        </w:r>
      </w:ins>
    </w:p>
    <w:p w14:paraId="72365198" w14:textId="77777777" w:rsidR="007D72A5" w:rsidRDefault="007D72A5" w:rsidP="007D72A5">
      <w:pPr>
        <w:rPr>
          <w:ins w:id="4295" w:author="郭 侃亮" w:date="2022-01-21T14:57:00Z"/>
          <w:lang w:eastAsia="ja-JP"/>
        </w:rPr>
      </w:pPr>
      <w:ins w:id="4296" w:author="郭 侃亮" w:date="2022-01-21T14:57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</w:t>
        </w:r>
        <w:r>
          <w:rPr>
            <w:rFonts w:hint="eastAsia"/>
            <w:highlight w:val="yellow"/>
            <w:lang w:eastAsia="ja-JP"/>
          </w:rPr>
          <w:t>显示立绘</w:t>
        </w:r>
        <w:r>
          <w:rPr>
            <w:rFonts w:hint="eastAsia"/>
            <w:highlight w:val="yellow"/>
            <w:lang w:eastAsia="ja-JP"/>
          </w:rPr>
          <w:t xml:space="preserve"> WH</w:t>
        </w:r>
        <w:r>
          <w:rPr>
            <w:highlight w:val="yellow"/>
            <w:lang w:eastAsia="ja-JP"/>
          </w:rPr>
          <w:t>11gx</w:t>
        </w:r>
        <w:r>
          <w:rPr>
            <w:rFonts w:hint="eastAsia"/>
            <w:highlight w:val="yellow"/>
            <w:lang w:eastAsia="ja-JP"/>
          </w:rPr>
          <w:t>}</w:t>
        </w:r>
      </w:ins>
    </w:p>
    <w:p w14:paraId="4734EC34" w14:textId="77777777" w:rsidR="00A17960" w:rsidRDefault="00AD66CD">
      <w:r>
        <w:rPr>
          <w:rFonts w:hint="eastAsia"/>
          <w:lang w:eastAsia="ja-JP"/>
        </w:rPr>
        <w:t>我：</w:t>
      </w:r>
      <w:ins w:id="4297" w:author="郭 侃亮" w:date="2021-12-03T21:24:00Z">
        <w:r>
          <w:rPr>
            <w:lang w:eastAsia="ja-JP"/>
          </w:rPr>
          <w:t>"</w:t>
        </w:r>
      </w:ins>
      <w:r>
        <w:rPr>
          <w:rFonts w:eastAsia="MS Mincho" w:hint="eastAsia"/>
          <w:lang w:eastAsia="ja-JP"/>
        </w:rPr>
        <w:t>はい、もちろん。楽しみにしています。</w:t>
      </w:r>
      <w:r>
        <w:rPr>
          <w:rFonts w:hint="eastAsia"/>
          <w:lang w:eastAsia="ja-JP"/>
        </w:rPr>
        <w:t>（好的，当然</w:t>
      </w:r>
      <w:ins w:id="4298" w:author="Windows 用户" w:date="2022-01-12T13:43:00Z">
        <w:r w:rsidR="00727192">
          <w:rPr>
            <w:rFonts w:hint="eastAsia"/>
            <w:lang w:eastAsia="ja-JP"/>
          </w:rPr>
          <w:t>可以</w:t>
        </w:r>
      </w:ins>
      <w:r>
        <w:rPr>
          <w:rFonts w:hint="eastAsia"/>
          <w:lang w:eastAsia="ja-JP"/>
        </w:rPr>
        <w:t>。</w:t>
      </w:r>
      <w:ins w:id="4299" w:author="Windows 用户" w:date="2022-01-12T13:43:00Z">
        <w:r w:rsidR="00727192">
          <w:rPr>
            <w:rFonts w:hint="eastAsia"/>
          </w:rPr>
          <w:t>我</w:t>
        </w:r>
      </w:ins>
      <w:r>
        <w:rPr>
          <w:rFonts w:hint="eastAsia"/>
        </w:rPr>
        <w:t>非常期待。）</w:t>
      </w:r>
      <w:ins w:id="4300" w:author="郭 侃亮" w:date="2021-12-03T21:24:00Z">
        <w:r>
          <w:t>"</w:t>
        </w:r>
      </w:ins>
    </w:p>
    <w:p w14:paraId="54565677" w14:textId="5B1C7F41" w:rsidR="00A17960" w:rsidRDefault="00AD66CD">
      <w:pPr>
        <w:rPr>
          <w:ins w:id="4301" w:author="郭 侃亮" w:date="2021-12-04T16:02:00Z"/>
        </w:rPr>
      </w:pPr>
      <w:ins w:id="4302" w:author="郭 侃亮" w:date="2021-12-04T16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ZZ</w:t>
        </w:r>
        <w:r>
          <w:rPr>
            <w:highlight w:val="yellow"/>
          </w:rPr>
          <w:t>1</w:t>
        </w:r>
      </w:ins>
      <w:ins w:id="4303" w:author="郭 侃亮" w:date="2022-01-21T14:25:00Z">
        <w:r w:rsidR="008A091B">
          <w:rPr>
            <w:highlight w:val="yellow"/>
          </w:rPr>
          <w:t>1</w:t>
        </w:r>
      </w:ins>
      <w:ins w:id="4304" w:author="郭 侃亮" w:date="2022-01-21T15:17:00Z">
        <w:r w:rsidR="0006167D">
          <w:rPr>
            <w:highlight w:val="yellow"/>
          </w:rPr>
          <w:t>wx</w:t>
        </w:r>
      </w:ins>
      <w:ins w:id="4305" w:author="郭 侃亮" w:date="2021-12-04T16:02:00Z">
        <w:r>
          <w:rPr>
            <w:rFonts w:hint="eastAsia"/>
            <w:highlight w:val="yellow"/>
          </w:rPr>
          <w:t>}</w:t>
        </w:r>
      </w:ins>
    </w:p>
    <w:p w14:paraId="0F3FE954" w14:textId="77777777" w:rsidR="00A17960" w:rsidRDefault="00AD66CD">
      <w:ins w:id="4306" w:author="郭 侃亮" w:date="2021-12-01T11:53:00Z">
        <w:r>
          <w:rPr>
            <w:rFonts w:ascii="宋体" w:eastAsia="宋体" w:hAnsi="宋体" w:hint="eastAsia"/>
            <w:lang w:eastAsia="ja-JP"/>
          </w:rPr>
          <w:t>智子：</w:t>
        </w:r>
      </w:ins>
      <w:ins w:id="4307" w:author="郭 侃亮" w:date="2021-12-03T21:24:00Z">
        <w:r>
          <w:rPr>
            <w:lang w:eastAsia="ja-JP"/>
          </w:rPr>
          <w:t>"</w:t>
        </w:r>
      </w:ins>
      <w:r>
        <w:rPr>
          <w:rFonts w:ascii="MS Mincho" w:eastAsia="MS Mincho" w:hAnsi="MS Mincho" w:hint="eastAsia"/>
          <w:lang w:eastAsia="ja-JP"/>
        </w:rPr>
        <w:t>じゃあ、お休みなさい。</w:t>
      </w:r>
      <w:r>
        <w:rPr>
          <w:rFonts w:ascii="MS Mincho" w:hAnsi="MS Mincho" w:hint="eastAsia"/>
        </w:rPr>
        <w:t>（那么晚安咯。）</w:t>
      </w:r>
      <w:ins w:id="4308" w:author="郭 侃亮" w:date="2021-12-03T21:24:00Z">
        <w:r>
          <w:t>"</w:t>
        </w:r>
      </w:ins>
    </w:p>
    <w:p w14:paraId="21E6E3AE" w14:textId="77777777" w:rsidR="00A17960" w:rsidRDefault="00A17960">
      <w:pPr>
        <w:rPr>
          <w:ins w:id="4309" w:author="郭 侃亮" w:date="2021-12-07T11:27:00Z"/>
        </w:rPr>
      </w:pPr>
    </w:p>
    <w:p w14:paraId="31B94B7A" w14:textId="77777777" w:rsidR="00A17960" w:rsidRDefault="00AD66CD">
      <w:pPr>
        <w:rPr>
          <w:ins w:id="4310" w:author="郭 侃亮" w:date="2021-12-01T11:59:00Z"/>
          <w:highlight w:val="yellow"/>
        </w:rPr>
      </w:pPr>
      <w:ins w:id="4311" w:author="郭 侃亮" w:date="2021-12-01T11:59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显示选项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文本框居中，选项竖排</w:t>
        </w:r>
        <w:r>
          <w:rPr>
            <w:rFonts w:hint="eastAsia"/>
            <w:highlight w:val="yellow"/>
          </w:rPr>
          <w:t>1 2}</w:t>
        </w:r>
      </w:ins>
    </w:p>
    <w:p w14:paraId="2C9142D1" w14:textId="77777777" w:rsidR="00A17960" w:rsidRDefault="00AD66CD">
      <w:pPr>
        <w:rPr>
          <w:ins w:id="4312" w:author="郭 侃亮" w:date="2021-12-01T11:59:00Z"/>
          <w:color w:val="000000" w:themeColor="text1"/>
          <w:lang w:eastAsia="ja-JP"/>
        </w:rPr>
      </w:pPr>
      <w:ins w:id="4313" w:author="郭 侃亮" w:date="2021-12-01T11:59:00Z">
        <w:r>
          <w:rPr>
            <w:rFonts w:hint="eastAsia"/>
            <w:color w:val="000000" w:themeColor="text1"/>
            <w:lang w:eastAsia="ja-JP"/>
          </w:rPr>
          <w:lastRenderedPageBreak/>
          <w:t>"</w:t>
        </w:r>
        <w:r>
          <w:rPr>
            <w:color w:val="000000" w:themeColor="text1"/>
            <w:lang w:eastAsia="ja-JP"/>
          </w:rPr>
          <w:t>1</w:t>
        </w:r>
        <w:r>
          <w:rPr>
            <w:rFonts w:hint="eastAsia"/>
            <w:color w:val="000000" w:themeColor="text1"/>
            <w:lang w:eastAsia="ja-JP"/>
          </w:rPr>
          <w:t>.</w:t>
        </w:r>
      </w:ins>
      <w:r>
        <w:rPr>
          <w:rFonts w:eastAsia="MS Mincho" w:hint="eastAsia"/>
          <w:color w:val="000000" w:themeColor="text1"/>
          <w:lang w:eastAsia="ja-JP"/>
        </w:rPr>
        <w:t>こんにちは</w:t>
      </w:r>
      <w:ins w:id="4314" w:author="郭 侃亮" w:date="2021-12-01T11:59:00Z">
        <w:r>
          <w:rPr>
            <w:rFonts w:hint="eastAsia"/>
            <w:color w:val="000000" w:themeColor="text1"/>
            <w:lang w:eastAsia="ja-JP"/>
          </w:rPr>
          <w:t>。</w:t>
        </w:r>
        <w:r>
          <w:rPr>
            <w:rFonts w:hint="eastAsia"/>
            <w:color w:val="000000" w:themeColor="text1"/>
            <w:lang w:eastAsia="ja-JP"/>
          </w:rPr>
          <w:t>"</w:t>
        </w:r>
      </w:ins>
    </w:p>
    <w:p w14:paraId="5BBD07F1" w14:textId="77777777" w:rsidR="00A17960" w:rsidRDefault="00AD66CD">
      <w:pPr>
        <w:rPr>
          <w:ins w:id="4315" w:author="郭 侃亮" w:date="2021-12-01T11:59:00Z"/>
          <w:color w:val="000000" w:themeColor="text1"/>
        </w:rPr>
      </w:pPr>
      <w:ins w:id="4316" w:author="郭 侃亮" w:date="2021-12-01T11:59:00Z">
        <w:r>
          <w:rPr>
            <w:rFonts w:hint="eastAsia"/>
            <w:color w:val="000000" w:themeColor="text1"/>
            <w:lang w:eastAsia="ja-JP"/>
          </w:rPr>
          <w:t>"</w:t>
        </w:r>
        <w:r>
          <w:rPr>
            <w:color w:val="000000" w:themeColor="text1"/>
            <w:lang w:eastAsia="ja-JP"/>
          </w:rPr>
          <w:t>2</w:t>
        </w:r>
        <w:r>
          <w:rPr>
            <w:rFonts w:hint="eastAsia"/>
            <w:color w:val="000000" w:themeColor="text1"/>
            <w:lang w:eastAsia="ja-JP"/>
          </w:rPr>
          <w:t>.</w:t>
        </w:r>
      </w:ins>
      <w:r>
        <w:rPr>
          <w:rFonts w:ascii="MS Mincho" w:eastAsia="MS Mincho" w:hAnsi="MS Mincho" w:hint="eastAsia"/>
          <w:color w:val="000000" w:themeColor="text1"/>
          <w:lang w:eastAsia="ja-JP"/>
        </w:rPr>
        <w:t>お休みなさい</w:t>
      </w:r>
      <w:ins w:id="4317" w:author="郭 侃亮" w:date="2021-12-01T11:59:00Z">
        <w:r>
          <w:rPr>
            <w:rFonts w:hint="eastAsia"/>
            <w:color w:val="000000" w:themeColor="text1"/>
            <w:lang w:eastAsia="ja-JP"/>
          </w:rPr>
          <w:t>。</w:t>
        </w:r>
        <w:r>
          <w:rPr>
            <w:rFonts w:hint="eastAsia"/>
            <w:color w:val="000000" w:themeColor="text1"/>
          </w:rPr>
          <w:t>"</w:t>
        </w:r>
      </w:ins>
    </w:p>
    <w:p w14:paraId="7DE69558" w14:textId="77777777" w:rsidR="00A17960" w:rsidRDefault="00A17960">
      <w:pPr>
        <w:rPr>
          <w:ins w:id="4318" w:author="郭 侃亮" w:date="2021-12-07T11:27:00Z"/>
        </w:rPr>
      </w:pPr>
    </w:p>
    <w:p w14:paraId="11FC4749" w14:textId="77777777" w:rsidR="00A17960" w:rsidRDefault="00AD66CD">
      <w:pPr>
        <w:rPr>
          <w:ins w:id="4319" w:author="郭 侃亮" w:date="2021-12-07T11:27:00Z"/>
          <w:color w:val="000000" w:themeColor="text1"/>
        </w:rPr>
      </w:pPr>
      <w:ins w:id="4320" w:author="郭 侃亮" w:date="2021-12-07T11:27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2.</w:t>
        </w:r>
      </w:ins>
    </w:p>
    <w:p w14:paraId="164767CE" w14:textId="77777777" w:rsidR="00A17960" w:rsidRPr="00A17960" w:rsidRDefault="00AD66CD">
      <w:pPr>
        <w:rPr>
          <w:ins w:id="4321" w:author="郭 侃亮" w:date="2021-12-07T11:27:00Z"/>
          <w:rFonts w:eastAsia="MS Mincho"/>
          <w:shd w:val="clear" w:color="auto" w:fill="FFD966" w:themeFill="accent4" w:themeFillTint="99"/>
          <w:rPrChange w:id="4322" w:author="郭 侃亮" w:date="2021-12-07T11:27:00Z">
            <w:rPr>
              <w:ins w:id="4323" w:author="郭 侃亮" w:date="2021-12-07T11:27:00Z"/>
              <w:lang w:eastAsia="ja-JP"/>
            </w:rPr>
          </w:rPrChange>
        </w:rPr>
      </w:pPr>
      <w:ins w:id="4324" w:author="郭 侃亮" w:date="2021-12-07T11:27:00Z">
        <w:r>
          <w:rPr>
            <w:shd w:val="clear" w:color="auto" w:fill="FFD966" w:themeFill="accent4" w:themeFillTint="99"/>
          </w:rPr>
          <w:t>#</w:t>
        </w:r>
        <w:r>
          <w:rPr>
            <w:rFonts w:hint="eastAsia"/>
            <w:shd w:val="clear" w:color="auto" w:fill="FFD966" w:themeFill="accent4" w:themeFillTint="99"/>
          </w:rPr>
          <w:t>好感度参数</w:t>
        </w:r>
        <w:r>
          <w:rPr>
            <w:rFonts w:hint="eastAsia"/>
            <w:shd w:val="clear" w:color="auto" w:fill="FFD966" w:themeFill="accent4" w:themeFillTint="99"/>
          </w:rPr>
          <w:t xml:space="preserve"> +</w:t>
        </w:r>
        <w:r>
          <w:rPr>
            <w:shd w:val="clear" w:color="auto" w:fill="FFD966" w:themeFill="accent4" w:themeFillTint="99"/>
          </w:rPr>
          <w:t>10</w:t>
        </w:r>
      </w:ins>
    </w:p>
    <w:p w14:paraId="7ECEA29D" w14:textId="77777777" w:rsidR="007D72A5" w:rsidRDefault="007D72A5" w:rsidP="007D72A5">
      <w:pPr>
        <w:rPr>
          <w:ins w:id="4325" w:author="郭 侃亮" w:date="2022-01-21T14:58:00Z"/>
        </w:rPr>
      </w:pPr>
      <w:ins w:id="4326" w:author="郭 侃亮" w:date="2022-01-21T14:5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11wx</w:t>
        </w:r>
        <w:r>
          <w:rPr>
            <w:rFonts w:hint="eastAsia"/>
            <w:highlight w:val="yellow"/>
          </w:rPr>
          <w:t>}</w:t>
        </w:r>
      </w:ins>
    </w:p>
    <w:p w14:paraId="4C660AB9" w14:textId="77777777" w:rsidR="00A17960" w:rsidRDefault="00AD66CD">
      <w:pPr>
        <w:rPr>
          <w:ins w:id="4327" w:author="郭 侃亮" w:date="2021-12-07T11:27:00Z"/>
        </w:rPr>
      </w:pPr>
      <w:ins w:id="4328" w:author="郭 侃亮" w:date="2021-12-07T11:27:00Z">
        <w:r>
          <w:rPr>
            <w:rFonts w:hint="eastAsia"/>
            <w:lang w:eastAsia="ja-JP"/>
          </w:rPr>
          <w:t>我：</w:t>
        </w:r>
        <w:r>
          <w:rPr>
            <w:lang w:eastAsia="ja-JP"/>
          </w:rPr>
          <w:t>"</w:t>
        </w:r>
        <w:r>
          <w:rPr>
            <w:rFonts w:ascii="MS Mincho" w:eastAsia="MS Mincho" w:hAnsi="MS Mincho" w:hint="eastAsia"/>
            <w:color w:val="000000" w:themeColor="text1"/>
            <w:lang w:eastAsia="ja-JP"/>
          </w:rPr>
          <w:t>お休みなさい</w:t>
        </w:r>
        <w:r>
          <w:rPr>
            <w:rFonts w:hint="eastAsia"/>
            <w:color w:val="000000" w:themeColor="text1"/>
            <w:lang w:eastAsia="ja-JP"/>
          </w:rPr>
          <w:t>。</w:t>
        </w:r>
        <w:r>
          <w:rPr>
            <w:rFonts w:hint="eastAsia"/>
            <w:lang w:eastAsia="ja-JP"/>
          </w:rPr>
          <w:t>（晚安</w:t>
        </w:r>
      </w:ins>
      <w:ins w:id="4329" w:author="Windows 用户" w:date="2022-01-12T13:44:00Z">
        <w:r w:rsidR="00727192">
          <w:rPr>
            <w:rFonts w:hint="eastAsia"/>
            <w:lang w:eastAsia="ja-JP"/>
          </w:rPr>
          <w:t>。</w:t>
        </w:r>
      </w:ins>
      <w:ins w:id="4330" w:author="郭 侃亮" w:date="2021-12-07T11:27:00Z">
        <w:r>
          <w:rPr>
            <w:rFonts w:hint="eastAsia"/>
          </w:rPr>
          <w:t>）</w:t>
        </w:r>
        <w:r>
          <w:t>"</w:t>
        </w:r>
      </w:ins>
    </w:p>
    <w:p w14:paraId="01B64097" w14:textId="77777777" w:rsidR="00A17960" w:rsidRDefault="00A17960">
      <w:pPr>
        <w:rPr>
          <w:ins w:id="4331" w:author="郭 侃亮" w:date="2021-12-07T11:27:00Z"/>
        </w:rPr>
      </w:pPr>
    </w:p>
    <w:p w14:paraId="47D88B1D" w14:textId="77777777" w:rsidR="00A17960" w:rsidRDefault="00AD66CD">
      <w:pPr>
        <w:rPr>
          <w:ins w:id="4332" w:author="郭 侃亮" w:date="2021-12-01T12:01:00Z"/>
          <w:color w:val="000000" w:themeColor="text1"/>
        </w:rPr>
      </w:pPr>
      <w:ins w:id="4333" w:author="郭 侃亮" w:date="2021-12-01T12:01:00Z">
        <w:r>
          <w:t>#</w:t>
        </w:r>
        <w:r>
          <w:rPr>
            <w:rFonts w:hint="eastAsia"/>
          </w:rPr>
          <w:t>选择</w:t>
        </w:r>
        <w:r>
          <w:rPr>
            <w:color w:val="000000" w:themeColor="text1"/>
          </w:rPr>
          <w:t>1.</w:t>
        </w:r>
      </w:ins>
    </w:p>
    <w:p w14:paraId="246124AC" w14:textId="0DC17FB1" w:rsidR="007D72A5" w:rsidRDefault="007D72A5" w:rsidP="007D72A5">
      <w:pPr>
        <w:rPr>
          <w:ins w:id="4334" w:author="郭 侃亮" w:date="2022-01-21T14:58:00Z"/>
        </w:rPr>
      </w:pPr>
      <w:ins w:id="4335" w:author="郭 侃亮" w:date="2022-01-21T14:58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11kx</w:t>
        </w:r>
        <w:r>
          <w:rPr>
            <w:rFonts w:hint="eastAsia"/>
            <w:highlight w:val="yellow"/>
          </w:rPr>
          <w:t>}</w:t>
        </w:r>
      </w:ins>
    </w:p>
    <w:p w14:paraId="595DC275" w14:textId="77777777" w:rsidR="00A17960" w:rsidRDefault="00AD66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我：</w:t>
      </w:r>
      <w:ins w:id="4336" w:author="郭 侃亮" w:date="2021-12-03T21:24:00Z">
        <w:r>
          <w:t>"</w:t>
        </w:r>
      </w:ins>
      <w:r>
        <w:rPr>
          <w:rFonts w:asciiTheme="majorEastAsia" w:eastAsiaTheme="majorEastAsia" w:hAnsiTheme="majorEastAsia" w:cs="微软雅黑" w:hint="eastAsia"/>
        </w:rPr>
        <w:t>现在</w:t>
      </w:r>
      <w:del w:id="4337" w:author="Windows 用户" w:date="2022-01-12T13:44:00Z">
        <w:r w:rsidDel="00727192">
          <w:rPr>
            <w:rFonts w:asciiTheme="majorEastAsia" w:eastAsiaTheme="majorEastAsia" w:hAnsiTheme="majorEastAsia" w:cs="微软雅黑" w:hint="eastAsia"/>
          </w:rPr>
          <w:delText>应该</w:delText>
        </w:r>
      </w:del>
      <w:r>
        <w:rPr>
          <w:rFonts w:asciiTheme="majorEastAsia" w:eastAsiaTheme="majorEastAsia" w:hAnsiTheme="majorEastAsia" w:cs="微软雅黑" w:hint="eastAsia"/>
        </w:rPr>
        <w:t>是晚上</w:t>
      </w:r>
      <w:ins w:id="4338" w:author="Windows 用户" w:date="2022-01-12T13:44:00Z">
        <w:r w:rsidR="00727192">
          <w:rPr>
            <w:rFonts w:asciiTheme="majorEastAsia" w:eastAsiaTheme="majorEastAsia" w:hAnsiTheme="majorEastAsia" w:cs="微软雅黑" w:hint="eastAsia"/>
          </w:rPr>
          <w:t>该</w:t>
        </w:r>
      </w:ins>
      <w:r>
        <w:rPr>
          <w:rFonts w:asciiTheme="majorEastAsia" w:eastAsiaTheme="majorEastAsia" w:hAnsiTheme="majorEastAsia" w:cs="微软雅黑" w:hint="eastAsia"/>
        </w:rPr>
        <w:t>休息的时</w:t>
      </w:r>
      <w:del w:id="4339" w:author="Windows 用户" w:date="2022-01-12T13:44:00Z">
        <w:r w:rsidDel="00727192">
          <w:rPr>
            <w:rFonts w:asciiTheme="majorEastAsia" w:eastAsiaTheme="majorEastAsia" w:hAnsiTheme="majorEastAsia" w:cs="微软雅黑" w:hint="eastAsia"/>
          </w:rPr>
          <w:delText>候</w:delText>
        </w:r>
      </w:del>
      <w:ins w:id="4340" w:author="Windows 用户" w:date="2022-01-12T13:44:00Z">
        <w:r w:rsidR="00727192">
          <w:rPr>
            <w:rFonts w:asciiTheme="majorEastAsia" w:eastAsiaTheme="majorEastAsia" w:hAnsiTheme="majorEastAsia" w:cs="微软雅黑" w:hint="eastAsia"/>
          </w:rPr>
          <w:t>间</w:t>
        </w:r>
      </w:ins>
      <w:r>
        <w:rPr>
          <w:rFonts w:asciiTheme="majorEastAsia" w:eastAsiaTheme="majorEastAsia" w:hAnsiTheme="majorEastAsia" w:cs="微软雅黑" w:hint="eastAsia"/>
        </w:rPr>
        <w:t>了……</w:t>
      </w:r>
      <w:ins w:id="4341" w:author="郭 侃亮" w:date="2021-12-03T21:24:00Z">
        <w:r>
          <w:t>"</w:t>
        </w:r>
      </w:ins>
    </w:p>
    <w:p w14:paraId="7CF9FB0F" w14:textId="77777777" w:rsidR="00A17960" w:rsidRDefault="00AD66CD">
      <w:pPr>
        <w:rPr>
          <w:ins w:id="4342" w:author="郭 侃亮" w:date="2021-12-01T12:01:00Z"/>
          <w:rFonts w:eastAsia="MS Mincho"/>
        </w:rPr>
      </w:pPr>
      <w:r>
        <w:rPr>
          <w:rFonts w:hint="eastAsia"/>
          <w:lang w:eastAsia="ja-JP"/>
        </w:rPr>
        <w:t>我：</w:t>
      </w:r>
      <w:ins w:id="4343" w:author="郭 侃亮" w:date="2021-12-03T21:24:00Z">
        <w:r>
          <w:rPr>
            <w:lang w:eastAsia="ja-JP"/>
          </w:rPr>
          <w:t>"</w:t>
        </w:r>
      </w:ins>
      <w:r>
        <w:rPr>
          <w:rFonts w:ascii="MS Mincho" w:eastAsia="MS Mincho" w:hAnsi="MS Mincho" w:hint="eastAsia"/>
          <w:color w:val="000000" w:themeColor="text1"/>
          <w:lang w:eastAsia="ja-JP"/>
        </w:rPr>
        <w:t>お休みなさい</w:t>
      </w:r>
      <w:ins w:id="4344" w:author="郭 侃亮" w:date="2021-12-01T11:59:00Z">
        <w:r>
          <w:rPr>
            <w:rFonts w:hint="eastAsia"/>
            <w:color w:val="000000" w:themeColor="text1"/>
            <w:lang w:eastAsia="ja-JP"/>
          </w:rPr>
          <w:t>。</w:t>
        </w:r>
      </w:ins>
      <w:r>
        <w:rPr>
          <w:rFonts w:hint="eastAsia"/>
          <w:lang w:eastAsia="ja-JP"/>
        </w:rPr>
        <w:t>（晚安</w:t>
      </w:r>
      <w:ins w:id="4345" w:author="Windows 用户" w:date="2022-01-12T13:45:00Z">
        <w:r w:rsidR="00727192">
          <w:rPr>
            <w:rFonts w:hint="eastAsia"/>
            <w:lang w:eastAsia="ja-JP"/>
          </w:rPr>
          <w:t>。</w:t>
        </w:r>
      </w:ins>
      <w:r>
        <w:rPr>
          <w:rFonts w:hint="eastAsia"/>
        </w:rPr>
        <w:t>）</w:t>
      </w:r>
      <w:ins w:id="4346" w:author="郭 侃亮" w:date="2021-12-03T21:24:00Z">
        <w:r>
          <w:t>"</w:t>
        </w:r>
      </w:ins>
    </w:p>
    <w:p w14:paraId="1D21789F" w14:textId="77777777" w:rsidR="00A17960" w:rsidRDefault="00AD66CD">
      <w:pPr>
        <w:rPr>
          <w:del w:id="4347" w:author="郭 侃亮" w:date="2021-12-07T11:27:00Z"/>
        </w:rPr>
      </w:pPr>
      <w:del w:id="4348" w:author="郭 侃亮" w:date="2021-12-07T11:27:00Z">
        <w:r>
          <w:rPr>
            <w:rFonts w:hint="eastAsia"/>
          </w:rPr>
          <w:delText>我：</w:delText>
        </w:r>
        <w:r>
          <w:rPr>
            <w:rFonts w:ascii="MS Mincho" w:eastAsia="MS Mincho" w:hAnsi="MS Mincho" w:hint="eastAsia"/>
            <w:color w:val="000000" w:themeColor="text1"/>
            <w:lang w:eastAsia="ja-JP"/>
          </w:rPr>
          <w:delText>お</w:delText>
        </w:r>
        <w:r>
          <w:rPr>
            <w:rFonts w:ascii="MS Mincho" w:eastAsia="MS Mincho" w:hAnsi="MS Mincho" w:hint="eastAsia"/>
            <w:color w:val="000000" w:themeColor="text1"/>
          </w:rPr>
          <w:delText>休</w:delText>
        </w:r>
        <w:r>
          <w:rPr>
            <w:rFonts w:ascii="MS Mincho" w:eastAsia="MS Mincho" w:hAnsi="MS Mincho" w:hint="eastAsia"/>
            <w:color w:val="000000" w:themeColor="text1"/>
            <w:lang w:eastAsia="ja-JP"/>
          </w:rPr>
          <w:delText>みなさい</w:delText>
        </w:r>
        <w:r>
          <w:rPr>
            <w:rFonts w:hint="eastAsia"/>
          </w:rPr>
          <w:delText>（晚安）</w:delText>
        </w:r>
      </w:del>
    </w:p>
    <w:p w14:paraId="281D1D24" w14:textId="77777777" w:rsidR="00A17960" w:rsidRDefault="00A17960"/>
    <w:p w14:paraId="7FF3BC73" w14:textId="2C867042" w:rsidR="00A17960" w:rsidRDefault="00AD66CD">
      <w:pPr>
        <w:rPr>
          <w:ins w:id="4349" w:author="郭 侃亮" w:date="2021-12-04T16:01:00Z"/>
        </w:rPr>
      </w:pPr>
      <w:ins w:id="4350" w:author="郭 侃亮" w:date="2021-12-04T16:01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</w:t>
        </w:r>
      </w:ins>
      <w:ins w:id="4351" w:author="郭 侃亮" w:date="2022-01-21T14:59:00Z">
        <w:r w:rsidR="004D40CB">
          <w:rPr>
            <w:highlight w:val="yellow"/>
          </w:rPr>
          <w:t>1</w:t>
        </w:r>
      </w:ins>
      <w:ins w:id="4352" w:author="郭 侃亮" w:date="2022-01-21T14:58:00Z">
        <w:r w:rsidR="004D40CB">
          <w:rPr>
            <w:highlight w:val="yellow"/>
          </w:rPr>
          <w:t>jy</w:t>
        </w:r>
      </w:ins>
      <w:ins w:id="4353" w:author="郭 侃亮" w:date="2021-12-04T16:01:00Z">
        <w:r>
          <w:rPr>
            <w:rFonts w:hint="eastAsia"/>
            <w:highlight w:val="yellow"/>
          </w:rPr>
          <w:t>}</w:t>
        </w:r>
      </w:ins>
    </w:p>
    <w:p w14:paraId="449187D4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ins w:id="4354" w:author="郭 侃亮" w:date="2021-12-03T21:24:00Z">
        <w:r>
          <w:t>"</w:t>
        </w:r>
      </w:ins>
      <w:r>
        <w:rPr>
          <w:rFonts w:hint="eastAsia"/>
        </w:rPr>
        <w:t>……</w:t>
      </w:r>
      <w:del w:id="4355" w:author="Windows 用户" w:date="2022-01-12T13:45:00Z">
        <w:r w:rsidDel="00727192">
          <w:rPr>
            <w:rFonts w:hint="eastAsia"/>
          </w:rPr>
          <w:delText>……</w:delText>
        </w:r>
      </w:del>
      <w:ins w:id="4356" w:author="郭 侃亮" w:date="2021-12-03T21:24:00Z">
        <w:r>
          <w:t>"</w:t>
        </w:r>
      </w:ins>
    </w:p>
    <w:p w14:paraId="1E14BA31" w14:textId="77777777" w:rsidR="00A17960" w:rsidRDefault="00AD66CD">
      <w:pPr>
        <w:rPr>
          <w:ins w:id="4357" w:author="郭 侃亮" w:date="2021-12-03T21:21:00Z"/>
        </w:rPr>
      </w:pPr>
      <w:r>
        <w:rPr>
          <w:rFonts w:asciiTheme="majorEastAsia" w:eastAsiaTheme="majorEastAsia" w:hAnsiTheme="majorEastAsia" w:hint="eastAsia"/>
        </w:rPr>
        <w:t>我：</w:t>
      </w:r>
      <w:ins w:id="4358" w:author="郭 侃亮" w:date="2021-12-03T21:24:00Z">
        <w:r>
          <w:t>"</w:t>
        </w:r>
      </w:ins>
      <w:r>
        <w:rPr>
          <w:rFonts w:hint="eastAsia"/>
        </w:rPr>
        <w:t>没想到智子会主动给我打电话……还约我一起吃午饭。</w:t>
      </w:r>
      <w:ins w:id="4359" w:author="郭 侃亮" w:date="2021-12-03T21:24:00Z">
        <w:r>
          <w:t>"</w:t>
        </w:r>
      </w:ins>
    </w:p>
    <w:p w14:paraId="1C37AC0A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ins w:id="4360" w:author="郭 侃亮" w:date="2021-12-03T21:24:00Z">
        <w:r>
          <w:t>"</w:t>
        </w:r>
      </w:ins>
      <w:r>
        <w:rPr>
          <w:rFonts w:hint="eastAsia"/>
        </w:rPr>
        <w:t>当年因为不会说日语，只能在一旁看着刘洋和智子聊天。</w:t>
      </w:r>
      <w:ins w:id="4361" w:author="郭 侃亮" w:date="2021-12-03T21:24:00Z">
        <w:r>
          <w:t>"</w:t>
        </w:r>
      </w:ins>
    </w:p>
    <w:p w14:paraId="1ECFC4FD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ins w:id="4362" w:author="郭 侃亮" w:date="2021-12-03T21:24:00Z">
        <w:r>
          <w:t>"</w:t>
        </w:r>
      </w:ins>
      <w:r>
        <w:rPr>
          <w:rFonts w:hint="eastAsia"/>
        </w:rPr>
        <w:t>看来历史真的可以改写……</w:t>
      </w:r>
      <w:ins w:id="4363" w:author="郭 侃亮" w:date="2021-12-03T21:24:00Z">
        <w:r>
          <w:t>"</w:t>
        </w:r>
      </w:ins>
    </w:p>
    <w:p w14:paraId="23C4F115" w14:textId="4C0BF5AA" w:rsidR="00A17960" w:rsidRDefault="00AD66CD">
      <w:pPr>
        <w:rPr>
          <w:ins w:id="4364" w:author="郭 侃亮" w:date="2021-12-04T16:02:00Z"/>
        </w:rPr>
      </w:pPr>
      <w:ins w:id="4365" w:author="郭 侃亮" w:date="2021-12-04T16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1</w:t>
        </w:r>
      </w:ins>
      <w:ins w:id="4366" w:author="郭 侃亮" w:date="2022-01-21T13:25:00Z">
        <w:r w:rsidR="007D68E5">
          <w:rPr>
            <w:highlight w:val="yellow"/>
          </w:rPr>
          <w:t>1</w:t>
        </w:r>
      </w:ins>
      <w:ins w:id="4367" w:author="郭 侃亮" w:date="2022-01-23T16:57:00Z">
        <w:r w:rsidR="006806A1">
          <w:rPr>
            <w:highlight w:val="yellow"/>
          </w:rPr>
          <w:t>jy</w:t>
        </w:r>
      </w:ins>
      <w:ins w:id="4368" w:author="郭 侃亮" w:date="2021-12-04T16:02:00Z">
        <w:r>
          <w:rPr>
            <w:rFonts w:hint="eastAsia"/>
            <w:highlight w:val="yellow"/>
          </w:rPr>
          <w:t>}</w:t>
        </w:r>
      </w:ins>
    </w:p>
    <w:p w14:paraId="55617DEE" w14:textId="77777777" w:rsidR="00A17960" w:rsidRDefault="00AD66CD">
      <w:r>
        <w:rPr>
          <w:rFonts w:hint="eastAsia"/>
        </w:rPr>
        <w:t>刘洋：</w:t>
      </w:r>
      <w:ins w:id="4369" w:author="郭 侃亮" w:date="2021-12-03T21:24:00Z">
        <w:r>
          <w:t>"</w:t>
        </w:r>
      </w:ins>
      <w:r>
        <w:rPr>
          <w:rFonts w:hint="eastAsia"/>
        </w:rPr>
        <w:t>刚刚在和日本留学生打电话吗？</w:t>
      </w:r>
      <w:ins w:id="4370" w:author="郭 侃亮" w:date="2021-12-03T21:24:00Z">
        <w:r>
          <w:t>"</w:t>
        </w:r>
      </w:ins>
    </w:p>
    <w:p w14:paraId="1829025C" w14:textId="77777777" w:rsidR="00A17960" w:rsidRDefault="00AD66CD">
      <w:r>
        <w:rPr>
          <w:rFonts w:hint="eastAsia"/>
        </w:rPr>
        <w:t>正在</w:t>
      </w:r>
      <w:ins w:id="4371" w:author="Windows 用户" w:date="2022-01-12T13:45:00Z">
        <w:r w:rsidR="00346AF7">
          <w:rPr>
            <w:rFonts w:hint="eastAsia"/>
          </w:rPr>
          <w:t>我</w:t>
        </w:r>
      </w:ins>
      <w:del w:id="4372" w:author="Windows 用户" w:date="2022-01-12T15:01:00Z">
        <w:r w:rsidDel="00865979">
          <w:rPr>
            <w:rFonts w:hint="eastAsia"/>
          </w:rPr>
          <w:delText>思绪</w:delText>
        </w:r>
      </w:del>
      <w:r>
        <w:rPr>
          <w:rFonts w:hint="eastAsia"/>
        </w:rPr>
        <w:t>神游之际，室友刘洋回到了寝室。</w:t>
      </w:r>
    </w:p>
    <w:p w14:paraId="784C304D" w14:textId="7692698A" w:rsidR="00A17960" w:rsidRDefault="00AD66CD">
      <w:pPr>
        <w:rPr>
          <w:ins w:id="4373" w:author="郭 侃亮" w:date="2021-12-04T16:02:00Z"/>
        </w:rPr>
      </w:pPr>
      <w:ins w:id="4374" w:author="郭 侃亮" w:date="2021-12-04T16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</w:t>
        </w:r>
      </w:ins>
      <w:ins w:id="4375" w:author="郭 侃亮" w:date="2022-01-21T14:59:00Z">
        <w:r w:rsidR="004D40CB">
          <w:rPr>
            <w:highlight w:val="yellow"/>
          </w:rPr>
          <w:t>1jy</w:t>
        </w:r>
      </w:ins>
      <w:ins w:id="4376" w:author="郭 侃亮" w:date="2021-12-04T16:02:00Z">
        <w:r>
          <w:rPr>
            <w:rFonts w:hint="eastAsia"/>
            <w:highlight w:val="yellow"/>
          </w:rPr>
          <w:t>}</w:t>
        </w:r>
      </w:ins>
    </w:p>
    <w:p w14:paraId="1DE5F29C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ins w:id="4377" w:author="郭 侃亮" w:date="2021-12-03T21:24:00Z">
        <w:r>
          <w:t>"</w:t>
        </w:r>
      </w:ins>
      <w:r>
        <w:rPr>
          <w:rFonts w:hint="eastAsia"/>
        </w:rPr>
        <w:t>我……那个……</w:t>
      </w:r>
      <w:ins w:id="4378" w:author="郭 侃亮" w:date="2021-12-03T21:24:00Z">
        <w:r>
          <w:t>"</w:t>
        </w:r>
      </w:ins>
    </w:p>
    <w:p w14:paraId="19990F3C" w14:textId="2A34E1E0" w:rsidR="00A17960" w:rsidRDefault="00AD66CD">
      <w:pPr>
        <w:rPr>
          <w:ins w:id="4379" w:author="郭 侃亮" w:date="2021-12-04T16:02:00Z"/>
        </w:rPr>
      </w:pPr>
      <w:ins w:id="4380" w:author="郭 侃亮" w:date="2021-12-04T16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LY</w:t>
        </w:r>
        <w:r>
          <w:rPr>
            <w:highlight w:val="yellow"/>
          </w:rPr>
          <w:t>1</w:t>
        </w:r>
      </w:ins>
      <w:ins w:id="4381" w:author="郭 侃亮" w:date="2022-01-21T13:25:00Z">
        <w:r w:rsidR="007D68E5">
          <w:rPr>
            <w:highlight w:val="yellow"/>
          </w:rPr>
          <w:t>2</w:t>
        </w:r>
      </w:ins>
      <w:ins w:id="4382" w:author="郭 侃亮" w:date="2022-01-23T16:57:00Z">
        <w:r w:rsidR="006806A1">
          <w:rPr>
            <w:highlight w:val="yellow"/>
          </w:rPr>
          <w:t>gx</w:t>
        </w:r>
      </w:ins>
      <w:ins w:id="4383" w:author="郭 侃亮" w:date="2021-12-04T16:02:00Z">
        <w:r>
          <w:rPr>
            <w:rFonts w:hint="eastAsia"/>
            <w:highlight w:val="yellow"/>
          </w:rPr>
          <w:t>}</w:t>
        </w:r>
      </w:ins>
    </w:p>
    <w:p w14:paraId="1FEA2BFE" w14:textId="77777777" w:rsidR="00A17960" w:rsidRDefault="00AD66CD">
      <w:r>
        <w:rPr>
          <w:rFonts w:hint="eastAsia"/>
        </w:rPr>
        <w:t>刘洋：</w:t>
      </w:r>
      <w:ins w:id="4384" w:author="郭 侃亮" w:date="2021-12-03T21:24:00Z">
        <w:r>
          <w:t>"</w:t>
        </w:r>
      </w:ins>
      <w:r>
        <w:rPr>
          <w:rFonts w:hint="eastAsia"/>
        </w:rPr>
        <w:t>嗨，紧张</w:t>
      </w:r>
      <w:del w:id="4385" w:author="Windows 用户" w:date="2022-01-12T13:45:00Z">
        <w:r w:rsidDel="00346AF7">
          <w:rPr>
            <w:rFonts w:hint="eastAsia"/>
          </w:rPr>
          <w:delText>啥</w:delText>
        </w:r>
      </w:del>
      <w:ins w:id="4386" w:author="Windows 用户" w:date="2022-01-12T13:45:00Z">
        <w:r w:rsidR="00346AF7">
          <w:rPr>
            <w:rFonts w:hint="eastAsia"/>
          </w:rPr>
          <w:t>什么呀</w:t>
        </w:r>
      </w:ins>
      <w:r>
        <w:rPr>
          <w:rFonts w:hint="eastAsia"/>
        </w:rPr>
        <w:t>。日语</w:t>
      </w:r>
      <w:del w:id="4387" w:author="ouikkou" w:date="2022-01-10T10:17:00Z">
        <w:r>
          <w:rPr>
            <w:rFonts w:hint="eastAsia"/>
          </w:rPr>
          <w:delText>说的</w:delText>
        </w:r>
      </w:del>
      <w:ins w:id="4388" w:author="ouikkou" w:date="2022-01-10T10:17:00Z">
        <w:r>
          <w:rPr>
            <w:rFonts w:hint="eastAsia"/>
          </w:rPr>
          <w:t>说得</w:t>
        </w:r>
      </w:ins>
      <w:r>
        <w:rPr>
          <w:rFonts w:hint="eastAsia"/>
        </w:rPr>
        <w:t>很不错啊。</w:t>
      </w:r>
      <w:ins w:id="4389" w:author="郭 侃亮" w:date="2021-12-03T21:24:00Z">
        <w:r>
          <w:t>"</w:t>
        </w:r>
      </w:ins>
    </w:p>
    <w:p w14:paraId="75A675C7" w14:textId="77777777" w:rsidR="00A17960" w:rsidRDefault="00AD66CD">
      <w:r>
        <w:rPr>
          <w:rFonts w:hint="eastAsia"/>
        </w:rPr>
        <w:t>刘洋</w:t>
      </w:r>
      <w:del w:id="4390" w:author="Windows 用户" w:date="2022-01-12T13:46:00Z">
        <w:r w:rsidDel="00346AF7">
          <w:rPr>
            <w:rFonts w:hint="eastAsia"/>
          </w:rPr>
          <w:delText>看着我一脸茫然的表情，</w:delText>
        </w:r>
      </w:del>
      <w:r>
        <w:rPr>
          <w:rFonts w:hint="eastAsia"/>
        </w:rPr>
        <w:t>反而</w:t>
      </w:r>
      <w:del w:id="4391" w:author="Windows 用户" w:date="2022-01-12T13:46:00Z">
        <w:r w:rsidDel="00346AF7">
          <w:rPr>
            <w:rFonts w:hint="eastAsia"/>
          </w:rPr>
          <w:delText>来</w:delText>
        </w:r>
      </w:del>
      <w:r>
        <w:rPr>
          <w:rFonts w:hint="eastAsia"/>
        </w:rPr>
        <w:t>安慰</w:t>
      </w:r>
      <w:ins w:id="4392" w:author="Windows 用户" w:date="2022-01-12T13:46:00Z">
        <w:r w:rsidR="00346AF7">
          <w:rPr>
            <w:rFonts w:hint="eastAsia"/>
          </w:rPr>
          <w:t>起</w:t>
        </w:r>
      </w:ins>
      <w:r>
        <w:rPr>
          <w:rFonts w:hint="eastAsia"/>
        </w:rPr>
        <w:t>我</w:t>
      </w:r>
      <w:del w:id="4393" w:author="Windows 用户" w:date="2022-01-12T13:46:00Z">
        <w:r w:rsidDel="00346AF7">
          <w:rPr>
            <w:rFonts w:hint="eastAsia"/>
          </w:rPr>
          <w:delText>不要紧张</w:delText>
        </w:r>
      </w:del>
      <w:ins w:id="4394" w:author="Windows 用户" w:date="2022-01-12T13:46:00Z">
        <w:r w:rsidR="00346AF7">
          <w:rPr>
            <w:rFonts w:hint="eastAsia"/>
          </w:rPr>
          <w:t>来</w:t>
        </w:r>
      </w:ins>
      <w:r>
        <w:rPr>
          <w:rFonts w:hint="eastAsia"/>
        </w:rPr>
        <w:t>。</w:t>
      </w:r>
    </w:p>
    <w:p w14:paraId="0E015094" w14:textId="77777777" w:rsidR="00A17960" w:rsidRDefault="00AD66CD">
      <w:r>
        <w:rPr>
          <w:rFonts w:hint="eastAsia"/>
        </w:rPr>
        <w:t>刘洋的坦然</w:t>
      </w:r>
      <w:del w:id="4395" w:author="Windows 用户" w:date="2022-01-12T13:46:00Z">
        <w:r w:rsidDel="00346AF7">
          <w:rPr>
            <w:rFonts w:hint="eastAsia"/>
          </w:rPr>
          <w:delText>却</w:delText>
        </w:r>
      </w:del>
      <w:r>
        <w:rPr>
          <w:rFonts w:hint="eastAsia"/>
        </w:rPr>
        <w:t>让我感到了一丝愧疚。原本应该是刘洋接</w:t>
      </w:r>
      <w:del w:id="4396" w:author="Windows 用户" w:date="2022-01-12T15:01:00Z">
        <w:r w:rsidDel="00D81F52">
          <w:rPr>
            <w:rFonts w:hint="eastAsia"/>
          </w:rPr>
          <w:delText>的</w:delText>
        </w:r>
      </w:del>
      <w:ins w:id="4397" w:author="Windows 用户" w:date="2022-01-12T15:01:00Z">
        <w:r w:rsidR="00D81F52">
          <w:rPr>
            <w:rFonts w:hint="eastAsia"/>
          </w:rPr>
          <w:t>到</w:t>
        </w:r>
      </w:ins>
      <w:r>
        <w:rPr>
          <w:rFonts w:hint="eastAsia"/>
        </w:rPr>
        <w:t>这个电话，现在却被</w:t>
      </w:r>
      <w:del w:id="4398" w:author="Windows 用户" w:date="2022-01-12T13:46:00Z">
        <w:r w:rsidDel="00346AF7">
          <w:rPr>
            <w:rFonts w:hint="eastAsia"/>
          </w:rPr>
          <w:delText>自己</w:delText>
        </w:r>
      </w:del>
      <w:ins w:id="4399" w:author="Windows 用户" w:date="2022-01-12T13:46:00Z">
        <w:r w:rsidR="00346AF7">
          <w:rPr>
            <w:rFonts w:hint="eastAsia"/>
          </w:rPr>
          <w:t>我</w:t>
        </w:r>
      </w:ins>
      <w:r>
        <w:rPr>
          <w:rFonts w:hint="eastAsia"/>
        </w:rPr>
        <w:t>……</w:t>
      </w:r>
    </w:p>
    <w:p w14:paraId="637CE5DA" w14:textId="77777777" w:rsidR="00A17960" w:rsidRDefault="00AD66CD">
      <w:r>
        <w:rPr>
          <w:rFonts w:hint="eastAsia"/>
        </w:rPr>
        <w:t>不知道这</w:t>
      </w:r>
      <w:del w:id="4400" w:author="Windows 用户" w:date="2022-01-12T13:47:00Z">
        <w:r w:rsidDel="00346AF7">
          <w:rPr>
            <w:rFonts w:hint="eastAsia"/>
          </w:rPr>
          <w:delText>个</w:delText>
        </w:r>
      </w:del>
      <w:ins w:id="4401" w:author="Windows 用户" w:date="2022-01-12T13:47:00Z">
        <w:r w:rsidR="00346AF7">
          <w:rPr>
            <w:rFonts w:hint="eastAsia"/>
          </w:rPr>
          <w:t>场</w:t>
        </w:r>
      </w:ins>
      <w:r>
        <w:rPr>
          <w:rFonts w:hint="eastAsia"/>
        </w:rPr>
        <w:t>神奇的穿越之旅会持续到什么时候。</w:t>
      </w:r>
    </w:p>
    <w:p w14:paraId="498ABCDA" w14:textId="77777777" w:rsidR="00A17960" w:rsidRDefault="00AD66CD">
      <w:pPr>
        <w:rPr>
          <w:ins w:id="4402" w:author="郭 侃亮" w:date="2021-12-03T21:21:00Z"/>
        </w:rPr>
      </w:pPr>
      <w:r>
        <w:rPr>
          <w:rFonts w:hint="eastAsia"/>
        </w:rPr>
        <w:t>或许睡一觉梦就会醒吧……</w:t>
      </w:r>
    </w:p>
    <w:p w14:paraId="6A7BDD2C" w14:textId="424BD9EC" w:rsidR="00A17960" w:rsidRDefault="00AD66CD">
      <w:pPr>
        <w:rPr>
          <w:ins w:id="4403" w:author="郭 侃亮" w:date="2021-12-04T16:02:00Z"/>
        </w:rPr>
      </w:pPr>
      <w:ins w:id="4404" w:author="郭 侃亮" w:date="2021-12-04T16:02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</w:t>
        </w:r>
      </w:ins>
      <w:ins w:id="4405" w:author="郭 侃亮" w:date="2022-01-21T14:59:00Z">
        <w:r w:rsidR="004D40CB">
          <w:rPr>
            <w:highlight w:val="yellow"/>
          </w:rPr>
          <w:t>3rz</w:t>
        </w:r>
      </w:ins>
      <w:ins w:id="4406" w:author="郭 侃亮" w:date="2021-12-04T16:02:00Z">
        <w:r>
          <w:rPr>
            <w:rFonts w:hint="eastAsia"/>
            <w:highlight w:val="yellow"/>
          </w:rPr>
          <w:t>}</w:t>
        </w:r>
      </w:ins>
    </w:p>
    <w:p w14:paraId="2CE0C2FE" w14:textId="77777777" w:rsidR="00A17960" w:rsidRDefault="00AD66CD">
      <w:pPr>
        <w:rPr>
          <w:ins w:id="4407" w:author="郭 侃亮" w:date="2021-12-03T21:25:00Z"/>
        </w:rPr>
      </w:pPr>
      <w:ins w:id="4408" w:author="郭 侃亮" w:date="2021-12-03T21:24:00Z">
        <w:r>
          <w:rPr>
            <w:rFonts w:hint="eastAsia"/>
          </w:rPr>
          <w:t>我：</w:t>
        </w:r>
        <w:r>
          <w:t>"</w:t>
        </w:r>
        <w:r>
          <w:rPr>
            <w:rFonts w:hint="eastAsia"/>
          </w:rPr>
          <w:t>对了，田老师</w:t>
        </w:r>
      </w:ins>
      <w:ins w:id="4409" w:author="郭 侃亮" w:date="2021-12-03T21:25:00Z">
        <w:r>
          <w:rPr>
            <w:rFonts w:hint="eastAsia"/>
          </w:rPr>
          <w:t>说过睡前要复习一下今天的内容，看一下今天的笔记吧。</w:t>
        </w:r>
        <w:r>
          <w:t>"</w:t>
        </w:r>
      </w:ins>
    </w:p>
    <w:p w14:paraId="45A5543A" w14:textId="77777777" w:rsidR="00A17960" w:rsidRDefault="00AD66CD">
      <w:pPr>
        <w:rPr>
          <w:ins w:id="4410" w:author="郭 侃亮" w:date="2021-12-03T21:25:00Z"/>
          <w:rFonts w:eastAsia="MS Mincho"/>
        </w:rPr>
      </w:pPr>
      <w:ins w:id="4411" w:author="郭 侃亮" w:date="2021-12-03T21:25:00Z">
        <w:r>
          <w:rPr>
            <w:rFonts w:hint="eastAsia"/>
          </w:rPr>
          <w:t xml:space="preserve"> </w:t>
        </w:r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打开复习回顾界面</w:t>
        </w:r>
      </w:ins>
      <w:ins w:id="4412" w:author="郭 侃亮" w:date="2021-12-03T21:26:00Z">
        <w:r>
          <w:rPr>
            <w:rFonts w:hint="eastAsia"/>
            <w:highlight w:val="yellow"/>
          </w:rPr>
          <w:t>，</w:t>
        </w:r>
      </w:ins>
      <w:ins w:id="4413" w:author="郭 侃亮" w:date="2021-12-03T21:25:00Z">
        <w:r>
          <w:rPr>
            <w:rFonts w:hint="eastAsia"/>
            <w:highlight w:val="yellow"/>
          </w:rPr>
          <w:t>添加第一课的内容</w:t>
        </w:r>
      </w:ins>
      <w:ins w:id="4414" w:author="郭 侃亮" w:date="2021-12-03T21:26:00Z">
        <w:r>
          <w:rPr>
            <w:rFonts w:hint="eastAsia"/>
            <w:highlight w:val="yellow"/>
          </w:rPr>
          <w:t>。</w:t>
        </w:r>
      </w:ins>
      <w:ins w:id="4415" w:author="郭 侃亮" w:date="2021-12-03T21:25:00Z">
        <w:r>
          <w:rPr>
            <w:rFonts w:hint="eastAsia"/>
            <w:highlight w:val="yellow"/>
          </w:rPr>
          <w:t>并设定倒计时</w:t>
        </w:r>
        <w:r>
          <w:rPr>
            <w:rFonts w:hint="eastAsia"/>
            <w:highlight w:val="yellow"/>
          </w:rPr>
          <w:t>5</w:t>
        </w:r>
      </w:ins>
      <w:ins w:id="4416" w:author="郭 侃亮" w:date="2021-12-03T21:26:00Z">
        <w:r>
          <w:rPr>
            <w:rFonts w:hint="eastAsia"/>
            <w:highlight w:val="yellow"/>
          </w:rPr>
          <w:t>分钟，无法退出界面。</w:t>
        </w:r>
      </w:ins>
      <w:ins w:id="4417" w:author="郭 侃亮" w:date="2021-12-03T21:25:00Z">
        <w:r>
          <w:rPr>
            <w:rFonts w:hint="eastAsia"/>
            <w:highlight w:val="yellow"/>
          </w:rPr>
          <w:t>}</w:t>
        </w:r>
      </w:ins>
    </w:p>
    <w:p w14:paraId="63FB2D1C" w14:textId="77777777" w:rsidR="004D40CB" w:rsidRDefault="004D40CB">
      <w:pPr>
        <w:rPr>
          <w:ins w:id="4418" w:author="郭 侃亮" w:date="2022-01-21T15:00:00Z"/>
        </w:rPr>
      </w:pPr>
      <w:ins w:id="4419" w:author="郭 侃亮" w:date="2022-01-21T15:00:00Z">
        <w:r>
          <w:t>#</w:t>
        </w:r>
        <w:r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显示立绘</w:t>
        </w:r>
        <w:r>
          <w:rPr>
            <w:rFonts w:hint="eastAsia"/>
            <w:highlight w:val="yellow"/>
          </w:rPr>
          <w:t xml:space="preserve"> WH</w:t>
        </w:r>
        <w:r>
          <w:rPr>
            <w:highlight w:val="yellow"/>
          </w:rPr>
          <w:t>13rz</w:t>
        </w:r>
        <w:r>
          <w:rPr>
            <w:rFonts w:hint="eastAsia"/>
            <w:highlight w:val="yellow"/>
          </w:rPr>
          <w:t>}</w:t>
        </w:r>
      </w:ins>
    </w:p>
    <w:p w14:paraId="729D199F" w14:textId="02E9F225" w:rsidR="00A17960" w:rsidRDefault="00AD66CD">
      <w:pPr>
        <w:rPr>
          <w:ins w:id="4420" w:author="郭 侃亮" w:date="2021-12-03T21:27:00Z"/>
        </w:rPr>
      </w:pPr>
      <w:ins w:id="4421" w:author="郭 侃亮" w:date="2021-12-03T21:27:00Z">
        <w:r>
          <w:rPr>
            <w:rFonts w:hint="eastAsia"/>
          </w:rPr>
          <w:t>我：</w:t>
        </w:r>
        <w:r>
          <w:t>"</w:t>
        </w:r>
        <w:r>
          <w:rPr>
            <w:rFonts w:hint="eastAsia"/>
          </w:rPr>
          <w:t>复习</w:t>
        </w:r>
      </w:ins>
      <w:ins w:id="4422" w:author="Windows 用户" w:date="2022-01-12T13:47:00Z">
        <w:r w:rsidR="00346AF7">
          <w:rPr>
            <w:rFonts w:hint="eastAsia"/>
          </w:rPr>
          <w:t>了</w:t>
        </w:r>
      </w:ins>
      <w:ins w:id="4423" w:author="郭 侃亮" w:date="2021-12-03T21:27:00Z">
        <w:r>
          <w:rPr>
            <w:rFonts w:hint="eastAsia"/>
          </w:rPr>
          <w:t>一下</w:t>
        </w:r>
      </w:ins>
      <w:ins w:id="4424" w:author="Windows 用户" w:date="2022-01-12T13:47:00Z">
        <w:r w:rsidR="00346AF7">
          <w:rPr>
            <w:rFonts w:hint="eastAsia"/>
          </w:rPr>
          <w:t>，</w:t>
        </w:r>
      </w:ins>
      <w:ins w:id="4425" w:author="郭 侃亮" w:date="2021-12-03T21:27:00Z">
        <w:r>
          <w:rPr>
            <w:rFonts w:hint="eastAsia"/>
          </w:rPr>
          <w:t>果然思路清</w:t>
        </w:r>
        <w:del w:id="4426" w:author="Windows 用户" w:date="2022-01-12T15:02:00Z">
          <w:r w:rsidDel="003C3F0F">
            <w:rPr>
              <w:rFonts w:hint="eastAsia"/>
            </w:rPr>
            <w:delText>楚</w:delText>
          </w:r>
        </w:del>
      </w:ins>
      <w:ins w:id="4427" w:author="Windows 用户" w:date="2022-01-12T15:02:00Z">
        <w:r w:rsidR="003C3F0F">
          <w:rPr>
            <w:rFonts w:hint="eastAsia"/>
          </w:rPr>
          <w:t>晰</w:t>
        </w:r>
      </w:ins>
      <w:ins w:id="4428" w:author="郭 侃亮" w:date="2021-12-03T21:27:00Z">
        <w:r>
          <w:rPr>
            <w:rFonts w:hint="eastAsia"/>
          </w:rPr>
          <w:t>多了。</w:t>
        </w:r>
        <w:r>
          <w:t>"</w:t>
        </w:r>
      </w:ins>
    </w:p>
    <w:p w14:paraId="0FECDFD3" w14:textId="77777777" w:rsidR="00A17960" w:rsidRDefault="00AD66CD">
      <w:pPr>
        <w:rPr>
          <w:ins w:id="4429" w:author="郭 侃亮" w:date="2021-12-03T21:26:00Z"/>
        </w:rPr>
      </w:pPr>
      <w:ins w:id="4430" w:author="郭 侃亮" w:date="2021-12-03T21:26:00Z">
        <w:r>
          <w:rPr>
            <w:rFonts w:hint="eastAsia"/>
          </w:rPr>
          <w:t>我：</w:t>
        </w:r>
        <w:r>
          <w:t>"</w:t>
        </w:r>
        <w:r>
          <w:rPr>
            <w:rFonts w:hint="eastAsia"/>
          </w:rPr>
          <w:t>好了，时间不早了，先休息吧……</w:t>
        </w:r>
        <w:r>
          <w:t>"</w:t>
        </w:r>
      </w:ins>
    </w:p>
    <w:p w14:paraId="0D536D42" w14:textId="77777777" w:rsidR="00A17960" w:rsidRDefault="00A17960">
      <w:pPr>
        <w:rPr>
          <w:del w:id="4431" w:author="郭 侃亮" w:date="2021-12-04T15:59:00Z"/>
        </w:rPr>
      </w:pPr>
    </w:p>
    <w:p w14:paraId="54933B04" w14:textId="77777777" w:rsidR="00A17960" w:rsidRDefault="00A17960">
      <w:pPr>
        <w:rPr>
          <w:del w:id="4432" w:author="郭 侃亮" w:date="2021-12-04T15:59:00Z"/>
        </w:rPr>
      </w:pPr>
    </w:p>
    <w:p w14:paraId="2F4BF194" w14:textId="77777777" w:rsidR="00A17960" w:rsidRDefault="00AD66CD">
      <w:pPr>
        <w:rPr>
          <w:del w:id="4433" w:author="郭 侃亮" w:date="2021-12-04T15:59:00Z"/>
        </w:rPr>
      </w:pPr>
      <w:del w:id="4434" w:author="郭 侃亮" w:date="2021-12-04T15:59:00Z">
        <w:r>
          <w:rPr>
            <w:rFonts w:hint="eastAsia"/>
          </w:rPr>
          <w:delText>不过，今天的日语课还是游刃有余。</w:delText>
        </w:r>
      </w:del>
    </w:p>
    <w:p w14:paraId="0F7F8E8A" w14:textId="77777777" w:rsidR="00A17960" w:rsidRDefault="00AD66CD">
      <w:pPr>
        <w:rPr>
          <w:del w:id="4435" w:author="郭 侃亮" w:date="2021-12-04T15:59:00Z"/>
        </w:rPr>
      </w:pPr>
      <w:del w:id="4436" w:author="郭 侃亮" w:date="2021-12-04T15:59:00Z">
        <w:r>
          <w:rPr>
            <w:rFonts w:hint="eastAsia"/>
          </w:rPr>
          <w:delText>这两年在公司里没少和日本客户打交道。虽然打电话、发邮件都只是一些日常的寒暄和一些简单的商务洽谈。好在磨练了外语，也算是没有白费。</w:delText>
        </w:r>
      </w:del>
    </w:p>
    <w:p w14:paraId="2B8BFA75" w14:textId="77777777" w:rsidR="00A17960" w:rsidRDefault="00A17960">
      <w:pPr>
        <w:rPr>
          <w:del w:id="4437" w:author="郭 侃亮" w:date="2021-12-04T15:59:00Z"/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3414286E" w14:textId="77777777" w:rsidR="00A17960" w:rsidRPr="00A17960" w:rsidRDefault="00A17960">
      <w:pPr>
        <w:rPr>
          <w:del w:id="4438" w:author="郭 侃亮" w:date="2021-12-04T15:59:00Z"/>
          <w:rFonts w:ascii="宋体" w:eastAsia="MS Mincho" w:hAnsi="宋体" w:cs="Tahoma"/>
          <w:b/>
          <w:bCs/>
          <w:color w:val="000000"/>
          <w:shd w:val="clear" w:color="auto" w:fill="FFFFFF"/>
          <w:rPrChange w:id="4439" w:author="郭 侃亮" w:date="2021-12-03T21:20:00Z">
            <w:rPr>
              <w:del w:id="4440" w:author="郭 侃亮" w:date="2021-12-04T15:59:00Z"/>
              <w:rFonts w:ascii="宋体" w:eastAsia="宋体" w:hAnsi="宋体" w:cs="Tahoma"/>
              <w:b/>
              <w:bCs/>
              <w:color w:val="000000"/>
              <w:shd w:val="clear" w:color="auto" w:fill="FFFFFF"/>
              <w:lang w:eastAsia="ja-JP"/>
            </w:rPr>
          </w:rPrChange>
        </w:rPr>
      </w:pPr>
    </w:p>
    <w:p w14:paraId="045FDA35" w14:textId="77777777" w:rsidR="00A17960" w:rsidRDefault="00A17960">
      <w:pPr>
        <w:rPr>
          <w:del w:id="4441" w:author="郭 侃亮" w:date="2021-12-04T15:59:00Z"/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6C42D95A" w14:textId="77777777" w:rsidR="00A17960" w:rsidRDefault="00A17960">
      <w:pPr>
        <w:rPr>
          <w:del w:id="4442" w:author="郭 侃亮" w:date="2021-12-04T15:59:00Z"/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5B993114" w14:textId="77777777" w:rsidR="00A17960" w:rsidRDefault="00A17960">
      <w:pPr>
        <w:rPr>
          <w:del w:id="4443" w:author="郭 侃亮" w:date="2021-12-04T15:59:00Z"/>
          <w:highlight w:val="yellow"/>
        </w:rPr>
      </w:pPr>
    </w:p>
    <w:p w14:paraId="1EFCAEF3" w14:textId="77777777" w:rsidR="00A17960" w:rsidRDefault="00A17960">
      <w:pPr>
        <w:rPr>
          <w:del w:id="4444" w:author="郭 侃亮" w:date="2021-12-04T15:59:00Z"/>
        </w:rPr>
      </w:pPr>
    </w:p>
    <w:p w14:paraId="5ED05C38" w14:textId="77777777" w:rsidR="00A17960" w:rsidRDefault="00A17960">
      <w:pPr>
        <w:rPr>
          <w:del w:id="4445" w:author="郭 侃亮" w:date="2021-12-04T15:59:00Z"/>
        </w:rPr>
      </w:pPr>
    </w:p>
    <w:p w14:paraId="7A6EB62B" w14:textId="77777777" w:rsidR="00A17960" w:rsidRDefault="00A17960">
      <w:pPr>
        <w:rPr>
          <w:del w:id="4446" w:author="郭 侃亮" w:date="2021-11-22T12:50:00Z"/>
        </w:rPr>
      </w:pPr>
    </w:p>
    <w:p w14:paraId="044F8A0F" w14:textId="77777777" w:rsidR="00A17960" w:rsidRDefault="00A17960">
      <w:pPr>
        <w:rPr>
          <w:del w:id="4447" w:author="郭 侃亮" w:date="2021-11-22T12:50:00Z"/>
          <w:rFonts w:ascii="宋体" w:eastAsia="宋体" w:hAnsi="宋体" w:cs="Tahoma"/>
          <w:color w:val="000000"/>
          <w:shd w:val="clear" w:color="auto" w:fill="FFFFFF"/>
        </w:rPr>
      </w:pPr>
    </w:p>
    <w:p w14:paraId="7A700D6E" w14:textId="77777777" w:rsidR="00A17960" w:rsidRDefault="00A17960">
      <w:pPr>
        <w:rPr>
          <w:del w:id="4448" w:author="郭 侃亮" w:date="2021-11-22T12:50:00Z"/>
          <w:rFonts w:ascii="宋体" w:eastAsia="宋体" w:hAnsi="宋体" w:cs="Tahoma"/>
          <w:color w:val="000000"/>
          <w:shd w:val="clear" w:color="auto" w:fill="FFFFFF"/>
        </w:rPr>
      </w:pPr>
    </w:p>
    <w:p w14:paraId="37C026B4" w14:textId="77777777" w:rsidR="00A17960" w:rsidRDefault="00A17960">
      <w:pPr>
        <w:rPr>
          <w:del w:id="4449" w:author="郭 侃亮" w:date="2021-12-04T15:59:00Z"/>
        </w:rPr>
      </w:pPr>
    </w:p>
    <w:p w14:paraId="6199970A" w14:textId="77777777" w:rsidR="00A17960" w:rsidRDefault="00A17960"/>
    <w:sectPr w:rsidR="00A1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9" w:author="郭 侃亮" w:date="2021-10-26T16:01:00Z" w:initials="">
    <w:p w14:paraId="67F263AE" w14:textId="77777777" w:rsidR="00727192" w:rsidRDefault="00727192">
      <w:pPr>
        <w:pStyle w:val="a3"/>
      </w:pPr>
      <w:r>
        <w:rPr>
          <w:rFonts w:hint="eastAsia"/>
        </w:rPr>
        <w:t>增加播放</w:t>
      </w:r>
    </w:p>
  </w:comment>
  <w:comment w:id="235" w:author="郭 侃亮" w:date="2021-10-26T16:03:00Z" w:initials="">
    <w:p w14:paraId="58E6E878" w14:textId="77777777" w:rsidR="00727192" w:rsidRDefault="00727192">
      <w:pPr>
        <w:pStyle w:val="a3"/>
      </w:pPr>
      <w:r>
        <w:rPr>
          <w:rFonts w:hint="eastAsia"/>
        </w:rPr>
        <w:t>增加</w:t>
      </w:r>
    </w:p>
  </w:comment>
  <w:comment w:id="245" w:author="郭 侃亮" w:date="2021-10-26T15:56:00Z" w:initials="">
    <w:p w14:paraId="2D7130C4" w14:textId="77777777" w:rsidR="00727192" w:rsidRDefault="00727192">
      <w:pPr>
        <w:pStyle w:val="a3"/>
      </w:pPr>
      <w:r>
        <w:rPr>
          <w:rFonts w:hint="eastAsia"/>
        </w:rPr>
        <w:t>略改表述方式</w:t>
      </w:r>
    </w:p>
  </w:comment>
  <w:comment w:id="275" w:author="郭 侃亮" w:date="2021-10-26T15:56:00Z" w:initials="">
    <w:p w14:paraId="6A689BA1" w14:textId="77777777" w:rsidR="00727192" w:rsidRDefault="00727192">
      <w:pPr>
        <w:pStyle w:val="a3"/>
      </w:pPr>
      <w:r>
        <w:rPr>
          <w:rFonts w:hint="eastAsia"/>
        </w:rPr>
        <w:t>略改表述方式</w:t>
      </w:r>
    </w:p>
  </w:comment>
  <w:comment w:id="332" w:author="郭 侃亮" w:date="2021-10-26T16:02:00Z" w:initials="">
    <w:p w14:paraId="4A2753D1" w14:textId="77777777" w:rsidR="00727192" w:rsidRDefault="00727192">
      <w:pPr>
        <w:pStyle w:val="a3"/>
      </w:pPr>
      <w:r>
        <w:rPr>
          <w:rFonts w:hint="eastAsia"/>
        </w:rPr>
        <w:t>停止播放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F263AE" w15:done="0"/>
  <w15:commentEx w15:paraId="58E6E878" w15:done="0"/>
  <w15:commentEx w15:paraId="2D7130C4" w15:done="0"/>
  <w15:commentEx w15:paraId="6A689BA1" w15:done="0"/>
  <w15:commentEx w15:paraId="4A2753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416B1" w16cex:dateUtc="2021-10-26T08:01:00Z"/>
  <w16cex:commentExtensible w16cex:durableId="259416B2" w16cex:dateUtc="2021-10-26T08:03:00Z"/>
  <w16cex:commentExtensible w16cex:durableId="259416B3" w16cex:dateUtc="2021-10-26T07:56:00Z"/>
  <w16cex:commentExtensible w16cex:durableId="259416B4" w16cex:dateUtc="2021-10-26T07:56:00Z"/>
  <w16cex:commentExtensible w16cex:durableId="259416B5" w16cex:dateUtc="2021-10-26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F263AE" w16cid:durableId="259416B1"/>
  <w16cid:commentId w16cid:paraId="58E6E878" w16cid:durableId="259416B2"/>
  <w16cid:commentId w16cid:paraId="2D7130C4" w16cid:durableId="259416B3"/>
  <w16cid:commentId w16cid:paraId="6A689BA1" w16cid:durableId="259416B4"/>
  <w16cid:commentId w16cid:paraId="4A2753D1" w16cid:durableId="259416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37BE"/>
    <w:multiLevelType w:val="singleLevel"/>
    <w:tmpl w:val="13E337BE"/>
    <w:lvl w:ilvl="0">
      <w:start w:val="1"/>
      <w:numFmt w:val="chineseCounting"/>
      <w:suff w:val="space"/>
      <w:lvlText w:val="第%1课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郭 侃亮">
    <w15:presenceInfo w15:providerId="None" w15:userId="郭 侃亮"/>
  </w15:person>
  <w15:person w15:author="Lenovo">
    <w15:presenceInfo w15:providerId="None" w15:userId="Lenovo"/>
  </w15:person>
  <w15:person w15:author="ouikkou">
    <w15:presenceInfo w15:providerId="None" w15:userId="ouikk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trackRevisions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052"/>
    <w:rsid w:val="00002450"/>
    <w:rsid w:val="00011C8E"/>
    <w:rsid w:val="0001649A"/>
    <w:rsid w:val="00023024"/>
    <w:rsid w:val="00033C33"/>
    <w:rsid w:val="00040D05"/>
    <w:rsid w:val="00042255"/>
    <w:rsid w:val="00042E05"/>
    <w:rsid w:val="000448E5"/>
    <w:rsid w:val="00045E21"/>
    <w:rsid w:val="00050DD1"/>
    <w:rsid w:val="00060A54"/>
    <w:rsid w:val="0006167D"/>
    <w:rsid w:val="00074744"/>
    <w:rsid w:val="00081518"/>
    <w:rsid w:val="00084B99"/>
    <w:rsid w:val="00087CC1"/>
    <w:rsid w:val="000B114F"/>
    <w:rsid w:val="000D6115"/>
    <w:rsid w:val="000E0703"/>
    <w:rsid w:val="000E797F"/>
    <w:rsid w:val="000F2B9E"/>
    <w:rsid w:val="000F5977"/>
    <w:rsid w:val="000F779A"/>
    <w:rsid w:val="00106D54"/>
    <w:rsid w:val="00107CA8"/>
    <w:rsid w:val="00123863"/>
    <w:rsid w:val="00126EA6"/>
    <w:rsid w:val="001349AC"/>
    <w:rsid w:val="0014528B"/>
    <w:rsid w:val="00154235"/>
    <w:rsid w:val="00156125"/>
    <w:rsid w:val="00161D76"/>
    <w:rsid w:val="00162AA1"/>
    <w:rsid w:val="00166E49"/>
    <w:rsid w:val="0017262D"/>
    <w:rsid w:val="00181F9D"/>
    <w:rsid w:val="00187141"/>
    <w:rsid w:val="00197DE7"/>
    <w:rsid w:val="001A1255"/>
    <w:rsid w:val="001A41B4"/>
    <w:rsid w:val="001A4F26"/>
    <w:rsid w:val="001C0544"/>
    <w:rsid w:val="001C757F"/>
    <w:rsid w:val="001D52ED"/>
    <w:rsid w:val="001E7309"/>
    <w:rsid w:val="001F634C"/>
    <w:rsid w:val="0020532B"/>
    <w:rsid w:val="0020736C"/>
    <w:rsid w:val="00211E27"/>
    <w:rsid w:val="00216475"/>
    <w:rsid w:val="002240F4"/>
    <w:rsid w:val="0022466C"/>
    <w:rsid w:val="00233DD4"/>
    <w:rsid w:val="00234C22"/>
    <w:rsid w:val="00236795"/>
    <w:rsid w:val="00241D41"/>
    <w:rsid w:val="00242482"/>
    <w:rsid w:val="00247FAF"/>
    <w:rsid w:val="00254546"/>
    <w:rsid w:val="002549DA"/>
    <w:rsid w:val="00266334"/>
    <w:rsid w:val="00276127"/>
    <w:rsid w:val="00287052"/>
    <w:rsid w:val="00291153"/>
    <w:rsid w:val="002A3844"/>
    <w:rsid w:val="002C3564"/>
    <w:rsid w:val="002D2FE2"/>
    <w:rsid w:val="002E10AB"/>
    <w:rsid w:val="002E32FB"/>
    <w:rsid w:val="002E4281"/>
    <w:rsid w:val="002F0BE8"/>
    <w:rsid w:val="002F1018"/>
    <w:rsid w:val="002F561B"/>
    <w:rsid w:val="003030EC"/>
    <w:rsid w:val="0031634E"/>
    <w:rsid w:val="00324B83"/>
    <w:rsid w:val="003254C0"/>
    <w:rsid w:val="003261D7"/>
    <w:rsid w:val="00331DD2"/>
    <w:rsid w:val="003321AC"/>
    <w:rsid w:val="0033415B"/>
    <w:rsid w:val="00334DFA"/>
    <w:rsid w:val="0033630F"/>
    <w:rsid w:val="00340B21"/>
    <w:rsid w:val="00346AF7"/>
    <w:rsid w:val="00347A15"/>
    <w:rsid w:val="00355FC5"/>
    <w:rsid w:val="00356CD8"/>
    <w:rsid w:val="003626D7"/>
    <w:rsid w:val="00372263"/>
    <w:rsid w:val="00373EB1"/>
    <w:rsid w:val="00377D84"/>
    <w:rsid w:val="00390B37"/>
    <w:rsid w:val="0039165A"/>
    <w:rsid w:val="0039508B"/>
    <w:rsid w:val="00397483"/>
    <w:rsid w:val="003A00B1"/>
    <w:rsid w:val="003C1F70"/>
    <w:rsid w:val="003C3F0F"/>
    <w:rsid w:val="003C6477"/>
    <w:rsid w:val="003C6773"/>
    <w:rsid w:val="003E741F"/>
    <w:rsid w:val="003F3176"/>
    <w:rsid w:val="003F4D34"/>
    <w:rsid w:val="003F533B"/>
    <w:rsid w:val="003F619E"/>
    <w:rsid w:val="004016A9"/>
    <w:rsid w:val="004176DC"/>
    <w:rsid w:val="004244D7"/>
    <w:rsid w:val="00430B65"/>
    <w:rsid w:val="0043309B"/>
    <w:rsid w:val="00433F40"/>
    <w:rsid w:val="004761E6"/>
    <w:rsid w:val="00491870"/>
    <w:rsid w:val="004924F3"/>
    <w:rsid w:val="004961B3"/>
    <w:rsid w:val="004C68D7"/>
    <w:rsid w:val="004D0489"/>
    <w:rsid w:val="004D40CB"/>
    <w:rsid w:val="004E091F"/>
    <w:rsid w:val="004E3705"/>
    <w:rsid w:val="0050618D"/>
    <w:rsid w:val="005077EE"/>
    <w:rsid w:val="005238F3"/>
    <w:rsid w:val="00532FC1"/>
    <w:rsid w:val="00534C4D"/>
    <w:rsid w:val="00534EE7"/>
    <w:rsid w:val="00537EB8"/>
    <w:rsid w:val="0054397C"/>
    <w:rsid w:val="00545E24"/>
    <w:rsid w:val="005519E9"/>
    <w:rsid w:val="00553131"/>
    <w:rsid w:val="00557355"/>
    <w:rsid w:val="00560AA5"/>
    <w:rsid w:val="00580D47"/>
    <w:rsid w:val="00583CE0"/>
    <w:rsid w:val="005851B7"/>
    <w:rsid w:val="00585A8B"/>
    <w:rsid w:val="00590A04"/>
    <w:rsid w:val="00590B1B"/>
    <w:rsid w:val="00591014"/>
    <w:rsid w:val="005935D9"/>
    <w:rsid w:val="005959BF"/>
    <w:rsid w:val="005A253E"/>
    <w:rsid w:val="005A2627"/>
    <w:rsid w:val="005A34C2"/>
    <w:rsid w:val="005A6C79"/>
    <w:rsid w:val="005A7C91"/>
    <w:rsid w:val="005B02DD"/>
    <w:rsid w:val="005B1D94"/>
    <w:rsid w:val="005B2B95"/>
    <w:rsid w:val="005C4073"/>
    <w:rsid w:val="005D4ECF"/>
    <w:rsid w:val="005D5E55"/>
    <w:rsid w:val="005E2AAF"/>
    <w:rsid w:val="005E2EAB"/>
    <w:rsid w:val="005F068E"/>
    <w:rsid w:val="005F0ECA"/>
    <w:rsid w:val="005F3D23"/>
    <w:rsid w:val="005F72FB"/>
    <w:rsid w:val="0060082C"/>
    <w:rsid w:val="00606D6F"/>
    <w:rsid w:val="006207C8"/>
    <w:rsid w:val="006324FC"/>
    <w:rsid w:val="00656B81"/>
    <w:rsid w:val="00674A4D"/>
    <w:rsid w:val="006806A1"/>
    <w:rsid w:val="006A03E6"/>
    <w:rsid w:val="006B3603"/>
    <w:rsid w:val="006C1BD8"/>
    <w:rsid w:val="006D0C24"/>
    <w:rsid w:val="006D0D5B"/>
    <w:rsid w:val="006D2BA4"/>
    <w:rsid w:val="006D4E2A"/>
    <w:rsid w:val="006E0B6D"/>
    <w:rsid w:val="00707012"/>
    <w:rsid w:val="00711885"/>
    <w:rsid w:val="00727192"/>
    <w:rsid w:val="00732DC7"/>
    <w:rsid w:val="00735F74"/>
    <w:rsid w:val="00742316"/>
    <w:rsid w:val="007434B7"/>
    <w:rsid w:val="00746EF9"/>
    <w:rsid w:val="00750790"/>
    <w:rsid w:val="00794718"/>
    <w:rsid w:val="00794E0D"/>
    <w:rsid w:val="007956AD"/>
    <w:rsid w:val="007A18C3"/>
    <w:rsid w:val="007B0D22"/>
    <w:rsid w:val="007B1187"/>
    <w:rsid w:val="007B45DF"/>
    <w:rsid w:val="007B515B"/>
    <w:rsid w:val="007B55EE"/>
    <w:rsid w:val="007D68E5"/>
    <w:rsid w:val="007D72A5"/>
    <w:rsid w:val="007D7A40"/>
    <w:rsid w:val="007E1CC9"/>
    <w:rsid w:val="007E5FE5"/>
    <w:rsid w:val="007F5FC7"/>
    <w:rsid w:val="00817C8A"/>
    <w:rsid w:val="00823C06"/>
    <w:rsid w:val="00844F54"/>
    <w:rsid w:val="00850626"/>
    <w:rsid w:val="00854E45"/>
    <w:rsid w:val="008559C0"/>
    <w:rsid w:val="00865979"/>
    <w:rsid w:val="008678CE"/>
    <w:rsid w:val="008735F8"/>
    <w:rsid w:val="00881674"/>
    <w:rsid w:val="0088182F"/>
    <w:rsid w:val="00882404"/>
    <w:rsid w:val="008941DD"/>
    <w:rsid w:val="0089515B"/>
    <w:rsid w:val="00896800"/>
    <w:rsid w:val="008A091B"/>
    <w:rsid w:val="008A1AD4"/>
    <w:rsid w:val="008A36F9"/>
    <w:rsid w:val="008C7EB2"/>
    <w:rsid w:val="008E094D"/>
    <w:rsid w:val="008E2D91"/>
    <w:rsid w:val="008E5989"/>
    <w:rsid w:val="00906495"/>
    <w:rsid w:val="009102E3"/>
    <w:rsid w:val="00910A29"/>
    <w:rsid w:val="00912C88"/>
    <w:rsid w:val="0091334E"/>
    <w:rsid w:val="00937FD2"/>
    <w:rsid w:val="00940EBB"/>
    <w:rsid w:val="00944258"/>
    <w:rsid w:val="009449F1"/>
    <w:rsid w:val="009454C5"/>
    <w:rsid w:val="00954497"/>
    <w:rsid w:val="009622B4"/>
    <w:rsid w:val="00964092"/>
    <w:rsid w:val="009643C7"/>
    <w:rsid w:val="00967CC3"/>
    <w:rsid w:val="00971990"/>
    <w:rsid w:val="009817F9"/>
    <w:rsid w:val="009847D2"/>
    <w:rsid w:val="009A1C70"/>
    <w:rsid w:val="009A203E"/>
    <w:rsid w:val="009A37D8"/>
    <w:rsid w:val="009C4494"/>
    <w:rsid w:val="009C56BF"/>
    <w:rsid w:val="00A00ACA"/>
    <w:rsid w:val="00A02972"/>
    <w:rsid w:val="00A03693"/>
    <w:rsid w:val="00A079DC"/>
    <w:rsid w:val="00A17960"/>
    <w:rsid w:val="00A21AD0"/>
    <w:rsid w:val="00A263AD"/>
    <w:rsid w:val="00A35A51"/>
    <w:rsid w:val="00A416D7"/>
    <w:rsid w:val="00A43866"/>
    <w:rsid w:val="00A44A1A"/>
    <w:rsid w:val="00A455E7"/>
    <w:rsid w:val="00A46599"/>
    <w:rsid w:val="00A53E62"/>
    <w:rsid w:val="00A5737A"/>
    <w:rsid w:val="00A63F2A"/>
    <w:rsid w:val="00A8756E"/>
    <w:rsid w:val="00A9789B"/>
    <w:rsid w:val="00AA5EE8"/>
    <w:rsid w:val="00AC6DAB"/>
    <w:rsid w:val="00AD6408"/>
    <w:rsid w:val="00AD66CD"/>
    <w:rsid w:val="00AE0B21"/>
    <w:rsid w:val="00AE40E1"/>
    <w:rsid w:val="00B064E4"/>
    <w:rsid w:val="00B3046C"/>
    <w:rsid w:val="00B30D94"/>
    <w:rsid w:val="00B32F9A"/>
    <w:rsid w:val="00B343D7"/>
    <w:rsid w:val="00B46C46"/>
    <w:rsid w:val="00B5556E"/>
    <w:rsid w:val="00B76497"/>
    <w:rsid w:val="00B83D8E"/>
    <w:rsid w:val="00BB6C69"/>
    <w:rsid w:val="00BC11C3"/>
    <w:rsid w:val="00BD1C88"/>
    <w:rsid w:val="00BD2613"/>
    <w:rsid w:val="00C002D6"/>
    <w:rsid w:val="00C05C69"/>
    <w:rsid w:val="00C06B51"/>
    <w:rsid w:val="00C12C9E"/>
    <w:rsid w:val="00C324EF"/>
    <w:rsid w:val="00C46526"/>
    <w:rsid w:val="00C50DB2"/>
    <w:rsid w:val="00C55C59"/>
    <w:rsid w:val="00C56399"/>
    <w:rsid w:val="00C607E7"/>
    <w:rsid w:val="00C63628"/>
    <w:rsid w:val="00C66D8C"/>
    <w:rsid w:val="00C708B4"/>
    <w:rsid w:val="00C74CB0"/>
    <w:rsid w:val="00C8420B"/>
    <w:rsid w:val="00C8581F"/>
    <w:rsid w:val="00C90689"/>
    <w:rsid w:val="00C97514"/>
    <w:rsid w:val="00CA7BA4"/>
    <w:rsid w:val="00CC2745"/>
    <w:rsid w:val="00CD096D"/>
    <w:rsid w:val="00CD702F"/>
    <w:rsid w:val="00CE034D"/>
    <w:rsid w:val="00CE3DAF"/>
    <w:rsid w:val="00CF4F6C"/>
    <w:rsid w:val="00D10893"/>
    <w:rsid w:val="00D179DE"/>
    <w:rsid w:val="00D20462"/>
    <w:rsid w:val="00D37CC2"/>
    <w:rsid w:val="00D37D52"/>
    <w:rsid w:val="00D56F24"/>
    <w:rsid w:val="00D6544D"/>
    <w:rsid w:val="00D65CB0"/>
    <w:rsid w:val="00D81F52"/>
    <w:rsid w:val="00DA4527"/>
    <w:rsid w:val="00DA59A8"/>
    <w:rsid w:val="00DC0303"/>
    <w:rsid w:val="00DD3C3A"/>
    <w:rsid w:val="00DE1FEB"/>
    <w:rsid w:val="00DE493E"/>
    <w:rsid w:val="00DE60D1"/>
    <w:rsid w:val="00DF280A"/>
    <w:rsid w:val="00DF52BF"/>
    <w:rsid w:val="00DF5E68"/>
    <w:rsid w:val="00E122AD"/>
    <w:rsid w:val="00E153BF"/>
    <w:rsid w:val="00E2677E"/>
    <w:rsid w:val="00E3039A"/>
    <w:rsid w:val="00E303AB"/>
    <w:rsid w:val="00E334B6"/>
    <w:rsid w:val="00E37056"/>
    <w:rsid w:val="00E3714F"/>
    <w:rsid w:val="00E4006E"/>
    <w:rsid w:val="00E43BF6"/>
    <w:rsid w:val="00E47C2E"/>
    <w:rsid w:val="00E5044C"/>
    <w:rsid w:val="00E625ED"/>
    <w:rsid w:val="00E640E7"/>
    <w:rsid w:val="00E701F5"/>
    <w:rsid w:val="00E753D7"/>
    <w:rsid w:val="00E764EC"/>
    <w:rsid w:val="00E8581B"/>
    <w:rsid w:val="00E8611C"/>
    <w:rsid w:val="00EA09C9"/>
    <w:rsid w:val="00EA2FFF"/>
    <w:rsid w:val="00EB4449"/>
    <w:rsid w:val="00EB4A6A"/>
    <w:rsid w:val="00EC207D"/>
    <w:rsid w:val="00ED3556"/>
    <w:rsid w:val="00EE0B24"/>
    <w:rsid w:val="00EE6746"/>
    <w:rsid w:val="00EE77CD"/>
    <w:rsid w:val="00EF280D"/>
    <w:rsid w:val="00EF3113"/>
    <w:rsid w:val="00EF5056"/>
    <w:rsid w:val="00EF73CD"/>
    <w:rsid w:val="00F06DEA"/>
    <w:rsid w:val="00F07C0A"/>
    <w:rsid w:val="00F11543"/>
    <w:rsid w:val="00F12D2B"/>
    <w:rsid w:val="00F27077"/>
    <w:rsid w:val="00F278F1"/>
    <w:rsid w:val="00F37339"/>
    <w:rsid w:val="00F43EB6"/>
    <w:rsid w:val="00F5066D"/>
    <w:rsid w:val="00F54C52"/>
    <w:rsid w:val="00F570C9"/>
    <w:rsid w:val="00F776D2"/>
    <w:rsid w:val="00F82177"/>
    <w:rsid w:val="00F9411E"/>
    <w:rsid w:val="00FA7E13"/>
    <w:rsid w:val="00FB0802"/>
    <w:rsid w:val="00FB0CA6"/>
    <w:rsid w:val="00FB15B7"/>
    <w:rsid w:val="00FB560F"/>
    <w:rsid w:val="00FB6ADB"/>
    <w:rsid w:val="00FC2036"/>
    <w:rsid w:val="00FC3CE8"/>
    <w:rsid w:val="00FC4761"/>
    <w:rsid w:val="00FD713A"/>
    <w:rsid w:val="00FD7DBD"/>
    <w:rsid w:val="00FE06B5"/>
    <w:rsid w:val="00FE0E15"/>
    <w:rsid w:val="00FE223E"/>
    <w:rsid w:val="00FE40B8"/>
    <w:rsid w:val="00FF1F08"/>
    <w:rsid w:val="00FF4168"/>
    <w:rsid w:val="01427FF4"/>
    <w:rsid w:val="03532231"/>
    <w:rsid w:val="04D778DE"/>
    <w:rsid w:val="05EA6E9B"/>
    <w:rsid w:val="0ECB79CF"/>
    <w:rsid w:val="13417AF2"/>
    <w:rsid w:val="153C0EC0"/>
    <w:rsid w:val="1888423D"/>
    <w:rsid w:val="1E8858CD"/>
    <w:rsid w:val="1FCB197C"/>
    <w:rsid w:val="1FCE2F1B"/>
    <w:rsid w:val="23123560"/>
    <w:rsid w:val="305B76DB"/>
    <w:rsid w:val="3FCB13D8"/>
    <w:rsid w:val="45500C07"/>
    <w:rsid w:val="460414E4"/>
    <w:rsid w:val="4C4C2765"/>
    <w:rsid w:val="53756AD1"/>
    <w:rsid w:val="61180FAB"/>
    <w:rsid w:val="70ED4A1D"/>
    <w:rsid w:val="750F5BDA"/>
    <w:rsid w:val="75323777"/>
    <w:rsid w:val="758178D0"/>
    <w:rsid w:val="7A4259C0"/>
    <w:rsid w:val="7D8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26A1"/>
  <w15:docId w15:val="{ED0AD916-BC4A-4791-B03D-A0A0AFE8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b">
    <w:name w:val="Table Grid"/>
    <w:basedOn w:val="a1"/>
    <w:uiPriority w:val="39"/>
    <w:qFormat/>
    <w:rPr>
      <w:rFonts w:ascii="等线" w:eastAsia="等线" w:hAnsi="等线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qFormat/>
    <w:rPr>
      <w:sz w:val="21"/>
      <w:szCs w:val="21"/>
    </w:rPr>
  </w:style>
  <w:style w:type="character" w:customStyle="1" w:styleId="a8">
    <w:name w:val="页脚 字符"/>
    <w:basedOn w:val="a0"/>
    <w:link w:val="a7"/>
    <w:rPr>
      <w:kern w:val="2"/>
      <w:sz w:val="18"/>
      <w:szCs w:val="24"/>
    </w:rPr>
  </w:style>
  <w:style w:type="character" w:customStyle="1" w:styleId="aa">
    <w:name w:val="页眉 字符"/>
    <w:basedOn w:val="a0"/>
    <w:link w:val="a9"/>
    <w:rPr>
      <w:kern w:val="2"/>
      <w:sz w:val="18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paragraph" w:styleId="ad">
    <w:name w:val="annotation subject"/>
    <w:basedOn w:val="a3"/>
    <w:next w:val="a3"/>
    <w:link w:val="ae"/>
    <w:semiHidden/>
    <w:unhideWhenUsed/>
    <w:rsid w:val="00AD66CD"/>
    <w:rPr>
      <w:b/>
      <w:bCs/>
    </w:rPr>
  </w:style>
  <w:style w:type="character" w:customStyle="1" w:styleId="a4">
    <w:name w:val="批注文字 字符"/>
    <w:basedOn w:val="a0"/>
    <w:link w:val="a3"/>
    <w:rsid w:val="00AD66CD"/>
    <w:rPr>
      <w:kern w:val="2"/>
      <w:sz w:val="21"/>
      <w:szCs w:val="24"/>
    </w:rPr>
  </w:style>
  <w:style w:type="character" w:customStyle="1" w:styleId="ae">
    <w:name w:val="批注主题 字符"/>
    <w:basedOn w:val="a4"/>
    <w:link w:val="ad"/>
    <w:semiHidden/>
    <w:rsid w:val="00AD66CD"/>
    <w:rPr>
      <w:b/>
      <w:bCs/>
      <w:kern w:val="2"/>
      <w:sz w:val="21"/>
      <w:szCs w:val="24"/>
    </w:rPr>
  </w:style>
  <w:style w:type="paragraph" w:styleId="af">
    <w:name w:val="Revision"/>
    <w:hidden/>
    <w:uiPriority w:val="99"/>
    <w:unhideWhenUsed/>
    <w:rsid w:val="00AD66C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3893A-43EB-4E52-9409-16A6AC2B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30</Pages>
  <Words>4027</Words>
  <Characters>22957</Characters>
  <Application>Microsoft Office Word</Application>
  <DocSecurity>0</DocSecurity>
  <Lines>191</Lines>
  <Paragraphs>53</Paragraphs>
  <ScaleCrop>false</ScaleCrop>
  <Company/>
  <LinksUpToDate>false</LinksUpToDate>
  <CharactersWithSpaces>26931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 侃亮</cp:lastModifiedBy>
  <cp:revision>191</cp:revision>
  <dcterms:created xsi:type="dcterms:W3CDTF">2021-11-12T06:55:00Z</dcterms:created>
  <dcterms:modified xsi:type="dcterms:W3CDTF">2022-02-02T10:46:00Z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CD8ED3834AC14AB9B1D8FFB8B4600452</vt:lpwstr>
  </property>
</Properties>
</file>