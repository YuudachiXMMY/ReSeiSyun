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F2DE5" w14:textId="42E03AF6" w:rsidR="004B34FA" w:rsidRPr="004B34FA" w:rsidRDefault="004B34FA" w:rsidP="004B34FA">
      <w:pPr>
        <w:pStyle w:val="paragraph"/>
        <w:spacing w:before="0" w:beforeAutospacing="0" w:after="0" w:afterAutospacing="0" w:line="309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4B34FA">
        <w:rPr>
          <w:rFonts w:ascii="宋体" w:eastAsia="宋体" w:hAnsi="宋体" w:hint="eastAsia"/>
          <w:b/>
          <w:bCs/>
          <w:color w:val="000000"/>
          <w:sz w:val="28"/>
          <w:szCs w:val="28"/>
        </w:rPr>
        <w:t>《重启青春》第三章</w:t>
      </w:r>
    </w:p>
    <w:p w14:paraId="56816181" w14:textId="77777777" w:rsidR="004B34FA" w:rsidRDefault="004B34F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72CB47D7" w14:textId="77777777" w:rsidR="00C87447" w:rsidRDefault="00C87447" w:rsidP="00C8744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B8FF73E" w14:textId="5506A052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pz 03</w:t>
      </w:r>
      <w:r>
        <w:rPr>
          <w:rFonts w:hint="eastAsia"/>
          <w:highlight w:val="green"/>
        </w:rPr>
        <w:t xml:space="preserve"> }</w:t>
      </w:r>
    </w:p>
    <w:p w14:paraId="03DDCA04" w14:textId="3CC76FCF" w:rsidR="008E09D3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442DF507" w14:textId="2EF06AE8" w:rsidR="00435BA0" w:rsidRPr="00C87447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jiaoshijiu</w:t>
      </w:r>
      <w:r>
        <w:rPr>
          <w:rFonts w:hint="eastAsia"/>
          <w:highlight w:val="green"/>
        </w:rPr>
        <w:t xml:space="preserve"> }</w:t>
      </w:r>
    </w:p>
    <w:p w14:paraId="084C7B53" w14:textId="75C6D893" w:rsidR="00435BA0" w:rsidRPr="001856D1" w:rsidRDefault="001856D1" w:rsidP="001856D1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3A3523EF" w14:textId="37B70166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一晃穿越</w:t>
      </w:r>
      <w:r w:rsidR="00294E9C">
        <w:rPr>
          <w:rFonts w:ascii="宋体" w:eastAsia="宋体" w:hAnsi="宋体" w:hint="eastAsia"/>
          <w:color w:val="000000"/>
          <w:sz w:val="21"/>
          <w:szCs w:val="21"/>
        </w:rPr>
        <w:t>回这个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世界已经三天了，内心渐渐地有些留恋这个地方。</w:t>
      </w:r>
      <w:r>
        <w:rPr>
          <w:rFonts w:ascii="Calibri" w:hAnsi="Calibri"/>
        </w:rPr>
        <w:t>"</w:t>
      </w:r>
    </w:p>
    <w:p w14:paraId="6FD84AB3" w14:textId="3176C661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高中时代并没有觉得校园是个特别的地方。睁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开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眼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是上课、做题、无穷无尽的试卷</w:t>
      </w:r>
      <w:r w:rsidR="009544E5">
        <w:rPr>
          <w:rFonts w:ascii="宋体" w:eastAsia="宋体" w:hAnsi="宋体" w:hint="eastAsia"/>
          <w:color w:val="000000"/>
          <w:sz w:val="21"/>
          <w:szCs w:val="21"/>
        </w:rPr>
        <w:t>，让人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透不过气。</w:t>
      </w:r>
      <w:r>
        <w:rPr>
          <w:rFonts w:ascii="Calibri" w:hAnsi="Calibri"/>
        </w:rPr>
        <w:t>"</w:t>
      </w:r>
    </w:p>
    <w:p w14:paraId="7A113EB7" w14:textId="40D74F78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但现在的我却能够感受到与同学们的关系在慢慢地变化，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这个微缩的小社会里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每个人都有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自己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精彩的人生，每个个体都在默默地改变着这个世界……</w:t>
      </w:r>
      <w:r>
        <w:rPr>
          <w:rFonts w:ascii="Calibri" w:hAnsi="Calibri"/>
        </w:rPr>
        <w:t>"</w:t>
      </w:r>
    </w:p>
    <w:p w14:paraId="40FA63FF" w14:textId="77777777" w:rsidR="00435BA0" w:rsidRDefault="00435BA0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4805B24D" w14:textId="5C6154DE" w:rsidR="006E2535" w:rsidRDefault="006E2535" w:rsidP="00C928BD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#</w:t>
      </w:r>
      <w:r w:rsidRPr="006E2535">
        <w:rPr>
          <w:rFonts w:ascii="宋体" w:eastAsia="宋体" w:hAnsi="宋体"/>
          <w:color w:val="000000"/>
          <w:sz w:val="21"/>
          <w:szCs w:val="21"/>
          <w:highlight w:val="yellow"/>
        </w:rPr>
        <w:t>（场景中的人物尽量控制在</w:t>
      </w:r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2人，后面的对话出来以后之前的人物可以消失一个，和序章一样</w:t>
      </w:r>
      <w:r w:rsidRPr="006E2535">
        <w:rPr>
          <w:rFonts w:ascii="宋体" w:eastAsia="宋体" w:hAnsi="宋体"/>
          <w:color w:val="000000"/>
          <w:sz w:val="21"/>
          <w:szCs w:val="21"/>
          <w:highlight w:val="yellow"/>
        </w:rPr>
        <w:t>）</w:t>
      </w:r>
    </w:p>
    <w:p w14:paraId="1D9618E7" w14:textId="77777777" w:rsidR="006E2535" w:rsidRPr="006E2535" w:rsidRDefault="006E2535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 w:hint="eastAsia"/>
          <w:color w:val="000000"/>
          <w:sz w:val="21"/>
          <w:szCs w:val="21"/>
        </w:rPr>
      </w:pPr>
    </w:p>
    <w:p w14:paraId="192027D1" w14:textId="75E9E43A" w:rsidR="001856D1" w:rsidRPr="001856D1" w:rsidRDefault="001856D1" w:rsidP="001856D1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ZZ13jy</w:t>
      </w:r>
      <w:r>
        <w:rPr>
          <w:rFonts w:hint="eastAsia"/>
          <w:highlight w:val="yellow"/>
          <w:lang w:eastAsia="ja-JP"/>
        </w:rPr>
        <w:t>}</w:t>
      </w:r>
    </w:p>
    <w:p w14:paraId="40045E2A" w14:textId="590F73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657420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鄭さんと袁さんはどこに行</w:t>
      </w:r>
      <w:r w:rsidR="00D3629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</w:t>
      </w:r>
      <w:r w:rsidR="006D75A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た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んですか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（郑辉和巧巧去哪儿了？）</w:t>
      </w:r>
      <w:r w:rsidR="009475D2">
        <w:rPr>
          <w:rFonts w:ascii="Calibri" w:hAnsi="Calibri"/>
        </w:rPr>
        <w:t>"</w:t>
      </w:r>
    </w:p>
    <w:p w14:paraId="5C7D5212" w14:textId="0D30B80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一脸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疑惑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地看着我，我的思绪被拉回了现实中。</w:t>
      </w:r>
      <w:r>
        <w:rPr>
          <w:rFonts w:ascii="Calibri" w:hAnsi="Calibri"/>
          <w:lang w:eastAsia="ja-JP"/>
        </w:rPr>
        <w:t>"</w:t>
      </w:r>
    </w:p>
    <w:p w14:paraId="07B3D607" w14:textId="0A7AB532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LY13wx</w:t>
      </w:r>
      <w:r>
        <w:rPr>
          <w:rFonts w:hint="eastAsia"/>
          <w:highlight w:val="yellow"/>
          <w:lang w:eastAsia="ja-JP"/>
        </w:rPr>
        <w:t>}</w:t>
      </w:r>
    </w:p>
    <w:p w14:paraId="681D26D4" w14:textId="21114A8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Yu Mincho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435BA0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今日は新入生を勧誘するためのサークル活動日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なんです</w:t>
      </w:r>
      <w:r w:rsidR="00435BA0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（今天是学校的社团招新日。）</w:t>
      </w:r>
      <w:r w:rsidR="009475D2">
        <w:rPr>
          <w:rFonts w:ascii="Calibri" w:hAnsi="Calibri"/>
        </w:rPr>
        <w:t>"</w:t>
      </w:r>
    </w:p>
    <w:p w14:paraId="10D72D62" w14:textId="23FFE15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在一旁的刘洋见我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愣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在原地，便回复了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智子。</w:t>
      </w:r>
      <w:r>
        <w:rPr>
          <w:rFonts w:ascii="Calibri" w:hAnsi="Calibri"/>
          <w:lang w:eastAsia="ja-JP"/>
        </w:rPr>
        <w:t>"</w:t>
      </w:r>
    </w:p>
    <w:p w14:paraId="4D6CB2BE" w14:textId="4016C75D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</w:t>
      </w:r>
      <w:r>
        <w:rPr>
          <w:rFonts w:hint="eastAsia"/>
          <w:highlight w:val="yellow"/>
          <w:lang w:eastAsia="ja-JP"/>
        </w:rPr>
        <w:t>wx}</w:t>
      </w:r>
    </w:p>
    <w:p w14:paraId="416782F6" w14:textId="0888FB0D" w:rsidR="0007257E" w:rsidRDefault="00656C56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07257E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鄭さんと袁さんは部長なので、今準備しているところです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（郑辉和巧巧都是社团部长，现在正在</w:t>
      </w:r>
      <w:r w:rsidR="00027E75">
        <w:rPr>
          <w:rFonts w:ascii="宋体" w:eastAsia="宋体" w:hAnsi="宋体" w:hint="eastAsia"/>
          <w:color w:val="000000"/>
          <w:sz w:val="21"/>
          <w:szCs w:val="21"/>
        </w:rPr>
        <w:t>做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准备。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37D26116" w14:textId="64C92EC2" w:rsid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3B17F015" w14:textId="2A755EB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面白そうですね。私も行きたいです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。（听上去</w:t>
      </w:r>
      <w:r w:rsidR="00027E75">
        <w:rPr>
          <w:rFonts w:ascii="宋体" w:eastAsia="宋体" w:hAnsi="宋体" w:hint="eastAsia"/>
          <w:color w:val="000000"/>
          <w:sz w:val="21"/>
          <w:szCs w:val="21"/>
          <w:lang w:eastAsia="ja-JP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有趣，我也想去看看。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B4CA698" w14:textId="73BE5EB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在一旁的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周小雨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看了看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刘洋，又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狠狠地瞪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了我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一眼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97E7473" w14:textId="451D40D7" w:rsidR="00172E09" w:rsidRDefault="009475D2" w:rsidP="00172E09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72E09" w:rsidRPr="00B7216B">
        <w:rPr>
          <w:rFonts w:ascii="宋体" w:eastAsia="宋体" w:hAnsi="宋体" w:cs="宋体" w:hint="eastAsia"/>
          <w:color w:val="000000"/>
          <w:sz w:val="21"/>
          <w:szCs w:val="21"/>
        </w:rPr>
        <w:t>当年的社团招新</w:t>
      </w:r>
      <w:r w:rsidR="00B7216B" w:rsidRPr="00B7216B">
        <w:rPr>
          <w:rFonts w:ascii="宋体" w:eastAsia="宋体" w:hAnsi="宋体" w:cs="宋体" w:hint="eastAsia"/>
          <w:color w:val="000000"/>
          <w:sz w:val="21"/>
          <w:szCs w:val="21"/>
        </w:rPr>
        <w:t>我没去参加，</w:t>
      </w:r>
      <w:r w:rsidR="00172E09">
        <w:rPr>
          <w:rFonts w:ascii="宋体" w:eastAsia="宋体" w:hAnsi="宋体" w:cs="宋体" w:hint="eastAsia"/>
          <w:color w:val="000000"/>
          <w:sz w:val="21"/>
          <w:szCs w:val="21"/>
        </w:rPr>
        <w:t>这次……</w:t>
      </w:r>
      <w:r>
        <w:rPr>
          <w:rFonts w:ascii="Calibri" w:hAnsi="Calibri"/>
        </w:rPr>
        <w:t>"</w:t>
      </w:r>
    </w:p>
    <w:p w14:paraId="2D6C2D6B" w14:textId="069107E9" w:rsidR="001856D1" w:rsidRP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</w:t>
      </w:r>
      <w:r>
        <w:rPr>
          <w:rFonts w:hint="eastAsia"/>
          <w:highlight w:val="yellow"/>
        </w:rPr>
        <w:t>x}</w:t>
      </w:r>
    </w:p>
    <w:p w14:paraId="569FEF82" w14:textId="427C908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啊呀，田</w:t>
      </w:r>
      <w:r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让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中午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去整理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资料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让王浩带你去逛逛吧。</w:t>
      </w:r>
      <w:r w:rsidR="009475D2">
        <w:rPr>
          <w:rFonts w:ascii="Calibri" w:hAnsi="Calibri"/>
        </w:rPr>
        <w:t>"</w:t>
      </w:r>
    </w:p>
    <w:p w14:paraId="571DEA63" w14:textId="121906F5" w:rsid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</w:t>
      </w:r>
      <w:r>
        <w:rPr>
          <w:rFonts w:hint="eastAsia"/>
          <w:highlight w:val="yellow"/>
        </w:rPr>
        <w:t>qx}</w:t>
      </w:r>
    </w:p>
    <w:p w14:paraId="50B42358" w14:textId="51B687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8D51CF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那我也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去吧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7ED08B16" w14:textId="0FA1A428" w:rsidR="001856D1" w:rsidRP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518A07A5" w14:textId="74FF7C13" w:rsidR="00656C56" w:rsidRDefault="00656C56" w:rsidP="00656C5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不行不行，刘洋你得过来帮我，我一个人</w:t>
      </w:r>
      <w:r w:rsidR="00C60597">
        <w:rPr>
          <w:rFonts w:ascii="宋体" w:eastAsia="宋体" w:hAnsi="宋体" w:hint="eastAsia"/>
          <w:color w:val="000000"/>
          <w:sz w:val="21"/>
          <w:szCs w:val="21"/>
        </w:rPr>
        <w:t>可</w:t>
      </w:r>
      <w:r>
        <w:rPr>
          <w:rFonts w:ascii="宋体" w:eastAsia="宋体" w:hAnsi="宋体" w:hint="eastAsia"/>
          <w:color w:val="000000"/>
          <w:sz w:val="21"/>
          <w:szCs w:val="21"/>
        </w:rPr>
        <w:t>应付不过来。</w:t>
      </w:r>
      <w:r w:rsidR="009475D2">
        <w:rPr>
          <w:rFonts w:ascii="Calibri" w:hAnsi="Calibri"/>
        </w:rPr>
        <w:t>"</w:t>
      </w:r>
    </w:p>
    <w:p w14:paraId="303021AA" w14:textId="66C83650" w:rsidR="001856D1" w:rsidRDefault="001856D1" w:rsidP="001856D1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zm}</w:t>
      </w:r>
    </w:p>
    <w:p w14:paraId="46F6CBE3" w14:textId="0847EA94" w:rsidR="00656C56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竭力帮我助攻，</w:t>
      </w:r>
      <w:r w:rsidR="00E83597">
        <w:rPr>
          <w:rFonts w:ascii="宋体" w:eastAsia="宋体" w:hAnsi="宋体" w:hint="eastAsia"/>
          <w:color w:val="000000"/>
          <w:sz w:val="21"/>
          <w:szCs w:val="21"/>
        </w:rPr>
        <w:t>不抓住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这个机会实在说不过去。</w:t>
      </w:r>
      <w:r>
        <w:rPr>
          <w:rFonts w:ascii="Calibri" w:hAnsi="Calibri"/>
        </w:rPr>
        <w:t>"</w:t>
      </w:r>
    </w:p>
    <w:p w14:paraId="626957CB" w14:textId="77777777" w:rsidR="00033DA0" w:rsidRPr="00380DEE" w:rsidRDefault="00033DA0" w:rsidP="00033DA0">
      <w:pPr>
        <w:rPr>
          <w:highlight w:val="yellow"/>
        </w:rPr>
      </w:pPr>
      <w:bookmarkStart w:id="0" w:name="_Hlk141801602"/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E59E9CC" w14:textId="4445D76B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私でよければ、案内します。</w:t>
      </w:r>
      <w:r>
        <w:rPr>
          <w:rFonts w:hint="eastAsia"/>
          <w:lang w:eastAsia="ja-JP"/>
        </w:rPr>
        <w:t>"</w:t>
      </w:r>
    </w:p>
    <w:p w14:paraId="5A6B3C41" w14:textId="5B14493C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私はちょっと</w:t>
      </w:r>
      <w:r>
        <w:rPr>
          <w:rFonts w:ascii="MS Mincho" w:hAnsi="MS Mincho" w:hint="eastAsia"/>
          <w:color w:val="000000"/>
          <w:szCs w:val="21"/>
          <w:lang w:eastAsia="ja-JP"/>
        </w:rPr>
        <w:t>……</w:t>
      </w:r>
      <w:r>
        <w:rPr>
          <w:rFonts w:hint="eastAsia"/>
          <w:lang w:eastAsia="ja-JP"/>
        </w:rPr>
        <w:t>"</w:t>
      </w:r>
    </w:p>
    <w:p w14:paraId="5EF38146" w14:textId="77777777" w:rsidR="00033DA0" w:rsidRDefault="00033DA0" w:rsidP="00033DA0">
      <w:pPr>
        <w:rPr>
          <w:lang w:eastAsia="ja-JP"/>
        </w:rPr>
      </w:pPr>
    </w:p>
    <w:p w14:paraId="3EB33757" w14:textId="77777777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7C5EE76F" w14:textId="77777777" w:rsidR="00033DA0" w:rsidRPr="00D0049B" w:rsidRDefault="00033DA0" w:rsidP="00033DA0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0E18E18" w14:textId="644495C0" w:rsidR="00033DA0" w:rsidRPr="0047236B" w:rsidRDefault="00033DA0" w:rsidP="00033DA0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</w:t>
      </w:r>
      <w:ins w:id="1" w:author="Ryan" w:date="2024-02-04T11:16:00Z">
        <w:r w:rsidR="006E2535">
          <w:rPr>
            <w:highlight w:val="yellow"/>
          </w:rPr>
          <w:t>3gx</w:t>
        </w:r>
      </w:ins>
      <w:del w:id="2" w:author="Ryan" w:date="2024-02-04T11:16:00Z">
        <w:r w:rsidDel="006E2535">
          <w:rPr>
            <w:highlight w:val="yellow"/>
          </w:rPr>
          <w:delText>1wx</w:delText>
        </w:r>
      </w:del>
      <w:r>
        <w:rPr>
          <w:rFonts w:hint="eastAsia"/>
          <w:highlight w:val="yellow"/>
        </w:rPr>
        <w:t>}</w:t>
      </w:r>
    </w:p>
    <w:p w14:paraId="6814E74A" w14:textId="2D70BF4E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（可以的话，我带你去吧。）</w:t>
      </w:r>
      <w:r>
        <w:rPr>
          <w:rFonts w:ascii="Calibri" w:hAnsi="Calibri"/>
        </w:rPr>
        <w:t>"</w:t>
      </w:r>
    </w:p>
    <w:p w14:paraId="689B0169" w14:textId="77777777" w:rsidR="00033DA0" w:rsidRPr="00D0049B" w:rsidRDefault="00033DA0" w:rsidP="00033DA0">
      <w:pPr>
        <w:rPr>
          <w:rFonts w:ascii="宋体" w:eastAsia="宋体" w:hAnsi="宋体"/>
        </w:rPr>
      </w:pPr>
    </w:p>
    <w:p w14:paraId="1D91FBE7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04798FD5" w14:textId="2897AF60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>
        <w:rPr>
          <w:rFonts w:ascii="宋体" w:eastAsia="宋体" w:hAnsi="宋体" w:hint="eastAsia"/>
        </w:rPr>
        <w:t>不对，不对。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ちょっと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……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是</w:t>
      </w:r>
      <w:r>
        <w:rPr>
          <w:rFonts w:ascii="宋体" w:eastAsia="宋体" w:hAnsi="宋体" w:hint="eastAsia"/>
          <w:color w:val="000000"/>
          <w:szCs w:val="21"/>
          <w:lang w:eastAsia="ja-JP"/>
        </w:rPr>
        <w:t>委婉拒绝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的意思，应该说……</w:t>
      </w:r>
      <w:r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43145EFC" w14:textId="0DDDD546" w:rsidR="00EE7CD6" w:rsidRP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/>
          <w:lang w:eastAsia="ja-JP"/>
        </w:rPr>
        <w:t>"</w:t>
      </w:r>
    </w:p>
    <w:bookmarkEnd w:id="0"/>
    <w:p w14:paraId="5838C73A" w14:textId="77777777" w:rsidR="00EE7CD6" w:rsidRDefault="00EE7CD6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lang w:eastAsia="ja-JP"/>
        </w:rPr>
      </w:pPr>
    </w:p>
    <w:p w14:paraId="740A1B1C" w14:textId="62D1D6CC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13xf</w:t>
      </w:r>
      <w:r>
        <w:rPr>
          <w:rFonts w:hint="eastAsia"/>
          <w:highlight w:val="yellow"/>
          <w:lang w:eastAsia="ja-JP"/>
        </w:rPr>
        <w:t>}</w:t>
      </w:r>
    </w:p>
    <w:p w14:paraId="30EBFE01" w14:textId="52A590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よかった。王さん</w:t>
      </w:r>
      <w:r w:rsidR="009064D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がいてくれると</w:t>
      </w:r>
      <w:r w:rsidRPr="0046090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、心強いです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。（太棒了。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你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在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就安心了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BF08EE7" w14:textId="5F28FC6F" w:rsidR="0047236B" w:rsidRPr="0047236B" w:rsidRDefault="0047236B" w:rsidP="0047236B">
      <w:r>
        <w:t>#</w:t>
      </w:r>
      <w:r>
        <w:rPr>
          <w:rFonts w:hint="eastAsia"/>
          <w:highlight w:val="yellow"/>
        </w:rPr>
        <w:t>{显示立绘</w:t>
      </w:r>
      <w:del w:id="3" w:author="Ryan" w:date="2024-02-04T11:17:00Z">
        <w:r w:rsidDel="006E2535">
          <w:rPr>
            <w:highlight w:val="yellow"/>
          </w:rPr>
          <w:delText>WH12zm</w:delText>
        </w:r>
      </w:del>
      <w:ins w:id="4" w:author="Ryan" w:date="2024-02-04T11:17:00Z">
        <w:r w:rsidR="006E2535">
          <w:rPr>
            <w:highlight w:val="yellow"/>
          </w:rPr>
          <w:t>WH11kx</w:t>
        </w:r>
      </w:ins>
      <w:r>
        <w:rPr>
          <w:rFonts w:hint="eastAsia"/>
          <w:highlight w:val="yellow"/>
        </w:rPr>
        <w:t>}</w:t>
      </w:r>
    </w:p>
    <w:p w14:paraId="687C34BE" w14:textId="272A46F3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第一次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拥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和智子独处的机会，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感觉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真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奇妙。虽然内心已经是一个二十几岁的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成年人了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，但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还是不由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有些紧张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6C82D7C" w14:textId="77777777" w:rsidR="008E09D3" w:rsidRDefault="008E09D3" w:rsidP="0047236B"/>
    <w:p w14:paraId="4D4F570C" w14:textId="77777777" w:rsidR="008E09D3" w:rsidRDefault="008E09D3" w:rsidP="0047236B"/>
    <w:p w14:paraId="58421554" w14:textId="2D87E6F7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 w:rsidRPr="00C87447">
        <w:rPr>
          <w:rFonts w:hint="eastAsia"/>
          <w:highlight w:val="green"/>
        </w:rPr>
        <w:t xml:space="preserve">显示背景 </w:t>
      </w:r>
      <w:r w:rsidRPr="00C87447">
        <w:rPr>
          <w:highlight w:val="green"/>
        </w:rPr>
        <w:t xml:space="preserve"> p09 shetuan</w:t>
      </w:r>
      <w:r w:rsidRPr="00C87447">
        <w:rPr>
          <w:rFonts w:hint="eastAsia"/>
          <w:highlight w:val="green"/>
        </w:rPr>
        <w:t xml:space="preserve"> }</w:t>
      </w:r>
    </w:p>
    <w:p w14:paraId="6BDCC8F7" w14:textId="77CB501B" w:rsidR="008E09D3" w:rsidRP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8650CCB" w14:textId="6885B0CE" w:rsidR="0047236B" w:rsidRDefault="0047236B" w:rsidP="0047236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WH13wx</w:t>
      </w:r>
      <w:r>
        <w:rPr>
          <w:rFonts w:hint="eastAsia"/>
          <w:highlight w:val="yellow"/>
        </w:rPr>
        <w:t>}</w:t>
      </w:r>
    </w:p>
    <w:p w14:paraId="5E18D1A2" w14:textId="792F0D63" w:rsidR="0047236B" w:rsidRPr="0047236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不一会儿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，我和智子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一起来到了社团招新的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广场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上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。我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穿行在不同的</w:t>
      </w:r>
      <w:r w:rsidR="00302DB1">
        <w:rPr>
          <w:rFonts w:ascii="宋体" w:eastAsia="宋体" w:hAnsi="宋体" w:hint="eastAsia"/>
          <w:color w:val="000000"/>
          <w:sz w:val="21"/>
          <w:szCs w:val="21"/>
        </w:rPr>
        <w:t>展台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间，她好奇地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四处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打量着，我用日语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一一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介绍。</w:t>
      </w:r>
      <w:r>
        <w:rPr>
          <w:rFonts w:ascii="Calibri" w:hAnsi="Calibri"/>
          <w:lang w:eastAsia="ja-JP"/>
        </w:rPr>
        <w:t>"</w:t>
      </w:r>
    </w:p>
    <w:p w14:paraId="43DA3B5F" w14:textId="398103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は書道部です</w:t>
      </w:r>
      <w:r w:rsidR="00CC50F8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这里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是书法社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00D1E113" w14:textId="255D2298" w:rsidR="009475D2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は武道部で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是武术社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44D2626" w14:textId="0104E3E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は文化創意部です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</w:rPr>
        <w:t>是文化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</w:t>
      </w:r>
      <w:r w:rsidR="00CC50F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2BD7526F" w14:textId="721E00E8" w:rsidR="0047236B" w:rsidRP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</w:t>
      </w:r>
      <w:ins w:id="5" w:author="Ryan" w:date="2024-02-04T11:17:00Z">
        <w:r w:rsidR="009B3DFD">
          <w:rPr>
            <w:highlight w:val="yellow"/>
            <w:lang w:eastAsia="ja-JP"/>
          </w:rPr>
          <w:t>jy</w:t>
        </w:r>
      </w:ins>
      <w:del w:id="6" w:author="Ryan" w:date="2024-02-04T11:17:00Z">
        <w:r w:rsidDel="009B3DFD">
          <w:rPr>
            <w:highlight w:val="yellow"/>
            <w:lang w:eastAsia="ja-JP"/>
          </w:rPr>
          <w:delText>ys</w:delText>
        </w:r>
      </w:del>
      <w:r>
        <w:rPr>
          <w:rFonts w:hint="eastAsia"/>
          <w:highlight w:val="yellow"/>
          <w:lang w:eastAsia="ja-JP"/>
        </w:rPr>
        <w:t>}</w:t>
      </w:r>
    </w:p>
    <w:p w14:paraId="7EBD5B37" w14:textId="33A80815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文化創意部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どんなことをする部活なんですか</w:t>
      </w:r>
      <w:r w:rsidR="00767394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社是做什么的呢？）</w:t>
      </w:r>
      <w:r w:rsidR="009475D2">
        <w:rPr>
          <w:rFonts w:ascii="Calibri" w:hAnsi="Calibri"/>
        </w:rPr>
        <w:t>"</w:t>
      </w:r>
    </w:p>
    <w:p w14:paraId="4ACCA682" w14:textId="4C496CC8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WH12gx</w:t>
      </w:r>
      <w:r>
        <w:rPr>
          <w:rFonts w:hint="eastAsia"/>
          <w:highlight w:val="yellow"/>
          <w:lang w:eastAsia="ja-JP"/>
        </w:rPr>
        <w:t>}</w:t>
      </w:r>
    </w:p>
    <w:p w14:paraId="41613DE6" w14:textId="1570190E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そうですね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学校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の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文化関連グッズを作ったり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バザーで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売ったりするクラブ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かなあ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。ほら、あの校章のついたバッグみたい</w:t>
      </w:r>
      <w:r w:rsidR="004E1A55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主要是制作和</w:t>
      </w:r>
      <w:r w:rsidRPr="00B7216B">
        <w:rPr>
          <w:rFonts w:ascii="宋体" w:eastAsia="宋体" w:hAnsi="宋体" w:hint="eastAsia"/>
          <w:color w:val="000000"/>
          <w:sz w:val="21"/>
          <w:szCs w:val="21"/>
        </w:rPr>
        <w:t>售卖学校文化周边</w:t>
      </w:r>
      <w:r w:rsidR="00E85BFC" w:rsidRPr="00B7216B">
        <w:rPr>
          <w:rFonts w:ascii="宋体" w:eastAsia="宋体" w:hAnsi="宋体" w:hint="eastAsia"/>
          <w:color w:val="000000"/>
          <w:sz w:val="21"/>
          <w:szCs w:val="21"/>
        </w:rPr>
        <w:t>产品</w:t>
      </w:r>
      <w:r w:rsidR="004E1A55" w:rsidRPr="00B7216B">
        <w:rPr>
          <w:rFonts w:ascii="宋体" w:eastAsia="宋体" w:hAnsi="宋体" w:hint="eastAsia"/>
          <w:color w:val="000000"/>
          <w:sz w:val="21"/>
          <w:szCs w:val="21"/>
        </w:rPr>
        <w:t>的。</w:t>
      </w:r>
      <w:r>
        <w:rPr>
          <w:rFonts w:ascii="宋体" w:eastAsia="宋体" w:hAnsi="宋体" w:hint="eastAsia"/>
          <w:color w:val="000000"/>
          <w:sz w:val="21"/>
          <w:szCs w:val="21"/>
        </w:rPr>
        <w:t>比如说，你看，那个印着校徽的包包。）</w:t>
      </w:r>
      <w:r w:rsidR="009475D2">
        <w:rPr>
          <w:rFonts w:ascii="Calibri" w:hAnsi="Calibri"/>
        </w:rPr>
        <w:t>"</w:t>
      </w:r>
    </w:p>
    <w:p w14:paraId="02FF9287" w14:textId="77777777" w:rsidR="0047236B" w:rsidRDefault="0047236B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32997C27" w14:textId="31234526" w:rsidR="009C7227" w:rsidRPr="009C7227" w:rsidRDefault="009C7227" w:rsidP="009C7227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4A907034" w14:textId="37DF0CEC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へえ、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ちょっと参加してみたい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</w:rPr>
        <w:t>有趣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的样子</w:t>
      </w:r>
      <w:r>
        <w:rPr>
          <w:rFonts w:ascii="宋体" w:eastAsia="宋体" w:hAnsi="宋体" w:hint="eastAsia"/>
          <w:color w:val="000000"/>
          <w:sz w:val="21"/>
          <w:szCs w:val="21"/>
        </w:rPr>
        <w:t>，我也想参加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093F60B" w14:textId="7A01946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我突然意识到刚才和智子说话时从敬</w:t>
      </w:r>
      <w:r w:rsidR="00CD11C6">
        <w:rPr>
          <w:rFonts w:ascii="宋体" w:eastAsia="宋体" w:hAnsi="宋体" w:hint="eastAsia"/>
          <w:color w:val="000000"/>
          <w:sz w:val="21"/>
          <w:szCs w:val="21"/>
        </w:rPr>
        <w:t>体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变成了简体，而她也丝毫没有介意，自然而然地开始用简体和我对话了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这是不是意味着我们的关系悄悄地</w:t>
      </w:r>
      <w:r w:rsidR="00101BAA">
        <w:rPr>
          <w:rFonts w:ascii="宋体" w:eastAsia="宋体" w:hAnsi="宋体" w:hint="eastAsia"/>
          <w:color w:val="000000"/>
          <w:sz w:val="21"/>
          <w:szCs w:val="21"/>
        </w:rPr>
        <w:t>近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了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一步？</w:t>
      </w:r>
      <w:r>
        <w:rPr>
          <w:rFonts w:ascii="Calibri" w:hAnsi="Calibri"/>
        </w:rPr>
        <w:t>"</w:t>
      </w:r>
    </w:p>
    <w:p w14:paraId="4BB03168" w14:textId="03EBFBE5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jy}</w:t>
      </w:r>
    </w:p>
    <w:p w14:paraId="0752EC00" w14:textId="07213EB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王さん、どうしたの？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（王浩，你怎么了？）</w:t>
      </w:r>
      <w:r w:rsidR="009475D2">
        <w:rPr>
          <w:rFonts w:ascii="Calibri" w:hAnsi="Calibri"/>
          <w:lang w:eastAsia="ja-JP"/>
        </w:rPr>
        <w:t>"</w:t>
      </w:r>
    </w:p>
    <w:p w14:paraId="09D6DCDD" w14:textId="438AFAB0" w:rsidR="009C7227" w:rsidRDefault="009C7227" w:rsidP="009C7227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ins w:id="7" w:author="Ryan" w:date="2024-02-04T11:18:00Z">
        <w:r w:rsidR="009B3DFD">
          <w:rPr>
            <w:highlight w:val="yellow"/>
          </w:rPr>
          <w:t>1my</w:t>
        </w:r>
      </w:ins>
      <w:del w:id="8" w:author="Ryan" w:date="2024-02-04T11:18:00Z">
        <w:r w:rsidDel="009B3DFD">
          <w:rPr>
            <w:highlight w:val="yellow"/>
          </w:rPr>
          <w:delText>2</w:delText>
        </w:r>
        <w:r w:rsidDel="009B3DFD">
          <w:rPr>
            <w:rFonts w:hint="eastAsia"/>
            <w:highlight w:val="yellow"/>
          </w:rPr>
          <w:delText>ng</w:delText>
        </w:r>
      </w:del>
      <w:r>
        <w:rPr>
          <w:rFonts w:hint="eastAsia"/>
          <w:highlight w:val="yellow"/>
        </w:rPr>
        <w:t>}</w:t>
      </w:r>
    </w:p>
    <w:p w14:paraId="133473F9" w14:textId="4767A544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我急忙摇摇头，低下头加快脚步向前走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，掩饰心中的羞涩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  <w:lang w:eastAsia="ja-JP"/>
        </w:rPr>
        <w:t>"</w:t>
      </w:r>
    </w:p>
    <w:p w14:paraId="7CEE1B5F" w14:textId="60E0693B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jy}</w:t>
      </w:r>
    </w:p>
    <w:p w14:paraId="401B3FE9" w14:textId="706FA8AE" w:rsidR="009C7227" w:rsidRPr="009C7227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あれ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、日本アニメじゃない？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すごい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（那不是日本的动漫吗？</w:t>
      </w:r>
      <w:r w:rsidR="007A0818">
        <w:rPr>
          <w:rFonts w:ascii="宋体" w:eastAsia="宋体" w:hAnsi="宋体" w:hint="eastAsia"/>
          <w:color w:val="000000"/>
          <w:sz w:val="21"/>
          <w:szCs w:val="21"/>
          <w:lang w:eastAsia="ja-JP"/>
        </w:rPr>
        <w:t>好厉害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呀！）</w:t>
      </w:r>
      <w:r w:rsidR="009475D2">
        <w:rPr>
          <w:rFonts w:ascii="Calibri" w:hAnsi="Calibri"/>
          <w:lang w:eastAsia="ja-JP"/>
        </w:rPr>
        <w:t>"</w:t>
      </w:r>
    </w:p>
    <w:p w14:paraId="09699DB7" w14:textId="77777777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ins w:id="9" w:author="Ryan" w:date="2024-02-04T11:19:00Z"/>
          <w:rFonts w:ascii="Calibri" w:hAnsi="Calibri"/>
        </w:rPr>
      </w:pPr>
    </w:p>
    <w:p w14:paraId="6B01826D" w14:textId="5BE9C214" w:rsidR="009B3DFD" w:rsidRPr="009B3DFD" w:rsidRDefault="009B3DFD" w:rsidP="009B3DFD">
      <w:pPr>
        <w:rPr>
          <w:ins w:id="10" w:author="Ryan" w:date="2024-02-04T11:19:00Z"/>
          <w:rFonts w:hint="eastAsia"/>
          <w:highlight w:val="yellow"/>
          <w:rPrChange w:id="11" w:author="Ryan" w:date="2024-02-04T11:20:00Z">
            <w:rPr>
              <w:ins w:id="12" w:author="Ryan" w:date="2024-02-04T11:19:00Z"/>
              <w:rFonts w:ascii="Calibri" w:hAnsi="Calibri" w:hint="eastAsia"/>
            </w:rPr>
          </w:rPrChange>
        </w:rPr>
        <w:pPrChange w:id="13" w:author="Ryan" w:date="2024-02-04T11:20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4" w:author="Ryan" w:date="2024-02-04T11:20:00Z">
        <w:r w:rsidRPr="009B3DFD">
          <w:rPr>
            <w:highlight w:val="yellow"/>
            <w:rPrChange w:id="15" w:author="Ryan" w:date="2024-02-04T11:20:00Z">
              <w:rPr/>
            </w:rPrChange>
          </w:rPr>
          <w:t>#</w:t>
        </w:r>
        <w:r w:rsidRPr="00091204">
          <w:rPr>
            <w:rFonts w:hint="eastAsia"/>
            <w:highlight w:val="yellow"/>
          </w:rPr>
          <w:t>{显示立绘</w:t>
        </w:r>
        <w:r w:rsidRPr="009B3DFD">
          <w:rPr>
            <w:highlight w:val="yellow"/>
            <w:rPrChange w:id="16" w:author="Ryan" w:date="2024-02-04T11:20:00Z">
              <w:rPr/>
            </w:rPrChange>
          </w:rPr>
          <w:t>QQ12gx</w:t>
        </w:r>
        <w:r w:rsidRPr="00091204">
          <w:rPr>
            <w:rFonts w:hint="eastAsia"/>
            <w:highlight w:val="yellow"/>
          </w:rPr>
          <w:t>}</w:t>
        </w:r>
      </w:ins>
    </w:p>
    <w:p w14:paraId="45610921" w14:textId="7259ABD0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ins w:id="17" w:author="Ryan" w:date="2024-02-04T11:19:00Z"/>
          <w:rFonts w:ascii="Calibri" w:hAnsi="Calibri" w:hint="eastAsia"/>
        </w:rPr>
      </w:pPr>
      <w:ins w:id="18" w:author="Ryan" w:date="2024-02-04T11:19:00Z">
        <w:r w:rsidRPr="009B3DFD">
          <w:rPr>
            <w:rFonts w:ascii="Calibri" w:hAnsi="Calibri" w:hint="eastAsia"/>
            <w:highlight w:val="yellow"/>
            <w:rPrChange w:id="19" w:author="Ryan" w:date="2024-02-04T11:21:00Z">
              <w:rPr>
                <w:rFonts w:ascii="Calibri" w:hAnsi="Calibri" w:hint="eastAsia"/>
              </w:rPr>
            </w:rPrChange>
          </w:rPr>
          <w:t>#</w:t>
        </w:r>
        <w:r w:rsidRPr="009B3DFD">
          <w:rPr>
            <w:rFonts w:ascii="Calibri" w:hAnsi="Calibri"/>
            <w:highlight w:val="yellow"/>
            <w:rPrChange w:id="20" w:author="Ryan" w:date="2024-02-04T11:21:00Z">
              <w:rPr>
                <w:rFonts w:ascii="Calibri" w:hAnsi="Calibri"/>
              </w:rPr>
            </w:rPrChange>
          </w:rPr>
          <w:t>（以下对话分成三段</w:t>
        </w:r>
      </w:ins>
      <w:ins w:id="21" w:author="Ryan" w:date="2024-02-04T11:21:00Z">
        <w:r w:rsidRPr="009B3DFD">
          <w:rPr>
            <w:rFonts w:ascii="Calibri" w:hAnsi="Calibri"/>
            <w:highlight w:val="yellow"/>
            <w:rPrChange w:id="22" w:author="Ryan" w:date="2024-02-04T11:21:00Z">
              <w:rPr>
                <w:rFonts w:ascii="Calibri" w:hAnsi="Calibri"/>
              </w:rPr>
            </w:rPrChange>
          </w:rPr>
          <w:t>，其他人的立绘都消失</w:t>
        </w:r>
      </w:ins>
      <w:ins w:id="23" w:author="Ryan" w:date="2024-02-04T11:19:00Z">
        <w:r w:rsidRPr="009B3DFD">
          <w:rPr>
            <w:rFonts w:ascii="Calibri" w:hAnsi="Calibri"/>
            <w:highlight w:val="yellow"/>
            <w:rPrChange w:id="24" w:author="Ryan" w:date="2024-02-04T11:21:00Z">
              <w:rPr>
                <w:rFonts w:ascii="Calibri" w:hAnsi="Calibri"/>
              </w:rPr>
            </w:rPrChange>
          </w:rPr>
          <w:t>）</w:t>
        </w:r>
      </w:ins>
    </w:p>
    <w:p w14:paraId="69ACE10D" w14:textId="07A44E6B" w:rsidR="009B3DFD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ins w:id="25" w:author="Ryan" w:date="2024-02-04T11:18:00Z"/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我顺着她的目光看去，原来是袁巧巧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担任部长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的动漫社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。</w:t>
      </w:r>
      <w:ins w:id="26" w:author="Ryan" w:date="2024-02-04T11:19:00Z">
        <w:r w:rsidR="009B3DFD">
          <w:rPr>
            <w:rFonts w:ascii="Calibri" w:hAnsi="Calibri"/>
          </w:rPr>
          <w:t>"</w:t>
        </w:r>
      </w:ins>
    </w:p>
    <w:p w14:paraId="4BF3B8A6" w14:textId="77777777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ins w:id="27" w:author="Ryan" w:date="2024-02-04T11:19:00Z"/>
          <w:rFonts w:ascii="Calibri" w:hAnsi="Calibri"/>
        </w:rPr>
      </w:pPr>
      <w:ins w:id="28" w:author="Ryan" w:date="2024-02-04T11:19:00Z">
        <w:r>
          <w:rPr>
            <w:rFonts w:ascii="Calibri" w:hAnsi="Calibri"/>
          </w:rPr>
          <w:t>"</w:t>
        </w:r>
      </w:ins>
      <w:r w:rsidR="0007257E">
        <w:rPr>
          <w:rFonts w:ascii="宋体" w:eastAsia="宋体" w:hAnsi="宋体" w:hint="eastAsia"/>
          <w:color w:val="000000"/>
          <w:sz w:val="21"/>
          <w:szCs w:val="21"/>
        </w:rPr>
        <w:t>她正站在台前拿着宣传单招呼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，台子上挂着许多日本动漫的手绘图，还有中日文对照的宣传海报。</w:t>
      </w:r>
      <w:ins w:id="29" w:author="Ryan" w:date="2024-02-04T11:19:00Z">
        <w:r>
          <w:rPr>
            <w:rFonts w:ascii="Calibri" w:hAnsi="Calibri"/>
          </w:rPr>
          <w:t>"</w:t>
        </w:r>
      </w:ins>
    </w:p>
    <w:p w14:paraId="75213EB3" w14:textId="3B5A146F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ins w:id="30" w:author="Ryan" w:date="2024-02-04T13:46:00Z"/>
          <w:rFonts w:ascii="Calibri" w:hAnsi="Calibri"/>
        </w:rPr>
      </w:pPr>
      <w:ins w:id="31" w:author="Ryan" w:date="2024-02-04T11:19:00Z">
        <w:r>
          <w:rPr>
            <w:rFonts w:ascii="Calibri" w:hAnsi="Calibri"/>
          </w:rPr>
          <w:t>"</w:t>
        </w:r>
      </w:ins>
      <w:r w:rsidR="00767394">
        <w:rPr>
          <w:rFonts w:ascii="宋体" w:eastAsia="宋体" w:hAnsi="宋体" w:hint="eastAsia"/>
          <w:color w:val="000000"/>
          <w:sz w:val="21"/>
          <w:szCs w:val="21"/>
        </w:rPr>
        <w:t>有不少男生都围过来看热闹。</w:t>
      </w:r>
      <w:r w:rsidR="009475D2">
        <w:rPr>
          <w:rFonts w:ascii="Calibri" w:hAnsi="Calibri"/>
        </w:rPr>
        <w:t>"</w:t>
      </w:r>
    </w:p>
    <w:p w14:paraId="17FD4EC1" w14:textId="044269C1" w:rsidR="00091204" w:rsidRPr="00091204" w:rsidRDefault="00091204" w:rsidP="00091204">
      <w:pPr>
        <w:rPr>
          <w:ins w:id="32" w:author="Ryan" w:date="2024-02-04T11:19:00Z"/>
          <w:rFonts w:hint="eastAsia"/>
          <w:highlight w:val="yellow"/>
          <w:rPrChange w:id="33" w:author="Ryan" w:date="2024-02-04T13:46:00Z">
            <w:rPr>
              <w:ins w:id="34" w:author="Ryan" w:date="2024-02-04T11:19:00Z"/>
              <w:rFonts w:ascii="Calibri" w:hAnsi="Calibri"/>
            </w:rPr>
          </w:rPrChange>
        </w:rPr>
        <w:pPrChange w:id="35" w:author="Ryan" w:date="2024-02-04T13:46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36" w:author="Ryan" w:date="2024-02-04T13:46:00Z">
        <w:r w:rsidRPr="00D36BF4">
          <w:rPr>
            <w:highlight w:val="yellow"/>
          </w:rPr>
          <w:t>#</w:t>
        </w:r>
        <w:r w:rsidRPr="00D36BF4">
          <w:rPr>
            <w:rFonts w:hint="eastAsia"/>
            <w:highlight w:val="yellow"/>
          </w:rPr>
          <w:t>{显示立绘</w:t>
        </w:r>
        <w:r>
          <w:rPr>
            <w:highlight w:val="yellow"/>
          </w:rPr>
          <w:t>QQ13wx</w:t>
        </w:r>
        <w:r w:rsidRPr="00D36BF4">
          <w:rPr>
            <w:rFonts w:hint="eastAsia"/>
            <w:highlight w:val="yellow"/>
          </w:rPr>
          <w:t>}</w:t>
        </w:r>
      </w:ins>
    </w:p>
    <w:p w14:paraId="618A158D" w14:textId="0BC0C9B6" w:rsidR="009B3DFD" w:rsidDel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del w:id="37" w:author="Ryan" w:date="2024-02-04T11:20:00Z"/>
        </w:rPr>
      </w:pPr>
    </w:p>
    <w:p w14:paraId="605C3960" w14:textId="11994547" w:rsidR="0076739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面对那些男生的调侃，巧巧并不搭理，还在专注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地宣传动漫社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21037A2" w14:textId="5258B531" w:rsidR="009C7227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554FD90" w14:textId="5CE97A91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看到巧巧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被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那么多狂热的粉丝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包围着</w:t>
      </w:r>
      <w:r w:rsidR="0007257E" w:rsidRPr="009475D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我犹豫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要不要去和她打招呼。</w:t>
      </w:r>
      <w:r>
        <w:rPr>
          <w:rFonts w:ascii="Calibri" w:hAnsi="Calibri"/>
        </w:rPr>
        <w:t>"</w:t>
      </w:r>
    </w:p>
    <w:p w14:paraId="195D2E2A" w14:textId="71EB5D89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ins w:id="38" w:author="Ryan" w:date="2024-02-04T13:47:00Z"/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这时，巧巧突然看到了智子，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快步走到智子身边，一把拉住她的手。</w:t>
      </w:r>
      <w:r>
        <w:rPr>
          <w:rFonts w:ascii="Calibri" w:hAnsi="Calibri"/>
        </w:rPr>
        <w:t>"</w:t>
      </w:r>
    </w:p>
    <w:p w14:paraId="02DFC052" w14:textId="77777777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ins w:id="39" w:author="Ryan" w:date="2024-02-04T13:47:00Z"/>
          <w:rFonts w:ascii="Calibri" w:hAnsi="Calibri"/>
        </w:rPr>
      </w:pPr>
    </w:p>
    <w:p w14:paraId="5CE1CDE6" w14:textId="549328B3" w:rsidR="00091204" w:rsidRP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hint="eastAsia"/>
        </w:rPr>
      </w:pPr>
      <w:ins w:id="40" w:author="Ryan" w:date="2024-02-04T13:47:00Z">
        <w:r w:rsidRPr="00091204">
          <w:rPr>
            <w:rFonts w:ascii="Calibri" w:hAnsi="Calibri" w:hint="eastAsia"/>
            <w:highlight w:val="yellow"/>
            <w:rPrChange w:id="41" w:author="Ryan" w:date="2024-02-04T13:47:00Z">
              <w:rPr>
                <w:rFonts w:ascii="Calibri" w:hAnsi="Calibri" w:hint="eastAsia"/>
              </w:rPr>
            </w:rPrChange>
          </w:rPr>
          <w:t>#</w:t>
        </w:r>
        <w:r w:rsidRPr="00091204">
          <w:rPr>
            <w:rFonts w:ascii="Calibri" w:hAnsi="Calibri"/>
            <w:highlight w:val="yellow"/>
            <w:rPrChange w:id="42" w:author="Ryan" w:date="2024-02-04T13:47:00Z">
              <w:rPr>
                <w:rFonts w:ascii="Calibri" w:hAnsi="Calibri"/>
              </w:rPr>
            </w:rPrChange>
          </w:rPr>
          <w:t>(</w:t>
        </w:r>
        <w:r w:rsidRPr="00091204">
          <w:rPr>
            <w:rFonts w:ascii="Calibri" w:hAnsi="Calibri"/>
            <w:highlight w:val="yellow"/>
            <w:rPrChange w:id="43" w:author="Ryan" w:date="2024-02-04T13:47:00Z">
              <w:rPr>
                <w:rFonts w:ascii="Calibri" w:hAnsi="Calibri"/>
              </w:rPr>
            </w:rPrChange>
          </w:rPr>
          <w:t>王浩的立绘消失，这里也是默认最多两个立绘同时出现</w:t>
        </w:r>
        <w:r w:rsidRPr="00091204">
          <w:rPr>
            <w:rFonts w:ascii="Calibri" w:hAnsi="Calibri" w:hint="eastAsia"/>
            <w:highlight w:val="yellow"/>
            <w:rPrChange w:id="44" w:author="Ryan" w:date="2024-02-04T13:47:00Z">
              <w:rPr>
                <w:rFonts w:ascii="Calibri" w:hAnsi="Calibri" w:hint="eastAsia"/>
              </w:rPr>
            </w:rPrChange>
          </w:rPr>
          <w:t>)</w:t>
        </w:r>
      </w:ins>
    </w:p>
    <w:p w14:paraId="221962F7" w14:textId="15DFE616" w:rsid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26C0BA0E" w14:textId="4E931B3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，来我们这里看看呀。</w:t>
      </w:r>
      <w:r>
        <w:rPr>
          <w:rFonts w:ascii="宋体" w:eastAsia="宋体" w:hAnsi="宋体" w:hint="eastAsia"/>
          <w:color w:val="000000"/>
          <w:sz w:val="21"/>
          <w:szCs w:val="21"/>
        </w:rPr>
        <w:t>你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那么可爱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，来给我们做模特吧。</w:t>
      </w:r>
      <w:r w:rsidR="0000137F">
        <w:rPr>
          <w:rFonts w:ascii="Calibri" w:hAnsi="Calibri"/>
        </w:rPr>
        <w:t>"</w:t>
      </w:r>
    </w:p>
    <w:p w14:paraId="67083C3C" w14:textId="1CD10F6C" w:rsidR="007D0E3B" w:rsidRDefault="007D0E3B" w:rsidP="007D0E3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14ys</w:t>
      </w:r>
      <w:r>
        <w:rPr>
          <w:rFonts w:hint="eastAsia"/>
          <w:highlight w:val="yellow"/>
        </w:rPr>
        <w:t>}</w:t>
      </w:r>
    </w:p>
    <w:p w14:paraId="4AAE78C9" w14:textId="7C86F9A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智子有点被她的热情吓到了，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红着脸</w:t>
      </w:r>
      <w:r>
        <w:rPr>
          <w:rFonts w:ascii="宋体" w:eastAsia="宋体" w:hAnsi="宋体" w:hint="eastAsia"/>
          <w:color w:val="000000"/>
          <w:sz w:val="21"/>
          <w:szCs w:val="21"/>
        </w:rPr>
        <w:t>怯怯地看了看我，我急忙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向她</w:t>
      </w:r>
      <w:r>
        <w:rPr>
          <w:rFonts w:ascii="宋体" w:eastAsia="宋体" w:hAnsi="宋体" w:hint="eastAsia"/>
          <w:color w:val="000000"/>
          <w:sz w:val="21"/>
          <w:szCs w:val="21"/>
        </w:rPr>
        <w:t>解释。</w:t>
      </w:r>
      <w:r w:rsidR="009475D2">
        <w:rPr>
          <w:rFonts w:ascii="Calibri" w:hAnsi="Calibri"/>
          <w:lang w:eastAsia="ja-JP"/>
        </w:rPr>
        <w:t>"</w:t>
      </w:r>
    </w:p>
    <w:p w14:paraId="6ADC7115" w14:textId="736F39B5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{显示立绘WH</w:t>
      </w:r>
      <w:r>
        <w:rPr>
          <w:highlight w:val="yellow"/>
          <w:lang w:eastAsia="ja-JP"/>
        </w:rPr>
        <w:t>12g</w:t>
      </w:r>
      <w:r>
        <w:rPr>
          <w:rFonts w:hint="eastAsia"/>
          <w:highlight w:val="yellow"/>
          <w:lang w:eastAsia="ja-JP"/>
        </w:rPr>
        <w:t>x}</w:t>
      </w:r>
    </w:p>
    <w:p w14:paraId="225C9EB9" w14:textId="6F6D2CA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はアニメの話になると、いつもハイテンションだから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袁巧巧一提到动漫的话题，兴致就很高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3157C8E4" w14:textId="5ED558F1" w:rsidR="007D0E3B" w:rsidRDefault="007D0E3B" w:rsidP="007D0E3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5641E1AB" w14:textId="6614A9E1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回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握住袁巧巧的手，开心地笑了。</w:t>
      </w:r>
      <w:r>
        <w:rPr>
          <w:rFonts w:ascii="Calibri" w:hAnsi="Calibri"/>
          <w:lang w:eastAsia="ja-JP"/>
        </w:rPr>
        <w:t>"</w:t>
      </w:r>
    </w:p>
    <w:p w14:paraId="387B3B62" w14:textId="7C3C734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：</w:t>
      </w:r>
      <w:r w:rsidR="00D07784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いえいえ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、そんなことないです。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00137F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こそ可愛い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ですよ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哪里</w:t>
      </w:r>
      <w:r>
        <w:rPr>
          <w:rFonts w:ascii="宋体" w:eastAsia="宋体" w:hAnsi="宋体" w:hint="eastAsia"/>
          <w:color w:val="000000"/>
          <w:sz w:val="21"/>
          <w:szCs w:val="21"/>
        </w:rPr>
        <w:t>，巧巧你才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很</w:t>
      </w:r>
      <w:r w:rsidR="00172E09" w:rsidRPr="00B7216B">
        <w:rPr>
          <w:rFonts w:ascii="宋体" w:eastAsia="宋体" w:hAnsi="宋体" w:hint="eastAsia"/>
          <w:color w:val="000000"/>
          <w:sz w:val="21"/>
          <w:szCs w:val="21"/>
        </w:rPr>
        <w:t>可爱</w:t>
      </w:r>
      <w:r>
        <w:rPr>
          <w:rFonts w:ascii="宋体" w:eastAsia="宋体" w:hAnsi="宋体" w:hint="eastAsia"/>
          <w:color w:val="000000"/>
          <w:sz w:val="21"/>
          <w:szCs w:val="21"/>
        </w:rPr>
        <w:t>呢。）</w:t>
      </w:r>
      <w:r w:rsidR="009475D2">
        <w:rPr>
          <w:rFonts w:ascii="Calibri" w:hAnsi="Calibri"/>
        </w:rPr>
        <w:t>"</w:t>
      </w:r>
    </w:p>
    <w:p w14:paraId="623747E9" w14:textId="2C8D3B63" w:rsidR="007D0E3B" w:rsidRP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QQ13</w:t>
      </w:r>
      <w:ins w:id="45" w:author="Ryan" w:date="2024-02-04T13:51:00Z">
        <w:r w:rsidR="00091204">
          <w:rPr>
            <w:highlight w:val="yellow"/>
          </w:rPr>
          <w:t>gx</w:t>
        </w:r>
      </w:ins>
      <w:del w:id="46" w:author="Ryan" w:date="2024-02-04T13:51:00Z">
        <w:r w:rsidDel="00091204">
          <w:rPr>
            <w:highlight w:val="yellow"/>
          </w:rPr>
          <w:delText>tq</w:delText>
        </w:r>
      </w:del>
      <w:r>
        <w:rPr>
          <w:rFonts w:hint="eastAsia"/>
          <w:highlight w:val="yellow"/>
        </w:rPr>
        <w:t>}</w:t>
      </w:r>
    </w:p>
    <w:p w14:paraId="66D601C5" w14:textId="3B0EDF2C" w:rsidR="007D0E3B" w:rsidRPr="007D0E3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哈哈哈，我听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懂了</w:t>
      </w:r>
      <w:r>
        <w:rPr>
          <w:rFonts w:ascii="宋体" w:eastAsia="宋体" w:hAnsi="宋体" w:hint="eastAsia"/>
          <w:color w:val="000000"/>
          <w:sz w:val="21"/>
          <w:szCs w:val="21"/>
        </w:rPr>
        <w:t>卡哇伊。谢谢你呀！</w:t>
      </w:r>
      <w:r w:rsidR="009475D2">
        <w:rPr>
          <w:rFonts w:ascii="Calibri" w:hAnsi="Calibri"/>
        </w:rPr>
        <w:t>"</w:t>
      </w:r>
    </w:p>
    <w:p w14:paraId="40198F62" w14:textId="2ABCB0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对了，</w:t>
      </w:r>
      <w:r>
        <w:rPr>
          <w:rFonts w:ascii="宋体" w:eastAsia="宋体" w:hAnsi="宋体" w:hint="eastAsia"/>
          <w:color w:val="000000"/>
          <w:sz w:val="21"/>
          <w:szCs w:val="21"/>
        </w:rPr>
        <w:t>能让我给你画张肖像</w:t>
      </w:r>
      <w:r w:rsidR="008B4886">
        <w:rPr>
          <w:rFonts w:ascii="宋体" w:eastAsia="宋体" w:hAnsi="宋体" w:hint="eastAsia"/>
          <w:color w:val="000000"/>
          <w:sz w:val="21"/>
          <w:szCs w:val="21"/>
        </w:rPr>
        <w:t>画</w:t>
      </w:r>
      <w:r>
        <w:rPr>
          <w:rFonts w:ascii="宋体" w:eastAsia="宋体" w:hAnsi="宋体" w:hint="eastAsia"/>
          <w:color w:val="000000"/>
          <w:sz w:val="21"/>
          <w:szCs w:val="21"/>
        </w:rPr>
        <w:t>吗？</w:t>
      </w:r>
      <w:r w:rsidR="009475D2">
        <w:rPr>
          <w:rFonts w:ascii="Calibri" w:hAnsi="Calibri"/>
        </w:rPr>
        <w:t>"</w:t>
      </w:r>
    </w:p>
    <w:p w14:paraId="0EB72FCD" w14:textId="76B8A997" w:rsidR="007D0E3B" w:rsidRPr="007D0E3B" w:rsidRDefault="007D0E3B" w:rsidP="007D0E3B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2F9E740D" w14:textId="5DD5D085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才发现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放在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台子上的图都是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动漫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人物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肖像画。</w:t>
      </w:r>
      <w:r>
        <w:rPr>
          <w:rFonts w:ascii="Calibri" w:hAnsi="Calibri"/>
          <w:lang w:eastAsia="ja-JP"/>
        </w:rPr>
        <w:t>"</w:t>
      </w:r>
    </w:p>
    <w:p w14:paraId="64B0B34C" w14:textId="547F996C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14jy</w:t>
      </w:r>
      <w:r>
        <w:rPr>
          <w:rFonts w:hint="eastAsia"/>
          <w:highlight w:val="yellow"/>
          <w:lang w:eastAsia="ja-JP"/>
        </w:rPr>
        <w:t>}</w:t>
      </w:r>
    </w:p>
    <w:p w14:paraId="013DDB2D" w14:textId="4565D9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ええ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？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似顔絵ですか。私でいいんですか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（啊，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肖像画吗？我</w:t>
      </w:r>
      <w:r w:rsidR="00D3582E"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做模特没问题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吗</w:t>
      </w:r>
      <w:r w:rsidR="005823AF">
        <w:rPr>
          <w:rFonts w:ascii="宋体" w:eastAsia="宋体" w:hAnsi="宋体" w:hint="eastAsia"/>
          <w:color w:val="000000"/>
          <w:sz w:val="21"/>
          <w:szCs w:val="21"/>
          <w:lang w:eastAsia="ja-JP"/>
        </w:rPr>
        <w:t>……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7A324CBF" w14:textId="6577AC9B" w:rsid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QQ13dy</w:t>
      </w:r>
      <w:r>
        <w:rPr>
          <w:rFonts w:hint="eastAsia"/>
          <w:highlight w:val="yellow"/>
        </w:rPr>
        <w:t>}</w:t>
      </w:r>
    </w:p>
    <w:p w14:paraId="3D0E047F" w14:textId="3BF4164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当然可以啊，画出来一定很好看，对不对王浩？</w:t>
      </w:r>
      <w:r w:rsidR="009475D2">
        <w:rPr>
          <w:rFonts w:ascii="Calibri" w:hAnsi="Calibri"/>
        </w:rPr>
        <w:t>"</w:t>
      </w:r>
    </w:p>
    <w:p w14:paraId="2D1A5C54" w14:textId="412C0F12" w:rsidR="007D0E3B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ins w:id="47" w:author="Ryan" w:date="2024-02-04T13:51:00Z">
        <w:r w:rsidR="00091204">
          <w:rPr>
            <w:highlight w:val="yellow"/>
          </w:rPr>
          <w:t>kx</w:t>
        </w:r>
      </w:ins>
      <w:del w:id="48" w:author="Ryan" w:date="2024-02-04T13:51:00Z">
        <w:r w:rsidDel="00091204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5F90E9E2" w14:textId="1FF4D46B" w:rsidR="007D0E3B" w:rsidRPr="00D3361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巧巧的眼睛却</w:t>
      </w:r>
      <w:r w:rsidR="00B91A3F">
        <w:rPr>
          <w:rFonts w:ascii="宋体" w:eastAsia="宋体" w:hAnsi="宋体" w:hint="eastAsia"/>
          <w:color w:val="000000"/>
          <w:sz w:val="21"/>
          <w:szCs w:val="21"/>
        </w:rPr>
        <w:t>瞟向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我，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等待我的回应。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一下子有点手足无措。</w:t>
      </w:r>
      <w:r>
        <w:rPr>
          <w:rFonts w:ascii="Calibri" w:hAnsi="Calibri"/>
        </w:rPr>
        <w:t>"</w:t>
      </w:r>
    </w:p>
    <w:p w14:paraId="1A7E5483" w14:textId="7B7CE5CD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智子捕捉到我的窘态，噗嗤笑了。</w:t>
      </w:r>
      <w:r>
        <w:rPr>
          <w:rFonts w:ascii="Calibri" w:hAnsi="Calibri"/>
        </w:rPr>
        <w:t>"</w:t>
      </w:r>
    </w:p>
    <w:p w14:paraId="72BFCE62" w14:textId="77777777" w:rsidR="00033DA0" w:rsidRDefault="00033DA0" w:rsidP="00033DA0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26A9092F" w14:textId="0188F3DF" w:rsidR="00172E09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智子不好意思地坐到椅子上，安静地等袁巧巧画画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……</w:t>
      </w:r>
      <w:r>
        <w:rPr>
          <w:rFonts w:ascii="Calibri" w:hAnsi="Calibri"/>
        </w:rPr>
        <w:t>"</w:t>
      </w:r>
    </w:p>
    <w:p w14:paraId="6B4ED63C" w14:textId="0151B015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51B46D84" w14:textId="11DA4E5A" w:rsidR="00C87447" w:rsidRPr="00C87447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过了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好一会儿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，巧巧画好了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她得意洋洋地把画展示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我和智子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看。</w:t>
      </w:r>
      <w:r>
        <w:rPr>
          <w:rFonts w:ascii="Calibri" w:hAnsi="Calibri"/>
        </w:rPr>
        <w:t>"</w:t>
      </w:r>
    </w:p>
    <w:p w14:paraId="1DC48DAC" w14:textId="6C5B98BF" w:rsid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怎么样，我画的不错吧？</w:t>
      </w:r>
      <w:r>
        <w:rPr>
          <w:rFonts w:ascii="Calibri" w:hAnsi="Calibri"/>
        </w:rPr>
        <w:t>"</w:t>
      </w:r>
    </w:p>
    <w:p w14:paraId="7EFC8DA9" w14:textId="385FBA3E" w:rsidR="00C87447" w:rsidRPr="00C87447" w:rsidRDefault="00C87447" w:rsidP="00C87447">
      <w:pPr>
        <w:rPr>
          <w:highlight w:val="yellow"/>
        </w:rPr>
      </w:pPr>
      <w:bookmarkStart w:id="49" w:name="_Hlk89769013"/>
      <w:commentRangeStart w:id="50"/>
      <w:r>
        <w:t>#</w:t>
      </w:r>
      <w:r>
        <w:rPr>
          <w:rFonts w:hint="eastAsia"/>
          <w:highlight w:val="yellow"/>
        </w:rPr>
        <w:t xml:space="preserve">{显示智子的肖像画 </w:t>
      </w:r>
      <w:r>
        <w:rPr>
          <w:highlight w:val="yellow"/>
        </w:rPr>
        <w:t>w11</w:t>
      </w:r>
      <w:r>
        <w:rPr>
          <w:rFonts w:hint="eastAsia"/>
          <w:highlight w:val="yellow"/>
        </w:rPr>
        <w:t>}</w:t>
      </w:r>
      <w:bookmarkEnd w:id="49"/>
      <w:commentRangeEnd w:id="50"/>
      <w:r w:rsidR="00091204">
        <w:rPr>
          <w:rStyle w:val="a6"/>
        </w:rPr>
        <w:commentReference w:id="50"/>
      </w:r>
    </w:p>
    <w:p w14:paraId="39D38AB9" w14:textId="77777777" w:rsidR="00C87447" w:rsidRDefault="00C8744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</w:p>
    <w:p w14:paraId="4F9F2B7F" w14:textId="77777777" w:rsidR="00033DA0" w:rsidRPr="00380DEE" w:rsidRDefault="00033DA0" w:rsidP="00033DA0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28549941" w14:textId="41249844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まあまあです。</w:t>
      </w:r>
      <w:r>
        <w:rPr>
          <w:rFonts w:hint="eastAsia"/>
          <w:lang w:eastAsia="ja-JP"/>
        </w:rPr>
        <w:t>"</w:t>
      </w:r>
    </w:p>
    <w:p w14:paraId="50881E97" w14:textId="787F6317" w:rsidR="00033DA0" w:rsidRDefault="00033DA0" w:rsidP="00033DA0"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とても可愛いですよ。</w:t>
      </w:r>
      <w:r>
        <w:rPr>
          <w:rFonts w:hint="eastAsia"/>
        </w:rPr>
        <w:t>"</w:t>
      </w:r>
    </w:p>
    <w:p w14:paraId="110A67BE" w14:textId="77777777" w:rsidR="00033DA0" w:rsidRDefault="00033DA0" w:rsidP="00033DA0"/>
    <w:p w14:paraId="51928CD9" w14:textId="77777777" w:rsidR="00D24A08" w:rsidRPr="00D0049B" w:rsidRDefault="00D24A08" w:rsidP="00D24A08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C983537" w14:textId="77777777" w:rsidR="00D24A08" w:rsidRPr="00D0049B" w:rsidRDefault="00D24A08" w:rsidP="00D24A08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363E4677" w14:textId="77777777" w:rsidR="00D24A08" w:rsidRPr="0047236B" w:rsidRDefault="00D24A08" w:rsidP="00D24A08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WH11wx</w:t>
      </w:r>
      <w:r>
        <w:rPr>
          <w:rFonts w:hint="eastAsia"/>
          <w:highlight w:val="yellow"/>
        </w:rPr>
        <w:t>}</w:t>
      </w:r>
    </w:p>
    <w:p w14:paraId="49A5FC8B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30176418" w14:textId="77777777" w:rsidR="00D24A08" w:rsidRP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</w:p>
    <w:p w14:paraId="573A922E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1.</w:t>
      </w:r>
    </w:p>
    <w:p w14:paraId="4503F2DB" w14:textId="2AEE681A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>
        <w:rPr>
          <w:rFonts w:ascii="Calibri" w:hAnsi="Calibri"/>
        </w:rPr>
        <w:t>"</w:t>
      </w:r>
      <w:r w:rsidR="00D24A08">
        <w:rPr>
          <w:rFonts w:ascii="MS PMincho" w:eastAsiaTheme="minorEastAsia" w:hAnsi="MS PMincho" w:hint="eastAsia"/>
          <w:color w:val="000000"/>
          <w:sz w:val="21"/>
          <w:szCs w:val="21"/>
        </w:rPr>
        <w:t>虽然感觉有些不好意思，但是巧巧确实画的不错，还是真心夸赞吧。</w:t>
      </w:r>
      <w:r>
        <w:rPr>
          <w:rFonts w:ascii="Calibri" w:hAnsi="Calibri"/>
          <w:lang w:eastAsia="ja-JP"/>
        </w:rPr>
        <w:t>"</w:t>
      </w:r>
    </w:p>
    <w:p w14:paraId="1BB9617B" w14:textId="77777777" w:rsidR="00D24A08" w:rsidRPr="0047236B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WH11wx</w:t>
      </w:r>
      <w:r>
        <w:rPr>
          <w:rFonts w:hint="eastAsia"/>
          <w:highlight w:val="yellow"/>
          <w:lang w:eastAsia="ja-JP"/>
        </w:rPr>
        <w:t>}</w:t>
      </w:r>
    </w:p>
    <w:p w14:paraId="31DD6647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438882BE" w14:textId="77777777" w:rsidR="00033DA0" w:rsidRPr="00D24A08" w:rsidRDefault="00033DA0" w:rsidP="00033DA0">
      <w:pPr>
        <w:rPr>
          <w:rFonts w:ascii="宋体" w:eastAsia="宋体" w:hAnsi="宋体"/>
          <w:lang w:eastAsia="ja-JP"/>
        </w:rPr>
      </w:pPr>
    </w:p>
    <w:p w14:paraId="7699E7D6" w14:textId="22BE108D" w:rsidR="00D33614" w:rsidRPr="00D33614" w:rsidRDefault="00D33614" w:rsidP="00D33614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14wx</w:t>
      </w:r>
      <w:r>
        <w:rPr>
          <w:rFonts w:hint="eastAsia"/>
          <w:highlight w:val="yellow"/>
          <w:lang w:eastAsia="ja-JP"/>
        </w:rPr>
        <w:t>}</w:t>
      </w:r>
    </w:p>
    <w:p w14:paraId="4156D396" w14:textId="098F509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（脸红</w:t>
      </w:r>
      <w:r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あ…</w:t>
      </w:r>
      <w:r w:rsidR="00EC6CB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</w:t>
      </w:r>
      <w:r w:rsidR="009475D2">
        <w:rPr>
          <w:rFonts w:ascii="Calibri" w:hAnsi="Calibri"/>
        </w:rPr>
        <w:t>"</w:t>
      </w:r>
    </w:p>
    <w:p w14:paraId="6AEC7D9A" w14:textId="2D40C158" w:rsidR="0031643C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智子突然显得很害羞。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我本意是说巧巧的画，没想到一语双关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9A2E2C6" w14:textId="13FA5E2C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QQ12wx</w:t>
      </w:r>
      <w:r>
        <w:rPr>
          <w:rFonts w:hint="eastAsia"/>
          <w:highlight w:val="yellow"/>
        </w:rPr>
        <w:t>}</w:t>
      </w:r>
    </w:p>
    <w:p w14:paraId="0AF4CB10" w14:textId="03462AD8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（一把将画塞进我手里）喏，王浩你拿好了。</w:t>
      </w:r>
      <w:r w:rsidR="009475D2">
        <w:rPr>
          <w:rFonts w:ascii="Calibri" w:hAnsi="Calibri"/>
        </w:rPr>
        <w:t>"</w:t>
      </w:r>
    </w:p>
    <w:p w14:paraId="36F0DEFC" w14:textId="0D4C3969" w:rsidR="00C17FA5" w:rsidRPr="00C17FA5" w:rsidRDefault="00C17FA5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2"/>
        </w:rPr>
      </w:pPr>
      <w:r w:rsidRPr="00C17FA5">
        <w:rPr>
          <w:sz w:val="22"/>
        </w:rPr>
        <w:t>#</w:t>
      </w:r>
      <w:r w:rsidRPr="00C17FA5">
        <w:rPr>
          <w:rFonts w:hint="eastAsia"/>
          <w:sz w:val="22"/>
          <w:highlight w:val="yellow"/>
        </w:rPr>
        <w:t xml:space="preserve">{智子的肖像画消失 </w:t>
      </w:r>
      <w:r w:rsidRPr="00C17FA5">
        <w:rPr>
          <w:sz w:val="22"/>
          <w:highlight w:val="yellow"/>
        </w:rPr>
        <w:t>w11</w:t>
      </w:r>
      <w:r>
        <w:rPr>
          <w:sz w:val="22"/>
          <w:highlight w:val="yellow"/>
        </w:rPr>
        <w:t>消失</w:t>
      </w:r>
      <w:r w:rsidRPr="00C17FA5">
        <w:rPr>
          <w:rFonts w:hint="eastAsia"/>
          <w:sz w:val="22"/>
          <w:highlight w:val="yellow"/>
        </w:rPr>
        <w:t>}</w:t>
      </w:r>
    </w:p>
    <w:p w14:paraId="79BAB0D3" w14:textId="52AA2913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WH11gx</w:t>
      </w:r>
      <w:r>
        <w:rPr>
          <w:rFonts w:hint="eastAsia"/>
          <w:highlight w:val="yellow"/>
        </w:rPr>
        <w:t>}</w:t>
      </w:r>
    </w:p>
    <w:p w14:paraId="6C1EC9F9" w14:textId="038F3B8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啊？</w:t>
      </w:r>
      <w:r w:rsidR="0031643C" w:rsidRPr="00B7216B">
        <w:rPr>
          <w:rFonts w:ascii="宋体" w:eastAsia="宋体" w:hAnsi="宋体" w:hint="eastAsia"/>
          <w:color w:val="000000"/>
          <w:sz w:val="21"/>
          <w:szCs w:val="21"/>
        </w:rPr>
        <w:t>给我</w:t>
      </w:r>
      <w:r w:rsidR="0031643C">
        <w:rPr>
          <w:rFonts w:ascii="宋体" w:eastAsiaTheme="minorEastAsia" w:hAnsi="宋体" w:hint="eastAsia"/>
          <w:color w:val="000000"/>
          <w:sz w:val="21"/>
          <w:szCs w:val="21"/>
        </w:rPr>
        <w:t>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336850C" w14:textId="67C460AB" w:rsidR="00D33614" w:rsidRPr="00D33614" w:rsidRDefault="00D33614" w:rsidP="00D33614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</w:t>
      </w:r>
      <w:ins w:id="51" w:author="Ryan" w:date="2024-02-04T13:53:00Z">
        <w:r w:rsidR="00091204">
          <w:rPr>
            <w:highlight w:val="yellow"/>
          </w:rPr>
          <w:t>xf</w:t>
        </w:r>
      </w:ins>
      <w:del w:id="52" w:author="Ryan" w:date="2024-02-04T13:53:00Z">
        <w:r w:rsidDel="00091204">
          <w:rPr>
            <w:highlight w:val="yellow"/>
          </w:rPr>
          <w:delText>tq</w:delText>
        </w:r>
      </w:del>
      <w:r>
        <w:rPr>
          <w:rFonts w:hint="eastAsia"/>
          <w:highlight w:val="yellow"/>
        </w:rPr>
        <w:t>}</w:t>
      </w:r>
    </w:p>
    <w:p w14:paraId="74375941" w14:textId="213F8F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ins w:id="53" w:author="Ryan" w:date="2024-02-04T13:57:00Z"/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看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你懂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欣赏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的份上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，就送给你做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为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礼物吧。</w:t>
      </w:r>
      <w:r w:rsidR="009475D2">
        <w:rPr>
          <w:rFonts w:ascii="Calibri" w:hAnsi="Calibri"/>
        </w:rPr>
        <w:t>"</w:t>
      </w:r>
    </w:p>
    <w:p w14:paraId="3B13F8C2" w14:textId="1510FB9B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ins w:id="54" w:author="Ryan" w:date="2024-02-04T13:57:00Z"/>
          <w:rFonts w:ascii="Calibri" w:hAnsi="Calibri" w:hint="eastAsia"/>
        </w:rPr>
      </w:pPr>
      <w:ins w:id="55" w:author="Ryan" w:date="2024-02-04T13:57:00Z">
        <w:r w:rsidRPr="00091204">
          <w:rPr>
            <w:rFonts w:ascii="Calibri" w:hAnsi="Calibri" w:hint="eastAsia"/>
            <w:highlight w:val="yellow"/>
            <w:rPrChange w:id="56" w:author="Ryan" w:date="2024-02-04T13:58:00Z">
              <w:rPr>
                <w:rFonts w:ascii="Calibri" w:hAnsi="Calibri" w:hint="eastAsia"/>
              </w:rPr>
            </w:rPrChange>
          </w:rPr>
          <w:t>#</w:t>
        </w:r>
        <w:r w:rsidRPr="00091204">
          <w:rPr>
            <w:rFonts w:ascii="Calibri" w:hAnsi="Calibri"/>
            <w:highlight w:val="yellow"/>
            <w:rPrChange w:id="57" w:author="Ryan" w:date="2024-02-04T13:58:00Z">
              <w:rPr>
                <w:rFonts w:ascii="Calibri" w:hAnsi="Calibri"/>
              </w:rPr>
            </w:rPrChange>
          </w:rPr>
          <w:t>(</w:t>
        </w:r>
      </w:ins>
      <w:ins w:id="58" w:author="Ryan" w:date="2024-02-04T13:58:00Z">
        <w:r w:rsidRPr="00091204">
          <w:rPr>
            <w:rFonts w:ascii="Calibri" w:hAnsi="Calibri"/>
            <w:highlight w:val="yellow"/>
            <w:rPrChange w:id="59" w:author="Ryan" w:date="2024-02-04T13:58:00Z">
              <w:rPr>
                <w:rFonts w:ascii="Calibri" w:hAnsi="Calibri"/>
              </w:rPr>
            </w:rPrChange>
          </w:rPr>
          <w:t>这句话从下面拆分过来</w:t>
        </w:r>
        <w:r w:rsidRPr="00091204">
          <w:rPr>
            <w:rFonts w:ascii="Calibri" w:hAnsi="Calibri"/>
            <w:highlight w:val="yellow"/>
            <w:rPrChange w:id="60" w:author="Ryan" w:date="2024-02-04T13:58:00Z">
              <w:rPr>
                <w:rFonts w:ascii="Calibri" w:hAnsi="Calibri"/>
              </w:rPr>
            </w:rPrChange>
          </w:rPr>
          <w:t>)</w:t>
        </w:r>
      </w:ins>
    </w:p>
    <w:p w14:paraId="28D633E5" w14:textId="7A3AC13B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moveToRangeStart w:id="61" w:author="Ryan" w:date="2024-02-04T13:57:00Z" w:name="move157947462"/>
      <w:moveTo w:id="62" w:author="Ryan" w:date="2024-02-04T13:57:00Z">
        <w:r>
          <w:rPr>
            <w:rFonts w:ascii="Calibri" w:hAnsi="Calibri"/>
          </w:rPr>
          <w:t>"</w:t>
        </w:r>
        <w:r>
          <w:rPr>
            <w:rFonts w:ascii="宋体" w:eastAsia="宋体" w:hAnsi="宋体" w:hint="eastAsia"/>
            <w:color w:val="000000"/>
            <w:sz w:val="21"/>
            <w:szCs w:val="21"/>
          </w:rPr>
          <w:t>巧巧鬼灵精怪地冲我眨眨眼。</w:t>
        </w:r>
      </w:moveTo>
      <w:moveToRangeEnd w:id="61"/>
      <w:ins w:id="63" w:author="Ryan" w:date="2024-02-04T13:57:00Z">
        <w:r>
          <w:rPr>
            <w:rFonts w:ascii="Calibri" w:hAnsi="Calibri"/>
          </w:rPr>
          <w:t>"</w:t>
        </w:r>
      </w:ins>
    </w:p>
    <w:p w14:paraId="683A5382" w14:textId="4655B451" w:rsidR="00D33614" w:rsidRPr="00F7794C" w:rsidRDefault="00F7794C" w:rsidP="00F7794C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</w:t>
      </w:r>
      <w:ins w:id="64" w:author="Ryan" w:date="2024-02-04T13:57:00Z">
        <w:r w:rsidR="00091204">
          <w:rPr>
            <w:highlight w:val="yellow"/>
          </w:rPr>
          <w:t>3wx</w:t>
        </w:r>
      </w:ins>
      <w:del w:id="65" w:author="Ryan" w:date="2024-02-04T13:57:00Z">
        <w:r w:rsidDel="00091204">
          <w:rPr>
            <w:highlight w:val="yellow"/>
          </w:rPr>
          <w:delText>4ys</w:delText>
        </w:r>
      </w:del>
      <w:r>
        <w:rPr>
          <w:rFonts w:hint="eastAsia"/>
          <w:highlight w:val="yellow"/>
        </w:rPr>
        <w:t>}</w:t>
      </w:r>
    </w:p>
    <w:p w14:paraId="0A67FFF0" w14:textId="5D53FDC1" w:rsidR="0007257E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ins w:id="66" w:author="Ryan" w:date="2024-02-04T13:57:00Z">
        <w:r>
          <w:rPr>
            <w:rFonts w:ascii="Calibri" w:hAnsi="Calibri"/>
          </w:rPr>
          <w:t>"</w:t>
        </w:r>
      </w:ins>
      <w:moveFromRangeStart w:id="67" w:author="Ryan" w:date="2024-02-04T13:57:00Z" w:name="move157947462"/>
      <w:moveFrom w:id="68" w:author="Ryan" w:date="2024-02-04T13:57:00Z">
        <w:r w:rsidR="009475D2" w:rsidDel="00091204">
          <w:rPr>
            <w:rFonts w:ascii="Calibri" w:hAnsi="Calibri"/>
          </w:rPr>
          <w:t>"</w:t>
        </w:r>
        <w:r w:rsidR="0007257E" w:rsidDel="00091204">
          <w:rPr>
            <w:rFonts w:ascii="宋体" w:eastAsia="宋体" w:hAnsi="宋体" w:hint="eastAsia"/>
            <w:color w:val="000000"/>
            <w:sz w:val="21"/>
            <w:szCs w:val="21"/>
          </w:rPr>
          <w:t>巧巧鬼灵精</w:t>
        </w:r>
        <w:r w:rsidR="00D54088" w:rsidDel="00091204">
          <w:rPr>
            <w:rFonts w:ascii="宋体" w:eastAsia="宋体" w:hAnsi="宋体" w:hint="eastAsia"/>
            <w:color w:val="000000"/>
            <w:sz w:val="21"/>
            <w:szCs w:val="21"/>
          </w:rPr>
          <w:t>怪</w:t>
        </w:r>
        <w:r w:rsidR="0007257E" w:rsidDel="00091204">
          <w:rPr>
            <w:rFonts w:ascii="宋体" w:eastAsia="宋体" w:hAnsi="宋体" w:hint="eastAsia"/>
            <w:color w:val="000000"/>
            <w:sz w:val="21"/>
            <w:szCs w:val="21"/>
          </w:rPr>
          <w:t>地冲我眨眨眼</w:t>
        </w:r>
        <w:r w:rsidR="00D54088" w:rsidDel="00091204">
          <w:rPr>
            <w:rFonts w:ascii="宋体" w:eastAsia="宋体" w:hAnsi="宋体" w:hint="eastAsia"/>
            <w:color w:val="000000"/>
            <w:sz w:val="21"/>
            <w:szCs w:val="21"/>
          </w:rPr>
          <w:t>。</w:t>
        </w:r>
      </w:moveFrom>
      <w:moveFromRangeEnd w:id="67"/>
      <w:r w:rsidR="0007257E">
        <w:rPr>
          <w:rFonts w:ascii="宋体" w:eastAsia="宋体" w:hAnsi="宋体" w:hint="eastAsia"/>
          <w:color w:val="000000"/>
          <w:sz w:val="21"/>
          <w:szCs w:val="21"/>
        </w:rPr>
        <w:t>智子虽然听不懂中文，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但也有些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不好意思地低下头。</w:t>
      </w:r>
      <w:r w:rsidR="009475D2">
        <w:rPr>
          <w:rFonts w:ascii="Calibri" w:hAnsi="Calibri"/>
          <w:lang w:eastAsia="ja-JP"/>
        </w:rPr>
        <w:t>"</w:t>
      </w:r>
    </w:p>
    <w:p w14:paraId="54970202" w14:textId="30728E5E" w:rsidR="00F7794C" w:rsidRPr="00F7794C" w:rsidRDefault="00F7794C" w:rsidP="00F7794C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WH13wx</w:t>
      </w:r>
      <w:r>
        <w:rPr>
          <w:rFonts w:hint="eastAsia"/>
          <w:highlight w:val="yellow"/>
          <w:lang w:eastAsia="ja-JP"/>
        </w:rPr>
        <w:t>}</w:t>
      </w:r>
    </w:p>
    <w:p w14:paraId="5653587A" w14:textId="1AD09D1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でも、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やっぱりこれは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智子ちゃんに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あげた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方がいいと思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うな</w:t>
      </w:r>
      <w:r w:rsidR="0031643C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（可是，我想还是送给智子比较好</w:t>
      </w:r>
      <w:r w:rsidR="00D5408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CF0054" w14:textId="153EEFD8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</w:t>
      </w:r>
      <w:ins w:id="69" w:author="Ryan" w:date="2024-02-04T13:59:00Z">
        <w:r w:rsidR="00091204">
          <w:rPr>
            <w:highlight w:val="yellow"/>
            <w:lang w:eastAsia="ja-JP"/>
          </w:rPr>
          <w:t>4wx</w:t>
        </w:r>
      </w:ins>
      <w:del w:id="70" w:author="Ryan" w:date="2024-02-04T13:59:00Z">
        <w:r w:rsidDel="00091204">
          <w:rPr>
            <w:highlight w:val="yellow"/>
            <w:lang w:eastAsia="ja-JP"/>
          </w:rPr>
          <w:delText>3sq</w:delText>
        </w:r>
      </w:del>
      <w:r>
        <w:rPr>
          <w:rFonts w:hint="eastAsia"/>
          <w:highlight w:val="yellow"/>
          <w:lang w:eastAsia="ja-JP"/>
        </w:rPr>
        <w:t>}</w:t>
      </w:r>
    </w:p>
    <w:p w14:paraId="5676118B" w14:textId="04727A6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（惊讶）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え？</w:t>
      </w:r>
      <w:r w:rsidR="009475D2">
        <w:rPr>
          <w:rFonts w:ascii="Calibri" w:hAnsi="Calibri"/>
          <w:lang w:eastAsia="ja-JP"/>
        </w:rPr>
        <w:t>"</w:t>
      </w:r>
    </w:p>
    <w:p w14:paraId="4DEDE5B8" w14:textId="542F04D3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WH11my</w:t>
      </w:r>
      <w:r>
        <w:rPr>
          <w:rFonts w:hint="eastAsia"/>
          <w:highlight w:val="yellow"/>
          <w:lang w:eastAsia="ja-JP"/>
        </w:rPr>
        <w:t>}</w:t>
      </w:r>
    </w:p>
    <w:p w14:paraId="0A8BD771" w14:textId="152F1ED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だって、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この絵を見る度に、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今日ここで過ごした良い思い出が思い出せるでしょ。</w:t>
      </w:r>
      <w:r>
        <w:rPr>
          <w:rFonts w:ascii="宋体" w:eastAsia="宋体" w:hAnsi="宋体" w:hint="eastAsia"/>
          <w:color w:val="000000"/>
          <w:sz w:val="21"/>
          <w:szCs w:val="21"/>
        </w:rPr>
        <w:t>（每一次看到这幅画，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相信你</w:t>
      </w:r>
      <w:r>
        <w:rPr>
          <w:rFonts w:ascii="宋体" w:eastAsia="宋体" w:hAnsi="宋体" w:hint="eastAsia"/>
          <w:color w:val="000000"/>
          <w:sz w:val="21"/>
          <w:szCs w:val="21"/>
        </w:rPr>
        <w:t>都能想起今时今日在这里度过的美好时光。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B6324A" w14:textId="35F0FD57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11xf</w:t>
      </w:r>
      <w:r>
        <w:rPr>
          <w:rFonts w:hint="eastAsia"/>
          <w:highlight w:val="yellow"/>
          <w:lang w:eastAsia="ja-JP"/>
        </w:rPr>
        <w:t>}</w:t>
      </w:r>
    </w:p>
    <w:p w14:paraId="31D4CAA4" w14:textId="0E0C88E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そうだね</w:t>
      </w:r>
      <w:r w:rsidR="00925333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絶対</w:t>
      </w:r>
      <w:r w:rsidR="00376197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忘れられない思い出になると思う。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这一定会是最难忘的回忆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1B81DC0" w14:textId="77777777" w:rsidR="00AF6D9E" w:rsidRDefault="00AF6D9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C534E64" w14:textId="36DF635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wx}</w:t>
      </w:r>
    </w:p>
    <w:p w14:paraId="4B6EBF15" w14:textId="2088087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你们再去别的地方逛逛吧</w:t>
      </w:r>
      <w:r w:rsidR="00AB5CE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哦对了，那边是‘游戏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>
        <w:rPr>
          <w:rFonts w:ascii="宋体" w:eastAsia="宋体" w:hAnsi="宋体" w:hint="eastAsia"/>
          <w:color w:val="000000"/>
          <w:sz w:val="21"/>
          <w:szCs w:val="21"/>
        </w:rPr>
        <w:t>社’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。郑辉笨手笨脚的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、</w:t>
      </w:r>
      <w:r>
        <w:rPr>
          <w:rFonts w:ascii="宋体" w:eastAsia="宋体" w:hAnsi="宋体" w:hint="eastAsia"/>
          <w:color w:val="000000"/>
          <w:sz w:val="21"/>
          <w:szCs w:val="21"/>
        </w:rPr>
        <w:t>帮忙去捧个场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72A569BC" w14:textId="5D32837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朝着巧巧</w:t>
      </w:r>
      <w:r w:rsidR="004F3885">
        <w:rPr>
          <w:rFonts w:ascii="宋体" w:eastAsia="宋体" w:hAnsi="宋体" w:hint="eastAsia"/>
          <w:color w:val="000000"/>
          <w:sz w:val="21"/>
          <w:szCs w:val="21"/>
        </w:rPr>
        <w:t>手指的地方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望去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社的展台和动漫社比起来确实是门可罗雀。</w:t>
      </w:r>
      <w:r>
        <w:rPr>
          <w:rFonts w:ascii="Calibri" w:hAnsi="Calibri"/>
        </w:rPr>
        <w:t>"</w:t>
      </w:r>
    </w:p>
    <w:p w14:paraId="4CD0F231" w14:textId="77777777" w:rsid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ins w:id="71" w:author="Ryan" w:date="2024-02-04T13:59:00Z"/>
          <w:rFonts w:ascii="宋体" w:eastAsia="宋体" w:hAnsi="宋体"/>
          <w:color w:val="000000"/>
          <w:sz w:val="21"/>
          <w:szCs w:val="21"/>
          <w:highlight w:val="cyan"/>
        </w:rPr>
      </w:pPr>
    </w:p>
    <w:p w14:paraId="2A83F37B" w14:textId="54B7E5ED" w:rsidR="00091204" w:rsidRDefault="00091204" w:rsidP="008E09D3">
      <w:pPr>
        <w:pStyle w:val="paragraph"/>
        <w:spacing w:before="0" w:beforeAutospacing="0" w:after="0" w:afterAutospacing="0" w:line="309" w:lineRule="auto"/>
        <w:jc w:val="both"/>
        <w:rPr>
          <w:ins w:id="72" w:author="Ryan" w:date="2024-02-04T13:59:00Z"/>
          <w:rFonts w:ascii="宋体" w:eastAsia="宋体" w:hAnsi="宋体"/>
          <w:color w:val="000000"/>
          <w:sz w:val="21"/>
          <w:szCs w:val="21"/>
          <w:highlight w:val="cyan"/>
        </w:rPr>
      </w:pPr>
      <w:ins w:id="73" w:author="Ryan" w:date="2024-02-04T13:59:00Z">
        <w:r w:rsidRPr="00091204">
          <w:rPr>
            <w:rFonts w:ascii="宋体" w:eastAsia="宋体" w:hAnsi="宋体" w:hint="eastAsia"/>
            <w:color w:val="000000"/>
            <w:sz w:val="21"/>
            <w:szCs w:val="21"/>
            <w:rPrChange w:id="74" w:author="Ryan" w:date="2024-02-04T14:00:00Z">
              <w:rPr>
                <w:rFonts w:ascii="宋体" w:eastAsia="宋体" w:hAnsi="宋体" w:hint="eastAsia"/>
                <w:color w:val="000000"/>
                <w:sz w:val="21"/>
                <w:szCs w:val="21"/>
                <w:highlight w:val="cyan"/>
              </w:rPr>
            </w:rPrChange>
          </w:rPr>
          <w:t>#（</w:t>
        </w:r>
      </w:ins>
      <w:ins w:id="75" w:author="Ryan" w:date="2024-02-04T14:00:00Z">
        <w:r w:rsidRPr="00091204">
          <w:rPr>
            <w:rFonts w:ascii="宋体" w:eastAsia="宋体" w:hAnsi="宋体" w:hint="eastAsia"/>
            <w:color w:val="000000"/>
            <w:sz w:val="21"/>
            <w:szCs w:val="21"/>
            <w:rPrChange w:id="76" w:author="Ryan" w:date="2024-02-04T14:00:00Z">
              <w:rPr>
                <w:rFonts w:ascii="宋体" w:eastAsia="宋体" w:hAnsi="宋体" w:hint="eastAsia"/>
                <w:color w:val="000000"/>
                <w:sz w:val="21"/>
                <w:szCs w:val="21"/>
                <w:highlight w:val="cyan"/>
              </w:rPr>
            </w:rPrChange>
          </w:rPr>
          <w:t>以下的对话保留原来三个人同时出现</w:t>
        </w:r>
        <w:r>
          <w:rPr>
            <w:rFonts w:ascii="宋体" w:eastAsia="宋体" w:hAnsi="宋体" w:hint="eastAsia"/>
            <w:color w:val="000000"/>
            <w:sz w:val="21"/>
            <w:szCs w:val="21"/>
          </w:rPr>
          <w:t>的模式</w:t>
        </w:r>
      </w:ins>
      <w:ins w:id="77" w:author="Ryan" w:date="2024-02-04T13:59:00Z">
        <w:r w:rsidRPr="00091204">
          <w:rPr>
            <w:rFonts w:ascii="宋体" w:eastAsia="宋体" w:hAnsi="宋体" w:hint="eastAsia"/>
            <w:color w:val="000000"/>
            <w:sz w:val="21"/>
            <w:szCs w:val="21"/>
            <w:rPrChange w:id="78" w:author="Ryan" w:date="2024-02-04T14:00:00Z">
              <w:rPr>
                <w:rFonts w:ascii="宋体" w:eastAsia="宋体" w:hAnsi="宋体" w:hint="eastAsia"/>
                <w:color w:val="000000"/>
                <w:sz w:val="21"/>
                <w:szCs w:val="21"/>
                <w:highlight w:val="cyan"/>
              </w:rPr>
            </w:rPrChange>
          </w:rPr>
          <w:t>）</w:t>
        </w:r>
      </w:ins>
    </w:p>
    <w:p w14:paraId="23209080" w14:textId="77777777" w:rsidR="00091204" w:rsidRDefault="00091204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 w:hint="eastAsia"/>
          <w:color w:val="000000"/>
          <w:sz w:val="21"/>
          <w:szCs w:val="21"/>
          <w:highlight w:val="cyan"/>
        </w:rPr>
      </w:pPr>
    </w:p>
    <w:p w14:paraId="42DF32DD" w14:textId="06E82F6D" w:rsidR="004F3885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A9376B6" w14:textId="1078FB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4ED63AB8" w14:textId="109B6AE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王浩，我就知道你会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0A0E714B" w14:textId="3A35B5C5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zm}</w:t>
      </w:r>
    </w:p>
    <w:p w14:paraId="0B979491" w14:textId="489898D7" w:rsidR="0007257E" w:rsidRDefault="00D0778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 w:rsidRPr="00D07784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 w:rsidRPr="00D07784">
        <w:rPr>
          <w:rFonts w:ascii="宋体" w:eastAsia="宋体" w:hAnsi="宋体"/>
          <w:color w:val="000000"/>
          <w:sz w:val="21"/>
          <w:szCs w:val="21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要不是袁巧巧</w:t>
      </w:r>
      <w:r w:rsidR="00141C61">
        <w:rPr>
          <w:rFonts w:ascii="宋体" w:eastAsia="宋体" w:hAnsi="宋体" w:hint="eastAsia"/>
          <w:color w:val="000000"/>
          <w:sz w:val="21"/>
          <w:szCs w:val="21"/>
        </w:rPr>
        <w:t>提醒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，我还真没注意到这个社团</w:t>
      </w:r>
      <w:r w:rsidR="00865FB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2A080036" w14:textId="31EE0908" w:rsidR="00AF6D9E" w:rsidRPr="00AF6D9E" w:rsidRDefault="00AF6D9E" w:rsidP="00AF6D9E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72CF64C0" w14:textId="29ACC33A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鄭さん、こんにちは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9475D2">
        <w:rPr>
          <w:rFonts w:ascii="Calibri" w:hAnsi="Calibri"/>
        </w:rPr>
        <w:t>"</w:t>
      </w:r>
    </w:p>
    <w:p w14:paraId="2C1A439F" w14:textId="480A44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6E8B739F" w14:textId="56786E2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智子也来啦。你好，快看看我设计的游戏吧。</w:t>
      </w:r>
      <w:r w:rsidR="009475D2">
        <w:rPr>
          <w:rFonts w:ascii="Calibri" w:hAnsi="Calibri"/>
        </w:rPr>
        <w:t>"</w:t>
      </w:r>
    </w:p>
    <w:p w14:paraId="24BE434C" w14:textId="65279813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看到我和智子走上前去，郑辉赶忙向我们介绍他设计的游戏。</w:t>
      </w:r>
      <w:r>
        <w:rPr>
          <w:rFonts w:ascii="Calibri" w:hAnsi="Calibri"/>
        </w:rPr>
        <w:t>"</w:t>
      </w:r>
    </w:p>
    <w:p w14:paraId="6966CFDA" w14:textId="2A4E2864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512B2B7B" w14:textId="3B02080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你看，我设计了一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款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</w:p>
    <w:p w14:paraId="56FC3EC3" w14:textId="60A8E2C2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002FFF5B" w14:textId="375E132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哦？日语学习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还能做</w:t>
      </w:r>
      <w:r>
        <w:rPr>
          <w:rFonts w:ascii="宋体" w:eastAsia="宋体" w:hAnsi="宋体" w:hint="eastAsia"/>
          <w:color w:val="000000"/>
          <w:sz w:val="21"/>
          <w:szCs w:val="21"/>
        </w:rPr>
        <w:t>游戏？</w:t>
      </w:r>
      <w:r w:rsidR="009475D2">
        <w:rPr>
          <w:rFonts w:ascii="Calibri" w:hAnsi="Calibri"/>
        </w:rPr>
        <w:t>"</w:t>
      </w:r>
    </w:p>
    <w:p w14:paraId="66F9BEA0" w14:textId="0A5B977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wn}</w:t>
      </w:r>
    </w:p>
    <w:p w14:paraId="4C63E83A" w14:textId="3875594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对，这是我和一个日语老师一起开发的，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可以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玩</w:t>
      </w:r>
      <w:r>
        <w:rPr>
          <w:rFonts w:ascii="宋体" w:eastAsia="宋体" w:hAnsi="宋体" w:hint="eastAsia"/>
          <w:color w:val="000000"/>
          <w:sz w:val="21"/>
          <w:szCs w:val="21"/>
        </w:rPr>
        <w:t>游戏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学日语。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王浩，</w:t>
      </w:r>
      <w:r>
        <w:rPr>
          <w:rFonts w:ascii="宋体" w:eastAsia="宋体" w:hAnsi="宋体" w:hint="eastAsia"/>
          <w:color w:val="000000"/>
          <w:sz w:val="21"/>
          <w:szCs w:val="21"/>
        </w:rPr>
        <w:t>你不是玩过很多游戏吗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？</w:t>
      </w:r>
      <w:r>
        <w:rPr>
          <w:rFonts w:ascii="宋体" w:eastAsia="宋体" w:hAnsi="宋体" w:hint="eastAsia"/>
          <w:color w:val="000000"/>
          <w:sz w:val="21"/>
          <w:szCs w:val="21"/>
        </w:rPr>
        <w:t>要不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先给你体验一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下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40432D50" w14:textId="13B3F9F5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3E003EA8" w14:textId="1499A5F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2FD0CC52" w14:textId="444E1252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郑辉兴致勃勃地把光盘放</w:t>
      </w:r>
      <w:r w:rsidR="00CE4B34">
        <w:rPr>
          <w:rFonts w:ascii="宋体" w:eastAsia="宋体" w:hAnsi="宋体" w:hint="eastAsia"/>
          <w:color w:val="000000"/>
          <w:sz w:val="21"/>
          <w:szCs w:val="21"/>
        </w:rPr>
        <w:t>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我手里，我也不好推辞，于是敷衍着答应了。</w:t>
      </w:r>
      <w:r>
        <w:rPr>
          <w:rFonts w:ascii="Calibri" w:hAnsi="Calibri"/>
        </w:rPr>
        <w:t>"</w:t>
      </w:r>
    </w:p>
    <w:p w14:paraId="56D30EA2" w14:textId="7C40B0DD" w:rsidR="0023703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话说这款游戏当年郑辉也</w:t>
      </w:r>
      <w:r w:rsidR="005E78FE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我推荐过，但是回寝室以后</w:t>
      </w:r>
      <w:r w:rsidR="00EC0F86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165B1">
        <w:rPr>
          <w:rFonts w:ascii="宋体" w:eastAsia="宋体" w:hAnsi="宋体" w:hint="eastAsia"/>
          <w:color w:val="000000"/>
          <w:sz w:val="21"/>
          <w:szCs w:val="21"/>
        </w:rPr>
        <w:t>把它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丢在了一边，并没有点开。我瞥了一眼游戏名称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：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甘泉幻想物语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好像在哪里听说过。</w:t>
      </w:r>
      <w:r>
        <w:rPr>
          <w:rFonts w:ascii="Calibri" w:hAnsi="Calibri"/>
        </w:rPr>
        <w:t>"</w:t>
      </w:r>
    </w:p>
    <w:p w14:paraId="2B8FB8C2" w14:textId="28DEABB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14BA5B61" w14:textId="747BDE3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このゲーム</w:t>
      </w:r>
      <w:r w:rsidR="00650A55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を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自分で作ったんですか。すごいですね。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（这个游戏是你自己做的吗？太厉害了。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2B659BC" w14:textId="32E5533D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783B2015" w14:textId="46267DA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这有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</w:t>
      </w:r>
      <w:r>
        <w:rPr>
          <w:rFonts w:ascii="宋体" w:eastAsia="宋体" w:hAnsi="宋体" w:hint="eastAsia"/>
          <w:color w:val="000000"/>
          <w:sz w:val="21"/>
          <w:szCs w:val="21"/>
        </w:rPr>
        <w:t>打算设计一款沉浸式体验的游戏，模拟真实的环境，让大家能身临其境地学日语！</w:t>
      </w:r>
      <w:r w:rsidR="009475D2">
        <w:rPr>
          <w:rFonts w:ascii="Calibri" w:hAnsi="Calibri"/>
        </w:rPr>
        <w:t>"</w:t>
      </w:r>
    </w:p>
    <w:p w14:paraId="7180D550" w14:textId="397B5A40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{游戏光盘封面消失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67583F91" w14:textId="1663BC43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0F4AAB9C" w14:textId="459147E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身临其境？那可有点难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吧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5079FBDA" w14:textId="1DBFA9C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zj}</w:t>
      </w:r>
    </w:p>
    <w:p w14:paraId="3EA63B64" w14:textId="69B1F13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现在VR技术已经取得很大的突破，将来肯定能</w:t>
      </w:r>
      <w:r w:rsidR="00FE5EDE">
        <w:rPr>
          <w:rFonts w:ascii="宋体" w:eastAsia="宋体" w:hAnsi="宋体" w:hint="eastAsia"/>
          <w:color w:val="000000"/>
          <w:sz w:val="21"/>
          <w:szCs w:val="21"/>
        </w:rPr>
        <w:t>应用</w:t>
      </w:r>
      <w:r>
        <w:rPr>
          <w:rFonts w:ascii="宋体" w:eastAsia="宋体" w:hAnsi="宋体" w:hint="eastAsia"/>
          <w:color w:val="000000"/>
          <w:sz w:val="21"/>
          <w:szCs w:val="21"/>
        </w:rPr>
        <w:t>到游戏上。</w:t>
      </w:r>
      <w:r w:rsidR="009475D2">
        <w:rPr>
          <w:rFonts w:ascii="Calibri" w:hAnsi="Calibri"/>
        </w:rPr>
        <w:t>"</w:t>
      </w:r>
    </w:p>
    <w:p w14:paraId="0A413C41" w14:textId="7423CB3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我回忆起关于AI和VR的新闻，没想到郑辉当年这么有远见，难怪成了游戏公司的老板。</w:t>
      </w:r>
      <w:r>
        <w:rPr>
          <w:rFonts w:ascii="Calibri" w:hAnsi="Calibri"/>
        </w:rPr>
        <w:t>"</w:t>
      </w:r>
    </w:p>
    <w:p w14:paraId="16B5C235" w14:textId="3F1BF1F8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03B143B0" w14:textId="5CDFF48E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郑辉，我觉得你说</w:t>
      </w:r>
      <w:r w:rsidR="00EC5719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很有道理，我相信你一定能做到。</w:t>
      </w:r>
      <w:r w:rsidR="009475D2">
        <w:rPr>
          <w:rFonts w:ascii="Calibri" w:hAnsi="Calibri"/>
        </w:rPr>
        <w:t>"</w:t>
      </w:r>
    </w:p>
    <w:p w14:paraId="65DBD04C" w14:textId="7FE735E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zj}</w:t>
      </w:r>
    </w:p>
    <w:p w14:paraId="114577F3" w14:textId="41C8511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071742">
        <w:rPr>
          <w:rFonts w:ascii="宋体" w:eastAsia="宋体" w:hAnsi="宋体" w:hint="eastAsia"/>
          <w:color w:val="000000"/>
          <w:sz w:val="21"/>
          <w:szCs w:val="21"/>
        </w:rPr>
        <w:t>哈哈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，不管结果如何，现在不尝试一下的话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，就会留下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遗憾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0C7FBD7D" w14:textId="4BBAC192" w:rsidR="00AF6D9E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</w:t>
      </w:r>
      <w:r>
        <w:rPr>
          <w:rFonts w:hint="eastAsia"/>
          <w:highlight w:val="yellow"/>
          <w:lang w:eastAsia="ja-JP"/>
        </w:rPr>
        <w:t>xf}</w:t>
      </w:r>
    </w:p>
    <w:p w14:paraId="718FBAD2" w14:textId="1F9D0EA1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夢を追い続ければ、きっとできますよ。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只要不放弃追梦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肯定会成功的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72787090" w14:textId="1594FF29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ng}</w:t>
      </w:r>
    </w:p>
    <w:p w14:paraId="4AA0F5B5" w14:textId="13E7E84A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智子的话点醒了我，只要不放弃的话……我也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过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很多想法，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我却让它们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在脑海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中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一闪而过，没有付诸行动。和郑辉、巧巧相比，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真是差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太远了……</w:t>
      </w:r>
      <w:r>
        <w:rPr>
          <w:rFonts w:ascii="Calibri" w:hAnsi="Calibri"/>
        </w:rPr>
        <w:t>"</w:t>
      </w:r>
    </w:p>
    <w:p w14:paraId="4D5F9A7F" w14:textId="3EB1B89A" w:rsidR="0023703B" w:rsidRDefault="00181268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（上课铃声）</w:t>
      </w:r>
    </w:p>
    <w:p w14:paraId="72EEDE67" w14:textId="56EB762B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D214115" w14:textId="42C72CF5" w:rsidR="00181268" w:rsidRDefault="00181268" w:rsidP="0018126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あっ、もうこんな時間</w:t>
      </w:r>
      <w:r w:rsidR="00E85BFC">
        <w:rPr>
          <w:rFonts w:ascii="MS PMincho" w:eastAsia="MS PMincho" w:hAnsi="MS PMincho" w:hint="eastAsia"/>
          <w:lang w:eastAsia="ja-JP"/>
        </w:rPr>
        <w:t>。</w:t>
      </w:r>
      <w:r w:rsidR="006D17F2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日本語の授業が始まるから、そろそろ教室に戻ろうか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啊，已经这个点了。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日语课要开始了，我们回教室吧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C5A6FE2" w14:textId="7E7F5FB9" w:rsidR="00861022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4303B992" w14:textId="3CDB87D1" w:rsidR="00181268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lastRenderedPageBreak/>
        <w:t>智子：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そうだね。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</w:t>
      </w:r>
      <w:r w:rsidR="00E85BF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ありがとう。楽しかった。</w:t>
      </w:r>
      <w:r>
        <w:rPr>
          <w:rFonts w:ascii="宋体" w:eastAsia="宋体" w:hAnsi="宋体" w:hint="eastAsia"/>
          <w:color w:val="000000"/>
          <w:sz w:val="21"/>
          <w:szCs w:val="21"/>
        </w:rPr>
        <w:t>（好的，今天谢谢你啊，</w:t>
      </w:r>
      <w:r w:rsidR="00B1173D">
        <w:rPr>
          <w:rFonts w:ascii="宋体" w:eastAsia="宋体" w:hAnsi="宋体" w:hint="eastAsia"/>
          <w:color w:val="000000"/>
          <w:sz w:val="21"/>
          <w:szCs w:val="21"/>
        </w:rPr>
        <w:t>我</w:t>
      </w:r>
      <w:r>
        <w:rPr>
          <w:rFonts w:ascii="宋体" w:eastAsia="宋体" w:hAnsi="宋体" w:hint="eastAsia"/>
          <w:color w:val="000000"/>
          <w:sz w:val="21"/>
          <w:szCs w:val="21"/>
        </w:rPr>
        <w:t>玩</w:t>
      </w:r>
      <w:r w:rsidR="00B1173D" w:rsidRPr="00B7216B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很开心。）</w:t>
      </w:r>
      <w:r w:rsidR="009475D2">
        <w:rPr>
          <w:rFonts w:ascii="Calibri" w:hAnsi="Calibri"/>
        </w:rPr>
        <w:t>"</w:t>
      </w:r>
    </w:p>
    <w:p w14:paraId="15B3FC0A" w14:textId="66FFA43C" w:rsidR="00181268" w:rsidRDefault="00181268" w:rsidP="0023703B">
      <w:pPr>
        <w:pStyle w:val="paragraph"/>
        <w:spacing w:before="0" w:beforeAutospacing="0" w:after="0" w:afterAutospacing="0" w:line="309" w:lineRule="auto"/>
        <w:jc w:val="both"/>
      </w:pPr>
    </w:p>
    <w:p w14:paraId="2A7387C7" w14:textId="1133CF65" w:rsidR="008E09D3" w:rsidRPr="00AC3527" w:rsidRDefault="00AC3527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202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BAF8EB8" w14:textId="77777777" w:rsidR="00D56FD1" w:rsidRPr="00C87447" w:rsidRDefault="00D56FD1" w:rsidP="00D56FD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jiaoshijiu</w:t>
      </w:r>
      <w:r>
        <w:rPr>
          <w:rFonts w:hint="eastAsia"/>
          <w:highlight w:val="green"/>
        </w:rPr>
        <w:t xml:space="preserve"> }</w:t>
      </w:r>
    </w:p>
    <w:p w14:paraId="6D96E20E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文化常识</w:t>
      </w:r>
    </w:p>
    <w:p w14:paraId="506B2401" w14:textId="19244E66" w:rsidR="0046090B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9510A03" w14:textId="2F0FAF61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各位同学，今天我们将继续进行第三课的学习。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4F9F226" w14:textId="07C7F7CE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我们都知道汉字是由中国传入日本的，</w:t>
      </w:r>
      <w:r w:rsidR="00237278">
        <w:rPr>
          <w:rFonts w:ascii="Calibri" w:eastAsia="宋体" w:hAnsi="Calibri" w:cs="Times New Roman" w:hint="eastAsia"/>
          <w:szCs w:val="24"/>
        </w:rPr>
        <w:t>那么你</w:t>
      </w:r>
      <w:r w:rsidR="002152C1">
        <w:rPr>
          <w:rFonts w:ascii="Calibri" w:eastAsia="宋体" w:hAnsi="Calibri" w:cs="Times New Roman" w:hint="eastAsia"/>
          <w:szCs w:val="24"/>
        </w:rPr>
        <w:t>们还知道其他</w:t>
      </w:r>
      <w:r w:rsidR="00A07588">
        <w:rPr>
          <w:rFonts w:ascii="Calibri" w:eastAsia="宋体" w:hAnsi="Calibri" w:cs="Times New Roman" w:hint="eastAsia"/>
          <w:szCs w:val="24"/>
        </w:rPr>
        <w:t>关于</w:t>
      </w:r>
      <w:r w:rsidR="002152C1">
        <w:rPr>
          <w:rFonts w:ascii="Calibri" w:eastAsia="宋体" w:hAnsi="Calibri" w:cs="Times New Roman" w:hint="eastAsia"/>
          <w:szCs w:val="24"/>
        </w:rPr>
        <w:t>中日交流的故事吗</w:t>
      </w:r>
      <w:r w:rsidRPr="0046090B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3F150BE" w14:textId="53D3CE04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33CB8C93" w14:textId="1D7A4BF7" w:rsidR="0046090B" w:rsidRDefault="0046090B" w:rsidP="0046090B">
      <w:pPr>
        <w:rPr>
          <w:ins w:id="79" w:author="Ryan" w:date="2024-02-04T14:01:00Z"/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当年好像田老师讲过……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FC942F" w14:textId="25890799" w:rsidR="00091204" w:rsidRDefault="00091204" w:rsidP="0046090B">
      <w:pPr>
        <w:rPr>
          <w:rFonts w:ascii="Calibri" w:eastAsia="宋体" w:hAnsi="Calibri" w:cs="Times New Roman"/>
          <w:szCs w:val="24"/>
        </w:rPr>
      </w:pPr>
      <w:ins w:id="80" w:author="Ryan" w:date="2024-02-04T14:01:00Z">
        <w:r>
          <w:rPr>
            <w:rFonts w:ascii="Calibri" w:eastAsia="宋体" w:hAnsi="Calibri" w:cs="Times New Roman" w:hint="eastAsia"/>
            <w:szCs w:val="24"/>
          </w:rPr>
          <w:t>#</w:t>
        </w:r>
        <w:r>
          <w:rPr>
            <w:rFonts w:ascii="Calibri" w:eastAsia="宋体" w:hAnsi="Calibri" w:cs="Times New Roman"/>
            <w:szCs w:val="24"/>
          </w:rPr>
          <w:t>（王浩头像消失）</w:t>
        </w:r>
      </w:ins>
    </w:p>
    <w:p w14:paraId="53F34B70" w14:textId="1EDFC395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</w:t>
      </w:r>
      <w:ins w:id="81" w:author="Ryan" w:date="2024-02-04T14:01:00Z">
        <w:r w:rsidR="00091204">
          <w:rPr>
            <w:highlight w:val="yellow"/>
          </w:rPr>
          <w:t>3gx</w:t>
        </w:r>
      </w:ins>
      <w:del w:id="82" w:author="Ryan" w:date="2024-02-04T14:01:00Z">
        <w:r w:rsidDel="00091204">
          <w:rPr>
            <w:highlight w:val="yellow"/>
          </w:rPr>
          <w:delText>1</w:delText>
        </w:r>
        <w:r w:rsidDel="00091204">
          <w:rPr>
            <w:rFonts w:hint="eastAsia"/>
            <w:highlight w:val="yellow"/>
          </w:rPr>
          <w:delText>hz</w:delText>
        </w:r>
      </w:del>
      <w:r>
        <w:rPr>
          <w:rFonts w:hint="eastAsia"/>
          <w:highlight w:val="yellow"/>
        </w:rPr>
        <w:t>}</w:t>
      </w:r>
    </w:p>
    <w:p w14:paraId="35354D95" w14:textId="33899A97" w:rsidR="002152C1" w:rsidRDefault="002152C1" w:rsidP="0046090B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田老师，徐福东渡的故事应该</w:t>
      </w:r>
      <w:r w:rsidR="00A07588">
        <w:rPr>
          <w:rFonts w:ascii="Calibri" w:eastAsia="宋体" w:hAnsi="Calibri" w:cs="Times New Roman" w:hint="eastAsia"/>
          <w:szCs w:val="24"/>
        </w:rPr>
        <w:t>体现了</w:t>
      </w:r>
      <w:r>
        <w:rPr>
          <w:rFonts w:ascii="Calibri" w:eastAsia="宋体" w:hAnsi="Calibri" w:cs="Times New Roman" w:hint="eastAsia"/>
          <w:szCs w:val="24"/>
        </w:rPr>
        <w:t>中日交流吧</w:t>
      </w:r>
      <w:r w:rsidR="00A07588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E2C3FAD" w14:textId="4DF2546E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2DCA51E" w14:textId="78EA33F1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没错，徐福的确是一位非常著名的人物。</w:t>
      </w:r>
      <w:r w:rsidR="002152C1">
        <w:rPr>
          <w:rFonts w:ascii="Calibri" w:eastAsia="宋体" w:hAnsi="Calibri" w:cs="Times New Roman" w:hint="eastAsia"/>
          <w:szCs w:val="24"/>
        </w:rPr>
        <w:t>秦始皇曾派他东渡寻找仙药。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43AFF6" w14:textId="3685C1FB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{显示立绘XY1</w:t>
      </w:r>
      <w:ins w:id="83" w:author="Ryan" w:date="2024-02-04T14:02:00Z">
        <w:r w:rsidR="003467D7">
          <w:rPr>
            <w:highlight w:val="yellow"/>
          </w:rPr>
          <w:t>3jy</w:t>
        </w:r>
      </w:ins>
      <w:del w:id="84" w:author="Ryan" w:date="2024-02-04T14:02:00Z">
        <w:r w:rsidDel="003467D7">
          <w:rPr>
            <w:rFonts w:hint="eastAsia"/>
            <w:highlight w:val="yellow"/>
          </w:rPr>
          <w:delText>1zm</w:delText>
        </w:r>
      </w:del>
      <w:r>
        <w:rPr>
          <w:rFonts w:hint="eastAsia"/>
          <w:highlight w:val="yellow"/>
        </w:rPr>
        <w:t>}</w:t>
      </w:r>
    </w:p>
    <w:p w14:paraId="05B72ED8" w14:textId="4A8835A5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周小雨：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老师，</w:t>
      </w:r>
      <w:r>
        <w:rPr>
          <w:rFonts w:ascii="Calibri" w:eastAsia="宋体" w:hAnsi="Calibri" w:cs="Times New Roman" w:hint="eastAsia"/>
          <w:szCs w:val="24"/>
        </w:rPr>
        <w:t>徐福的故事是真的吗</w:t>
      </w:r>
      <w:r w:rsidR="0046090B" w:rsidRPr="0046090B">
        <w:rPr>
          <w:rFonts w:ascii="Calibri" w:eastAsia="宋体" w:hAnsi="Calibri" w:cs="Times New Roman" w:hint="eastAsia"/>
          <w:szCs w:val="24"/>
        </w:rPr>
        <w:t>？</w:t>
      </w:r>
      <w:r>
        <w:rPr>
          <w:rFonts w:ascii="Calibri" w:eastAsia="宋体" w:hAnsi="Calibri" w:cs="Times New Roman" w:hint="eastAsia"/>
          <w:szCs w:val="24"/>
        </w:rPr>
        <w:t>还是只是传说呀？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3DD28880" w14:textId="131578B3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68AAD3D" w14:textId="0124D6B4" w:rsidR="00586747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这个问题问得好</w:t>
      </w:r>
      <w:r w:rsidR="0009460A">
        <w:rPr>
          <w:rFonts w:ascii="Calibri" w:eastAsia="宋体" w:hAnsi="Calibri" w:cs="Times New Roman" w:hint="eastAsia"/>
          <w:szCs w:val="24"/>
        </w:rPr>
        <w:t>。</w:t>
      </w:r>
      <w:r w:rsidR="002152C1">
        <w:rPr>
          <w:rFonts w:ascii="Calibri" w:eastAsia="宋体" w:hAnsi="Calibri" w:cs="Times New Roman" w:hint="eastAsia"/>
          <w:szCs w:val="24"/>
        </w:rPr>
        <w:t>虽然目前还无法断定徐福去的是否就是现在的日本，但是“徐福东渡”的故事确实</w:t>
      </w:r>
      <w:r w:rsidR="00304BA7">
        <w:rPr>
          <w:rFonts w:ascii="Calibri" w:eastAsia="宋体" w:hAnsi="Calibri" w:cs="Times New Roman" w:hint="eastAsia"/>
          <w:szCs w:val="24"/>
        </w:rPr>
        <w:t>在</w:t>
      </w:r>
      <w:r w:rsidR="002152C1">
        <w:rPr>
          <w:rFonts w:ascii="Calibri" w:eastAsia="宋体" w:hAnsi="Calibri" w:cs="Times New Roman" w:hint="eastAsia"/>
          <w:szCs w:val="24"/>
        </w:rPr>
        <w:t>史料</w:t>
      </w:r>
      <w:r w:rsidR="0009460A">
        <w:rPr>
          <w:rFonts w:ascii="Calibri" w:eastAsia="宋体" w:hAnsi="Calibri" w:cs="Times New Roman" w:hint="eastAsia"/>
          <w:szCs w:val="24"/>
        </w:rPr>
        <w:t>中</w:t>
      </w:r>
      <w:r w:rsidR="00304BA7">
        <w:rPr>
          <w:rFonts w:ascii="Calibri" w:eastAsia="宋体" w:hAnsi="Calibri" w:cs="Times New Roman" w:hint="eastAsia"/>
          <w:szCs w:val="24"/>
        </w:rPr>
        <w:t>有所</w:t>
      </w:r>
      <w:r w:rsidR="002152C1">
        <w:rPr>
          <w:rFonts w:ascii="Calibri" w:eastAsia="宋体" w:hAnsi="Calibri" w:cs="Times New Roman" w:hint="eastAsia"/>
          <w:szCs w:val="24"/>
        </w:rPr>
        <w:t>记载</w:t>
      </w:r>
      <w:r w:rsidRPr="0046090B">
        <w:rPr>
          <w:rFonts w:ascii="Calibri" w:eastAsia="宋体" w:hAnsi="Calibri" w:cs="Times New Roman" w:hint="eastAsia"/>
          <w:szCs w:val="24"/>
        </w:rPr>
        <w:t>。</w:t>
      </w:r>
      <w:r w:rsidR="002152C1" w:rsidRPr="0046090B">
        <w:rPr>
          <w:rFonts w:ascii="Calibri" w:eastAsia="宋体" w:hAnsi="Calibri" w:cs="Times New Roman"/>
          <w:szCs w:val="24"/>
        </w:rPr>
        <w:t>"</w:t>
      </w:r>
    </w:p>
    <w:p w14:paraId="5F8CB7C2" w14:textId="2C235B77" w:rsidR="0046090B" w:rsidRDefault="002152C1" w:rsidP="0046090B">
      <w:pPr>
        <w:rPr>
          <w:ins w:id="85" w:author="Ryan" w:date="2024-02-04T14:02:00Z"/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 w:rsidR="009508DF">
        <w:rPr>
          <w:rFonts w:ascii="Calibri" w:eastAsia="宋体" w:hAnsi="Calibri" w:cs="Times New Roman" w:hint="eastAsia"/>
          <w:szCs w:val="21"/>
        </w:rPr>
        <w:t>有这样的记载：‘</w:t>
      </w:r>
      <w:r w:rsidR="0046090B" w:rsidRPr="0046090B">
        <w:rPr>
          <w:rFonts w:ascii="Calibri" w:eastAsia="宋体" w:hAnsi="Calibri" w:cs="Times New Roman" w:hint="eastAsia"/>
          <w:szCs w:val="21"/>
        </w:rPr>
        <w:t>齐人徐</w:t>
      </w:r>
      <w:r w:rsidR="00275B5B" w:rsidRPr="00B7216B">
        <w:rPr>
          <w:rStyle w:val="a9"/>
          <w:rFonts w:ascii="宋体" w:eastAsia="宋体" w:hAnsi="宋体" w:cs="Arial" w:hint="eastAsia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（</w:t>
      </w:r>
      <w:r w:rsidR="00275B5B">
        <w:rPr>
          <w:rFonts w:ascii="Arial" w:hAnsi="Arial" w:cs="Arial"/>
          <w:color w:val="4D5156"/>
          <w:szCs w:val="21"/>
          <w:shd w:val="clear" w:color="auto" w:fill="FFFFFF"/>
        </w:rPr>
        <w:t>fú</w:t>
      </w:r>
      <w:r w:rsidR="0046090B" w:rsidRPr="0046090B">
        <w:rPr>
          <w:rFonts w:ascii="Calibri" w:eastAsia="宋体" w:hAnsi="Calibri" w:cs="Times New Roman" w:hint="eastAsia"/>
          <w:szCs w:val="21"/>
        </w:rPr>
        <w:t>）等上书，言海中有三神山，名曰蓬莱、方丈、瀛洲，仙人居之。请得斋戒，与童男女求之。于是遣徐</w:t>
      </w:r>
      <w:r w:rsidR="00B73C93" w:rsidRPr="00B5463B">
        <w:rPr>
          <w:rStyle w:val="a9"/>
          <w:rFonts w:ascii="宋体" w:eastAsia="宋体" w:hAnsi="宋体" w:cs="Arial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发童男女数千人，入海求仙人。</w:t>
      </w:r>
      <w:r w:rsidR="009508DF">
        <w:rPr>
          <w:rFonts w:ascii="Calibri" w:eastAsia="宋体" w:hAnsi="Calibri" w:cs="Times New Roman" w:hint="eastAsia"/>
          <w:szCs w:val="21"/>
        </w:rPr>
        <w:t>’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7D296B4C" w14:textId="77777777" w:rsidR="003467D7" w:rsidRDefault="003467D7" w:rsidP="0046090B">
      <w:pPr>
        <w:rPr>
          <w:ins w:id="86" w:author="Ryan" w:date="2024-02-04T14:02:00Z"/>
          <w:rFonts w:ascii="Calibri" w:eastAsia="宋体" w:hAnsi="Calibri" w:cs="Times New Roman"/>
          <w:szCs w:val="24"/>
        </w:rPr>
      </w:pPr>
    </w:p>
    <w:p w14:paraId="446F9752" w14:textId="27F91736" w:rsidR="003467D7" w:rsidRDefault="003467D7" w:rsidP="0046090B">
      <w:pPr>
        <w:rPr>
          <w:rFonts w:ascii="Calibri" w:eastAsia="宋体" w:hAnsi="Calibri" w:cs="Times New Roman"/>
          <w:szCs w:val="24"/>
        </w:rPr>
      </w:pPr>
      <w:ins w:id="87" w:author="Ryan" w:date="2024-02-04T14:02:00Z">
        <w:r w:rsidRPr="003467D7">
          <w:rPr>
            <w:rFonts w:ascii="Calibri" w:eastAsia="宋体" w:hAnsi="Calibri" w:cs="Times New Roman" w:hint="eastAsia"/>
            <w:szCs w:val="24"/>
            <w:highlight w:val="yellow"/>
            <w:rPrChange w:id="88" w:author="Ryan" w:date="2024-02-04T14:03:00Z">
              <w:rPr>
                <w:rFonts w:ascii="Calibri" w:eastAsia="宋体" w:hAnsi="Calibri" w:cs="Times New Roman" w:hint="eastAsia"/>
                <w:szCs w:val="24"/>
              </w:rPr>
            </w:rPrChange>
          </w:rPr>
          <w:t>#</w:t>
        </w:r>
        <w:r w:rsidRPr="003467D7">
          <w:rPr>
            <w:rFonts w:ascii="Calibri" w:eastAsia="宋体" w:hAnsi="Calibri" w:cs="Times New Roman"/>
            <w:szCs w:val="24"/>
            <w:highlight w:val="yellow"/>
            <w:rPrChange w:id="89" w:author="Ryan" w:date="2024-02-04T14:03:00Z">
              <w:rPr>
                <w:rFonts w:ascii="Calibri" w:eastAsia="宋体" w:hAnsi="Calibri" w:cs="Times New Roman"/>
                <w:szCs w:val="24"/>
              </w:rPr>
            </w:rPrChange>
          </w:rPr>
          <w:t>（小雨的立绘消失，这里也是</w:t>
        </w:r>
      </w:ins>
      <w:ins w:id="90" w:author="Ryan" w:date="2024-02-04T14:03:00Z">
        <w:r w:rsidRPr="003467D7">
          <w:rPr>
            <w:rFonts w:ascii="Calibri" w:eastAsia="宋体" w:hAnsi="Calibri" w:cs="Times New Roman"/>
            <w:szCs w:val="24"/>
            <w:highlight w:val="yellow"/>
            <w:rPrChange w:id="91" w:author="Ryan" w:date="2024-02-04T14:03:00Z">
              <w:rPr>
                <w:rFonts w:ascii="Calibri" w:eastAsia="宋体" w:hAnsi="Calibri" w:cs="Times New Roman"/>
                <w:szCs w:val="24"/>
              </w:rPr>
            </w:rPrChange>
          </w:rPr>
          <w:t>最多保留两位人物</w:t>
        </w:r>
      </w:ins>
      <w:ins w:id="92" w:author="Ryan" w:date="2024-02-04T14:02:00Z">
        <w:r w:rsidRPr="003467D7">
          <w:rPr>
            <w:rFonts w:ascii="Calibri" w:eastAsia="宋体" w:hAnsi="Calibri" w:cs="Times New Roman"/>
            <w:szCs w:val="24"/>
            <w:highlight w:val="yellow"/>
            <w:rPrChange w:id="93" w:author="Ryan" w:date="2024-02-04T14:03:00Z">
              <w:rPr>
                <w:rFonts w:ascii="Calibri" w:eastAsia="宋体" w:hAnsi="Calibri" w:cs="Times New Roman"/>
                <w:szCs w:val="24"/>
              </w:rPr>
            </w:rPrChange>
          </w:rPr>
          <w:t>）</w:t>
        </w:r>
      </w:ins>
    </w:p>
    <w:p w14:paraId="1E62B451" w14:textId="68267A35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jy}</w:t>
      </w:r>
    </w:p>
    <w:p w14:paraId="271FDB80" w14:textId="63789E00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袁巧巧：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徐福渡海居然是为了找神仙，真是神奇的传说</w:t>
      </w:r>
      <w:r w:rsidR="00192605">
        <w:rPr>
          <w:rFonts w:ascii="Calibri" w:eastAsia="宋体" w:hAnsi="Calibri" w:cs="Times New Roman" w:hint="eastAsia"/>
          <w:szCs w:val="24"/>
        </w:rPr>
        <w:t>啊</w:t>
      </w:r>
      <w:r w:rsidR="0046090B" w:rsidRPr="0046090B">
        <w:rPr>
          <w:rFonts w:ascii="Calibri" w:eastAsia="宋体" w:hAnsi="Calibri" w:cs="Times New Roman" w:hint="eastAsia"/>
          <w:szCs w:val="24"/>
        </w:rPr>
        <w:t>！</w:t>
      </w:r>
      <w:r w:rsidR="0046090B" w:rsidRPr="0046090B">
        <w:rPr>
          <w:rFonts w:ascii="Calibri" w:eastAsia="宋体" w:hAnsi="Calibri" w:cs="Times New Roman" w:hint="eastAsia"/>
          <w:szCs w:val="24"/>
        </w:rPr>
        <w:t>"</w:t>
      </w:r>
    </w:p>
    <w:p w14:paraId="3F498DE3" w14:textId="305AD576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07F65AF2" w14:textId="1946EB2C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传说虽然不能等同于</w:t>
      </w:r>
      <w:r w:rsidR="001C6137">
        <w:rPr>
          <w:rFonts w:ascii="Calibri" w:eastAsia="宋体" w:hAnsi="Calibri" w:cs="Times New Roman" w:hint="eastAsia"/>
          <w:szCs w:val="21"/>
        </w:rPr>
        <w:t>史实</w:t>
      </w:r>
      <w:r w:rsidRPr="0046090B">
        <w:rPr>
          <w:rFonts w:ascii="Calibri" w:eastAsia="宋体" w:hAnsi="Calibri" w:cs="Times New Roman" w:hint="eastAsia"/>
          <w:szCs w:val="21"/>
        </w:rPr>
        <w:t>，但从日本考古界出土的文物来看，在徐福</w:t>
      </w:r>
      <w:r w:rsidR="0082424A">
        <w:rPr>
          <w:rFonts w:ascii="Calibri" w:eastAsia="宋体" w:hAnsi="Calibri" w:cs="Times New Roman" w:hint="eastAsia"/>
          <w:szCs w:val="21"/>
        </w:rPr>
        <w:t>东渡</w:t>
      </w:r>
      <w:r w:rsidRPr="0046090B">
        <w:rPr>
          <w:rFonts w:ascii="Calibri" w:eastAsia="宋体" w:hAnsi="Calibri" w:cs="Times New Roman" w:hint="eastAsia"/>
          <w:szCs w:val="21"/>
        </w:rPr>
        <w:t>的公元前三世纪，确实有大批中国移民渡海到达日本，并带去了许多大陆的先进文明。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FA28F2E" w14:textId="301F85DC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F24DCD3" w14:textId="27BBEDE7" w:rsidR="0082424A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郑辉：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哦！原来如此。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1523E2E" w14:textId="7FA55DF9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4AC2CCCA" w14:textId="4083A0B9" w:rsidR="0082424A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 w:rsidR="00330044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 w:rsidR="00330044"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 w:rsidR="00330044"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大的祭祀活动</w:t>
      </w:r>
      <w:r w:rsidR="00330044">
        <w:rPr>
          <w:rFonts w:ascii="Calibri" w:eastAsia="宋体" w:hAnsi="Calibri" w:cs="Times New Roman" w:hint="eastAsia"/>
          <w:szCs w:val="21"/>
        </w:rPr>
        <w:t>。这项</w:t>
      </w:r>
      <w:r w:rsidRPr="0046090B">
        <w:rPr>
          <w:rFonts w:ascii="Calibri" w:eastAsia="宋体" w:hAnsi="Calibri" w:cs="Times New Roman" w:hint="eastAsia"/>
          <w:szCs w:val="21"/>
        </w:rPr>
        <w:t>历史悠久的传统活动</w:t>
      </w:r>
      <w:r w:rsidR="00330044" w:rsidRPr="0046090B">
        <w:rPr>
          <w:rFonts w:ascii="Calibri" w:eastAsia="宋体" w:hAnsi="Calibri" w:cs="Times New Roman" w:hint="eastAsia"/>
          <w:szCs w:val="21"/>
        </w:rPr>
        <w:t>祭</w:t>
      </w:r>
      <w:r w:rsidRPr="0046090B">
        <w:rPr>
          <w:rFonts w:ascii="Calibri" w:eastAsia="宋体" w:hAnsi="Calibri" w:cs="Times New Roman" w:hint="eastAsia"/>
          <w:szCs w:val="21"/>
        </w:rPr>
        <w:t>拜的人便是这位两千多年前来到日本的友好使者。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7A3A4EF" w14:textId="5B32E197" w:rsidR="00586747" w:rsidRPr="00586747" w:rsidRDefault="00586747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2FCFD3BF" w14:textId="3F3A7725" w:rsidR="0082424A" w:rsidRDefault="0082424A" w:rsidP="0082424A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</w:rPr>
        <w:t>我</w:t>
      </w:r>
      <w:r w:rsidRPr="0046090B">
        <w:rPr>
          <w:rFonts w:ascii="Calibri" w:eastAsia="宋体" w:hAnsi="Calibri" w:cs="Times New Roman" w:hint="eastAsia"/>
        </w:rPr>
        <w:t>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那当时的中国文明一定对日本产生了很大的影响吧？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D8F04DC" w14:textId="6DACAA86" w:rsidR="00662DC6" w:rsidRPr="00662DC6" w:rsidRDefault="00662DC6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2E4D190" w14:textId="2FE6B8B9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没错。在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 w:rsidR="005C3A71"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 w:rsidR="00A427F2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 w:rsidR="005C3A71"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F484BA2" w14:textId="51BAE01A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之后，隋唐时期，日本</w:t>
      </w:r>
      <w:r w:rsidR="00A65F0D">
        <w:rPr>
          <w:rFonts w:ascii="Calibri" w:eastAsia="宋体" w:hAnsi="Calibri" w:cs="Times New Roman" w:hint="eastAsia"/>
          <w:szCs w:val="24"/>
        </w:rPr>
        <w:t>派</w:t>
      </w:r>
      <w:r w:rsidRPr="0046090B">
        <w:rPr>
          <w:rFonts w:ascii="Calibri" w:eastAsia="宋体" w:hAnsi="Calibri" w:cs="Times New Roman" w:hint="eastAsia"/>
          <w:szCs w:val="24"/>
        </w:rPr>
        <w:t>遣</w:t>
      </w:r>
      <w:r w:rsidR="00A65F0D">
        <w:rPr>
          <w:rFonts w:ascii="Calibri" w:eastAsia="宋体" w:hAnsi="Calibri" w:cs="Times New Roman" w:hint="eastAsia"/>
          <w:szCs w:val="24"/>
        </w:rPr>
        <w:t>使节前来</w:t>
      </w:r>
      <w:r w:rsidRPr="0046090B">
        <w:rPr>
          <w:rFonts w:ascii="Calibri" w:eastAsia="宋体" w:hAnsi="Calibri" w:cs="Times New Roman" w:hint="eastAsia"/>
          <w:szCs w:val="24"/>
        </w:rPr>
        <w:t>学习中国文化</w:t>
      </w:r>
      <w:r w:rsidR="00845C4F">
        <w:rPr>
          <w:rFonts w:ascii="Calibri" w:eastAsia="宋体" w:hAnsi="Calibri" w:cs="Times New Roman" w:hint="eastAsia"/>
          <w:szCs w:val="24"/>
        </w:rPr>
        <w:t>。</w:t>
      </w:r>
      <w:r w:rsidRPr="0046090B">
        <w:rPr>
          <w:rFonts w:ascii="Calibri" w:eastAsia="宋体" w:hAnsi="Calibri" w:cs="Times New Roman" w:hint="eastAsia"/>
          <w:szCs w:val="24"/>
        </w:rPr>
        <w:t>宋元时期，民间贸易</w:t>
      </w:r>
      <w:r w:rsidR="00A427F2">
        <w:rPr>
          <w:rFonts w:ascii="Calibri" w:eastAsia="宋体" w:hAnsi="Calibri" w:cs="Times New Roman" w:hint="eastAsia"/>
          <w:szCs w:val="24"/>
        </w:rPr>
        <w:t>活跃</w:t>
      </w:r>
      <w:r w:rsidR="009160A4">
        <w:rPr>
          <w:rFonts w:ascii="Calibri" w:eastAsia="宋体" w:hAnsi="Calibri" w:cs="Times New Roman" w:hint="eastAsia"/>
          <w:szCs w:val="24"/>
        </w:rPr>
        <w:t>，</w:t>
      </w:r>
      <w:r w:rsidRPr="0046090B">
        <w:rPr>
          <w:rFonts w:ascii="Calibri" w:eastAsia="宋体" w:hAnsi="Calibri" w:cs="Times New Roman" w:hint="eastAsia"/>
          <w:szCs w:val="24"/>
        </w:rPr>
        <w:t>僧侣往来</w:t>
      </w:r>
      <w:r w:rsidR="00A427F2">
        <w:rPr>
          <w:rFonts w:ascii="Calibri" w:eastAsia="宋体" w:hAnsi="Calibri" w:cs="Times New Roman" w:hint="eastAsia"/>
          <w:szCs w:val="24"/>
        </w:rPr>
        <w:t>频繁</w:t>
      </w:r>
      <w:r w:rsidRPr="0046090B">
        <w:rPr>
          <w:rFonts w:ascii="Calibri" w:eastAsia="宋体" w:hAnsi="Calibri" w:cs="Times New Roman" w:hint="eastAsia"/>
          <w:szCs w:val="24"/>
        </w:rPr>
        <w:t>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73F1BE3" w14:textId="36BB34DB" w:rsidR="00662DC6" w:rsidRPr="00662DC6" w:rsidRDefault="00662DC6" w:rsidP="0046090B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7D50D8D6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中日两国之间的文化交流可真是历史悠久呀。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C8F0391" w14:textId="1D43E699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19B74AB" w14:textId="5C1CA960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82424A">
        <w:rPr>
          <w:rFonts w:ascii="Calibri" w:eastAsia="宋体" w:hAnsi="Calibri" w:cs="Times New Roman" w:hint="eastAsia"/>
          <w:szCs w:val="24"/>
        </w:rPr>
        <w:t>是啊，</w:t>
      </w:r>
      <w:r w:rsidRPr="0046090B">
        <w:rPr>
          <w:rFonts w:ascii="Calibri" w:eastAsia="宋体" w:hAnsi="Calibri" w:cs="Times New Roman" w:hint="eastAsia"/>
          <w:szCs w:val="24"/>
        </w:rPr>
        <w:t>学好日语可以帮助大家更好地了解中日两国的文化交流</w:t>
      </w:r>
      <w:r w:rsidR="00ED075D">
        <w:rPr>
          <w:rFonts w:ascii="Calibri" w:eastAsia="宋体" w:hAnsi="Calibri" w:cs="Times New Roman" w:hint="eastAsia"/>
          <w:szCs w:val="24"/>
        </w:rPr>
        <w:t>史</w:t>
      </w:r>
      <w:r w:rsidRPr="0046090B">
        <w:rPr>
          <w:rFonts w:ascii="Calibri" w:eastAsia="宋体" w:hAnsi="Calibri" w:cs="Times New Roman" w:hint="eastAsia"/>
          <w:szCs w:val="24"/>
        </w:rPr>
        <w:t>。</w:t>
      </w:r>
    </w:p>
    <w:p w14:paraId="63D77F63" w14:textId="769EFB38" w:rsidR="0046090B" w:rsidRDefault="0046090B" w:rsidP="0046090B">
      <w:pPr>
        <w:rPr>
          <w:ins w:id="94" w:author="Ryan" w:date="2024-02-04T14:03:00Z"/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我们来做一个小测试，看看大家是否掌握了刚才所讲的知识。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567387" w14:textId="4F48AAB6" w:rsidR="003467D7" w:rsidRPr="0046090B" w:rsidRDefault="003467D7" w:rsidP="0046090B">
      <w:pPr>
        <w:rPr>
          <w:rFonts w:ascii="Calibri" w:eastAsia="宋体" w:hAnsi="Calibri" w:cs="Times New Roman"/>
        </w:rPr>
      </w:pPr>
      <w:ins w:id="95" w:author="Ryan" w:date="2024-02-04T14:03:00Z">
        <w:r w:rsidRPr="003467D7">
          <w:rPr>
            <w:rFonts w:ascii="Calibri" w:eastAsia="宋体" w:hAnsi="Calibri" w:cs="Times New Roman" w:hint="eastAsia"/>
            <w:szCs w:val="24"/>
            <w:highlight w:val="yellow"/>
            <w:rPrChange w:id="96" w:author="Ryan" w:date="2024-02-04T14:03:00Z">
              <w:rPr>
                <w:rFonts w:ascii="Calibri" w:eastAsia="宋体" w:hAnsi="Calibri" w:cs="Times New Roman" w:hint="eastAsia"/>
                <w:szCs w:val="24"/>
              </w:rPr>
            </w:rPrChange>
          </w:rPr>
          <w:t>#</w:t>
        </w:r>
        <w:r w:rsidRPr="003467D7">
          <w:rPr>
            <w:rFonts w:ascii="Calibri" w:eastAsia="宋体" w:hAnsi="Calibri" w:cs="Times New Roman"/>
            <w:szCs w:val="24"/>
            <w:highlight w:val="yellow"/>
            <w:rPrChange w:id="97" w:author="Ryan" w:date="2024-02-04T14:03:00Z">
              <w:rPr>
                <w:rFonts w:ascii="Calibri" w:eastAsia="宋体" w:hAnsi="Calibri" w:cs="Times New Roman"/>
                <w:szCs w:val="24"/>
              </w:rPr>
            </w:rPrChange>
          </w:rPr>
          <w:t>（除老师以外其他立绘消失）</w:t>
        </w:r>
      </w:ins>
    </w:p>
    <w:p w14:paraId="520F6DA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34EDAEAD" w14:textId="77777777" w:rsidR="0046090B" w:rsidRPr="0046090B" w:rsidRDefault="0046090B" w:rsidP="0046090B">
      <w:pPr>
        <w:rPr>
          <w:rFonts w:ascii="Calibri" w:eastAsia="宋体" w:hAnsi="Calibri" w:cs="Times New Roman"/>
        </w:rPr>
      </w:pPr>
    </w:p>
    <w:p w14:paraId="0BB04477" w14:textId="2F7744B7" w:rsidR="0082424A" w:rsidRPr="0046090B" w:rsidRDefault="0082424A" w:rsidP="0082424A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>
        <w:rPr>
          <w:rFonts w:ascii="Calibri" w:eastAsia="宋体" w:hAnsi="Calibri" w:cs="Times New Roman" w:hint="eastAsia"/>
          <w:szCs w:val="24"/>
        </w:rPr>
        <w:t>徐福东渡的故事最早在哪本书中有记录？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043F440E" w14:textId="5C3BDCC1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1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Arial" w:eastAsia="宋体" w:hAnsi="Arial" w:cs="Arial" w:hint="eastAsia"/>
          <w:color w:val="222222"/>
          <w:szCs w:val="21"/>
          <w:shd w:val="clear" w:color="auto" w:fill="FFFFFF"/>
        </w:rPr>
        <w:t>后汉书</w:t>
      </w:r>
    </w:p>
    <w:p w14:paraId="0A2270C1" w14:textId="681B9C20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战国策</w:t>
      </w:r>
    </w:p>
    <w:p w14:paraId="664C6145" w14:textId="2D139E27" w:rsidR="0082424A" w:rsidRPr="0082424A" w:rsidRDefault="0082424A" w:rsidP="0082424A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33CCC66" w14:textId="2BC81361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E7A10AA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BDE18A8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F7C8C74" w14:textId="315A764F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2264C923" w14:textId="04149375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0F8510F8" w14:textId="77777777" w:rsidR="00D24A08" w:rsidRDefault="00D24A08" w:rsidP="00D24A08"/>
    <w:p w14:paraId="7EE8B7FB" w14:textId="77777777" w:rsidR="00D24A08" w:rsidRDefault="00D24A08" w:rsidP="00D24A08">
      <w:r>
        <w:rPr>
          <w:rFonts w:hint="eastAsia"/>
        </w:rPr>
        <w:t>选择 其他选项</w:t>
      </w:r>
    </w:p>
    <w:p w14:paraId="40E719BC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AB8CD6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7CD31D61" w14:textId="146BFD3A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7C1423A0" w14:textId="77777777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</w:p>
    <w:p w14:paraId="1D52FFFC" w14:textId="64296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Pr="0046090B">
        <w:rPr>
          <w:rFonts w:ascii="Calibri" w:eastAsia="宋体" w:hAnsi="Calibri" w:cs="Times New Roman" w:hint="eastAsia"/>
          <w:szCs w:val="21"/>
        </w:rPr>
        <w:t>日本佐贺市金立神社举办的大型祭祀活动祭拜的人是</w:t>
      </w:r>
      <w:r w:rsidR="001724C0">
        <w:rPr>
          <w:rFonts w:ascii="Calibri" w:eastAsia="宋体" w:hAnsi="Calibri" w:cs="Times New Roman" w:hint="eastAsia"/>
          <w:szCs w:val="21"/>
        </w:rPr>
        <w:t>谁</w:t>
      </w:r>
      <w:r w:rsidRPr="0046090B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143337EC" w14:textId="77777777" w:rsidR="0046090B" w:rsidRPr="0082424A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0BF5164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鉴真</w:t>
      </w:r>
    </w:p>
    <w:p w14:paraId="546373F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空海</w:t>
      </w:r>
    </w:p>
    <w:p w14:paraId="2A40C857" w14:textId="7B82967F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12526828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E7282FF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7BEBF1D" w14:textId="0BBCD70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0A1860E2" w14:textId="4D63847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64497579" w14:textId="77777777" w:rsidR="00D24A08" w:rsidRDefault="00D24A08" w:rsidP="00D24A08"/>
    <w:p w14:paraId="712C85B6" w14:textId="77777777" w:rsidR="00D24A08" w:rsidRDefault="00D24A08" w:rsidP="00D24A08">
      <w:r>
        <w:rPr>
          <w:rFonts w:hint="eastAsia"/>
        </w:rPr>
        <w:t>选择 其他选项</w:t>
      </w:r>
    </w:p>
    <w:p w14:paraId="54128064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CD3BC32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64D45E1C" w14:textId="3AEAA3F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46C90E92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EDB4B4B" w14:textId="16426218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="0082424A" w:rsidRPr="0046090B">
        <w:rPr>
          <w:rFonts w:ascii="Calibri" w:eastAsia="宋体" w:hAnsi="Calibri" w:cs="Times New Roman" w:hint="eastAsia"/>
          <w:szCs w:val="21"/>
        </w:rPr>
        <w:t>中国的铁器、铜器、丝帛</w:t>
      </w:r>
      <w:r w:rsidR="00661068">
        <w:rPr>
          <w:rFonts w:ascii="Calibri" w:eastAsia="宋体" w:hAnsi="Calibri" w:cs="Times New Roman" w:hint="eastAsia"/>
          <w:szCs w:val="21"/>
        </w:rPr>
        <w:t>在哪个朝代</w:t>
      </w:r>
      <w:r w:rsidR="0082424A" w:rsidRPr="0046090B">
        <w:rPr>
          <w:rFonts w:ascii="Calibri" w:eastAsia="宋体" w:hAnsi="Calibri" w:cs="Times New Roman" w:hint="eastAsia"/>
          <w:szCs w:val="21"/>
        </w:rPr>
        <w:t>传入</w:t>
      </w:r>
      <w:r w:rsidR="00661068">
        <w:rPr>
          <w:rFonts w:ascii="Calibri" w:eastAsia="宋体" w:hAnsi="Calibri" w:cs="Times New Roman" w:hint="eastAsia"/>
          <w:szCs w:val="21"/>
        </w:rPr>
        <w:t>了</w:t>
      </w:r>
      <w:r w:rsidR="0082424A" w:rsidRPr="0046090B">
        <w:rPr>
          <w:rFonts w:ascii="Calibri" w:eastAsia="宋体" w:hAnsi="Calibri" w:cs="Times New Roman" w:hint="eastAsia"/>
          <w:szCs w:val="21"/>
        </w:rPr>
        <w:t>日本</w:t>
      </w:r>
      <w:r w:rsidR="0082424A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7DE462D2" w14:textId="39A1EA12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1.</w:t>
      </w:r>
      <w:r w:rsidR="00554347">
        <w:rPr>
          <w:rFonts w:ascii="Calibri" w:eastAsia="宋体" w:hAnsi="Calibri" w:cs="Times New Roman" w:hint="eastAsia"/>
          <w:szCs w:val="24"/>
        </w:rPr>
        <w:t>周朝</w:t>
      </w:r>
    </w:p>
    <w:p w14:paraId="3DB005AE" w14:textId="4C7C377C" w:rsidR="0046090B" w:rsidRPr="00554347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="0082424A"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24D6B390" w14:textId="46ED84A9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3.</w:t>
      </w:r>
      <w:r w:rsidR="0082424A" w:rsidRPr="0046090B">
        <w:rPr>
          <w:rFonts w:ascii="Calibri" w:eastAsia="宋体" w:hAnsi="Calibri" w:cs="Times New Roman" w:hint="eastAsia"/>
          <w:szCs w:val="24"/>
        </w:rPr>
        <w:t>隋唐时期</w:t>
      </w:r>
    </w:p>
    <w:p w14:paraId="3895BF09" w14:textId="445DA4C6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lastRenderedPageBreak/>
        <w:t>#</w:t>
      </w:r>
      <w:r>
        <w:rPr>
          <w:rFonts w:hint="eastAsia"/>
        </w:rPr>
        <w:t>选择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63CE9F66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08C5F1D0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EB35A33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2CDA5F4D" w14:textId="1ACAA81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086E34A" w14:textId="77777777" w:rsidR="00D24A08" w:rsidRDefault="00D24A08" w:rsidP="00D24A08"/>
    <w:p w14:paraId="61CA7150" w14:textId="77777777" w:rsidR="00D24A08" w:rsidRDefault="00D24A08" w:rsidP="00D24A08">
      <w:r>
        <w:rPr>
          <w:rFonts w:hint="eastAsia"/>
        </w:rPr>
        <w:t>选择 其他选项</w:t>
      </w:r>
    </w:p>
    <w:p w14:paraId="2E69E554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EC15F0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2F8F8422" w14:textId="5E6ECCD9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BB35C80" w14:textId="11CB2EEE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76D3DB6C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0AF07564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假名部分</w:t>
      </w:r>
    </w:p>
    <w:p w14:paraId="766BF118" w14:textId="59C54BB1" w:rsidR="0059684A" w:rsidRPr="00AC3527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停止播放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BGM }</w:t>
      </w:r>
    </w:p>
    <w:p w14:paraId="45D43D77" w14:textId="267D8663" w:rsidR="0046090B" w:rsidRPr="0059684A" w:rsidRDefault="0046090B" w:rsidP="0046090B">
      <w:pPr>
        <w:rPr>
          <w:rFonts w:ascii="宋体" w:eastAsia="宋体" w:hAnsi="宋体" w:cs="Tahoma"/>
          <w:color w:val="000000"/>
          <w:szCs w:val="24"/>
          <w:highlight w:val="green"/>
          <w:shd w:val="clear" w:color="auto" w:fill="FFFFFF"/>
        </w:rPr>
      </w:pPr>
    </w:p>
    <w:p w14:paraId="7AA46ED6" w14:textId="6BD9F28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7A46EAA6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「な行～は行」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DA4DC24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89E120B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2CA13C" w14:textId="31A41A0A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3326F5FB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6D6453B" w14:textId="72754CE6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78B76AAF" w14:textId="1237EEF1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7F1AE7E" w14:textId="77777777" w:rsidR="00662DC6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2F84A6D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46090B">
        <w:rPr>
          <w:rFonts w:ascii="宋体" w:eastAsia="宋体" w:hAnsi="宋体" w:cs="Times New Roman" w:hint="eastAsia"/>
          <w:szCs w:val="24"/>
        </w:rPr>
        <w:t>（请再读一遍。）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56DB13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xf}</w:t>
      </w:r>
    </w:p>
    <w:p w14:paraId="3260A9FC" w14:textId="77777777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0F02970D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BFE088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71697F9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751F5E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B763CF1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F7D3C11" w14:textId="77777777" w:rsidR="00D24A08" w:rsidRDefault="00D24A08" w:rsidP="00D24A08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6CE76EEE" w14:textId="53DBE55A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diyiti</w:t>
      </w:r>
      <w:r>
        <w:rPr>
          <w:rFonts w:hint="eastAsia"/>
          <w:highlight w:val="cyan"/>
        </w:rPr>
        <w:t>}</w:t>
      </w:r>
    </w:p>
    <w:p w14:paraId="1E53F54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7176579" w14:textId="3CF09364" w:rsidR="003C1D29" w:rsidRPr="00F678A2" w:rsidRDefault="003C1D29" w:rsidP="003C1D29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ni</w:t>
      </w:r>
      <w:r>
        <w:rPr>
          <w:rFonts w:hint="eastAsia"/>
          <w:highlight w:val="cyan"/>
          <w:lang w:eastAsia="ja-JP"/>
        </w:rPr>
        <w:t>}</w:t>
      </w:r>
    </w:p>
    <w:p w14:paraId="15F5E54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569ED5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BC34248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E54B501" w14:textId="15FE62F7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</w:p>
    <w:p w14:paraId="3CD7B447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C109F57" w14:textId="77017C74" w:rsidR="00F678A2" w:rsidRDefault="00F678A2" w:rsidP="00F678A2">
      <w:pPr>
        <w:tabs>
          <w:tab w:val="left" w:pos="4796"/>
        </w:tabs>
      </w:pPr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3F17658F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FA004A0" w14:textId="77777777" w:rsidR="00D24A08" w:rsidRDefault="00D24A08" w:rsidP="00D24A08"/>
    <w:p w14:paraId="38DE5A9F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45476033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E426795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348C9DE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192EB3C" w14:textId="1AB7D6AD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E7CE75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74532B55" w14:textId="47B3582F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dierti</w:t>
      </w:r>
      <w:r>
        <w:rPr>
          <w:rFonts w:hint="eastAsia"/>
          <w:highlight w:val="cyan"/>
        </w:rPr>
        <w:t>}</w:t>
      </w:r>
    </w:p>
    <w:p w14:paraId="2CD27A8E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64AEF6C" w14:textId="569CDFA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ha</w:t>
      </w:r>
      <w:r>
        <w:rPr>
          <w:rFonts w:hint="eastAsia"/>
          <w:highlight w:val="cyan"/>
        </w:rPr>
        <w:t>}</w:t>
      </w:r>
    </w:p>
    <w:p w14:paraId="21B46E7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1FF36C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ひ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6E659AC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0A2541E" w14:textId="51D3BBED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</w:p>
    <w:p w14:paraId="68D57B1F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DCEEDB5" w14:textId="01BF963E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3BD4948C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5538883" w14:textId="77777777" w:rsidR="00D24A08" w:rsidRDefault="00D24A08" w:rsidP="00D24A08"/>
    <w:p w14:paraId="50A8F8A2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D574008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740634D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1C2E462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364552E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392188E7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574FBF32" w14:textId="020CCDBC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disanti</w:t>
      </w:r>
      <w:r>
        <w:rPr>
          <w:rFonts w:hint="eastAsia"/>
          <w:highlight w:val="cyan"/>
        </w:rPr>
        <w:t>}</w:t>
      </w:r>
    </w:p>
    <w:p w14:paraId="5E0AF75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03D4A76" w14:textId="7024CF6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ne</w:t>
      </w:r>
      <w:r>
        <w:rPr>
          <w:rFonts w:hint="eastAsia"/>
          <w:highlight w:val="cyan"/>
        </w:rPr>
        <w:t>}</w:t>
      </w:r>
    </w:p>
    <w:p w14:paraId="65BFDF5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CE79D1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へ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C8253B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8617A9" w14:textId="1F8CD606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</w:p>
    <w:p w14:paraId="531C830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2A3A65F" w14:textId="6E289D5B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2DFB3071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87E2855" w14:textId="77777777" w:rsidR="00D24A08" w:rsidRDefault="00D24A08" w:rsidP="00D24A08"/>
    <w:p w14:paraId="3ADE1115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442220D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8213B3E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1DEA905E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AB12DA1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D71944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4F367C5C" w14:textId="1EBF9D8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disiti</w:t>
      </w:r>
      <w:r>
        <w:rPr>
          <w:rFonts w:hint="eastAsia"/>
          <w:highlight w:val="cyan"/>
        </w:rPr>
        <w:t>}</w:t>
      </w:r>
    </w:p>
    <w:p w14:paraId="1ED1B36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lastRenderedPageBreak/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380B4824" w14:textId="0FE02A26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ho</w:t>
      </w:r>
      <w:r>
        <w:rPr>
          <w:rFonts w:hint="eastAsia"/>
          <w:highlight w:val="cyan"/>
        </w:rPr>
        <w:t>}</w:t>
      </w:r>
    </w:p>
    <w:p w14:paraId="6DDD155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87B18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1B2272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FD40C94" w14:textId="4C624CA5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</w:p>
    <w:p w14:paraId="6CC48EF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590DD5B" w14:textId="04385E4C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7F563736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9910F73" w14:textId="77777777" w:rsidR="00D24A08" w:rsidRDefault="00D24A08" w:rsidP="00D24A08"/>
    <w:p w14:paraId="3D0A79EE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55F4806B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FEF645C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3DE9EEF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80855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442DE7FE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25BDB1B3" w14:textId="5F3F06A8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</w:t>
      </w:r>
      <w:r>
        <w:rPr>
          <w:rFonts w:hint="eastAsia"/>
          <w:highlight w:val="cyan"/>
        </w:rPr>
        <w:t>wu</w:t>
      </w:r>
      <w:r>
        <w:rPr>
          <w:highlight w:val="cyan"/>
        </w:rPr>
        <w:t>ti</w:t>
      </w:r>
      <w:r>
        <w:rPr>
          <w:rFonts w:hint="eastAsia"/>
          <w:highlight w:val="cyan"/>
        </w:rPr>
        <w:t>}</w:t>
      </w:r>
    </w:p>
    <w:p w14:paraId="3A94522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第五题。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FEF33C0" w14:textId="3A7812B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hu</w:t>
      </w:r>
      <w:r>
        <w:rPr>
          <w:rFonts w:hint="eastAsia"/>
          <w:highlight w:val="cyan"/>
        </w:rPr>
        <w:t>}</w:t>
      </w:r>
    </w:p>
    <w:p w14:paraId="6720F70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B2160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71EEABF" w14:textId="69DD74D1" w:rsidR="00662DC6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39FC8EC" w14:textId="2EA3D6A8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</w:p>
    <w:p w14:paraId="7D4880EA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9E2E9E7" w14:textId="17C25112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7F363C20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EAD8611" w14:textId="77777777" w:rsidR="00D24A08" w:rsidRDefault="00D24A08" w:rsidP="00D24A08"/>
    <w:p w14:paraId="41FD307D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2939FDFC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16678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6C54CCB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C3EF22F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5134BBF2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668C4C4E" w14:textId="69719C52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FD1A4A8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8A69E18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F3F497C" w14:textId="5901A14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4B0BC91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2C6552F" w14:textId="26898D8C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031inu</w:t>
      </w:r>
      <w:r>
        <w:rPr>
          <w:rFonts w:hint="eastAsia"/>
          <w:highlight w:val="cyan"/>
          <w:lang w:eastAsia="ja-JP"/>
        </w:rPr>
        <w:t>}</w:t>
      </w:r>
    </w:p>
    <w:p w14:paraId="1E2F9244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MS Mincho" w:hint="eastAsia"/>
          <w:szCs w:val="24"/>
          <w:lang w:eastAsia="ja-JP"/>
        </w:rPr>
        <w:t>犬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（いぬ）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BA6B8DB" w14:textId="352A7BE4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032neko</w:t>
      </w:r>
      <w:r>
        <w:rPr>
          <w:rFonts w:hint="eastAsia"/>
          <w:highlight w:val="cyan"/>
          <w:lang w:eastAsia="ja-JP"/>
        </w:rPr>
        <w:t>}</w:t>
      </w:r>
    </w:p>
    <w:p w14:paraId="220AF2AD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猫（ねこ）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51E627DE" w14:textId="7FC62C94" w:rsidR="002016C7" w:rsidRPr="002016C7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033hana</w:t>
      </w:r>
      <w:r>
        <w:rPr>
          <w:rFonts w:hint="eastAsia"/>
          <w:highlight w:val="cyan"/>
          <w:lang w:eastAsia="ja-JP"/>
        </w:rPr>
        <w:t>}</w:t>
      </w:r>
    </w:p>
    <w:p w14:paraId="190CA4A0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lastRenderedPageBreak/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0A91463" w14:textId="1BB80677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034hoshi</w:t>
      </w:r>
      <w:r>
        <w:rPr>
          <w:rFonts w:hint="eastAsia"/>
          <w:highlight w:val="cyan"/>
          <w:lang w:eastAsia="ja-JP"/>
        </w:rPr>
        <w:t>}</w:t>
      </w:r>
    </w:p>
    <w:p w14:paraId="1514566F" w14:textId="380EB034" w:rsidR="00662DC6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432485C" w14:textId="0FAC73FD" w:rsidR="0046090B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48449EAA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B87BE65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4D57D4C" w14:textId="77777777" w:rsidR="00D24A08" w:rsidRDefault="00D24A08" w:rsidP="0046090B">
      <w:pPr>
        <w:rPr>
          <w:rFonts w:ascii="Calibri" w:eastAsia="Yu Mincho" w:hAnsi="Calibri" w:cs="Times New Roman"/>
          <w:szCs w:val="24"/>
        </w:rPr>
      </w:pPr>
    </w:p>
    <w:p w14:paraId="5DE0F785" w14:textId="0C62C512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diyiti</w:t>
      </w:r>
      <w:r>
        <w:rPr>
          <w:rFonts w:hint="eastAsia"/>
          <w:highlight w:val="cyan"/>
        </w:rPr>
        <w:t>}</w:t>
      </w:r>
    </w:p>
    <w:p w14:paraId="719FEBF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491D3B6" w14:textId="77777777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033hana</w:t>
      </w:r>
      <w:r>
        <w:rPr>
          <w:rFonts w:hint="eastAsia"/>
          <w:highlight w:val="cyan"/>
        </w:rPr>
        <w:t>}</w:t>
      </w:r>
    </w:p>
    <w:p w14:paraId="1F2CB40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Calibri" w:eastAsia="MS Mincho" w:hAnsi="Calibri" w:cs="Times New Roman" w:hint="eastAsia"/>
          <w:szCs w:val="24"/>
        </w:rPr>
        <w:t>犬</w:t>
      </w:r>
      <w:r w:rsidRPr="0046090B">
        <w:rPr>
          <w:rFonts w:ascii="MS Mincho" w:eastAsia="MS Mincho" w:hAnsi="MS Mincho" w:cs="宋体" w:hint="eastAsia"/>
          <w:szCs w:val="21"/>
        </w:rPr>
        <w:t>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10270A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猫（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ねこ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5A81B1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803D639" w14:textId="7D3C2104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</w:p>
    <w:p w14:paraId="7575EC6C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660796C" w14:textId="456FFA6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236D7CE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A5E57E1" w14:textId="77777777" w:rsidR="0020304F" w:rsidRDefault="0020304F" w:rsidP="0020304F"/>
    <w:p w14:paraId="505E2D07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47F23AA9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2C14C6C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3C9D9BB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56B4BBE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2D9F3984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8628AA6" w14:textId="2E5A223B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dierti</w:t>
      </w:r>
      <w:r>
        <w:rPr>
          <w:rFonts w:hint="eastAsia"/>
          <w:highlight w:val="cyan"/>
        </w:rPr>
        <w:t>}</w:t>
      </w:r>
    </w:p>
    <w:p w14:paraId="3D24478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247396D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034hoshi</w:t>
      </w:r>
      <w:r>
        <w:rPr>
          <w:rFonts w:hint="eastAsia"/>
          <w:highlight w:val="cyan"/>
        </w:rPr>
        <w:t>}</w:t>
      </w:r>
    </w:p>
    <w:p w14:paraId="33D9D24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664B06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FD04B9E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猫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（ねこ）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F7FE6E" w14:textId="4EC557E0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</w:t>
      </w:r>
      <w:r>
        <w:rPr>
          <w:rFonts w:asciiTheme="minorEastAsia" w:hAnsiTheme="minorEastAsia" w:cs="宋体" w:hint="eastAsia"/>
          <w:szCs w:val="21"/>
          <w:lang w:eastAsia="ja-JP"/>
        </w:rPr>
        <w:t>）</w:t>
      </w:r>
    </w:p>
    <w:p w14:paraId="531ABD49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FE9FAD1" w14:textId="5060CDED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7B11844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A0D03F7" w14:textId="77777777" w:rsidR="0020304F" w:rsidRDefault="0020304F" w:rsidP="0020304F"/>
    <w:p w14:paraId="105E08F4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028A338A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0AE7DFC5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7C80499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094A340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30E83F3E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2E00893" w14:textId="249C4CBA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disanti</w:t>
      </w:r>
      <w:r>
        <w:rPr>
          <w:rFonts w:hint="eastAsia"/>
          <w:highlight w:val="cyan"/>
        </w:rPr>
        <w:t>}</w:t>
      </w:r>
    </w:p>
    <w:p w14:paraId="14F1AAF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第三题。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8403C5A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031inu</w:t>
      </w:r>
      <w:r>
        <w:rPr>
          <w:rFonts w:hint="eastAsia"/>
          <w:highlight w:val="cyan"/>
        </w:rPr>
        <w:t>}</w:t>
      </w:r>
    </w:p>
    <w:p w14:paraId="163892E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星（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ほし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368AB9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犬（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318AB8FC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8E3BD3D" w14:textId="0BBA3D8D" w:rsidR="0020304F" w:rsidRDefault="0020304F" w:rsidP="0020304F">
      <w:pPr>
        <w:rPr>
          <w:rFonts w:eastAsia="MS Mincho"/>
          <w:lang w:eastAsia="ja-JP"/>
        </w:rPr>
      </w:pPr>
      <w:bookmarkStart w:id="98" w:name="_Hlk141800971"/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犬（いぬ）</w:t>
      </w:r>
    </w:p>
    <w:p w14:paraId="75FF7DB4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455458D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6EA0FD0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118CA9E" w14:textId="77777777" w:rsidR="0020304F" w:rsidRDefault="0020304F" w:rsidP="0020304F"/>
    <w:p w14:paraId="1F21E2A5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7200A636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DF55064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6719E00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6B41BE5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bookmarkEnd w:id="98"/>
    <w:p w14:paraId="31E7772F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6FC31179" w14:textId="06F5ABB7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17D42589" w14:textId="707922BE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0B0BBF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希望大家在睡前用</w:t>
      </w:r>
      <w:r w:rsidRPr="0046090B">
        <w:rPr>
          <w:rFonts w:ascii="Calibri" w:eastAsia="宋体" w:hAnsi="Calibri" w:cs="Times New Roman" w:hint="eastAsia"/>
          <w:szCs w:val="24"/>
        </w:rPr>
        <w:t>5</w:t>
      </w:r>
      <w:r w:rsidRPr="0046090B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7286366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本节课到此结束，明天见。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3C1645F" w14:textId="2B85B4FD" w:rsidR="006D17F2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</w:rPr>
      </w:pPr>
    </w:p>
    <w:p w14:paraId="2E82FF2F" w14:textId="77777777" w:rsidR="00D56FD1" w:rsidRPr="007D4F81" w:rsidRDefault="00D56FD1" w:rsidP="00D56FD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qinshi</w:t>
      </w:r>
      <w:r>
        <w:rPr>
          <w:rFonts w:hint="eastAsia"/>
          <w:highlight w:val="green"/>
        </w:rPr>
        <w:t xml:space="preserve"> }</w:t>
      </w:r>
    </w:p>
    <w:p w14:paraId="6212AB1B" w14:textId="10E29C0B" w:rsidR="001D3852" w:rsidRPr="0059684A" w:rsidRDefault="0059684A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 w:hint="eastAsia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304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1176724" w14:textId="79C30FAA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回到寝室，我看到刘洋正坐在桌前看书，想起今天在社团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招新活动中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一直没见到他。</w:t>
      </w:r>
      <w:r>
        <w:rPr>
          <w:rFonts w:ascii="Calibri" w:hAnsi="Calibri"/>
        </w:rPr>
        <w:t>"</w:t>
      </w:r>
    </w:p>
    <w:p w14:paraId="343C02D4" w14:textId="7B4089CE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69DC9CF4" w14:textId="5B46D18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刘洋，你今天去社团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</w:t>
      </w:r>
      <w:r>
        <w:rPr>
          <w:rFonts w:ascii="宋体" w:eastAsia="宋体" w:hAnsi="宋体" w:hint="eastAsia"/>
          <w:color w:val="000000"/>
          <w:sz w:val="21"/>
          <w:szCs w:val="21"/>
        </w:rPr>
        <w:t>活动了吗？</w:t>
      </w:r>
      <w:r w:rsidR="009475D2">
        <w:rPr>
          <w:rFonts w:ascii="Calibri" w:hAnsi="Calibri"/>
        </w:rPr>
        <w:t>"</w:t>
      </w:r>
    </w:p>
    <w:p w14:paraId="1F112392" w14:textId="12BEBFB2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F7E246A" w14:textId="4B3CDF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没啊</w:t>
      </w:r>
      <w:r>
        <w:rPr>
          <w:rFonts w:ascii="宋体" w:eastAsia="宋体" w:hAnsi="宋体" w:hint="eastAsia"/>
          <w:color w:val="000000"/>
          <w:sz w:val="21"/>
          <w:szCs w:val="21"/>
        </w:rPr>
        <w:t>，中午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周小雨一起去办公室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帮</w:t>
      </w:r>
      <w:r>
        <w:rPr>
          <w:rFonts w:ascii="宋体" w:eastAsia="宋体" w:hAnsi="宋体" w:hint="eastAsia"/>
          <w:color w:val="000000"/>
          <w:sz w:val="21"/>
          <w:szCs w:val="21"/>
        </w:rPr>
        <w:t>老师整理资料了。</w:t>
      </w:r>
      <w:r w:rsidR="009475D2">
        <w:rPr>
          <w:rFonts w:ascii="Calibri" w:hAnsi="Calibri"/>
        </w:rPr>
        <w:t>"</w:t>
      </w:r>
    </w:p>
    <w:p w14:paraId="5D94E02B" w14:textId="465850B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r w:rsidR="00957C61">
        <w:rPr>
          <w:highlight w:val="yellow"/>
        </w:rPr>
        <w:t>1</w:t>
      </w:r>
      <w:r w:rsidR="00957C61">
        <w:rPr>
          <w:rFonts w:hint="eastAsia"/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547E64D" w14:textId="4478F8CC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9475D2">
        <w:rPr>
          <w:rFonts w:ascii="Calibri" w:hAnsi="Calibri"/>
        </w:rPr>
        <w:t>"</w:t>
      </w:r>
    </w:p>
    <w:p w14:paraId="2FE97A15" w14:textId="7C33AF1E" w:rsidR="00C928BD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ins w:id="99" w:author="Ryan" w:date="2024-02-04T14:16:00Z"/>
          <w:rFonts w:ascii="Calibri" w:hAnsi="Calibri"/>
        </w:rPr>
      </w:pPr>
      <w:ins w:id="100" w:author="Ryan" w:date="2024-02-04T14:16:00Z">
        <w:r>
          <w:rPr>
            <w:rFonts w:ascii="Calibri" w:hAnsi="Calibri" w:hint="eastAsia"/>
          </w:rPr>
          <w:t>#</w:t>
        </w:r>
      </w:ins>
      <w:ins w:id="101" w:author="Ryan" w:date="2024-02-04T14:17:00Z">
        <w:r>
          <w:rPr>
            <w:rFonts w:ascii="Calibri" w:hAnsi="Calibri" w:hint="eastAsia"/>
          </w:rPr>
          <w:t>（立绘全部消失，下面的对话改成三段。）</w:t>
        </w:r>
      </w:ins>
    </w:p>
    <w:p w14:paraId="0546CF1A" w14:textId="0409668D" w:rsidR="00C928BD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ins w:id="102" w:author="Ryan" w:date="2024-02-04T14:16:00Z"/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突然，我心里泛起一丝不安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。</w:t>
      </w:r>
      <w:ins w:id="103" w:author="Ryan" w:date="2024-02-04T14:16:00Z">
        <w:r w:rsidR="00C928BD">
          <w:rPr>
            <w:rFonts w:ascii="Calibri" w:hAnsi="Calibri"/>
          </w:rPr>
          <w:t>"</w:t>
        </w:r>
      </w:ins>
    </w:p>
    <w:p w14:paraId="0A812FE7" w14:textId="77777777" w:rsidR="00C928BD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ins w:id="104" w:author="Ryan" w:date="2024-02-04T14:16:00Z"/>
          <w:rFonts w:ascii="Calibri" w:hAnsi="Calibri"/>
        </w:rPr>
      </w:pPr>
      <w:ins w:id="105" w:author="Ryan" w:date="2024-02-04T14:16:00Z">
        <w:r>
          <w:rPr>
            <w:rFonts w:ascii="Calibri" w:hAnsi="Calibri"/>
          </w:rPr>
          <w:t>"</w:t>
        </w:r>
      </w:ins>
      <w:r w:rsidR="00BA5932">
        <w:rPr>
          <w:rFonts w:ascii="宋体" w:eastAsia="宋体" w:hAnsi="宋体" w:hint="eastAsia"/>
          <w:color w:val="000000"/>
          <w:sz w:val="21"/>
          <w:szCs w:val="21"/>
        </w:rPr>
        <w:t>本来今天应该是刘洋和智子一起去逛社团的，然而我却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暗暗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和周小雨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改变了历史，这会不会影响未来的结果呢？</w:t>
      </w:r>
      <w:ins w:id="106" w:author="Ryan" w:date="2024-02-04T14:16:00Z">
        <w:r>
          <w:rPr>
            <w:rFonts w:ascii="Calibri" w:hAnsi="Calibri"/>
          </w:rPr>
          <w:t>"</w:t>
        </w:r>
      </w:ins>
    </w:p>
    <w:p w14:paraId="1E2B9187" w14:textId="19175A22" w:rsidR="00BA5932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ins w:id="107" w:author="Ryan" w:date="2024-02-04T14:16:00Z">
        <w:r>
          <w:rPr>
            <w:rFonts w:ascii="Calibri" w:hAnsi="Calibri"/>
          </w:rPr>
          <w:t>"</w:t>
        </w:r>
      </w:ins>
      <w:r w:rsidR="00BA5932">
        <w:rPr>
          <w:rFonts w:ascii="宋体" w:eastAsia="宋体" w:hAnsi="宋体" w:hint="eastAsia"/>
          <w:color w:val="000000"/>
          <w:sz w:val="21"/>
          <w:szCs w:val="21"/>
        </w:rPr>
        <w:t>可是转念一想，或许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上天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让我现在回到这里，就是给我一次改变的机会。</w:t>
      </w:r>
      <w:r w:rsidR="009475D2">
        <w:rPr>
          <w:rFonts w:ascii="Calibri" w:hAnsi="Calibri"/>
        </w:rPr>
        <w:t>"</w:t>
      </w:r>
    </w:p>
    <w:p w14:paraId="11C4969E" w14:textId="6AB74155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ins w:id="108" w:author="Ryan" w:date="2024-02-04T14:18:00Z">
        <w:r w:rsidR="001D3852">
          <w:rPr>
            <w:highlight w:val="yellow"/>
          </w:rPr>
          <w:t>2wx</w:t>
        </w:r>
      </w:ins>
      <w:del w:id="109" w:author="Ryan" w:date="2024-02-04T14:18:00Z">
        <w:r w:rsidDel="001D3852">
          <w:rPr>
            <w:highlight w:val="yellow"/>
          </w:rPr>
          <w:delText>1</w:delText>
        </w:r>
        <w:r w:rsidDel="001D3852">
          <w:rPr>
            <w:rFonts w:hint="eastAsia"/>
            <w:highlight w:val="yellow"/>
          </w:rPr>
          <w:delText>ng</w:delText>
        </w:r>
      </w:del>
      <w:r>
        <w:rPr>
          <w:rFonts w:hint="eastAsia"/>
          <w:highlight w:val="yellow"/>
        </w:rPr>
        <w:t>}</w:t>
      </w:r>
    </w:p>
    <w:p w14:paraId="087AA689" w14:textId="768B7A6A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你……觉得智子怎么样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4539BFA" w14:textId="4E8255FD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我鼓起勇气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说起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这个话题。</w:t>
      </w:r>
      <w:r>
        <w:rPr>
          <w:rFonts w:ascii="Calibri" w:hAnsi="Calibri"/>
        </w:rPr>
        <w:t>"</w:t>
      </w:r>
    </w:p>
    <w:p w14:paraId="2EB83ED7" w14:textId="56544BF6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</w:t>
      </w:r>
      <w:ins w:id="110" w:author="Ryan" w:date="2024-02-04T14:18:00Z">
        <w:r w:rsidR="001D3852">
          <w:rPr>
            <w:highlight w:val="yellow"/>
          </w:rPr>
          <w:t>1jy</w:t>
        </w:r>
      </w:ins>
      <w:del w:id="111" w:author="Ryan" w:date="2024-02-04T14:18:00Z">
        <w:r w:rsidDel="001D3852">
          <w:rPr>
            <w:highlight w:val="yellow"/>
          </w:rPr>
          <w:delText>2</w:delText>
        </w:r>
        <w:r w:rsidDel="001D3852">
          <w:rPr>
            <w:rFonts w:hint="eastAsia"/>
            <w:highlight w:val="yellow"/>
          </w:rPr>
          <w:delText>gx</w:delText>
        </w:r>
      </w:del>
      <w:r>
        <w:rPr>
          <w:rFonts w:hint="eastAsia"/>
          <w:highlight w:val="yellow"/>
        </w:rPr>
        <w:t>}</w:t>
      </w:r>
    </w:p>
    <w:p w14:paraId="7693A739" w14:textId="32864C6E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挺好啊。怎么了？</w:t>
      </w:r>
      <w:r w:rsidR="009475D2">
        <w:rPr>
          <w:rFonts w:ascii="Calibri" w:hAnsi="Calibri"/>
        </w:rPr>
        <w:t>"</w:t>
      </w:r>
    </w:p>
    <w:p w14:paraId="1D8AE6D8" w14:textId="2A922D17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刘洋不假思索的回答让我有些意外。</w:t>
      </w:r>
      <w:r>
        <w:rPr>
          <w:rFonts w:ascii="Calibri" w:hAnsi="Calibri"/>
        </w:rPr>
        <w:t>"</w:t>
      </w:r>
    </w:p>
    <w:p w14:paraId="74E331A3" w14:textId="0042531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ng}</w:t>
      </w:r>
    </w:p>
    <w:p w14:paraId="5F8C26B2" w14:textId="58AB7A95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那小雨呢？</w:t>
      </w:r>
      <w:r w:rsidR="009475D2">
        <w:rPr>
          <w:rFonts w:ascii="Calibri" w:hAnsi="Calibri"/>
        </w:rPr>
        <w:t>"</w:t>
      </w:r>
    </w:p>
    <w:p w14:paraId="53DB44D4" w14:textId="7AF2EDA9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ins w:id="112" w:author="Ryan" w:date="2024-02-04T14:19:00Z">
        <w:r w:rsidR="001D3852">
          <w:rPr>
            <w:highlight w:val="yellow"/>
          </w:rPr>
          <w:t>gx</w:t>
        </w:r>
      </w:ins>
      <w:del w:id="113" w:author="Ryan" w:date="2024-02-04T14:19:00Z">
        <w:r w:rsidDel="001D3852">
          <w:rPr>
            <w:rFonts w:hint="eastAsia"/>
            <w:highlight w:val="yellow"/>
          </w:rPr>
          <w:delText>jy</w:delText>
        </w:r>
      </w:del>
      <w:r>
        <w:rPr>
          <w:rFonts w:hint="eastAsia"/>
          <w:highlight w:val="yellow"/>
        </w:rPr>
        <w:t>}</w:t>
      </w:r>
    </w:p>
    <w:p w14:paraId="3626021A" w14:textId="3C92FFEF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小雨怎么了？</w:t>
      </w:r>
      <w:r w:rsidR="009475D2">
        <w:rPr>
          <w:rFonts w:ascii="Calibri" w:hAnsi="Calibri"/>
        </w:rPr>
        <w:t>"</w:t>
      </w:r>
    </w:p>
    <w:p w14:paraId="138CC9C5" w14:textId="34C7605E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30E5900F" w14:textId="7A287F3B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46090B">
        <w:rPr>
          <w:rFonts w:ascii="宋体" w:eastAsia="宋体" w:hAnsi="宋体" w:hint="eastAsia"/>
          <w:sz w:val="21"/>
          <w:szCs w:val="21"/>
        </w:rPr>
        <w:t>我</w:t>
      </w:r>
      <w:r>
        <w:rPr>
          <w:rFonts w:ascii="宋体" w:eastAsia="宋体" w:hAnsi="宋体" w:hint="eastAsia"/>
          <w:sz w:val="21"/>
          <w:szCs w:val="21"/>
        </w:rPr>
        <w:t>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就是作为一个女生</w:t>
      </w:r>
      <w:r w:rsidR="008040A1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你觉得</w:t>
      </w:r>
      <w:r w:rsidR="003325F6">
        <w:rPr>
          <w:rFonts w:ascii="宋体" w:eastAsia="宋体" w:hAnsi="宋体" w:hint="eastAsia"/>
          <w:sz w:val="21"/>
          <w:szCs w:val="21"/>
        </w:rPr>
        <w:t>她</w:t>
      </w:r>
      <w:r>
        <w:rPr>
          <w:rFonts w:ascii="宋体" w:eastAsia="宋体" w:hAnsi="宋体" w:hint="eastAsia"/>
          <w:sz w:val="21"/>
          <w:szCs w:val="21"/>
        </w:rPr>
        <w:t>怎么样？</w:t>
      </w:r>
      <w:r w:rsidR="009475D2">
        <w:rPr>
          <w:rFonts w:ascii="Calibri" w:hAnsi="Calibri"/>
        </w:rPr>
        <w:t>"</w:t>
      </w:r>
    </w:p>
    <w:p w14:paraId="35A9510A" w14:textId="20EE1A4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3D404BF6" w14:textId="4CE19416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为</w:t>
      </w:r>
      <w:r w:rsidR="00756204">
        <w:rPr>
          <w:rFonts w:ascii="宋体" w:eastAsia="宋体" w:hAnsi="宋体" w:hint="eastAsia"/>
          <w:sz w:val="21"/>
          <w:szCs w:val="21"/>
        </w:rPr>
        <w:t>什么</w:t>
      </w:r>
      <w:r>
        <w:rPr>
          <w:rFonts w:ascii="宋体" w:eastAsia="宋体" w:hAnsi="宋体" w:hint="eastAsia"/>
          <w:sz w:val="21"/>
          <w:szCs w:val="21"/>
        </w:rPr>
        <w:t>突然</w:t>
      </w:r>
      <w:r w:rsidR="003325F6">
        <w:rPr>
          <w:rFonts w:ascii="宋体" w:eastAsia="宋体" w:hAnsi="宋体" w:hint="eastAsia"/>
          <w:sz w:val="21"/>
          <w:szCs w:val="21"/>
        </w:rPr>
        <w:t>问</w:t>
      </w:r>
      <w:r>
        <w:rPr>
          <w:rFonts w:ascii="宋体" w:eastAsia="宋体" w:hAnsi="宋体" w:hint="eastAsia"/>
          <w:sz w:val="21"/>
          <w:szCs w:val="21"/>
        </w:rPr>
        <w:t>这个问题啊</w:t>
      </w:r>
      <w:r w:rsidR="003325F6">
        <w:rPr>
          <w:rFonts w:ascii="宋体" w:eastAsia="宋体" w:hAnsi="宋体" w:hint="eastAsia"/>
          <w:sz w:val="21"/>
          <w:szCs w:val="21"/>
        </w:rPr>
        <w:t>？</w:t>
      </w:r>
      <w:r>
        <w:rPr>
          <w:rFonts w:ascii="宋体" w:eastAsia="宋体" w:hAnsi="宋体" w:hint="eastAsia"/>
          <w:sz w:val="21"/>
          <w:szCs w:val="21"/>
        </w:rPr>
        <w:t>难不成你……</w:t>
      </w:r>
      <w:r w:rsidR="009475D2">
        <w:rPr>
          <w:rFonts w:ascii="Calibri" w:hAnsi="Calibri"/>
        </w:rPr>
        <w:t>"</w:t>
      </w:r>
    </w:p>
    <w:p w14:paraId="19717A2C" w14:textId="5D8CD5F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ins w:id="114" w:author="Ryan" w:date="2024-02-04T14:20:00Z">
        <w:r w:rsidR="001D3852">
          <w:rPr>
            <w:highlight w:val="yellow"/>
          </w:rPr>
          <w:t>2kx</w:t>
        </w:r>
      </w:ins>
      <w:del w:id="115" w:author="Ryan" w:date="2024-02-04T14:20:00Z">
        <w:r w:rsidDel="001D3852">
          <w:rPr>
            <w:highlight w:val="yellow"/>
          </w:rPr>
          <w:delText>1</w:delText>
        </w:r>
        <w:r w:rsidDel="001D3852">
          <w:rPr>
            <w:rFonts w:hint="eastAsia"/>
            <w:highlight w:val="yellow"/>
          </w:rPr>
          <w:delText>rz</w:delText>
        </w:r>
      </w:del>
      <w:r>
        <w:rPr>
          <w:rFonts w:hint="eastAsia"/>
          <w:highlight w:val="yellow"/>
        </w:rPr>
        <w:t>}</w:t>
      </w:r>
    </w:p>
    <w:p w14:paraId="33590680" w14:textId="29FD55A3" w:rsidR="00BA5932" w:rsidRP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我也不知为何会脱口问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出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小雨的事情。刘洋的回答中略带一丝紧张和不安。</w:t>
      </w:r>
      <w:r>
        <w:rPr>
          <w:rFonts w:ascii="Calibri" w:hAnsi="Calibri"/>
        </w:rPr>
        <w:t>"</w:t>
      </w:r>
    </w:p>
    <w:p w14:paraId="0A91F53E" w14:textId="76CB1B9D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不不不，我没那个意思。你</w:t>
      </w:r>
      <w:r w:rsidR="00E24303">
        <w:rPr>
          <w:rFonts w:ascii="宋体" w:eastAsia="宋体" w:hAnsi="宋体" w:hint="eastAsia"/>
          <w:sz w:val="21"/>
          <w:szCs w:val="21"/>
        </w:rPr>
        <w:t>不是</w:t>
      </w:r>
      <w:r>
        <w:rPr>
          <w:rFonts w:ascii="宋体" w:eastAsia="宋体" w:hAnsi="宋体" w:hint="eastAsia"/>
          <w:sz w:val="21"/>
          <w:szCs w:val="21"/>
        </w:rPr>
        <w:t>说你们是青梅竹马嘛，关系也比较好。好奇而已。</w:t>
      </w:r>
      <w:r w:rsidR="009475D2">
        <w:rPr>
          <w:rFonts w:ascii="Calibri" w:hAnsi="Calibri"/>
        </w:rPr>
        <w:t>"</w:t>
      </w:r>
    </w:p>
    <w:p w14:paraId="2447C89F" w14:textId="27AE95BB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57757B11" w14:textId="68EF4839" w:rsidR="005E39AC" w:rsidRDefault="005E39AC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哦，吓我一跳。</w:t>
      </w:r>
      <w:r w:rsidR="00B22D8F">
        <w:rPr>
          <w:rFonts w:ascii="宋体" w:eastAsia="宋体" w:hAnsi="宋体" w:hint="eastAsia"/>
          <w:sz w:val="21"/>
          <w:szCs w:val="21"/>
        </w:rPr>
        <w:t>我还想谁</w:t>
      </w:r>
      <w:r w:rsidR="00784D1E">
        <w:rPr>
          <w:rFonts w:ascii="宋体" w:eastAsia="宋体" w:hAnsi="宋体" w:hint="eastAsia"/>
          <w:sz w:val="21"/>
          <w:szCs w:val="21"/>
        </w:rPr>
        <w:t>会</w:t>
      </w:r>
      <w:r w:rsidR="00B22D8F">
        <w:rPr>
          <w:rFonts w:ascii="宋体" w:eastAsia="宋体" w:hAnsi="宋体" w:hint="eastAsia"/>
          <w:sz w:val="21"/>
          <w:szCs w:val="21"/>
        </w:rPr>
        <w:t>喜欢</w:t>
      </w:r>
      <w:r w:rsidR="00784D1E">
        <w:rPr>
          <w:rFonts w:ascii="宋体" w:eastAsia="宋体" w:hAnsi="宋体" w:hint="eastAsia"/>
          <w:sz w:val="21"/>
          <w:szCs w:val="21"/>
        </w:rPr>
        <w:t>上</w:t>
      </w:r>
      <w:r w:rsidR="00B22D8F">
        <w:rPr>
          <w:rFonts w:ascii="宋体" w:eastAsia="宋体" w:hAnsi="宋体" w:hint="eastAsia"/>
          <w:sz w:val="21"/>
          <w:szCs w:val="21"/>
        </w:rPr>
        <w:t>那个傻丫头呢。</w:t>
      </w:r>
      <w:r w:rsidR="009475D2">
        <w:rPr>
          <w:rFonts w:ascii="Calibri" w:hAnsi="Calibri"/>
        </w:rPr>
        <w:t>"</w:t>
      </w:r>
    </w:p>
    <w:p w14:paraId="1CBC1A1A" w14:textId="5EF95ADA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ins w:id="116" w:author="Ryan" w:date="2024-02-04T14:20:00Z"/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刘洋略带释然的话语中反而透出了一些</w:t>
      </w:r>
      <w:r w:rsidR="008040A1">
        <w:rPr>
          <w:rFonts w:ascii="宋体" w:eastAsia="宋体" w:hAnsi="宋体" w:hint="eastAsia"/>
          <w:sz w:val="21"/>
          <w:szCs w:val="21"/>
        </w:rPr>
        <w:t>暧昧</w:t>
      </w:r>
      <w:r w:rsidR="00B22D8F"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7EF8BB84" w14:textId="12B71A23" w:rsidR="001D3852" w:rsidRPr="001D3852" w:rsidRDefault="001D3852" w:rsidP="001D3852">
      <w:pPr>
        <w:rPr>
          <w:rFonts w:hint="eastAsia"/>
          <w:highlight w:val="yellow"/>
          <w:rPrChange w:id="117" w:author="Ryan" w:date="2024-02-04T14:20:00Z">
            <w:rPr>
              <w:rFonts w:ascii="宋体" w:eastAsia="宋体" w:hAnsi="宋体"/>
              <w:sz w:val="21"/>
              <w:szCs w:val="21"/>
            </w:rPr>
          </w:rPrChange>
        </w:rPr>
        <w:pPrChange w:id="118" w:author="Ryan" w:date="2024-02-04T14:20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19" w:author="Ryan" w:date="2024-02-04T14:20:00Z">
        <w:r>
          <w:t>#</w:t>
        </w:r>
        <w:r>
          <w:rPr>
            <w:rFonts w:hint="eastAsia"/>
            <w:highlight w:val="yellow"/>
          </w:rPr>
          <w:t>{显示立绘WH</w:t>
        </w:r>
        <w:r>
          <w:rPr>
            <w:highlight w:val="yellow"/>
          </w:rPr>
          <w:t>12</w:t>
        </w:r>
        <w:r>
          <w:rPr>
            <w:highlight w:val="yellow"/>
          </w:rPr>
          <w:t>g</w:t>
        </w:r>
        <w:r>
          <w:rPr>
            <w:highlight w:val="yellow"/>
          </w:rPr>
          <w:t>x</w:t>
        </w:r>
        <w:r>
          <w:rPr>
            <w:rFonts w:hint="eastAsia"/>
            <w:highlight w:val="yellow"/>
          </w:rPr>
          <w:t>}</w:t>
        </w:r>
      </w:ins>
    </w:p>
    <w:p w14:paraId="038A80C5" w14:textId="1F1F5828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原来如此……这两个人原来是两情相悦，却彼此没有敞开心扉。怪不得1</w:t>
      </w:r>
      <w:r w:rsidR="00B22D8F">
        <w:rPr>
          <w:rFonts w:ascii="宋体" w:eastAsia="宋体" w:hAnsi="宋体"/>
          <w:sz w:val="21"/>
          <w:szCs w:val="21"/>
        </w:rPr>
        <w:t>0</w:t>
      </w:r>
      <w:r w:rsidR="00B22D8F">
        <w:rPr>
          <w:rFonts w:ascii="宋体" w:eastAsia="宋体" w:hAnsi="宋体" w:hint="eastAsia"/>
          <w:sz w:val="21"/>
          <w:szCs w:val="21"/>
        </w:rPr>
        <w:t>年后还未修成正果。</w:t>
      </w:r>
      <w:r>
        <w:rPr>
          <w:rFonts w:ascii="Calibri" w:hAnsi="Calibri"/>
        </w:rPr>
        <w:t>"</w:t>
      </w:r>
    </w:p>
    <w:p w14:paraId="4117B5C5" w14:textId="275662EA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160709B8" w14:textId="3EB2AC04" w:rsidR="0007257E" w:rsidRPr="0046090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不知道为什么今天小雨看上去很高兴，我问她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怎么了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她也不说。</w:t>
      </w:r>
      <w:r w:rsidR="009475D2">
        <w:rPr>
          <w:rFonts w:ascii="Calibri" w:hAnsi="Calibri"/>
        </w:rPr>
        <w:t>"</w:t>
      </w:r>
    </w:p>
    <w:p w14:paraId="7D1E6A69" w14:textId="5B2BAD59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color w:val="000000"/>
          <w:sz w:val="21"/>
          <w:szCs w:val="21"/>
        </w:rPr>
        <w:t>刘洋突然扯开话题。</w:t>
      </w:r>
      <w:r>
        <w:rPr>
          <w:rFonts w:ascii="Calibri" w:hAnsi="Calibri"/>
        </w:rPr>
        <w:t>"</w:t>
      </w:r>
    </w:p>
    <w:p w14:paraId="5D73220A" w14:textId="75B1B828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270CA0C0" w14:textId="5E0EEF7F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她和你说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没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28B195A2" w14:textId="000757D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13E52C7A" w14:textId="7E06B7F8" w:rsidR="00837180" w:rsidRDefault="0083718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说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01883A75" w14:textId="6FBEF585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zm}</w:t>
      </w:r>
    </w:p>
    <w:p w14:paraId="0061C6FE" w14:textId="0AEB21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没……</w:t>
      </w:r>
      <w:r>
        <w:rPr>
          <w:rFonts w:ascii="宋体" w:eastAsia="宋体" w:hAnsi="宋体" w:hint="eastAsia"/>
          <w:color w:val="000000"/>
          <w:sz w:val="21"/>
          <w:szCs w:val="21"/>
        </w:rPr>
        <w:t>没什么。</w:t>
      </w:r>
      <w:r w:rsidR="009475D2">
        <w:rPr>
          <w:rFonts w:ascii="Calibri" w:hAnsi="Calibri"/>
        </w:rPr>
        <w:t>"</w:t>
      </w:r>
    </w:p>
    <w:p w14:paraId="46BEB800" w14:textId="6FB25C55" w:rsidR="0083718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我想起了昨天晚上小雨的话，或许她已经</w:t>
      </w:r>
      <w:r w:rsidR="00594C7D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了自己的答案吧。</w:t>
      </w:r>
      <w:r>
        <w:rPr>
          <w:rFonts w:ascii="Calibri" w:hAnsi="Calibri"/>
        </w:rPr>
        <w:t>"</w:t>
      </w:r>
    </w:p>
    <w:p w14:paraId="5CBBED2B" w14:textId="19A54409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68393C63" w14:textId="73423B9C" w:rsidR="00B22D8F" w:rsidRDefault="00B22D8F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你昨天说想去日本读大学对不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91BB8DF" w14:textId="7F739FE0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72FD4606" w14:textId="6730E358" w:rsidR="001534C2" w:rsidRDefault="001534C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是啊。</w:t>
      </w:r>
      <w:r w:rsidR="009475D2">
        <w:rPr>
          <w:rFonts w:ascii="Calibri" w:hAnsi="Calibri"/>
        </w:rPr>
        <w:t>"</w:t>
      </w:r>
    </w:p>
    <w:p w14:paraId="7442BD8F" w14:textId="4D16C66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54CD56A7" w14:textId="41FE8157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我听说国内很多大学也有交换留学的机会，说不定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>
        <w:rPr>
          <w:rFonts w:ascii="宋体" w:eastAsia="宋体" w:hAnsi="宋体" w:hint="eastAsia"/>
          <w:color w:val="000000"/>
          <w:sz w:val="21"/>
          <w:szCs w:val="21"/>
        </w:rPr>
        <w:t>更好哦。</w:t>
      </w:r>
      <w:r w:rsidR="009475D2">
        <w:rPr>
          <w:rFonts w:ascii="Calibri" w:hAnsi="Calibri"/>
        </w:rPr>
        <w:t>"</w:t>
      </w:r>
    </w:p>
    <w:p w14:paraId="225A8CF7" w14:textId="1E3F98EF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19D25251" w14:textId="48F82D30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确实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也不错。</w:t>
      </w:r>
      <w:r w:rsidR="009475D2">
        <w:rPr>
          <w:rFonts w:ascii="Calibri" w:hAnsi="Calibri"/>
        </w:rPr>
        <w:t>"</w:t>
      </w:r>
    </w:p>
    <w:p w14:paraId="4F562F84" w14:textId="6BC302D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5355BC2E" w14:textId="77777777" w:rsidR="001D385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ins w:id="120" w:author="Ryan" w:date="2024-02-04T14:22:00Z"/>
          <w:rFonts w:ascii="Calibri" w:hAnsi="Calibri"/>
        </w:rPr>
      </w:pPr>
      <w:r>
        <w:rPr>
          <w:rFonts w:ascii="Calibri" w:hAnsi="Calibri"/>
        </w:rPr>
        <w:t>"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不知道刘洋对我这突如其来的建议是否会感觉有些奇怪。</w:t>
      </w:r>
      <w:ins w:id="121" w:author="Ryan" w:date="2024-02-04T14:22:00Z">
        <w:r w:rsidR="001D3852">
          <w:rPr>
            <w:rFonts w:ascii="Calibri" w:hAnsi="Calibri"/>
          </w:rPr>
          <w:t>"</w:t>
        </w:r>
      </w:ins>
    </w:p>
    <w:p w14:paraId="5691A4F7" w14:textId="1B2110C6" w:rsidR="0059684A" w:rsidRDefault="001D3852" w:rsidP="0007257E">
      <w:pPr>
        <w:pStyle w:val="paragraph"/>
        <w:spacing w:before="0" w:beforeAutospacing="0" w:after="0" w:afterAutospacing="0" w:line="309" w:lineRule="auto"/>
        <w:jc w:val="both"/>
      </w:pPr>
      <w:ins w:id="122" w:author="Ryan" w:date="2024-02-04T14:22:00Z">
        <w:r>
          <w:rPr>
            <w:rFonts w:ascii="Calibri" w:hAnsi="Calibri"/>
          </w:rPr>
          <w:lastRenderedPageBreak/>
          <w:t>"</w:t>
        </w:r>
      </w:ins>
      <w:r w:rsidR="001534C2">
        <w:rPr>
          <w:rFonts w:ascii="宋体" w:eastAsia="宋体" w:hAnsi="宋体" w:hint="eastAsia"/>
          <w:color w:val="000000"/>
          <w:sz w:val="21"/>
          <w:szCs w:val="21"/>
        </w:rPr>
        <w:t>既然原世界线里刘洋和小雨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同时考上了华师大，那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就按照这个路线推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他们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一把吧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也算是成人之美。</w:t>
      </w:r>
      <w:r w:rsidR="009475D2">
        <w:rPr>
          <w:rFonts w:ascii="Calibri" w:hAnsi="Calibri"/>
        </w:rPr>
        <w:t>"</w:t>
      </w:r>
    </w:p>
    <w:p w14:paraId="71E25E2E" w14:textId="4FE31925" w:rsidR="0059684A" w:rsidRPr="0059684A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播放BGM }</w:t>
      </w:r>
    </w:p>
    <w:p w14:paraId="3BE8ED3F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</w:pPr>
    </w:p>
    <w:p w14:paraId="48488426" w14:textId="55DBB03B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我躺在床上，迷迷糊糊快要睡着的时候，听见刘洋的声音。</w:t>
      </w:r>
      <w:r>
        <w:rPr>
          <w:rFonts w:ascii="Calibri" w:hAnsi="Calibri"/>
        </w:rPr>
        <w:t>"</w:t>
      </w:r>
    </w:p>
    <w:p w14:paraId="3944AA8D" w14:textId="3914D11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3C790B5A" w14:textId="3B838434" w:rsidR="0059684A" w:rsidRPr="0059684A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这是什么？新游戏吗？</w:t>
      </w:r>
      <w:r w:rsidR="009475D2">
        <w:rPr>
          <w:rFonts w:ascii="Calibri" w:hAnsi="Calibri"/>
        </w:rPr>
        <w:t>"</w:t>
      </w:r>
    </w:p>
    <w:p w14:paraId="730D9E36" w14:textId="542D05EF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2019CC0B" w14:textId="2C726AD4" w:rsidR="009475D2" w:rsidRP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9475D2">
        <w:rPr>
          <w:rFonts w:ascii="Calibri" w:eastAsia="宋体" w:hAnsi="Calibri" w:cs="Calibri"/>
        </w:rPr>
        <w:t>"</w:t>
      </w:r>
      <w:r w:rsidRPr="008040A1">
        <w:rPr>
          <w:rFonts w:ascii="宋体" w:eastAsia="宋体" w:hAnsi="宋体" w:hint="eastAsia"/>
          <w:color w:val="000000"/>
          <w:sz w:val="21"/>
          <w:szCs w:val="21"/>
        </w:rPr>
        <w:t>刘洋举起我放在桌上的光盘问我。</w:t>
      </w:r>
      <w:r w:rsidRPr="009475D2">
        <w:rPr>
          <w:rFonts w:ascii="Calibri" w:eastAsia="宋体" w:hAnsi="Calibri" w:cs="Calibri"/>
        </w:rPr>
        <w:t>"</w:t>
      </w:r>
    </w:p>
    <w:p w14:paraId="3C30037C" w14:textId="0E059930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ins w:id="123" w:author="Ryan" w:date="2024-02-04T14:23:00Z">
        <w:r w:rsidR="001D3852">
          <w:rPr>
            <w:highlight w:val="yellow"/>
          </w:rPr>
          <w:t>11jy</w:t>
        </w:r>
      </w:ins>
      <w:del w:id="124" w:author="Ryan" w:date="2024-02-04T14:23:00Z">
        <w:r w:rsidDel="001D3852">
          <w:rPr>
            <w:highlight w:val="yellow"/>
          </w:rPr>
          <w:delText>13</w:delText>
        </w:r>
        <w:r w:rsidDel="001D3852">
          <w:rPr>
            <w:rFonts w:hint="eastAsia"/>
            <w:highlight w:val="yellow"/>
          </w:rPr>
          <w:delText>kx</w:delText>
        </w:r>
      </w:del>
      <w:r>
        <w:rPr>
          <w:rFonts w:hint="eastAsia"/>
          <w:highlight w:val="yellow"/>
        </w:rPr>
        <w:t>}</w:t>
      </w:r>
    </w:p>
    <w:p w14:paraId="737A7265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305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762D0287" w14:textId="3A1FDD5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啊，是郑辉给我的，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他做的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</w:p>
    <w:p w14:paraId="60137844" w14:textId="59F61E72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13</w:t>
      </w:r>
      <w:r>
        <w:rPr>
          <w:rFonts w:hint="eastAsia"/>
          <w:highlight w:val="yellow"/>
        </w:rPr>
        <w:t>qx}</w:t>
      </w:r>
    </w:p>
    <w:p w14:paraId="37C6E343" w14:textId="5D32CB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这倒是挺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新鲜</w:t>
      </w:r>
      <w:r>
        <w:rPr>
          <w:rFonts w:ascii="宋体" w:eastAsia="宋体" w:hAnsi="宋体" w:hint="eastAsia"/>
          <w:color w:val="000000"/>
          <w:sz w:val="21"/>
          <w:szCs w:val="21"/>
        </w:rPr>
        <w:t>的。</w:t>
      </w:r>
      <w:r w:rsidR="009475D2">
        <w:rPr>
          <w:rFonts w:ascii="Calibri" w:hAnsi="Calibri"/>
        </w:rPr>
        <w:t>"</w:t>
      </w:r>
    </w:p>
    <w:p w14:paraId="640962AB" w14:textId="73342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睡意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一扫而空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我突然想到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我还没有体验过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这个游戏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我很好奇当年没有打开的游戏里藏着怎样的世界。</w:t>
      </w:r>
      <w:r>
        <w:rPr>
          <w:rFonts w:ascii="Calibri" w:hAnsi="Calibri"/>
        </w:rPr>
        <w:t>"</w:t>
      </w:r>
    </w:p>
    <w:p w14:paraId="571B3873" w14:textId="32467D60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我打开电脑，放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入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光盘。</w:t>
      </w:r>
      <w:r>
        <w:rPr>
          <w:rFonts w:ascii="Calibri" w:hAnsi="Calibri"/>
        </w:rPr>
        <w:t>"</w:t>
      </w:r>
    </w:p>
    <w:p w14:paraId="0E50AC9F" w14:textId="77493469" w:rsidR="00837180" w:rsidRPr="00D56FD1" w:rsidRDefault="00D56FD1" w:rsidP="00D56FD1">
      <w:pPr>
        <w:rPr>
          <w:highlight w:val="yellow"/>
        </w:rPr>
      </w:pPr>
      <w:commentRangeStart w:id="125"/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w13</w:t>
      </w:r>
      <w:r>
        <w:rPr>
          <w:rFonts w:hint="eastAsia"/>
          <w:highlight w:val="yellow"/>
        </w:rPr>
        <w:t>}</w:t>
      </w:r>
      <w:commentRangeEnd w:id="125"/>
      <w:r w:rsidR="001D3852">
        <w:rPr>
          <w:rStyle w:val="a6"/>
        </w:rPr>
        <w:commentReference w:id="125"/>
      </w:r>
    </w:p>
    <w:p w14:paraId="01BDD9DC" w14:textId="4140A113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电脑上出现了一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间</w:t>
      </w:r>
      <w:r>
        <w:rPr>
          <w:rFonts w:ascii="宋体" w:eastAsia="宋体" w:hAnsi="宋体" w:hint="eastAsia"/>
          <w:color w:val="000000"/>
          <w:sz w:val="21"/>
          <w:szCs w:val="21"/>
        </w:rPr>
        <w:t>日语教室，同学们正在教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室</w:t>
      </w:r>
      <w:r>
        <w:rPr>
          <w:rFonts w:ascii="宋体" w:eastAsia="宋体" w:hAnsi="宋体" w:hint="eastAsia"/>
          <w:color w:val="000000"/>
          <w:sz w:val="21"/>
          <w:szCs w:val="21"/>
        </w:rPr>
        <w:t>里上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日语</w:t>
      </w:r>
      <w:r>
        <w:rPr>
          <w:rFonts w:ascii="宋体" w:eastAsia="宋体" w:hAnsi="宋体" w:hint="eastAsia"/>
          <w:color w:val="000000"/>
          <w:sz w:val="21"/>
          <w:szCs w:val="21"/>
        </w:rPr>
        <w:t>课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352E4C16" w14:textId="6BB8D880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w14</w:t>
      </w:r>
      <w:r>
        <w:rPr>
          <w:rFonts w:hint="eastAsia"/>
          <w:highlight w:val="yellow"/>
        </w:rPr>
        <w:t>}</w:t>
      </w:r>
    </w:p>
    <w:p w14:paraId="3C287E43" w14:textId="67701AC2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主</w:t>
      </w:r>
      <w:r w:rsidR="00420781" w:rsidRPr="009475D2">
        <w:rPr>
          <w:rFonts w:ascii="宋体" w:eastAsia="宋体" w:hAnsi="宋体" w:hint="eastAsia"/>
          <w:color w:val="000000"/>
          <w:sz w:val="21"/>
          <w:szCs w:val="21"/>
        </w:rPr>
        <w:t>人公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是个日语学渣，在课上回答不出老师的</w:t>
      </w:r>
      <w:r>
        <w:rPr>
          <w:rFonts w:ascii="宋体" w:eastAsia="宋体" w:hAnsi="宋体" w:hint="eastAsia"/>
          <w:color w:val="000000"/>
          <w:sz w:val="21"/>
          <w:szCs w:val="21"/>
        </w:rPr>
        <w:t>问题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6866410F" w14:textId="3F738DF1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再次回到教室的时候</w:t>
      </w:r>
      <w:r w:rsidR="00170DFD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发现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和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们都不见了。</w:t>
      </w:r>
      <w:r>
        <w:rPr>
          <w:rFonts w:ascii="Calibri" w:hAnsi="Calibri"/>
        </w:rPr>
        <w:t>"</w:t>
      </w:r>
    </w:p>
    <w:p w14:paraId="62E5DDDF" w14:textId="1C0198F5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w15</w:t>
      </w:r>
      <w:r>
        <w:rPr>
          <w:rFonts w:hint="eastAsia"/>
          <w:highlight w:val="yellow"/>
        </w:rPr>
        <w:t>}</w:t>
      </w:r>
      <w:bookmarkStart w:id="126" w:name="_GoBack"/>
      <w:bookmarkEnd w:id="126"/>
    </w:p>
    <w:p w14:paraId="23FD7ABE" w14:textId="15EAD950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不知为何幻想世界的入口被打开，突然出现了幻想世界的怪物，把老师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同学都抓走了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11CCD909" w14:textId="219CAF15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w16</w:t>
      </w:r>
      <w:r>
        <w:rPr>
          <w:rFonts w:hint="eastAsia"/>
          <w:highlight w:val="yellow"/>
        </w:rPr>
        <w:t>}</w:t>
      </w:r>
    </w:p>
    <w:p w14:paraId="4A51770F" w14:textId="01558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回答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日语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题目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来收集道具，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拯救被困在幻想世界里的老师和同学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F3467">
        <w:rPr>
          <w:rFonts w:ascii="Calibri" w:hAnsi="Calibri"/>
        </w:rPr>
        <w:t>"</w:t>
      </w:r>
    </w:p>
    <w:p w14:paraId="48A603FB" w14:textId="6ED35BDD" w:rsid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w17</w:t>
      </w:r>
      <w:r>
        <w:rPr>
          <w:rFonts w:hint="eastAsia"/>
          <w:highlight w:val="yellow"/>
        </w:rPr>
        <w:t>}</w:t>
      </w:r>
    </w:p>
    <w:p w14:paraId="3D843E46" w14:textId="273D1D61" w:rsidR="00BC2549" w:rsidRPr="00BC2549" w:rsidRDefault="00BC2549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w18</w:t>
      </w:r>
      <w:r>
        <w:rPr>
          <w:rFonts w:hint="eastAsia"/>
          <w:highlight w:val="yellow"/>
        </w:rPr>
        <w:t>}</w:t>
      </w:r>
    </w:p>
    <w:p w14:paraId="7352265A" w14:textId="3757C036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4A282A">
        <w:rPr>
          <w:rFonts w:ascii="宋体" w:eastAsia="宋体" w:hAnsi="宋体" w:hint="eastAsia"/>
          <w:sz w:val="21"/>
          <w:szCs w:val="21"/>
        </w:rPr>
        <w:t>打怪的过程中有日语解题环节，</w:t>
      </w:r>
      <w:r w:rsidRPr="002F3467">
        <w:rPr>
          <w:rFonts w:ascii="宋体" w:eastAsia="宋体" w:hAnsi="宋体" w:hint="eastAsia"/>
          <w:sz w:val="21"/>
          <w:szCs w:val="21"/>
        </w:rPr>
        <w:t>故事情节也很有</w:t>
      </w:r>
      <w:r>
        <w:rPr>
          <w:rFonts w:ascii="宋体" w:eastAsia="宋体" w:hAnsi="宋体" w:hint="eastAsia"/>
          <w:sz w:val="21"/>
          <w:szCs w:val="21"/>
        </w:rPr>
        <w:t>趣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4EB7FE5" w14:textId="11E371EE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</w:t>
      </w:r>
      <w:r w:rsidR="00BC2549">
        <w:rPr>
          <w:highlight w:val="yellow"/>
        </w:rPr>
        <w:t>9</w:t>
      </w:r>
      <w:r>
        <w:rPr>
          <w:rFonts w:hint="eastAsia"/>
          <w:highlight w:val="yellow"/>
        </w:rPr>
        <w:t>}</w:t>
      </w:r>
    </w:p>
    <w:p w14:paraId="0787844F" w14:textId="408DCEED" w:rsidR="004A282A" w:rsidRPr="002F3467" w:rsidRDefault="004A282A" w:rsidP="004A282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BC2549">
        <w:rPr>
          <w:rFonts w:ascii="宋体" w:eastAsia="宋体" w:hAnsi="宋体" w:hint="eastAsia"/>
          <w:sz w:val="21"/>
          <w:szCs w:val="21"/>
        </w:rPr>
        <w:t>还有很多有意思的技能，升级以后还能替换装备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CE65343" w14:textId="4BBC4BEE" w:rsidR="00837180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{物品图片消失}</w:t>
      </w:r>
    </w:p>
    <w:p w14:paraId="3772E328" w14:textId="6C8FFD95" w:rsidR="00837180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竟然是RPG类型的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游戏，没想到高中时代的郑辉已经能够做出完成度那么高的游戏了。打怪+学日语的模式确实新颖。</w:t>
      </w:r>
      <w:r>
        <w:rPr>
          <w:rFonts w:ascii="Calibri" w:hAnsi="Calibri"/>
        </w:rPr>
        <w:t>"</w:t>
      </w:r>
    </w:p>
    <w:p w14:paraId="0ED2D2C6" w14:textId="29770656" w:rsidR="00604B1A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有时间我试试能不能玩通关……</w:t>
      </w:r>
      <w:r>
        <w:rPr>
          <w:rFonts w:ascii="Calibri" w:hAnsi="Calibri"/>
        </w:rPr>
        <w:t>"</w:t>
      </w:r>
    </w:p>
    <w:p w14:paraId="73865CE9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054EC892" w14:textId="09EF80DA" w:rsidR="00604B1A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434D1B33" w14:textId="28BA978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对了，田老师说过睡前要复习一下今天</w:t>
      </w:r>
      <w:r w:rsidR="00420781">
        <w:rPr>
          <w:rFonts w:ascii="宋体" w:eastAsia="宋体" w:hAnsi="宋体" w:hint="eastAsia"/>
        </w:rPr>
        <w:t>上课</w:t>
      </w:r>
      <w:r w:rsidRPr="00B7216B">
        <w:rPr>
          <w:rFonts w:ascii="宋体" w:eastAsia="宋体" w:hAnsi="宋体" w:hint="eastAsia"/>
        </w:rPr>
        <w:t>的内容，看一下笔记吧。</w:t>
      </w:r>
      <w:r w:rsidR="00D74C5E">
        <w:rPr>
          <w:rFonts w:ascii="Calibri" w:hAnsi="Calibri"/>
        </w:rPr>
        <w:t>"</w:t>
      </w:r>
    </w:p>
    <w:p w14:paraId="001952EA" w14:textId="29FDA981" w:rsidR="00604B1A" w:rsidRDefault="00604B1A" w:rsidP="00604B1A">
      <w:pPr>
        <w:rPr>
          <w:rFonts w:eastAsia="MS Mincho"/>
        </w:rPr>
      </w:pPr>
      <w:r>
        <w:rPr>
          <w:rFonts w:hint="eastAsia"/>
        </w:rPr>
        <w:t xml:space="preserve"> </w:t>
      </w:r>
      <w:r>
        <w:t>#</w:t>
      </w:r>
      <w:r>
        <w:rPr>
          <w:rFonts w:hint="eastAsia"/>
          <w:highlight w:val="yellow"/>
        </w:rPr>
        <w:t>{打开复习回顾界面，添加第三课的内容。}</w:t>
      </w:r>
    </w:p>
    <w:p w14:paraId="668E9740" w14:textId="77777777" w:rsidR="00604B1A" w:rsidRDefault="00604B1A" w:rsidP="00604B1A">
      <w:r>
        <w:t>#</w:t>
      </w:r>
      <w:r>
        <w:rPr>
          <w:rFonts w:hint="eastAsia"/>
          <w:highlight w:val="yellow"/>
        </w:rPr>
        <w:t>{显示立绘 WH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074D4D98" w14:textId="3D80CF5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复习了一下，果然思路清晰多了。</w:t>
      </w:r>
      <w:r w:rsidR="00D74C5E">
        <w:rPr>
          <w:rFonts w:ascii="Calibri" w:hAnsi="Calibri"/>
        </w:rPr>
        <w:t>"</w:t>
      </w:r>
    </w:p>
    <w:p w14:paraId="3BA66B14" w14:textId="170602FB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好了，时间不早了，先休息吧……</w:t>
      </w:r>
      <w:r w:rsidR="00D74C5E">
        <w:rPr>
          <w:rFonts w:ascii="Calibri" w:hAnsi="Calibri"/>
        </w:rPr>
        <w:t>"</w:t>
      </w:r>
    </w:p>
    <w:p w14:paraId="608807F1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</w:pPr>
    </w:p>
    <w:p w14:paraId="678255F8" w14:textId="77777777" w:rsidR="002974AB" w:rsidRPr="0007257E" w:rsidRDefault="002974AB"/>
    <w:sectPr w:rsidR="002974AB" w:rsidRPr="000725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0" w:author="Ryan" w:date="2024-02-04T13:52:00Z" w:initials="R">
    <w:p w14:paraId="2025F594" w14:textId="3FACEB1C" w:rsidR="003467D7" w:rsidRDefault="003467D7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这里要显示物品图片</w:t>
      </w:r>
    </w:p>
  </w:comment>
  <w:comment w:id="125" w:author="Ryan" w:date="2024-02-04T14:23:00Z" w:initials="R">
    <w:p w14:paraId="07D27A71" w14:textId="72ECA378" w:rsidR="001D3852" w:rsidRDefault="001D385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后面有一连串图片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25F594" w15:done="0"/>
  <w15:commentEx w15:paraId="07D27A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98919" w14:textId="77777777" w:rsidR="00AD75D7" w:rsidRDefault="00AD75D7" w:rsidP="0007257E">
      <w:r>
        <w:separator/>
      </w:r>
    </w:p>
  </w:endnote>
  <w:endnote w:type="continuationSeparator" w:id="0">
    <w:p w14:paraId="06A3DA7B" w14:textId="77777777" w:rsidR="00AD75D7" w:rsidRDefault="00AD75D7" w:rsidP="0007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6835722"/>
      <w:docPartObj>
        <w:docPartGallery w:val="Page Numbers (Bottom of Page)"/>
        <w:docPartUnique/>
      </w:docPartObj>
    </w:sdtPr>
    <w:sdtContent>
      <w:p w14:paraId="3F0BDA55" w14:textId="24C47A5B" w:rsidR="003467D7" w:rsidRDefault="003467D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B46" w:rsidRPr="00EB2B46">
          <w:rPr>
            <w:noProof/>
            <w:lang w:val="zh-CN"/>
          </w:rPr>
          <w:t>16</w:t>
        </w:r>
        <w:r>
          <w:fldChar w:fldCharType="end"/>
        </w:r>
      </w:p>
    </w:sdtContent>
  </w:sdt>
  <w:p w14:paraId="52C0C54A" w14:textId="77777777" w:rsidR="003467D7" w:rsidRDefault="003467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FA727" w14:textId="77777777" w:rsidR="00AD75D7" w:rsidRDefault="00AD75D7" w:rsidP="0007257E">
      <w:r>
        <w:separator/>
      </w:r>
    </w:p>
  </w:footnote>
  <w:footnote w:type="continuationSeparator" w:id="0">
    <w:p w14:paraId="69789CAE" w14:textId="77777777" w:rsidR="00AD75D7" w:rsidRDefault="00AD75D7" w:rsidP="0007257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CB"/>
    <w:rsid w:val="0000137F"/>
    <w:rsid w:val="00002F90"/>
    <w:rsid w:val="000038D0"/>
    <w:rsid w:val="00007F36"/>
    <w:rsid w:val="0001102C"/>
    <w:rsid w:val="0001154D"/>
    <w:rsid w:val="00012C5C"/>
    <w:rsid w:val="00014840"/>
    <w:rsid w:val="00020C39"/>
    <w:rsid w:val="0002697A"/>
    <w:rsid w:val="00027E75"/>
    <w:rsid w:val="00033DA0"/>
    <w:rsid w:val="000355CC"/>
    <w:rsid w:val="00037F94"/>
    <w:rsid w:val="00053657"/>
    <w:rsid w:val="00055560"/>
    <w:rsid w:val="00055DA3"/>
    <w:rsid w:val="00057ACF"/>
    <w:rsid w:val="00060E8A"/>
    <w:rsid w:val="000615D8"/>
    <w:rsid w:val="000673EB"/>
    <w:rsid w:val="00067A81"/>
    <w:rsid w:val="0007131A"/>
    <w:rsid w:val="00071742"/>
    <w:rsid w:val="0007257E"/>
    <w:rsid w:val="00072E75"/>
    <w:rsid w:val="000738AB"/>
    <w:rsid w:val="00077F43"/>
    <w:rsid w:val="00087CFA"/>
    <w:rsid w:val="00091204"/>
    <w:rsid w:val="0009460A"/>
    <w:rsid w:val="000954C3"/>
    <w:rsid w:val="000B24B0"/>
    <w:rsid w:val="000B76F9"/>
    <w:rsid w:val="000B7975"/>
    <w:rsid w:val="000C1081"/>
    <w:rsid w:val="000C3893"/>
    <w:rsid w:val="000C50EC"/>
    <w:rsid w:val="000C5B89"/>
    <w:rsid w:val="000D79DD"/>
    <w:rsid w:val="00101BAA"/>
    <w:rsid w:val="001059BA"/>
    <w:rsid w:val="00106A85"/>
    <w:rsid w:val="001116DB"/>
    <w:rsid w:val="0012736D"/>
    <w:rsid w:val="001274A1"/>
    <w:rsid w:val="00130E1C"/>
    <w:rsid w:val="001310E1"/>
    <w:rsid w:val="00133699"/>
    <w:rsid w:val="00137041"/>
    <w:rsid w:val="00141C61"/>
    <w:rsid w:val="00141E9B"/>
    <w:rsid w:val="001449B1"/>
    <w:rsid w:val="00144D1D"/>
    <w:rsid w:val="001534C2"/>
    <w:rsid w:val="001539DF"/>
    <w:rsid w:val="0016058A"/>
    <w:rsid w:val="001653EB"/>
    <w:rsid w:val="00166C5F"/>
    <w:rsid w:val="00167EBC"/>
    <w:rsid w:val="00170DFD"/>
    <w:rsid w:val="001724C0"/>
    <w:rsid w:val="00172E09"/>
    <w:rsid w:val="00175550"/>
    <w:rsid w:val="00175B08"/>
    <w:rsid w:val="00180311"/>
    <w:rsid w:val="00181268"/>
    <w:rsid w:val="00183025"/>
    <w:rsid w:val="00183E9A"/>
    <w:rsid w:val="001856D1"/>
    <w:rsid w:val="00186DA8"/>
    <w:rsid w:val="00190930"/>
    <w:rsid w:val="00192540"/>
    <w:rsid w:val="00192605"/>
    <w:rsid w:val="00193707"/>
    <w:rsid w:val="00193B10"/>
    <w:rsid w:val="00197FC0"/>
    <w:rsid w:val="001A2770"/>
    <w:rsid w:val="001A49B2"/>
    <w:rsid w:val="001B32EA"/>
    <w:rsid w:val="001C47A8"/>
    <w:rsid w:val="001C6137"/>
    <w:rsid w:val="001C7DD5"/>
    <w:rsid w:val="001D1AF7"/>
    <w:rsid w:val="001D3852"/>
    <w:rsid w:val="001D4A6E"/>
    <w:rsid w:val="001D4DB0"/>
    <w:rsid w:val="001D56C2"/>
    <w:rsid w:val="001D6BAE"/>
    <w:rsid w:val="001E02EC"/>
    <w:rsid w:val="001E6A0D"/>
    <w:rsid w:val="001F266D"/>
    <w:rsid w:val="001F4377"/>
    <w:rsid w:val="002016C7"/>
    <w:rsid w:val="00202FE8"/>
    <w:rsid w:val="0020304F"/>
    <w:rsid w:val="002046FE"/>
    <w:rsid w:val="00210AC1"/>
    <w:rsid w:val="00211214"/>
    <w:rsid w:val="00211EEB"/>
    <w:rsid w:val="00212D08"/>
    <w:rsid w:val="002152C1"/>
    <w:rsid w:val="00227093"/>
    <w:rsid w:val="00232531"/>
    <w:rsid w:val="00236891"/>
    <w:rsid w:val="0023703B"/>
    <w:rsid w:val="00237278"/>
    <w:rsid w:val="002374E7"/>
    <w:rsid w:val="0024021B"/>
    <w:rsid w:val="00240FDF"/>
    <w:rsid w:val="00241FEB"/>
    <w:rsid w:val="00242346"/>
    <w:rsid w:val="00245EE9"/>
    <w:rsid w:val="002572CF"/>
    <w:rsid w:val="002578B9"/>
    <w:rsid w:val="00265666"/>
    <w:rsid w:val="002666B9"/>
    <w:rsid w:val="00272731"/>
    <w:rsid w:val="0027507D"/>
    <w:rsid w:val="00275B5B"/>
    <w:rsid w:val="002778C1"/>
    <w:rsid w:val="0028397C"/>
    <w:rsid w:val="002853CB"/>
    <w:rsid w:val="00292576"/>
    <w:rsid w:val="00294B48"/>
    <w:rsid w:val="00294E9C"/>
    <w:rsid w:val="00296478"/>
    <w:rsid w:val="00296C6F"/>
    <w:rsid w:val="002974AB"/>
    <w:rsid w:val="002A4668"/>
    <w:rsid w:val="002A5347"/>
    <w:rsid w:val="002A5885"/>
    <w:rsid w:val="002A5A11"/>
    <w:rsid w:val="002A6A45"/>
    <w:rsid w:val="002A79BD"/>
    <w:rsid w:val="002C389F"/>
    <w:rsid w:val="002C7042"/>
    <w:rsid w:val="002E0DFE"/>
    <w:rsid w:val="002E2A6C"/>
    <w:rsid w:val="002F112F"/>
    <w:rsid w:val="002F1B56"/>
    <w:rsid w:val="002F3467"/>
    <w:rsid w:val="002F55A5"/>
    <w:rsid w:val="00302DB1"/>
    <w:rsid w:val="00304BA7"/>
    <w:rsid w:val="00306329"/>
    <w:rsid w:val="00316034"/>
    <w:rsid w:val="0031643C"/>
    <w:rsid w:val="00327101"/>
    <w:rsid w:val="00330044"/>
    <w:rsid w:val="003325F6"/>
    <w:rsid w:val="00333D16"/>
    <w:rsid w:val="00334A8B"/>
    <w:rsid w:val="00337AAA"/>
    <w:rsid w:val="003467D7"/>
    <w:rsid w:val="00346DC9"/>
    <w:rsid w:val="003540E8"/>
    <w:rsid w:val="00363AB8"/>
    <w:rsid w:val="00365DD5"/>
    <w:rsid w:val="00373D2C"/>
    <w:rsid w:val="003740A0"/>
    <w:rsid w:val="00375262"/>
    <w:rsid w:val="00375B06"/>
    <w:rsid w:val="00376197"/>
    <w:rsid w:val="00376BCD"/>
    <w:rsid w:val="003770FD"/>
    <w:rsid w:val="00383930"/>
    <w:rsid w:val="00390D92"/>
    <w:rsid w:val="00390FEF"/>
    <w:rsid w:val="00393931"/>
    <w:rsid w:val="003940CE"/>
    <w:rsid w:val="00394327"/>
    <w:rsid w:val="003A55EF"/>
    <w:rsid w:val="003A7E38"/>
    <w:rsid w:val="003B0F05"/>
    <w:rsid w:val="003B7342"/>
    <w:rsid w:val="003C1D29"/>
    <w:rsid w:val="003D237D"/>
    <w:rsid w:val="003D52BE"/>
    <w:rsid w:val="003D6496"/>
    <w:rsid w:val="003F10F5"/>
    <w:rsid w:val="00412D98"/>
    <w:rsid w:val="00413A59"/>
    <w:rsid w:val="004165B1"/>
    <w:rsid w:val="00420781"/>
    <w:rsid w:val="00426DF9"/>
    <w:rsid w:val="004315B6"/>
    <w:rsid w:val="00435BA0"/>
    <w:rsid w:val="00436234"/>
    <w:rsid w:val="00436467"/>
    <w:rsid w:val="004412FF"/>
    <w:rsid w:val="00457D3F"/>
    <w:rsid w:val="0046090B"/>
    <w:rsid w:val="00465D79"/>
    <w:rsid w:val="0047236B"/>
    <w:rsid w:val="0048436E"/>
    <w:rsid w:val="00486823"/>
    <w:rsid w:val="00491FB6"/>
    <w:rsid w:val="004960CC"/>
    <w:rsid w:val="004973E2"/>
    <w:rsid w:val="004A282A"/>
    <w:rsid w:val="004A4950"/>
    <w:rsid w:val="004A589F"/>
    <w:rsid w:val="004A7156"/>
    <w:rsid w:val="004B12A8"/>
    <w:rsid w:val="004B34FA"/>
    <w:rsid w:val="004B6D68"/>
    <w:rsid w:val="004C244E"/>
    <w:rsid w:val="004C3FCD"/>
    <w:rsid w:val="004C4F7F"/>
    <w:rsid w:val="004D07C1"/>
    <w:rsid w:val="004E0F63"/>
    <w:rsid w:val="004E1A55"/>
    <w:rsid w:val="004E4478"/>
    <w:rsid w:val="004F1A5A"/>
    <w:rsid w:val="004F3885"/>
    <w:rsid w:val="004F7ADB"/>
    <w:rsid w:val="00501E84"/>
    <w:rsid w:val="005028D3"/>
    <w:rsid w:val="005078F9"/>
    <w:rsid w:val="0051287E"/>
    <w:rsid w:val="00512BC4"/>
    <w:rsid w:val="00521653"/>
    <w:rsid w:val="005257C6"/>
    <w:rsid w:val="0052624E"/>
    <w:rsid w:val="00527EBD"/>
    <w:rsid w:val="0053094D"/>
    <w:rsid w:val="0053328B"/>
    <w:rsid w:val="00536371"/>
    <w:rsid w:val="00542D9B"/>
    <w:rsid w:val="00543007"/>
    <w:rsid w:val="00554347"/>
    <w:rsid w:val="00555C14"/>
    <w:rsid w:val="005610C6"/>
    <w:rsid w:val="00561366"/>
    <w:rsid w:val="00573418"/>
    <w:rsid w:val="00574735"/>
    <w:rsid w:val="005823AF"/>
    <w:rsid w:val="005824D6"/>
    <w:rsid w:val="00585531"/>
    <w:rsid w:val="00586747"/>
    <w:rsid w:val="005875D5"/>
    <w:rsid w:val="00590085"/>
    <w:rsid w:val="00594C7D"/>
    <w:rsid w:val="0059684A"/>
    <w:rsid w:val="005A1F83"/>
    <w:rsid w:val="005A4918"/>
    <w:rsid w:val="005B4438"/>
    <w:rsid w:val="005B6032"/>
    <w:rsid w:val="005C0435"/>
    <w:rsid w:val="005C3A71"/>
    <w:rsid w:val="005C785D"/>
    <w:rsid w:val="005D1EED"/>
    <w:rsid w:val="005D706C"/>
    <w:rsid w:val="005E2A7E"/>
    <w:rsid w:val="005E39AC"/>
    <w:rsid w:val="005E3D7D"/>
    <w:rsid w:val="005E78FE"/>
    <w:rsid w:val="00603824"/>
    <w:rsid w:val="00604B1A"/>
    <w:rsid w:val="00607F1D"/>
    <w:rsid w:val="00610FD2"/>
    <w:rsid w:val="00613D4A"/>
    <w:rsid w:val="00614E3E"/>
    <w:rsid w:val="00622EAF"/>
    <w:rsid w:val="00622EFB"/>
    <w:rsid w:val="006234FE"/>
    <w:rsid w:val="00623DB4"/>
    <w:rsid w:val="00624484"/>
    <w:rsid w:val="00625E31"/>
    <w:rsid w:val="006318F3"/>
    <w:rsid w:val="00635C78"/>
    <w:rsid w:val="00641EE2"/>
    <w:rsid w:val="006428D1"/>
    <w:rsid w:val="0064527E"/>
    <w:rsid w:val="00650A55"/>
    <w:rsid w:val="00652941"/>
    <w:rsid w:val="0065638D"/>
    <w:rsid w:val="00656C56"/>
    <w:rsid w:val="00657420"/>
    <w:rsid w:val="00661068"/>
    <w:rsid w:val="00662DC6"/>
    <w:rsid w:val="0067383C"/>
    <w:rsid w:val="006840D4"/>
    <w:rsid w:val="00684357"/>
    <w:rsid w:val="00693708"/>
    <w:rsid w:val="00696300"/>
    <w:rsid w:val="006966DF"/>
    <w:rsid w:val="00697789"/>
    <w:rsid w:val="006A2416"/>
    <w:rsid w:val="006A770D"/>
    <w:rsid w:val="006B615F"/>
    <w:rsid w:val="006C2589"/>
    <w:rsid w:val="006C28BF"/>
    <w:rsid w:val="006C5D32"/>
    <w:rsid w:val="006C6815"/>
    <w:rsid w:val="006C7362"/>
    <w:rsid w:val="006D17F2"/>
    <w:rsid w:val="006D23C6"/>
    <w:rsid w:val="006D259F"/>
    <w:rsid w:val="006D53AB"/>
    <w:rsid w:val="006D5E77"/>
    <w:rsid w:val="006D6296"/>
    <w:rsid w:val="006D75A2"/>
    <w:rsid w:val="006E2535"/>
    <w:rsid w:val="006E6ED9"/>
    <w:rsid w:val="006F1AB7"/>
    <w:rsid w:val="006F29A1"/>
    <w:rsid w:val="006F3F9B"/>
    <w:rsid w:val="006F4095"/>
    <w:rsid w:val="006F7E29"/>
    <w:rsid w:val="00707C17"/>
    <w:rsid w:val="007133E5"/>
    <w:rsid w:val="00714F71"/>
    <w:rsid w:val="007159C8"/>
    <w:rsid w:val="007160A6"/>
    <w:rsid w:val="00716E81"/>
    <w:rsid w:val="00717798"/>
    <w:rsid w:val="00730025"/>
    <w:rsid w:val="00740860"/>
    <w:rsid w:val="00740CAB"/>
    <w:rsid w:val="00751930"/>
    <w:rsid w:val="00751B12"/>
    <w:rsid w:val="007523D3"/>
    <w:rsid w:val="00756204"/>
    <w:rsid w:val="00762311"/>
    <w:rsid w:val="00767394"/>
    <w:rsid w:val="00784D1E"/>
    <w:rsid w:val="00787C2F"/>
    <w:rsid w:val="00794C09"/>
    <w:rsid w:val="007A0818"/>
    <w:rsid w:val="007A0AD3"/>
    <w:rsid w:val="007A121B"/>
    <w:rsid w:val="007A1A68"/>
    <w:rsid w:val="007A4C60"/>
    <w:rsid w:val="007A6DBE"/>
    <w:rsid w:val="007B086F"/>
    <w:rsid w:val="007C6899"/>
    <w:rsid w:val="007D0E3B"/>
    <w:rsid w:val="007D1579"/>
    <w:rsid w:val="007D39FD"/>
    <w:rsid w:val="007D3BA2"/>
    <w:rsid w:val="007D7249"/>
    <w:rsid w:val="007D76C1"/>
    <w:rsid w:val="007E6471"/>
    <w:rsid w:val="007F131C"/>
    <w:rsid w:val="007F1F4C"/>
    <w:rsid w:val="00800364"/>
    <w:rsid w:val="008040A1"/>
    <w:rsid w:val="008055CF"/>
    <w:rsid w:val="00806C57"/>
    <w:rsid w:val="00810FCD"/>
    <w:rsid w:val="0081122C"/>
    <w:rsid w:val="00813302"/>
    <w:rsid w:val="00821A2E"/>
    <w:rsid w:val="00821E3C"/>
    <w:rsid w:val="0082424A"/>
    <w:rsid w:val="0082622A"/>
    <w:rsid w:val="00826F05"/>
    <w:rsid w:val="00835BED"/>
    <w:rsid w:val="00837180"/>
    <w:rsid w:val="00843EEA"/>
    <w:rsid w:val="00845C4F"/>
    <w:rsid w:val="00852A1C"/>
    <w:rsid w:val="00855AF9"/>
    <w:rsid w:val="0086064C"/>
    <w:rsid w:val="00861022"/>
    <w:rsid w:val="008614A4"/>
    <w:rsid w:val="00864FB0"/>
    <w:rsid w:val="0086595A"/>
    <w:rsid w:val="00865FB9"/>
    <w:rsid w:val="0087292F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97CBC"/>
    <w:rsid w:val="008A2AB8"/>
    <w:rsid w:val="008A56A5"/>
    <w:rsid w:val="008A5FC4"/>
    <w:rsid w:val="008A730E"/>
    <w:rsid w:val="008B4886"/>
    <w:rsid w:val="008C2BB5"/>
    <w:rsid w:val="008C3200"/>
    <w:rsid w:val="008C5A3C"/>
    <w:rsid w:val="008D3ECB"/>
    <w:rsid w:val="008D4E58"/>
    <w:rsid w:val="008D51CF"/>
    <w:rsid w:val="008D5447"/>
    <w:rsid w:val="008D6C74"/>
    <w:rsid w:val="008E09D3"/>
    <w:rsid w:val="008E43BD"/>
    <w:rsid w:val="008E4852"/>
    <w:rsid w:val="008E732D"/>
    <w:rsid w:val="008F63A2"/>
    <w:rsid w:val="009064D9"/>
    <w:rsid w:val="00916003"/>
    <w:rsid w:val="009160A4"/>
    <w:rsid w:val="00920AFF"/>
    <w:rsid w:val="00925333"/>
    <w:rsid w:val="00925AAC"/>
    <w:rsid w:val="009265DE"/>
    <w:rsid w:val="00931187"/>
    <w:rsid w:val="009347FA"/>
    <w:rsid w:val="00937F7B"/>
    <w:rsid w:val="00944A3A"/>
    <w:rsid w:val="009475D2"/>
    <w:rsid w:val="009508DF"/>
    <w:rsid w:val="00953F90"/>
    <w:rsid w:val="009544E5"/>
    <w:rsid w:val="00957C61"/>
    <w:rsid w:val="00963069"/>
    <w:rsid w:val="00965AB2"/>
    <w:rsid w:val="00965CC5"/>
    <w:rsid w:val="00972A00"/>
    <w:rsid w:val="009742EB"/>
    <w:rsid w:val="009776E6"/>
    <w:rsid w:val="00986DC2"/>
    <w:rsid w:val="00992B77"/>
    <w:rsid w:val="009A099B"/>
    <w:rsid w:val="009A332D"/>
    <w:rsid w:val="009B3DFD"/>
    <w:rsid w:val="009B40D6"/>
    <w:rsid w:val="009C3C2E"/>
    <w:rsid w:val="009C5451"/>
    <w:rsid w:val="009C67AB"/>
    <w:rsid w:val="009C7227"/>
    <w:rsid w:val="009E6A8C"/>
    <w:rsid w:val="009F3062"/>
    <w:rsid w:val="009F511A"/>
    <w:rsid w:val="009F605E"/>
    <w:rsid w:val="00A02B58"/>
    <w:rsid w:val="00A05CC9"/>
    <w:rsid w:val="00A06038"/>
    <w:rsid w:val="00A07588"/>
    <w:rsid w:val="00A12067"/>
    <w:rsid w:val="00A22256"/>
    <w:rsid w:val="00A34AC3"/>
    <w:rsid w:val="00A35ACE"/>
    <w:rsid w:val="00A35CE8"/>
    <w:rsid w:val="00A427F2"/>
    <w:rsid w:val="00A4392B"/>
    <w:rsid w:val="00A47A31"/>
    <w:rsid w:val="00A5535C"/>
    <w:rsid w:val="00A55882"/>
    <w:rsid w:val="00A65F0D"/>
    <w:rsid w:val="00A71CEC"/>
    <w:rsid w:val="00A736E2"/>
    <w:rsid w:val="00A84389"/>
    <w:rsid w:val="00A974AC"/>
    <w:rsid w:val="00AA025A"/>
    <w:rsid w:val="00AB066B"/>
    <w:rsid w:val="00AB5CE3"/>
    <w:rsid w:val="00AB5DD4"/>
    <w:rsid w:val="00AB68A1"/>
    <w:rsid w:val="00AB7050"/>
    <w:rsid w:val="00AC1833"/>
    <w:rsid w:val="00AC3527"/>
    <w:rsid w:val="00AC58DB"/>
    <w:rsid w:val="00AC5B54"/>
    <w:rsid w:val="00AD1002"/>
    <w:rsid w:val="00AD3384"/>
    <w:rsid w:val="00AD3CDF"/>
    <w:rsid w:val="00AD75D7"/>
    <w:rsid w:val="00AE7622"/>
    <w:rsid w:val="00AE793D"/>
    <w:rsid w:val="00AF6D9E"/>
    <w:rsid w:val="00AF7DF0"/>
    <w:rsid w:val="00B04E7A"/>
    <w:rsid w:val="00B0575A"/>
    <w:rsid w:val="00B05FAD"/>
    <w:rsid w:val="00B07826"/>
    <w:rsid w:val="00B1173D"/>
    <w:rsid w:val="00B14D3E"/>
    <w:rsid w:val="00B16440"/>
    <w:rsid w:val="00B16C5B"/>
    <w:rsid w:val="00B21B27"/>
    <w:rsid w:val="00B22D8F"/>
    <w:rsid w:val="00B24223"/>
    <w:rsid w:val="00B32F23"/>
    <w:rsid w:val="00B410E9"/>
    <w:rsid w:val="00B42AA2"/>
    <w:rsid w:val="00B43DCA"/>
    <w:rsid w:val="00B471CD"/>
    <w:rsid w:val="00B53FFF"/>
    <w:rsid w:val="00B55C3F"/>
    <w:rsid w:val="00B6374B"/>
    <w:rsid w:val="00B70A71"/>
    <w:rsid w:val="00B70CCC"/>
    <w:rsid w:val="00B7216B"/>
    <w:rsid w:val="00B73C93"/>
    <w:rsid w:val="00B74AF5"/>
    <w:rsid w:val="00B74B15"/>
    <w:rsid w:val="00B83B4C"/>
    <w:rsid w:val="00B84CC5"/>
    <w:rsid w:val="00B90300"/>
    <w:rsid w:val="00B915B4"/>
    <w:rsid w:val="00B91A3F"/>
    <w:rsid w:val="00B943E5"/>
    <w:rsid w:val="00B971F9"/>
    <w:rsid w:val="00B9746A"/>
    <w:rsid w:val="00BA204A"/>
    <w:rsid w:val="00BA3AEA"/>
    <w:rsid w:val="00BA5932"/>
    <w:rsid w:val="00BB25E6"/>
    <w:rsid w:val="00BB497A"/>
    <w:rsid w:val="00BC2549"/>
    <w:rsid w:val="00BC35EF"/>
    <w:rsid w:val="00BC7A57"/>
    <w:rsid w:val="00BD01E9"/>
    <w:rsid w:val="00BD1944"/>
    <w:rsid w:val="00BD2093"/>
    <w:rsid w:val="00BD652C"/>
    <w:rsid w:val="00BE133B"/>
    <w:rsid w:val="00BE7AEA"/>
    <w:rsid w:val="00C01435"/>
    <w:rsid w:val="00C17FA5"/>
    <w:rsid w:val="00C22886"/>
    <w:rsid w:val="00C30EB1"/>
    <w:rsid w:val="00C33E0E"/>
    <w:rsid w:val="00C40263"/>
    <w:rsid w:val="00C4467A"/>
    <w:rsid w:val="00C45B5B"/>
    <w:rsid w:val="00C45BFD"/>
    <w:rsid w:val="00C50420"/>
    <w:rsid w:val="00C53D34"/>
    <w:rsid w:val="00C60597"/>
    <w:rsid w:val="00C62696"/>
    <w:rsid w:val="00C62EF4"/>
    <w:rsid w:val="00C76A56"/>
    <w:rsid w:val="00C77657"/>
    <w:rsid w:val="00C86DA2"/>
    <w:rsid w:val="00C87447"/>
    <w:rsid w:val="00C912DF"/>
    <w:rsid w:val="00C928BD"/>
    <w:rsid w:val="00C9514D"/>
    <w:rsid w:val="00C964BB"/>
    <w:rsid w:val="00CA229A"/>
    <w:rsid w:val="00CA2BD0"/>
    <w:rsid w:val="00CA4EDA"/>
    <w:rsid w:val="00CB0DF4"/>
    <w:rsid w:val="00CB38CC"/>
    <w:rsid w:val="00CB3C43"/>
    <w:rsid w:val="00CC0A3F"/>
    <w:rsid w:val="00CC31B6"/>
    <w:rsid w:val="00CC50F8"/>
    <w:rsid w:val="00CC59C0"/>
    <w:rsid w:val="00CD11C6"/>
    <w:rsid w:val="00CD1D12"/>
    <w:rsid w:val="00CD4CF7"/>
    <w:rsid w:val="00CD62A6"/>
    <w:rsid w:val="00CD6DB2"/>
    <w:rsid w:val="00CD6F03"/>
    <w:rsid w:val="00CD7449"/>
    <w:rsid w:val="00CE2A18"/>
    <w:rsid w:val="00CE4B34"/>
    <w:rsid w:val="00CE7EB8"/>
    <w:rsid w:val="00CF3141"/>
    <w:rsid w:val="00CF5B0A"/>
    <w:rsid w:val="00D00C75"/>
    <w:rsid w:val="00D052C0"/>
    <w:rsid w:val="00D054D7"/>
    <w:rsid w:val="00D07784"/>
    <w:rsid w:val="00D164FF"/>
    <w:rsid w:val="00D21140"/>
    <w:rsid w:val="00D24A08"/>
    <w:rsid w:val="00D32F98"/>
    <w:rsid w:val="00D33614"/>
    <w:rsid w:val="00D3383C"/>
    <w:rsid w:val="00D35384"/>
    <w:rsid w:val="00D3582E"/>
    <w:rsid w:val="00D3629C"/>
    <w:rsid w:val="00D41065"/>
    <w:rsid w:val="00D415AE"/>
    <w:rsid w:val="00D44C88"/>
    <w:rsid w:val="00D50B30"/>
    <w:rsid w:val="00D51361"/>
    <w:rsid w:val="00D54088"/>
    <w:rsid w:val="00D56FD1"/>
    <w:rsid w:val="00D61C8C"/>
    <w:rsid w:val="00D6585C"/>
    <w:rsid w:val="00D6671F"/>
    <w:rsid w:val="00D66A23"/>
    <w:rsid w:val="00D74C5E"/>
    <w:rsid w:val="00D75F87"/>
    <w:rsid w:val="00D82183"/>
    <w:rsid w:val="00D83920"/>
    <w:rsid w:val="00D84F59"/>
    <w:rsid w:val="00D8723B"/>
    <w:rsid w:val="00D91A7E"/>
    <w:rsid w:val="00D95C27"/>
    <w:rsid w:val="00D97977"/>
    <w:rsid w:val="00DA2152"/>
    <w:rsid w:val="00DA2B11"/>
    <w:rsid w:val="00DA2E93"/>
    <w:rsid w:val="00DA42EA"/>
    <w:rsid w:val="00DA4A1F"/>
    <w:rsid w:val="00DB146E"/>
    <w:rsid w:val="00DB2170"/>
    <w:rsid w:val="00DB433F"/>
    <w:rsid w:val="00DB4FDD"/>
    <w:rsid w:val="00DB56A1"/>
    <w:rsid w:val="00DD0D63"/>
    <w:rsid w:val="00DD27B2"/>
    <w:rsid w:val="00DD6349"/>
    <w:rsid w:val="00DE4158"/>
    <w:rsid w:val="00E00A52"/>
    <w:rsid w:val="00E00F88"/>
    <w:rsid w:val="00E04182"/>
    <w:rsid w:val="00E07C1A"/>
    <w:rsid w:val="00E15AE0"/>
    <w:rsid w:val="00E2411E"/>
    <w:rsid w:val="00E24303"/>
    <w:rsid w:val="00E26231"/>
    <w:rsid w:val="00E37A62"/>
    <w:rsid w:val="00E510AA"/>
    <w:rsid w:val="00E51A68"/>
    <w:rsid w:val="00E53BF3"/>
    <w:rsid w:val="00E5554E"/>
    <w:rsid w:val="00E57E35"/>
    <w:rsid w:val="00E6138B"/>
    <w:rsid w:val="00E664AE"/>
    <w:rsid w:val="00E6761A"/>
    <w:rsid w:val="00E7621C"/>
    <w:rsid w:val="00E77333"/>
    <w:rsid w:val="00E83597"/>
    <w:rsid w:val="00E85BFC"/>
    <w:rsid w:val="00E93BBA"/>
    <w:rsid w:val="00E96750"/>
    <w:rsid w:val="00EA0DD2"/>
    <w:rsid w:val="00EA2A07"/>
    <w:rsid w:val="00EB2B46"/>
    <w:rsid w:val="00EB616E"/>
    <w:rsid w:val="00EC0BAF"/>
    <w:rsid w:val="00EC0F86"/>
    <w:rsid w:val="00EC5719"/>
    <w:rsid w:val="00EC6336"/>
    <w:rsid w:val="00EC6CBC"/>
    <w:rsid w:val="00ED075D"/>
    <w:rsid w:val="00ED26A8"/>
    <w:rsid w:val="00EE3E08"/>
    <w:rsid w:val="00EE3E80"/>
    <w:rsid w:val="00EE43F4"/>
    <w:rsid w:val="00EE5734"/>
    <w:rsid w:val="00EE7CD6"/>
    <w:rsid w:val="00EF06D5"/>
    <w:rsid w:val="00EF1CC3"/>
    <w:rsid w:val="00F0124B"/>
    <w:rsid w:val="00F02429"/>
    <w:rsid w:val="00F05A71"/>
    <w:rsid w:val="00F1604C"/>
    <w:rsid w:val="00F27C20"/>
    <w:rsid w:val="00F375BF"/>
    <w:rsid w:val="00F53038"/>
    <w:rsid w:val="00F57719"/>
    <w:rsid w:val="00F611CA"/>
    <w:rsid w:val="00F66111"/>
    <w:rsid w:val="00F678A2"/>
    <w:rsid w:val="00F708B7"/>
    <w:rsid w:val="00F7794C"/>
    <w:rsid w:val="00F77CC4"/>
    <w:rsid w:val="00F844FC"/>
    <w:rsid w:val="00F86205"/>
    <w:rsid w:val="00F93E46"/>
    <w:rsid w:val="00FA1198"/>
    <w:rsid w:val="00FA4034"/>
    <w:rsid w:val="00FA4D9F"/>
    <w:rsid w:val="00FA541C"/>
    <w:rsid w:val="00FD4401"/>
    <w:rsid w:val="00FE4D75"/>
    <w:rsid w:val="00FE505D"/>
    <w:rsid w:val="00FE5EDE"/>
    <w:rsid w:val="00FE7392"/>
    <w:rsid w:val="00FE76FD"/>
    <w:rsid w:val="00FF39AE"/>
    <w:rsid w:val="00FF40A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663294"/>
  <w15:chartTrackingRefBased/>
  <w15:docId w15:val="{F280F1D9-FD2A-444C-AE66-4399A365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57E"/>
    <w:rPr>
      <w:sz w:val="18"/>
      <w:szCs w:val="18"/>
    </w:rPr>
  </w:style>
  <w:style w:type="paragraph" w:customStyle="1" w:styleId="paragraph">
    <w:name w:val="paragraph"/>
    <w:basedOn w:val="a"/>
    <w:rsid w:val="0007257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5">
    <w:name w:val="Revision"/>
    <w:hidden/>
    <w:uiPriority w:val="99"/>
    <w:semiHidden/>
    <w:rsid w:val="00435BA0"/>
  </w:style>
  <w:style w:type="character" w:styleId="a6">
    <w:name w:val="annotation reference"/>
    <w:basedOn w:val="a0"/>
    <w:uiPriority w:val="99"/>
    <w:semiHidden/>
    <w:unhideWhenUsed/>
    <w:rsid w:val="009776E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76E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76E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76E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76E6"/>
    <w:rPr>
      <w:b/>
      <w:bCs/>
    </w:rPr>
  </w:style>
  <w:style w:type="character" w:styleId="a9">
    <w:name w:val="Emphasis"/>
    <w:basedOn w:val="a0"/>
    <w:uiPriority w:val="20"/>
    <w:qFormat/>
    <w:rsid w:val="00275B5B"/>
    <w:rPr>
      <w:i/>
      <w:iCs/>
    </w:rPr>
  </w:style>
  <w:style w:type="paragraph" w:styleId="aa">
    <w:name w:val="Balloon Text"/>
    <w:basedOn w:val="a"/>
    <w:link w:val="Char3"/>
    <w:uiPriority w:val="99"/>
    <w:semiHidden/>
    <w:unhideWhenUsed/>
    <w:rsid w:val="0009120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91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1575</Words>
  <Characters>8982</Characters>
  <Application>Microsoft Office Word</Application>
  <DocSecurity>0</DocSecurity>
  <Lines>74</Lines>
  <Paragraphs>21</Paragraphs>
  <ScaleCrop>false</ScaleCrop>
  <Company/>
  <LinksUpToDate>false</LinksUpToDate>
  <CharactersWithSpaces>10536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侃亮</dc:creator>
  <cp:keywords/>
  <dc:description/>
  <cp:lastModifiedBy>Ryan</cp:lastModifiedBy>
  <cp:revision>154</cp:revision>
  <cp:lastPrinted>2023-08-01T06:19:00Z</cp:lastPrinted>
  <dcterms:created xsi:type="dcterms:W3CDTF">2023-07-01T00:55:00Z</dcterms:created>
  <dcterms:modified xsi:type="dcterms:W3CDTF">2024-02-04T06:24:00Z</dcterms:modified>
</cp:coreProperties>
</file>