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2B075" w14:textId="09D2E8B4" w:rsidR="002A6D12" w:rsidRPr="00994C78" w:rsidRDefault="00B574C3" w:rsidP="00994C78">
      <w:pPr>
        <w:pStyle w:val="paragraph"/>
        <w:spacing w:before="60" w:beforeAutospacing="0" w:after="60" w:afterAutospacing="0" w:line="309" w:lineRule="auto"/>
        <w:jc w:val="center"/>
        <w:rPr>
          <w:sz w:val="30"/>
          <w:szCs w:val="30"/>
        </w:rPr>
      </w:pPr>
      <w:r w:rsidRPr="00994C78">
        <w:rPr>
          <w:rFonts w:hint="eastAsia"/>
          <w:color w:val="000000"/>
          <w:sz w:val="30"/>
          <w:szCs w:val="30"/>
        </w:rPr>
        <w:t>《重启青春》第二章</w:t>
      </w:r>
    </w:p>
    <w:p w14:paraId="269903A2" w14:textId="77777777" w:rsidR="00030DBE" w:rsidRDefault="00030DBE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</w:p>
    <w:p w14:paraId="64483EDC" w14:textId="02A3620F" w:rsidR="002A6D12" w:rsidRDefault="00DA306B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 w:rsidRPr="00522002">
        <w:rPr>
          <w:rFonts w:hint="eastAsia"/>
          <w:color w:val="000000"/>
          <w:sz w:val="21"/>
          <w:szCs w:val="21"/>
          <w:highlight w:val="green"/>
        </w:rPr>
        <w:t>#显示第二章过渡幕间图片</w:t>
      </w:r>
    </w:p>
    <w:p w14:paraId="798D965A" w14:textId="0242FB3F" w:rsidR="00DA306B" w:rsidRPr="00DA306B" w:rsidRDefault="00522002" w:rsidP="00DA306B">
      <w:pPr>
        <w:rPr>
          <w:highlight w:val="green"/>
        </w:rPr>
      </w:pPr>
      <w:r>
        <w:rPr>
          <w:highlight w:val="green"/>
        </w:rPr>
        <w:t>#</w:t>
      </w:r>
      <w:r>
        <w:rPr>
          <w:rFonts w:hint="eastAsia"/>
          <w:highlight w:val="green"/>
        </w:rPr>
        <w:t xml:space="preserve">{显示背景 </w:t>
      </w:r>
      <w:r>
        <w:rPr>
          <w:highlight w:val="green"/>
        </w:rPr>
        <w:t xml:space="preserve"> </w:t>
      </w:r>
      <w:proofErr w:type="spellStart"/>
      <w:r>
        <w:rPr>
          <w:highlight w:val="green"/>
        </w:rPr>
        <w:t>pz</w:t>
      </w:r>
      <w:proofErr w:type="spellEnd"/>
      <w:r>
        <w:rPr>
          <w:highlight w:val="green"/>
        </w:rPr>
        <w:t xml:space="preserve"> 02</w:t>
      </w:r>
      <w:r>
        <w:rPr>
          <w:rFonts w:hint="eastAsia"/>
          <w:highlight w:val="green"/>
        </w:rPr>
        <w:t xml:space="preserve"> }</w:t>
      </w:r>
    </w:p>
    <w:p w14:paraId="5C9DFE18" w14:textId="29B1638A" w:rsidR="00DA306B" w:rsidRPr="00DA306B" w:rsidRDefault="00DA306B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#（画面黑屏）</w:t>
      </w:r>
    </w:p>
    <w:p w14:paraId="42A06D44" w14:textId="77777777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（手机闹钟响起的声音）</w:t>
      </w:r>
    </w:p>
    <w:p w14:paraId="451F1FFD" w14:textId="1DD445BA" w:rsidR="00423CCC" w:rsidRPr="00423CCC" w:rsidRDefault="00423CCC" w:rsidP="00423CCC">
      <w:r>
        <w:t>#</w:t>
      </w:r>
      <w:r>
        <w:rPr>
          <w:rFonts w:hint="eastAsia"/>
          <w:highlight w:val="yellow"/>
        </w:rPr>
        <w:t>{显示立绘WH</w:t>
      </w:r>
      <w:r w:rsidR="00DF63F0">
        <w:rPr>
          <w:highlight w:val="yellow"/>
        </w:rPr>
        <w:t>12</w:t>
      </w:r>
      <w:r w:rsidR="00DF63F0">
        <w:rPr>
          <w:rFonts w:hint="eastAsia"/>
          <w:highlight w:val="yellow"/>
        </w:rPr>
        <w:t>my</w:t>
      </w:r>
      <w:r>
        <w:rPr>
          <w:rFonts w:hint="eastAsia"/>
          <w:highlight w:val="yellow"/>
        </w:rPr>
        <w:t>}</w:t>
      </w:r>
    </w:p>
    <w:p w14:paraId="1F8CA066" w14:textId="48CC8CD3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5C3C02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……</w:t>
      </w:r>
      <w:r w:rsidR="005C3C02">
        <w:rPr>
          <w:rFonts w:ascii="Calibri" w:hAnsi="Calibri" w:cs="Times New Roman"/>
        </w:rPr>
        <w:t>"</w:t>
      </w:r>
    </w:p>
    <w:p w14:paraId="70F22299" w14:textId="29CCEC61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5C3C02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今天是……</w:t>
      </w:r>
      <w:r w:rsidR="005C3C02">
        <w:rPr>
          <w:rFonts w:ascii="Calibri" w:hAnsi="Calibri" w:cs="Times New Roman"/>
        </w:rPr>
        <w:t>"</w:t>
      </w:r>
    </w:p>
    <w:p w14:paraId="1426349B" w14:textId="6F302BA7" w:rsidR="002A6D12" w:rsidRDefault="00DA306B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#</w:t>
      </w:r>
      <w:r w:rsidR="000065C0">
        <w:rPr>
          <w:rFonts w:hint="eastAsia"/>
          <w:color w:val="000000"/>
          <w:sz w:val="21"/>
          <w:szCs w:val="21"/>
        </w:rPr>
        <w:t>（画面逐渐变亮</w:t>
      </w:r>
      <w:r w:rsidR="000065C0">
        <w:rPr>
          <w:rFonts w:ascii="Calibri" w:hAnsi="Calibri" w:cs="Calibri"/>
          <w:color w:val="000000"/>
          <w:sz w:val="21"/>
          <w:szCs w:val="21"/>
        </w:rPr>
        <w:t> </w:t>
      </w:r>
      <w:r w:rsidR="000065C0">
        <w:rPr>
          <w:rFonts w:hint="eastAsia"/>
          <w:color w:val="000000"/>
          <w:sz w:val="21"/>
          <w:szCs w:val="21"/>
        </w:rPr>
        <w:t>睁眼动画）</w:t>
      </w:r>
    </w:p>
    <w:p w14:paraId="6BC4585A" w14:textId="154DB725" w:rsidR="00DA306B" w:rsidRPr="00DA306B" w:rsidRDefault="00DA306B" w:rsidP="00DA306B">
      <w:pPr>
        <w:rPr>
          <w:highlight w:val="green"/>
        </w:rPr>
      </w:pPr>
      <w:r>
        <w:rPr>
          <w:highlight w:val="green"/>
        </w:rPr>
        <w:t>#</w:t>
      </w:r>
      <w:r>
        <w:rPr>
          <w:rFonts w:hint="eastAsia"/>
          <w:highlight w:val="green"/>
        </w:rPr>
        <w:t xml:space="preserve">{显示背景 </w:t>
      </w:r>
      <w:r w:rsidRPr="00DA306B">
        <w:rPr>
          <w:highlight w:val="green"/>
        </w:rPr>
        <w:t xml:space="preserve"> p06 </w:t>
      </w:r>
      <w:proofErr w:type="spellStart"/>
      <w:r w:rsidRPr="00DA306B">
        <w:rPr>
          <w:highlight w:val="green"/>
        </w:rPr>
        <w:t>qinshi</w:t>
      </w:r>
      <w:proofErr w:type="spellEnd"/>
      <w:r w:rsidR="007D5D11">
        <w:rPr>
          <w:highlight w:val="green"/>
        </w:rPr>
        <w:t xml:space="preserve"> </w:t>
      </w:r>
      <w:proofErr w:type="spellStart"/>
      <w:r w:rsidR="007D5D11">
        <w:rPr>
          <w:highlight w:val="green"/>
        </w:rPr>
        <w:t>zao</w:t>
      </w:r>
      <w:proofErr w:type="spellEnd"/>
      <w:r>
        <w:rPr>
          <w:rFonts w:hint="eastAsia"/>
          <w:highlight w:val="green"/>
        </w:rPr>
        <w:t xml:space="preserve"> }</w:t>
      </w:r>
      <w:r w:rsidR="007D5D11">
        <w:rPr>
          <w:rFonts w:hint="eastAsia"/>
          <w:highlight w:val="green"/>
        </w:rPr>
        <w:t>（这个是新的背景）</w:t>
      </w:r>
    </w:p>
    <w:p w14:paraId="18BCDCE0" w14:textId="3CD215AF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 w:rsidR="001D5C0F">
        <w:rPr>
          <w:rFonts w:hint="eastAsia"/>
          <w:color w:val="000000"/>
          <w:sz w:val="21"/>
          <w:szCs w:val="21"/>
        </w:rPr>
        <w:t>……</w:t>
      </w:r>
      <w:r w:rsidR="001D5C0F">
        <w:rPr>
          <w:rFonts w:ascii="Calibri" w:hAnsi="Calibri" w:cs="Times New Roman"/>
        </w:rPr>
        <w:t>"</w:t>
      </w:r>
    </w:p>
    <w:p w14:paraId="20724A8E" w14:textId="36F4E23B" w:rsidR="002A6D12" w:rsidRDefault="00F76B92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缓缓睁开眼，映入眼帘的是熟悉而又陌生的天花板。</w:t>
      </w:r>
      <w:r>
        <w:rPr>
          <w:rFonts w:ascii="Calibri" w:hAnsi="Calibri" w:cs="Times New Roman"/>
        </w:rPr>
        <w:t>"</w:t>
      </w:r>
    </w:p>
    <w:p w14:paraId="161168C2" w14:textId="7439625A" w:rsidR="003055DD" w:rsidRDefault="003055DD" w:rsidP="003055DD">
      <w:pPr>
        <w:rPr>
          <w:highlight w:val="cyan"/>
        </w:rPr>
      </w:pPr>
      <w:r>
        <w:rPr>
          <w:highlight w:val="cyan"/>
        </w:rPr>
        <w:t>#</w:t>
      </w:r>
      <w:r>
        <w:rPr>
          <w:rFonts w:hint="eastAsia"/>
          <w:highlight w:val="cyan"/>
        </w:rPr>
        <w:t>{播放BGM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b</w:t>
      </w:r>
      <w:r>
        <w:rPr>
          <w:highlight w:val="cyan"/>
        </w:rPr>
        <w:t xml:space="preserve">0201 </w:t>
      </w:r>
      <w:r>
        <w:rPr>
          <w:rFonts w:hint="eastAsia"/>
          <w:highlight w:val="cyan"/>
        </w:rPr>
        <w:t>}</w:t>
      </w:r>
    </w:p>
    <w:p w14:paraId="1DCB9FEE" w14:textId="32A3BAF1" w:rsidR="00DF63F0" w:rsidRDefault="00DF63F0" w:rsidP="00DF63F0">
      <w:r>
        <w:t>#</w:t>
      </w:r>
      <w:r>
        <w:rPr>
          <w:rFonts w:hint="eastAsia"/>
          <w:highlight w:val="yellow"/>
        </w:rPr>
        <w:t>{显示立绘WH</w:t>
      </w:r>
      <w:r>
        <w:rPr>
          <w:highlight w:val="yellow"/>
        </w:rPr>
        <w:t>12</w:t>
      </w:r>
      <w:r>
        <w:rPr>
          <w:rFonts w:hint="eastAsia"/>
          <w:highlight w:val="yellow"/>
        </w:rPr>
        <w:t>rz}</w:t>
      </w:r>
    </w:p>
    <w:p w14:paraId="5BA2E082" w14:textId="5D32F365" w:rsidR="002A6D12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从床上坐起，环顾四周，发现自己仍置身于高中寝室。</w:t>
      </w:r>
      <w:r>
        <w:rPr>
          <w:rFonts w:ascii="Calibri" w:hAnsi="Calibri" w:cs="Times New Roman"/>
        </w:rPr>
        <w:t>"</w:t>
      </w:r>
    </w:p>
    <w:p w14:paraId="128BBA8A" w14:textId="69C27A88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原来不是做梦啊……</w:t>
      </w:r>
      <w:r w:rsidR="00593AE6">
        <w:rPr>
          <w:rFonts w:ascii="Calibri" w:hAnsi="Calibri" w:cs="Times New Roman"/>
        </w:rPr>
        <w:t>"</w:t>
      </w:r>
    </w:p>
    <w:p w14:paraId="157FF569" w14:textId="075DAB9A" w:rsidR="002A6D12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原以为回到高中时代不过是昨日的黄粱一梦，没想到这样的奇迹确确实实地发生在了我身上。这样的话，</w:t>
      </w:r>
      <w:r w:rsidR="00B574C3">
        <w:rPr>
          <w:rFonts w:hint="eastAsia"/>
          <w:color w:val="000000"/>
          <w:sz w:val="21"/>
          <w:szCs w:val="21"/>
        </w:rPr>
        <w:t>今天和智子约好共进午餐的事</w:t>
      </w:r>
      <w:r>
        <w:rPr>
          <w:rFonts w:hint="eastAsia"/>
          <w:color w:val="000000"/>
          <w:sz w:val="21"/>
          <w:szCs w:val="21"/>
        </w:rPr>
        <w:t>……</w:t>
      </w:r>
      <w:r>
        <w:rPr>
          <w:rFonts w:ascii="Calibri" w:hAnsi="Calibri" w:cs="Times New Roman"/>
        </w:rPr>
        <w:t>"</w:t>
      </w:r>
    </w:p>
    <w:p w14:paraId="00E700D5" w14:textId="719F595F" w:rsidR="00C77E16" w:rsidRPr="00C77E16" w:rsidRDefault="00C77E16" w:rsidP="00C77E16">
      <w:r>
        <w:t>#</w:t>
      </w:r>
      <w:r>
        <w:rPr>
          <w:rFonts w:hint="eastAsia"/>
          <w:highlight w:val="yellow"/>
        </w:rPr>
        <w:t>{显示立绘LY</w:t>
      </w:r>
      <w:r>
        <w:rPr>
          <w:highlight w:val="yellow"/>
        </w:rPr>
        <w:t>11</w:t>
      </w:r>
      <w:r>
        <w:rPr>
          <w:rFonts w:hint="eastAsia"/>
          <w:highlight w:val="yellow"/>
        </w:rPr>
        <w:t>qx}</w:t>
      </w:r>
    </w:p>
    <w:p w14:paraId="68F6763D" w14:textId="1CF51302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刘洋：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早上好啊。</w:t>
      </w:r>
      <w:r w:rsidR="00593AE6">
        <w:rPr>
          <w:rFonts w:ascii="Calibri" w:hAnsi="Calibri" w:cs="Times New Roman"/>
        </w:rPr>
        <w:t>"</w:t>
      </w:r>
    </w:p>
    <w:p w14:paraId="5222EBBC" w14:textId="1FA18019" w:rsidR="002A6D12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正在我恍惚之际，室友刘洋向我打了招呼，将我的思绪拉回了现实。</w:t>
      </w:r>
      <w:r>
        <w:rPr>
          <w:rFonts w:ascii="Calibri" w:hAnsi="Calibri" w:cs="Times New Roman"/>
        </w:rPr>
        <w:t>"</w:t>
      </w:r>
    </w:p>
    <w:p w14:paraId="3D1DD563" w14:textId="1469867F" w:rsidR="00C77E16" w:rsidRPr="00C77E16" w:rsidRDefault="00C77E16" w:rsidP="00C77E16">
      <w:r>
        <w:t>#</w:t>
      </w:r>
      <w:r>
        <w:rPr>
          <w:rFonts w:hint="eastAsia"/>
          <w:highlight w:val="yellow"/>
        </w:rPr>
        <w:t>{显示立绘WH</w:t>
      </w:r>
      <w:r>
        <w:rPr>
          <w:highlight w:val="yellow"/>
        </w:rPr>
        <w:t>13</w:t>
      </w:r>
      <w:r>
        <w:rPr>
          <w:rFonts w:hint="eastAsia"/>
          <w:highlight w:val="yellow"/>
        </w:rPr>
        <w:t>my}</w:t>
      </w:r>
    </w:p>
    <w:p w14:paraId="20BA6284" w14:textId="0934794B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……嗯，早上好。</w:t>
      </w:r>
      <w:r w:rsidR="00593AE6">
        <w:rPr>
          <w:rFonts w:ascii="Calibri" w:hAnsi="Calibri" w:cs="Times New Roman"/>
        </w:rPr>
        <w:t>"</w:t>
      </w:r>
    </w:p>
    <w:p w14:paraId="180F715A" w14:textId="43D5222D" w:rsidR="00C77E16" w:rsidRDefault="00C77E16" w:rsidP="00C77E16">
      <w:bookmarkStart w:id="0" w:name="OLE_LINK7"/>
      <w:r>
        <w:t>#</w:t>
      </w:r>
      <w:r>
        <w:rPr>
          <w:rFonts w:hint="eastAsia"/>
          <w:highlight w:val="yellow"/>
        </w:rPr>
        <w:t>{显示立绘LY</w:t>
      </w:r>
      <w:r>
        <w:rPr>
          <w:highlight w:val="yellow"/>
        </w:rPr>
        <w:t>11</w:t>
      </w:r>
      <w:r>
        <w:rPr>
          <w:rFonts w:hint="eastAsia"/>
          <w:highlight w:val="yellow"/>
        </w:rPr>
        <w:t>jy}</w:t>
      </w:r>
    </w:p>
    <w:bookmarkEnd w:id="0"/>
    <w:p w14:paraId="296225EA" w14:textId="02D51430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刘洋：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怎么了？你看上去好像没有什么精神。</w:t>
      </w:r>
      <w:r w:rsidR="00593AE6">
        <w:rPr>
          <w:color w:val="000000"/>
          <w:sz w:val="21"/>
          <w:szCs w:val="21"/>
        </w:rPr>
        <w:t>”</w:t>
      </w:r>
    </w:p>
    <w:p w14:paraId="6275D55E" w14:textId="3E366662" w:rsidR="003F2B72" w:rsidRPr="003F2B72" w:rsidRDefault="003F2B72">
      <w:pPr>
        <w:pStyle w:val="paragraph"/>
        <w:spacing w:before="0" w:beforeAutospacing="0" w:after="0" w:afterAutospacing="0" w:line="309" w:lineRule="auto"/>
        <w:jc w:val="both"/>
        <w:rPr>
          <w:ins w:id="1" w:author="Ryan" w:date="2024-02-04T10:13:00Z"/>
          <w:color w:val="000000"/>
          <w:szCs w:val="21"/>
          <w:rPrChange w:id="2" w:author="Ryan" w:date="2024-02-04T10:13:00Z">
            <w:rPr>
              <w:ins w:id="3" w:author="Ryan" w:date="2024-02-04T10:13:00Z"/>
            </w:rPr>
          </w:rPrChange>
        </w:rPr>
        <w:pPrChange w:id="4" w:author="Ryan" w:date="2024-02-04T10:13:00Z">
          <w:pPr/>
        </w:pPrChange>
      </w:pPr>
      <w:ins w:id="5" w:author="Ryan" w:date="2024-02-04T10:13:00Z">
        <w:r w:rsidRPr="003F2B72">
          <w:rPr>
            <w:highlight w:val="yellow"/>
            <w:rPrChange w:id="6" w:author="Ryan" w:date="2024-02-04T10:13:00Z">
              <w:rPr/>
            </w:rPrChange>
          </w:rPr>
          <w:t>#</w:t>
        </w:r>
        <w:r w:rsidRPr="00DD1AE5">
          <w:rPr>
            <w:highlight w:val="yellow"/>
          </w:rPr>
          <w:t>{显示立绘</w:t>
        </w:r>
        <w:r w:rsidRPr="003F2B72">
          <w:rPr>
            <w:color w:val="000000"/>
            <w:sz w:val="21"/>
            <w:szCs w:val="21"/>
            <w:highlight w:val="yellow"/>
            <w:rPrChange w:id="7" w:author="Ryan" w:date="2024-02-04T10:13:00Z">
              <w:rPr>
                <w:color w:val="000000"/>
                <w:szCs w:val="21"/>
              </w:rPr>
            </w:rPrChange>
          </w:rPr>
          <w:t>WH11kx</w:t>
        </w:r>
        <w:r w:rsidRPr="00DD1AE5">
          <w:rPr>
            <w:highlight w:val="yellow"/>
          </w:rPr>
          <w:t>}</w:t>
        </w:r>
      </w:ins>
    </w:p>
    <w:p w14:paraId="253E9630" w14:textId="586400ED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ins w:id="8" w:author="Ryan" w:date="2024-02-04T10:14:00Z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没什么，</w:t>
      </w:r>
      <w:r w:rsidR="00B574C3">
        <w:rPr>
          <w:rFonts w:hint="eastAsia"/>
          <w:color w:val="000000"/>
          <w:sz w:val="21"/>
          <w:szCs w:val="21"/>
        </w:rPr>
        <w:t>还没缓过神来</w:t>
      </w:r>
      <w:r>
        <w:rPr>
          <w:rFonts w:hint="eastAsia"/>
          <w:color w:val="000000"/>
          <w:sz w:val="21"/>
          <w:szCs w:val="21"/>
        </w:rPr>
        <w:t>。哈哈。</w:t>
      </w:r>
      <w:r w:rsidR="00593AE6">
        <w:rPr>
          <w:color w:val="000000"/>
          <w:sz w:val="21"/>
          <w:szCs w:val="21"/>
        </w:rPr>
        <w:t>”</w:t>
      </w:r>
    </w:p>
    <w:p w14:paraId="4802A048" w14:textId="2288C1EE" w:rsidR="003F2B72" w:rsidRDefault="003F2B72">
      <w:pPr>
        <w:pStyle w:val="paragraph"/>
        <w:spacing w:before="0" w:beforeAutospacing="0" w:after="0" w:afterAutospacing="0" w:line="309" w:lineRule="auto"/>
        <w:jc w:val="both"/>
      </w:pPr>
      <w:ins w:id="9" w:author="Ryan" w:date="2024-02-04T10:14:00Z">
        <w:r w:rsidRPr="008A43B8">
          <w:rPr>
            <w:highlight w:val="yellow"/>
          </w:rPr>
          <w:t>#</w:t>
        </w:r>
        <w:r w:rsidRPr="008A43B8">
          <w:rPr>
            <w:rFonts w:hint="eastAsia"/>
            <w:highlight w:val="yellow"/>
          </w:rPr>
          <w:t>{</w:t>
        </w:r>
        <w:r>
          <w:rPr>
            <w:rFonts w:hint="eastAsia"/>
            <w:highlight w:val="yellow"/>
          </w:rPr>
          <w:t>立绘全部消失</w:t>
        </w:r>
        <w:r w:rsidRPr="008A43B8">
          <w:rPr>
            <w:rFonts w:hint="eastAsia"/>
            <w:highlight w:val="yellow"/>
          </w:rPr>
          <w:t>}</w:t>
        </w:r>
      </w:ins>
    </w:p>
    <w:p w14:paraId="6D14835B" w14:textId="511EEEFE" w:rsidR="002A6D12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十年前每个相似的早晨又一下子闪回到我的眼前。</w:t>
      </w:r>
      <w:r>
        <w:rPr>
          <w:rFonts w:ascii="Calibri" w:hAnsi="Calibri" w:cs="Times New Roman"/>
        </w:rPr>
        <w:t>"</w:t>
      </w:r>
    </w:p>
    <w:p w14:paraId="77CE81D6" w14:textId="7311B8A7" w:rsidR="002A6D12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刘洋很习惯早睡早起的生活</w:t>
      </w:r>
      <w:r w:rsidR="00B574C3">
        <w:rPr>
          <w:rFonts w:hint="eastAsia"/>
          <w:color w:val="000000"/>
          <w:sz w:val="21"/>
          <w:szCs w:val="21"/>
        </w:rPr>
        <w:t>，从没</w:t>
      </w:r>
      <w:r>
        <w:rPr>
          <w:rFonts w:hint="eastAsia"/>
          <w:color w:val="000000"/>
          <w:sz w:val="21"/>
          <w:szCs w:val="21"/>
        </w:rPr>
        <w:t>在脸上表现出困倦。</w:t>
      </w:r>
      <w:r w:rsidR="00B574C3">
        <w:rPr>
          <w:rFonts w:hint="eastAsia"/>
          <w:color w:val="000000"/>
          <w:sz w:val="21"/>
          <w:szCs w:val="21"/>
        </w:rPr>
        <w:t>而我</w:t>
      </w:r>
      <w:r>
        <w:rPr>
          <w:rFonts w:hint="eastAsia"/>
          <w:color w:val="000000"/>
          <w:sz w:val="21"/>
          <w:szCs w:val="21"/>
        </w:rPr>
        <w:t>则是一名不折不扣的起床困难户。熟悉又怀念的记忆向我不断涌来。</w:t>
      </w:r>
      <w:r>
        <w:rPr>
          <w:rFonts w:ascii="Calibri" w:hAnsi="Calibri" w:cs="Times New Roman"/>
        </w:rPr>
        <w:t>"</w:t>
      </w:r>
    </w:p>
    <w:p w14:paraId="4857E68D" w14:textId="719D7CBB" w:rsidR="002A6D12" w:rsidRDefault="00F76B92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洗漱完毕，</w:t>
      </w:r>
      <w:r>
        <w:rPr>
          <w:color w:val="000000"/>
          <w:sz w:val="21"/>
          <w:szCs w:val="21"/>
        </w:rPr>
        <w:t>我收拾收拾书包</w:t>
      </w:r>
      <w:r>
        <w:rPr>
          <w:rFonts w:hint="eastAsia"/>
          <w:color w:val="000000"/>
          <w:sz w:val="21"/>
          <w:szCs w:val="21"/>
        </w:rPr>
        <w:t>，和刘洋一同出门走向教室。</w:t>
      </w:r>
      <w:r>
        <w:rPr>
          <w:rFonts w:ascii="Calibri" w:hAnsi="Calibri" w:cs="Times New Roman"/>
        </w:rPr>
        <w:t>"</w:t>
      </w:r>
    </w:p>
    <w:p w14:paraId="6F349A25" w14:textId="77777777" w:rsidR="002A6D12" w:rsidRDefault="002A6D12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</w:p>
    <w:p w14:paraId="1A597CDC" w14:textId="751D93F1" w:rsidR="003055DD" w:rsidRDefault="003055DD" w:rsidP="003055DD">
      <w:pPr>
        <w:rPr>
          <w:highlight w:val="cyan"/>
        </w:rPr>
      </w:pPr>
      <w:r>
        <w:rPr>
          <w:highlight w:val="cyan"/>
        </w:rPr>
        <w:t>#</w:t>
      </w:r>
      <w:r>
        <w:rPr>
          <w:rFonts w:hint="eastAsia"/>
          <w:highlight w:val="cyan"/>
        </w:rPr>
        <w:t>{播放BGM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b</w:t>
      </w:r>
      <w:r>
        <w:rPr>
          <w:highlight w:val="cyan"/>
        </w:rPr>
        <w:t xml:space="preserve">0202 </w:t>
      </w:r>
      <w:r>
        <w:rPr>
          <w:rFonts w:hint="eastAsia"/>
          <w:highlight w:val="cyan"/>
        </w:rPr>
        <w:t>}</w:t>
      </w:r>
    </w:p>
    <w:p w14:paraId="0714DC99" w14:textId="34C88432" w:rsidR="00DA306B" w:rsidRPr="00DA306B" w:rsidRDefault="00DA306B" w:rsidP="003055DD">
      <w:pPr>
        <w:rPr>
          <w:highlight w:val="green"/>
        </w:rPr>
      </w:pPr>
      <w:r>
        <w:rPr>
          <w:highlight w:val="green"/>
        </w:rPr>
        <w:t>#</w:t>
      </w:r>
      <w:r>
        <w:rPr>
          <w:rFonts w:hint="eastAsia"/>
          <w:highlight w:val="green"/>
        </w:rPr>
        <w:t xml:space="preserve">{显示背景 </w:t>
      </w:r>
      <w:r w:rsidRPr="00DA306B">
        <w:rPr>
          <w:highlight w:val="green"/>
        </w:rPr>
        <w:t xml:space="preserve"> p05 </w:t>
      </w:r>
      <w:proofErr w:type="spellStart"/>
      <w:r w:rsidRPr="00DA306B">
        <w:rPr>
          <w:highlight w:val="green"/>
        </w:rPr>
        <w:t>jiaoshijiu</w:t>
      </w:r>
      <w:proofErr w:type="spellEnd"/>
      <w:r>
        <w:rPr>
          <w:rFonts w:hint="eastAsia"/>
          <w:highlight w:val="green"/>
        </w:rPr>
        <w:t xml:space="preserve"> }</w:t>
      </w:r>
    </w:p>
    <w:p w14:paraId="4A137166" w14:textId="133BADA3" w:rsidR="00512178" w:rsidRPr="00E52A1E" w:rsidRDefault="00F76B92" w:rsidP="00E52A1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lastRenderedPageBreak/>
        <w:t>"</w:t>
      </w:r>
      <w:r>
        <w:rPr>
          <w:rFonts w:hint="eastAsia"/>
          <w:color w:val="000000"/>
          <w:sz w:val="21"/>
          <w:szCs w:val="21"/>
        </w:rPr>
        <w:t>时间转眼就到了上午最后一节课。我看了一眼黑板上的课表，是体育课。</w:t>
      </w:r>
      <w:r>
        <w:rPr>
          <w:rFonts w:ascii="Calibri" w:hAnsi="Calibri" w:cs="Times New Roman"/>
        </w:rPr>
        <w:t>"</w:t>
      </w:r>
    </w:p>
    <w:p w14:paraId="3788456E" w14:textId="77777777" w:rsidR="00D0049B" w:rsidRPr="00C5200D" w:rsidRDefault="00D0049B" w:rsidP="00D0049B">
      <w:r>
        <w:t>#</w:t>
      </w:r>
      <w:r>
        <w:rPr>
          <w:rFonts w:hint="eastAsia"/>
          <w:highlight w:val="yellow"/>
        </w:rPr>
        <w:t>{显示立绘WH</w:t>
      </w:r>
      <w:r>
        <w:rPr>
          <w:highlight w:val="yellow"/>
        </w:rPr>
        <w:t>12</w:t>
      </w:r>
      <w:r>
        <w:rPr>
          <w:rFonts w:hint="eastAsia"/>
          <w:highlight w:val="yellow"/>
        </w:rPr>
        <w:t>wx}</w:t>
      </w:r>
    </w:p>
    <w:p w14:paraId="357596E3" w14:textId="2BD80D56" w:rsidR="002A6D12" w:rsidRDefault="00F76B92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ascii="Calibri" w:hAnsi="Calibri" w:cs="Times New Roman"/>
        </w:rPr>
        <w:t>"</w:t>
      </w:r>
      <w:r w:rsidR="00B574C3">
        <w:rPr>
          <w:rFonts w:hint="eastAsia"/>
          <w:color w:val="000000"/>
          <w:sz w:val="21"/>
          <w:szCs w:val="21"/>
        </w:rPr>
        <w:t>我看到不远处独</w:t>
      </w:r>
      <w:r w:rsidR="00C21C4F">
        <w:rPr>
          <w:rFonts w:hint="eastAsia"/>
          <w:color w:val="000000"/>
          <w:sz w:val="21"/>
          <w:szCs w:val="21"/>
        </w:rPr>
        <w:t>自</w:t>
      </w:r>
      <w:r w:rsidR="00B574C3">
        <w:rPr>
          <w:rFonts w:hint="eastAsia"/>
          <w:color w:val="000000"/>
          <w:sz w:val="21"/>
          <w:szCs w:val="21"/>
        </w:rPr>
        <w:t>坐</w:t>
      </w:r>
      <w:r w:rsidR="00C21C4F">
        <w:rPr>
          <w:rFonts w:hint="eastAsia"/>
          <w:color w:val="000000"/>
          <w:sz w:val="21"/>
          <w:szCs w:val="21"/>
        </w:rPr>
        <w:t>着</w:t>
      </w:r>
      <w:r w:rsidR="00B574C3">
        <w:rPr>
          <w:rFonts w:hint="eastAsia"/>
          <w:color w:val="000000"/>
          <w:sz w:val="21"/>
          <w:szCs w:val="21"/>
        </w:rPr>
        <w:t>的智子。看</w:t>
      </w:r>
      <w:r w:rsidR="00C21C4F">
        <w:rPr>
          <w:rFonts w:hint="eastAsia"/>
          <w:color w:val="000000"/>
          <w:sz w:val="21"/>
          <w:szCs w:val="21"/>
        </w:rPr>
        <w:t>到</w:t>
      </w:r>
      <w:r w:rsidR="00B574C3">
        <w:rPr>
          <w:rFonts w:hint="eastAsia"/>
          <w:color w:val="000000"/>
          <w:sz w:val="21"/>
          <w:szCs w:val="21"/>
        </w:rPr>
        <w:t>班里</w:t>
      </w:r>
      <w:r w:rsidR="00146168">
        <w:rPr>
          <w:rFonts w:hint="eastAsia"/>
          <w:color w:val="000000"/>
          <w:sz w:val="21"/>
          <w:szCs w:val="21"/>
        </w:rPr>
        <w:t>的</w:t>
      </w:r>
      <w:r w:rsidR="00B574C3">
        <w:rPr>
          <w:rFonts w:hint="eastAsia"/>
          <w:color w:val="000000"/>
          <w:sz w:val="21"/>
          <w:szCs w:val="21"/>
        </w:rPr>
        <w:t>同学接二连三地离开教室，智子会很不安吧</w:t>
      </w:r>
      <w:r>
        <w:rPr>
          <w:rFonts w:ascii="Calibri" w:hAnsi="Calibri" w:cs="Times New Roman"/>
        </w:rPr>
        <w:t>"</w:t>
      </w:r>
    </w:p>
    <w:p w14:paraId="5AB90C94" w14:textId="77777777" w:rsidR="00D0049B" w:rsidRDefault="00D0049B" w:rsidP="00D0049B">
      <w:r>
        <w:t>#</w:t>
      </w:r>
      <w:r>
        <w:rPr>
          <w:rFonts w:hint="eastAsia"/>
          <w:highlight w:val="yellow"/>
        </w:rPr>
        <w:t>{显示立绘ZZ</w:t>
      </w:r>
      <w:r>
        <w:rPr>
          <w:highlight w:val="yellow"/>
        </w:rPr>
        <w:t>13</w:t>
      </w:r>
      <w:r>
        <w:rPr>
          <w:rFonts w:hint="eastAsia"/>
          <w:highlight w:val="yellow"/>
        </w:rPr>
        <w:t>ys}</w:t>
      </w:r>
    </w:p>
    <w:p w14:paraId="7B2A48AB" w14:textId="596B56E6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智子不认识去操场的路，</w:t>
      </w:r>
      <w:r w:rsidR="00B574C3">
        <w:rPr>
          <w:rFonts w:hint="eastAsia"/>
          <w:color w:val="000000"/>
          <w:sz w:val="21"/>
          <w:szCs w:val="21"/>
        </w:rPr>
        <w:t>要不要和</w:t>
      </w:r>
      <w:r>
        <w:rPr>
          <w:rFonts w:hint="eastAsia"/>
          <w:color w:val="000000"/>
          <w:sz w:val="21"/>
          <w:szCs w:val="21"/>
        </w:rPr>
        <w:t>她</w:t>
      </w:r>
      <w:r w:rsidR="00B574C3">
        <w:rPr>
          <w:rFonts w:hint="eastAsia"/>
          <w:color w:val="000000"/>
          <w:sz w:val="21"/>
          <w:szCs w:val="21"/>
        </w:rPr>
        <w:t>打个招呼？</w:t>
      </w:r>
      <w:r w:rsidR="00593AE6">
        <w:rPr>
          <w:color w:val="000000"/>
          <w:sz w:val="21"/>
          <w:szCs w:val="21"/>
        </w:rPr>
        <w:t>”</w:t>
      </w:r>
    </w:p>
    <w:p w14:paraId="07D19565" w14:textId="65AC9443" w:rsidR="00D0049B" w:rsidRPr="00380DEE" w:rsidRDefault="00D0049B" w:rsidP="00D0049B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 xml:space="preserve">{显示选项 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文本框居中，选项竖排1 2}</w:t>
      </w:r>
    </w:p>
    <w:p w14:paraId="0E5CFA78" w14:textId="6637A432" w:rsidR="00D0049B" w:rsidRDefault="00D0049B" w:rsidP="00D0049B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1</w:t>
      </w:r>
      <w:r>
        <w:rPr>
          <w:rFonts w:hint="eastAsia"/>
          <w:lang w:eastAsia="ja-JP"/>
        </w:rPr>
        <w:t>.</w:t>
      </w:r>
      <w:r w:rsidR="007C4DDD" w:rsidRPr="00994C78">
        <w:rPr>
          <w:rFonts w:ascii="MS Mincho" w:eastAsia="MS Mincho" w:hAnsi="MS Mincho" w:hint="eastAsia"/>
          <w:color w:val="000000"/>
          <w:szCs w:val="21"/>
          <w:lang w:eastAsia="ja-JP"/>
        </w:rPr>
        <w:t>一緒に</w:t>
      </w:r>
      <w:r w:rsidR="007C4DDD">
        <w:rPr>
          <w:rFonts w:ascii="MS Mincho" w:eastAsia="MS Mincho" w:hAnsi="MS Mincho" w:hint="eastAsia"/>
          <w:color w:val="000000"/>
          <w:szCs w:val="21"/>
          <w:lang w:eastAsia="ja-JP"/>
        </w:rPr>
        <w:t>食べましょうか</w:t>
      </w:r>
      <w:r>
        <w:rPr>
          <w:rFonts w:hint="eastAsia"/>
          <w:lang w:eastAsia="ja-JP"/>
        </w:rPr>
        <w:t>"</w:t>
      </w:r>
    </w:p>
    <w:p w14:paraId="200186FB" w14:textId="3A132E5B" w:rsidR="00D0049B" w:rsidRDefault="00D0049B" w:rsidP="00D0049B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2</w:t>
      </w:r>
      <w:r>
        <w:rPr>
          <w:rFonts w:hint="eastAsia"/>
          <w:lang w:eastAsia="ja-JP"/>
        </w:rPr>
        <w:t>.</w:t>
      </w:r>
      <w:r w:rsidR="007C4DDD" w:rsidRPr="00994C78">
        <w:rPr>
          <w:rFonts w:ascii="MS Mincho" w:eastAsia="MS Mincho" w:hAnsi="MS Mincho" w:hint="eastAsia"/>
          <w:color w:val="000000"/>
          <w:szCs w:val="21"/>
          <w:lang w:eastAsia="ja-JP"/>
        </w:rPr>
        <w:t>一緒に行きましょうか</w:t>
      </w:r>
      <w:r w:rsidR="007C4DDD">
        <w:rPr>
          <w:rFonts w:hint="eastAsia"/>
          <w:color w:val="000000"/>
          <w:szCs w:val="21"/>
          <w:lang w:eastAsia="ja-JP"/>
        </w:rPr>
        <w:t>。</w:t>
      </w:r>
      <w:r>
        <w:rPr>
          <w:rFonts w:hint="eastAsia"/>
          <w:lang w:eastAsia="ja-JP"/>
        </w:rPr>
        <w:t>"</w:t>
      </w:r>
    </w:p>
    <w:p w14:paraId="75A41B04" w14:textId="77777777" w:rsidR="00D0049B" w:rsidRDefault="00D0049B" w:rsidP="00D0049B">
      <w:pPr>
        <w:rPr>
          <w:lang w:eastAsia="ja-JP"/>
        </w:rPr>
      </w:pPr>
    </w:p>
    <w:p w14:paraId="33AD6A1E" w14:textId="77777777" w:rsidR="00D0049B" w:rsidRPr="00D0049B" w:rsidRDefault="00D0049B" w:rsidP="00D0049B">
      <w:pPr>
        <w:rPr>
          <w:rFonts w:ascii="宋体" w:eastAsia="宋体" w:hAnsi="宋体"/>
          <w:lang w:eastAsia="ja-JP"/>
        </w:rPr>
      </w:pPr>
      <w:r w:rsidRPr="00D0049B">
        <w:rPr>
          <w:rFonts w:ascii="宋体" w:eastAsia="宋体" w:hAnsi="宋体"/>
          <w:lang w:eastAsia="ja-JP"/>
        </w:rPr>
        <w:t>#</w:t>
      </w:r>
      <w:r w:rsidRPr="00D0049B">
        <w:rPr>
          <w:rFonts w:ascii="宋体" w:eastAsia="宋体" w:hAnsi="宋体" w:hint="eastAsia"/>
          <w:lang w:eastAsia="ja-JP"/>
        </w:rPr>
        <w:t>选择</w:t>
      </w:r>
      <w:r w:rsidRPr="00D0049B">
        <w:rPr>
          <w:rFonts w:ascii="宋体" w:eastAsia="宋体" w:hAnsi="宋体"/>
          <w:lang w:eastAsia="ja-JP"/>
        </w:rPr>
        <w:t>1.</w:t>
      </w:r>
    </w:p>
    <w:p w14:paraId="1ECCD44C" w14:textId="77777777" w:rsidR="00D0049B" w:rsidRPr="00D0049B" w:rsidRDefault="00D0049B" w:rsidP="00D0049B">
      <w:pPr>
        <w:rPr>
          <w:rFonts w:ascii="宋体" w:eastAsia="宋体" w:hAnsi="宋体"/>
          <w:shd w:val="clear" w:color="auto" w:fill="FFD966" w:themeFill="accent4" w:themeFillTint="99"/>
          <w:lang w:eastAsia="ja-JP"/>
        </w:rPr>
      </w:pPr>
      <w:r w:rsidRPr="00D0049B">
        <w:rPr>
          <w:rFonts w:ascii="宋体" w:eastAsia="宋体" w:hAnsi="宋体"/>
          <w:shd w:val="clear" w:color="auto" w:fill="FFD966" w:themeFill="accent4" w:themeFillTint="99"/>
          <w:lang w:eastAsia="ja-JP"/>
        </w:rPr>
        <w:t>#</w:t>
      </w:r>
      <w:r w:rsidRPr="00D0049B">
        <w:rPr>
          <w:rFonts w:ascii="宋体" w:eastAsia="宋体" w:hAnsi="宋体" w:hint="eastAsia"/>
          <w:shd w:val="clear" w:color="auto" w:fill="FFD966" w:themeFill="accent4" w:themeFillTint="99"/>
          <w:lang w:eastAsia="ja-JP"/>
        </w:rPr>
        <w:t>好感度参数 +</w:t>
      </w:r>
      <w:r w:rsidRPr="00D0049B">
        <w:rPr>
          <w:rFonts w:ascii="宋体" w:eastAsia="宋体" w:hAnsi="宋体"/>
          <w:shd w:val="clear" w:color="auto" w:fill="FFD966" w:themeFill="accent4" w:themeFillTint="99"/>
          <w:lang w:eastAsia="ja-JP"/>
        </w:rPr>
        <w:t>10</w:t>
      </w:r>
    </w:p>
    <w:p w14:paraId="0617FC7D" w14:textId="3F629DA1" w:rsidR="00D0049B" w:rsidRDefault="007C4DDD" w:rsidP="00D0049B">
      <w:pPr>
        <w:rPr>
          <w:color w:val="000000"/>
          <w:szCs w:val="21"/>
        </w:rPr>
      </w:pPr>
      <w:r>
        <w:rPr>
          <w:rFonts w:hint="eastAsia"/>
          <w:color w:val="000000"/>
          <w:szCs w:val="21"/>
          <w:lang w:eastAsia="ja-JP"/>
        </w:rPr>
        <w:t>我：</w:t>
      </w:r>
      <w:r>
        <w:rPr>
          <w:rFonts w:ascii="Calibri" w:hAnsi="Calibri" w:cs="Times New Roman"/>
          <w:lang w:eastAsia="ja-JP"/>
        </w:rPr>
        <w:t>"</w:t>
      </w:r>
      <w:r w:rsidRPr="00994C78">
        <w:rPr>
          <w:rFonts w:ascii="MS Mincho" w:eastAsia="MS Mincho" w:hAnsi="MS Mincho" w:hint="eastAsia"/>
          <w:color w:val="000000"/>
          <w:szCs w:val="21"/>
          <w:lang w:eastAsia="ja-JP"/>
        </w:rPr>
        <w:t>次は体育の授業ですよ。一緒に行きましょうか</w:t>
      </w:r>
      <w:r>
        <w:rPr>
          <w:rFonts w:hint="eastAsia"/>
          <w:color w:val="000000"/>
          <w:szCs w:val="21"/>
          <w:lang w:eastAsia="ja-JP"/>
        </w:rPr>
        <w:t>。</w:t>
      </w:r>
      <w:r>
        <w:rPr>
          <w:rFonts w:hint="eastAsia"/>
          <w:color w:val="000000"/>
          <w:szCs w:val="21"/>
        </w:rPr>
        <w:t>（</w:t>
      </w:r>
      <w:r w:rsidRPr="007C4DDD">
        <w:rPr>
          <w:rFonts w:ascii="宋体" w:eastAsia="宋体" w:hAnsi="宋体" w:hint="eastAsia"/>
          <w:color w:val="000000"/>
          <w:szCs w:val="21"/>
        </w:rPr>
        <w:t>下节是体育课，我们一起去吧。</w:t>
      </w:r>
      <w:r>
        <w:rPr>
          <w:rFonts w:hint="eastAsia"/>
          <w:color w:val="000000"/>
          <w:szCs w:val="21"/>
        </w:rPr>
        <w:t>）</w:t>
      </w:r>
    </w:p>
    <w:p w14:paraId="2AD2157D" w14:textId="77777777" w:rsidR="007C4DDD" w:rsidRPr="00D0049B" w:rsidRDefault="007C4DDD" w:rsidP="00D0049B">
      <w:pPr>
        <w:rPr>
          <w:rFonts w:ascii="宋体" w:eastAsia="宋体" w:hAnsi="宋体"/>
        </w:rPr>
      </w:pPr>
    </w:p>
    <w:p w14:paraId="4FECB72E" w14:textId="77777777" w:rsidR="00D0049B" w:rsidRPr="00D0049B" w:rsidRDefault="00D0049B" w:rsidP="00D0049B">
      <w:pPr>
        <w:rPr>
          <w:rFonts w:ascii="宋体" w:eastAsia="宋体" w:hAnsi="宋体"/>
        </w:rPr>
      </w:pPr>
      <w:r w:rsidRPr="00D0049B">
        <w:rPr>
          <w:rFonts w:ascii="宋体" w:eastAsia="宋体" w:hAnsi="宋体"/>
        </w:rPr>
        <w:t>#</w:t>
      </w:r>
      <w:r w:rsidRPr="00D0049B">
        <w:rPr>
          <w:rFonts w:ascii="宋体" w:eastAsia="宋体" w:hAnsi="宋体" w:hint="eastAsia"/>
        </w:rPr>
        <w:t>选择</w:t>
      </w:r>
      <w:r w:rsidRPr="00D0049B">
        <w:rPr>
          <w:rFonts w:ascii="宋体" w:eastAsia="宋体" w:hAnsi="宋体"/>
        </w:rPr>
        <w:t>2.</w:t>
      </w:r>
    </w:p>
    <w:p w14:paraId="3A41F6B8" w14:textId="5A51C9F9" w:rsidR="00D0049B" w:rsidRPr="00D0049B" w:rsidRDefault="00D0049B" w:rsidP="00D0049B">
      <w:pPr>
        <w:rPr>
          <w:rFonts w:ascii="宋体" w:eastAsia="宋体" w:hAnsi="宋体"/>
          <w:lang w:eastAsia="ja-JP"/>
        </w:rPr>
      </w:pPr>
      <w:r w:rsidRPr="00D0049B">
        <w:rPr>
          <w:rFonts w:ascii="宋体" w:eastAsia="宋体" w:hAnsi="宋体" w:hint="eastAsia"/>
        </w:rPr>
        <w:t>我：</w:t>
      </w:r>
      <w:r>
        <w:rPr>
          <w:rFonts w:hint="eastAsia"/>
        </w:rPr>
        <w:t>"</w:t>
      </w:r>
      <w:r w:rsidR="007C4DDD">
        <w:rPr>
          <w:rFonts w:ascii="宋体" w:eastAsia="宋体" w:hAnsi="宋体" w:hint="eastAsia"/>
        </w:rPr>
        <w:t>不对，不对。</w:t>
      </w:r>
      <w:r w:rsidR="007C4DDD">
        <w:rPr>
          <w:rFonts w:ascii="MS Mincho" w:eastAsia="MS Mincho" w:hAnsi="MS Mincho" w:hint="eastAsia"/>
          <w:color w:val="000000"/>
          <w:szCs w:val="21"/>
          <w:lang w:eastAsia="ja-JP"/>
        </w:rPr>
        <w:t>食べましょう</w:t>
      </w:r>
      <w:r w:rsidR="007C4DDD" w:rsidRPr="007C4DDD">
        <w:rPr>
          <w:rFonts w:ascii="宋体" w:eastAsia="宋体" w:hAnsi="宋体" w:hint="eastAsia"/>
          <w:color w:val="000000"/>
          <w:szCs w:val="21"/>
          <w:lang w:eastAsia="ja-JP"/>
        </w:rPr>
        <w:t>是邀请一起吃饭的意思，应该说……</w:t>
      </w:r>
      <w:r w:rsidR="007C4DDD" w:rsidRPr="007C4DDD">
        <w:rPr>
          <w:rFonts w:ascii="宋体" w:eastAsia="宋体" w:hAnsi="宋体" w:hint="eastAsia"/>
          <w:lang w:eastAsia="ja-JP"/>
        </w:rPr>
        <w:t>"</w:t>
      </w:r>
      <w:r>
        <w:rPr>
          <w:rFonts w:hint="eastAsia"/>
          <w:lang w:eastAsia="ja-JP"/>
        </w:rPr>
        <w:t>"</w:t>
      </w:r>
    </w:p>
    <w:p w14:paraId="3797F62D" w14:textId="0C15E709" w:rsidR="00D0049B" w:rsidRDefault="007C4DDD" w:rsidP="007C4DDD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  <w:lang w:eastAsia="ja-JP"/>
        </w:rPr>
      </w:pPr>
      <w:r>
        <w:rPr>
          <w:rFonts w:hint="eastAsia"/>
          <w:color w:val="000000"/>
          <w:sz w:val="21"/>
          <w:szCs w:val="21"/>
          <w:lang w:eastAsia="ja-JP"/>
        </w:rPr>
        <w:t>我：</w:t>
      </w:r>
      <w:r>
        <w:rPr>
          <w:rFonts w:ascii="Calibri" w:hAnsi="Calibri" w:cs="Times New Roman"/>
          <w:lang w:eastAsia="ja-JP"/>
        </w:rPr>
        <w:t>"</w:t>
      </w:r>
      <w:r w:rsidRPr="00994C78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次は体育の授業ですよ。一緒に行きましょうか</w:t>
      </w:r>
      <w:r>
        <w:rPr>
          <w:rFonts w:hint="eastAsia"/>
          <w:color w:val="000000"/>
          <w:sz w:val="21"/>
          <w:szCs w:val="21"/>
          <w:lang w:eastAsia="ja-JP"/>
        </w:rPr>
        <w:t>。</w:t>
      </w:r>
      <w:r>
        <w:rPr>
          <w:rFonts w:hint="eastAsia"/>
          <w:color w:val="000000"/>
          <w:sz w:val="21"/>
          <w:szCs w:val="21"/>
        </w:rPr>
        <w:t>（下节是体育课，我们一起去吧。</w:t>
      </w:r>
      <w:r>
        <w:rPr>
          <w:rFonts w:hint="eastAsia"/>
          <w:color w:val="000000"/>
          <w:sz w:val="21"/>
          <w:szCs w:val="21"/>
          <w:lang w:eastAsia="ja-JP"/>
        </w:rPr>
        <w:t>）</w:t>
      </w:r>
      <w:r>
        <w:rPr>
          <w:rFonts w:ascii="Calibri" w:hAnsi="Calibri" w:cs="Times New Roman"/>
          <w:lang w:eastAsia="ja-JP"/>
        </w:rPr>
        <w:t>"</w:t>
      </w:r>
    </w:p>
    <w:p w14:paraId="094D0F18" w14:textId="77777777" w:rsidR="007C4DDD" w:rsidRPr="007C4DDD" w:rsidRDefault="007C4DDD" w:rsidP="007C4DDD">
      <w:pPr>
        <w:pStyle w:val="paragraph"/>
        <w:spacing w:before="0" w:beforeAutospacing="0" w:after="0" w:afterAutospacing="0" w:line="309" w:lineRule="auto"/>
        <w:jc w:val="both"/>
        <w:rPr>
          <w:rFonts w:eastAsia="Yu Mincho"/>
          <w:color w:val="000000"/>
          <w:sz w:val="21"/>
          <w:szCs w:val="21"/>
          <w:lang w:eastAsia="ja-JP"/>
        </w:rPr>
      </w:pPr>
    </w:p>
    <w:p w14:paraId="7130A1B3" w14:textId="14EE1A45" w:rsidR="002A6D12" w:rsidRPr="00BA1E24" w:rsidRDefault="000065C0">
      <w:pPr>
        <w:pStyle w:val="paragraph"/>
        <w:spacing w:before="0" w:beforeAutospacing="0" w:after="0" w:afterAutospacing="0" w:line="309" w:lineRule="auto"/>
        <w:jc w:val="both"/>
        <w:rPr>
          <w:rFonts w:ascii="MS Mincho" w:eastAsia="MS Mincho" w:hAnsi="MS Mincho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  <w:lang w:eastAsia="ja-JP"/>
        </w:rPr>
        <w:t>智子：</w:t>
      </w:r>
      <w:r w:rsidR="001D5C0F">
        <w:rPr>
          <w:rFonts w:ascii="Calibri" w:hAnsi="Calibri" w:cs="Times New Roman"/>
          <w:lang w:eastAsia="ja-JP"/>
        </w:rPr>
        <w:t>"</w:t>
      </w:r>
      <w:r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助かります</w:t>
      </w:r>
      <w:r w:rsidR="00D0049B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。</w:t>
      </w:r>
      <w:r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誘ってくれてありがとう。</w:t>
      </w:r>
      <w:r>
        <w:rPr>
          <w:rFonts w:hint="eastAsia"/>
          <w:color w:val="000000"/>
          <w:sz w:val="21"/>
          <w:szCs w:val="21"/>
        </w:rPr>
        <w:t>（帮大忙了，谢谢你邀请我。）</w:t>
      </w:r>
      <w:r w:rsidR="001D5C0F">
        <w:rPr>
          <w:rFonts w:ascii="Calibri" w:hAnsi="Calibri" w:cs="Times New Roman"/>
        </w:rPr>
        <w:t>"</w:t>
      </w:r>
    </w:p>
    <w:p w14:paraId="5B02FB19" w14:textId="313B9920" w:rsidR="002F229A" w:rsidRPr="002F229A" w:rsidRDefault="002F229A" w:rsidP="002F229A">
      <w:r>
        <w:t>#</w:t>
      </w:r>
      <w:r>
        <w:rPr>
          <w:rFonts w:hint="eastAsia"/>
          <w:highlight w:val="yellow"/>
        </w:rPr>
        <w:t>{显示立绘ZZ</w:t>
      </w:r>
      <w:r>
        <w:rPr>
          <w:highlight w:val="yellow"/>
        </w:rPr>
        <w:t>13</w:t>
      </w:r>
      <w:r>
        <w:rPr>
          <w:rFonts w:hint="eastAsia"/>
          <w:highlight w:val="yellow"/>
        </w:rPr>
        <w:t>xf}</w:t>
      </w:r>
    </w:p>
    <w:p w14:paraId="59DAD806" w14:textId="5D066FFC" w:rsidR="002A6D12" w:rsidRDefault="00F76B92" w:rsidP="00B574C3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智子点点头并露出了安心的微笑。</w:t>
      </w:r>
      <w:r>
        <w:rPr>
          <w:rFonts w:ascii="Calibri" w:hAnsi="Calibri" w:cs="Times New Roman"/>
        </w:rPr>
        <w:t>"</w:t>
      </w:r>
    </w:p>
    <w:p w14:paraId="5A86FE47" w14:textId="73849023" w:rsidR="002F229A" w:rsidRDefault="002F229A" w:rsidP="002F229A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XY11</w:t>
      </w:r>
      <w:ins w:id="10" w:author="Ryan" w:date="2024-02-04T10:14:00Z">
        <w:r w:rsidR="003F2B72">
          <w:rPr>
            <w:highlight w:val="yellow"/>
          </w:rPr>
          <w:t>jy</w:t>
        </w:r>
      </w:ins>
      <w:del w:id="11" w:author="Ryan" w:date="2024-02-04T10:14:00Z">
        <w:r w:rsidDel="003F2B72">
          <w:rPr>
            <w:highlight w:val="yellow"/>
          </w:rPr>
          <w:delText>dy</w:delText>
        </w:r>
      </w:del>
      <w:r>
        <w:rPr>
          <w:rFonts w:hint="eastAsia"/>
          <w:highlight w:val="yellow"/>
        </w:rPr>
        <w:t>}</w:t>
      </w:r>
    </w:p>
    <w:p w14:paraId="43C8DC18" w14:textId="3C802233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王浩，你刚才说了什么</w:t>
      </w:r>
      <w:r w:rsidR="007C34B1">
        <w:rPr>
          <w:rFonts w:hint="eastAsia"/>
          <w:color w:val="000000"/>
          <w:sz w:val="21"/>
          <w:szCs w:val="21"/>
        </w:rPr>
        <w:t>吗</w:t>
      </w:r>
      <w:r>
        <w:rPr>
          <w:rFonts w:hint="eastAsia"/>
          <w:color w:val="000000"/>
          <w:sz w:val="21"/>
          <w:szCs w:val="21"/>
        </w:rPr>
        <w:t>？</w:t>
      </w:r>
      <w:r w:rsidR="001D5C0F">
        <w:rPr>
          <w:rFonts w:ascii="Calibri" w:hAnsi="Calibri" w:cs="Times New Roman"/>
        </w:rPr>
        <w:t>"</w:t>
      </w:r>
    </w:p>
    <w:p w14:paraId="2EF77929" w14:textId="28835272" w:rsidR="002F229A" w:rsidRPr="002F229A" w:rsidRDefault="002F229A" w:rsidP="002F229A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LY1</w:t>
      </w:r>
      <w:ins w:id="12" w:author="Ryan" w:date="2024-02-04T10:16:00Z">
        <w:r w:rsidR="003F2B72">
          <w:rPr>
            <w:highlight w:val="yellow"/>
          </w:rPr>
          <w:t>2gx</w:t>
        </w:r>
      </w:ins>
      <w:del w:id="13" w:author="Ryan" w:date="2024-02-04T10:16:00Z">
        <w:r w:rsidDel="003F2B72">
          <w:rPr>
            <w:highlight w:val="yellow"/>
          </w:rPr>
          <w:delText>3jy</w:delText>
        </w:r>
      </w:del>
      <w:r>
        <w:rPr>
          <w:rFonts w:hint="eastAsia"/>
          <w:highlight w:val="yellow"/>
        </w:rPr>
        <w:t>}</w:t>
      </w:r>
    </w:p>
    <w:p w14:paraId="09C932DF" w14:textId="1AACCCAE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hint="eastAsia"/>
          <w:color w:val="000000"/>
          <w:sz w:val="21"/>
          <w:szCs w:val="21"/>
        </w:rPr>
        <w:t>刘洋：</w:t>
      </w:r>
      <w:r w:rsidR="001D5C0F">
        <w:rPr>
          <w:rFonts w:ascii="Calibri" w:hAnsi="Calibri" w:cs="Times New Roman"/>
        </w:rPr>
        <w:t>"</w:t>
      </w:r>
      <w:r w:rsidR="00B574C3" w:rsidRPr="00994C78">
        <w:rPr>
          <w:rFonts w:hint="eastAsia"/>
          <w:color w:val="000000"/>
          <w:sz w:val="21"/>
          <w:szCs w:val="21"/>
        </w:rPr>
        <w:t>他邀请智子和我们一起走</w:t>
      </w:r>
      <w:r>
        <w:rPr>
          <w:rFonts w:hint="eastAsia"/>
          <w:color w:val="000000"/>
          <w:sz w:val="21"/>
          <w:szCs w:val="21"/>
        </w:rPr>
        <w:t>。</w:t>
      </w:r>
      <w:r w:rsidR="001D5C0F">
        <w:rPr>
          <w:rFonts w:ascii="Calibri" w:hAnsi="Calibri" w:cs="Times New Roman"/>
        </w:rPr>
        <w:t>"</w:t>
      </w:r>
    </w:p>
    <w:p w14:paraId="28B6EC2F" w14:textId="50FEAB8A" w:rsidR="002F229A" w:rsidRDefault="002F229A" w:rsidP="002F229A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XY11</w:t>
      </w:r>
      <w:ins w:id="14" w:author="Ryan" w:date="2024-02-04T10:17:00Z">
        <w:r w:rsidR="003F2B72">
          <w:rPr>
            <w:highlight w:val="yellow"/>
          </w:rPr>
          <w:t>cx</w:t>
        </w:r>
      </w:ins>
      <w:del w:id="15" w:author="Ryan" w:date="2024-02-04T10:17:00Z">
        <w:r w:rsidDel="003F2B72">
          <w:rPr>
            <w:highlight w:val="yellow"/>
          </w:rPr>
          <w:delText>zm</w:delText>
        </w:r>
      </w:del>
      <w:r>
        <w:rPr>
          <w:rFonts w:hint="eastAsia"/>
          <w:highlight w:val="yellow"/>
        </w:rPr>
        <w:t>}</w:t>
      </w:r>
    </w:p>
    <w:p w14:paraId="06B1584D" w14:textId="7234FF75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 w:rsidR="00FE0A84">
        <w:rPr>
          <w:rFonts w:hint="eastAsia"/>
          <w:color w:val="000000"/>
          <w:sz w:val="21"/>
          <w:szCs w:val="21"/>
        </w:rPr>
        <w:t>哎</w:t>
      </w:r>
      <w:r w:rsidR="00713A98">
        <w:rPr>
          <w:rFonts w:hint="eastAsia"/>
          <w:color w:val="000000"/>
          <w:sz w:val="21"/>
          <w:szCs w:val="21"/>
        </w:rPr>
        <w:t>哟</w:t>
      </w:r>
      <w:r>
        <w:rPr>
          <w:rFonts w:hint="eastAsia"/>
          <w:color w:val="000000"/>
          <w:sz w:val="21"/>
          <w:szCs w:val="21"/>
        </w:rPr>
        <w:t>，</w:t>
      </w:r>
      <w:r w:rsidR="00713A98">
        <w:rPr>
          <w:rFonts w:hint="eastAsia"/>
          <w:color w:val="000000"/>
          <w:sz w:val="21"/>
          <w:szCs w:val="21"/>
        </w:rPr>
        <w:t>没看出来</w:t>
      </w:r>
      <w:r>
        <w:rPr>
          <w:rFonts w:hint="eastAsia"/>
          <w:color w:val="000000"/>
          <w:sz w:val="21"/>
          <w:szCs w:val="21"/>
        </w:rPr>
        <w:t>王浩</w:t>
      </w:r>
      <w:r w:rsidR="00713A98">
        <w:rPr>
          <w:rFonts w:hint="eastAsia"/>
          <w:color w:val="000000"/>
          <w:sz w:val="21"/>
          <w:szCs w:val="21"/>
        </w:rPr>
        <w:t>还是个暖男嘛。不像某些人……</w:t>
      </w:r>
      <w:r w:rsidR="001D5C0F">
        <w:rPr>
          <w:rFonts w:ascii="Calibri" w:hAnsi="Calibri" w:cs="Times New Roman"/>
        </w:rPr>
        <w:t>"</w:t>
      </w:r>
    </w:p>
    <w:p w14:paraId="5C9539CB" w14:textId="763919F2" w:rsidR="002A6D12" w:rsidRDefault="00F76B92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t>"</w:t>
      </w:r>
      <w:r w:rsidR="00713A98">
        <w:rPr>
          <w:rFonts w:hint="eastAsia"/>
          <w:color w:val="000000"/>
          <w:sz w:val="21"/>
          <w:szCs w:val="21"/>
        </w:rPr>
        <w:t>周小雨朝着刘洋看了一眼，明显话里有话。刘洋却微微一笑</w:t>
      </w:r>
      <w:r w:rsidR="004D4466">
        <w:rPr>
          <w:rFonts w:hint="eastAsia"/>
          <w:color w:val="000000"/>
          <w:sz w:val="21"/>
          <w:szCs w:val="21"/>
        </w:rPr>
        <w:t>，</w:t>
      </w:r>
      <w:r w:rsidR="00713A98">
        <w:rPr>
          <w:rFonts w:hint="eastAsia"/>
          <w:color w:val="000000"/>
          <w:sz w:val="21"/>
          <w:szCs w:val="21"/>
        </w:rPr>
        <w:t>好像并没</w:t>
      </w:r>
      <w:r w:rsidR="004D4466">
        <w:rPr>
          <w:rFonts w:hint="eastAsia"/>
          <w:color w:val="000000"/>
          <w:sz w:val="21"/>
          <w:szCs w:val="21"/>
        </w:rPr>
        <w:t>有</w:t>
      </w:r>
      <w:r w:rsidR="00713A98">
        <w:rPr>
          <w:rFonts w:hint="eastAsia"/>
          <w:color w:val="000000"/>
          <w:sz w:val="21"/>
          <w:szCs w:val="21"/>
        </w:rPr>
        <w:t>察觉。</w:t>
      </w:r>
      <w:r>
        <w:rPr>
          <w:rFonts w:ascii="Calibri" w:hAnsi="Calibri" w:cs="Times New Roman"/>
        </w:rPr>
        <w:t>"</w:t>
      </w:r>
    </w:p>
    <w:p w14:paraId="5C929CDD" w14:textId="6E282B7D" w:rsidR="002F229A" w:rsidRDefault="002F229A" w:rsidP="002F229A">
      <w:r>
        <w:t>#</w:t>
      </w:r>
      <w:r>
        <w:rPr>
          <w:rFonts w:hint="eastAsia"/>
          <w:highlight w:val="yellow"/>
        </w:rPr>
        <w:t>{显示立绘QQ</w:t>
      </w:r>
      <w:r>
        <w:rPr>
          <w:highlight w:val="yellow"/>
        </w:rPr>
        <w:t>11jy</w:t>
      </w:r>
      <w:r>
        <w:rPr>
          <w:rFonts w:hint="eastAsia"/>
          <w:highlight w:val="yellow"/>
        </w:rPr>
        <w:t>}</w:t>
      </w:r>
    </w:p>
    <w:p w14:paraId="4B3268D3" w14:textId="6BDD36B7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袁巧巧：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不好，只剩两分钟啦，快走</w:t>
      </w:r>
      <w:r w:rsidR="00D0153E">
        <w:rPr>
          <w:rFonts w:hint="eastAsia"/>
          <w:color w:val="000000"/>
          <w:sz w:val="21"/>
          <w:szCs w:val="21"/>
        </w:rPr>
        <w:t>吧</w:t>
      </w:r>
      <w:r>
        <w:rPr>
          <w:rFonts w:hint="eastAsia"/>
          <w:color w:val="000000"/>
          <w:sz w:val="21"/>
          <w:szCs w:val="21"/>
        </w:rPr>
        <w:t>！</w:t>
      </w:r>
      <w:r w:rsidR="001D5C0F">
        <w:rPr>
          <w:rFonts w:ascii="Calibri" w:hAnsi="Calibri" w:cs="Times New Roman"/>
        </w:rPr>
        <w:t>"</w:t>
      </w:r>
    </w:p>
    <w:p w14:paraId="75336BFC" w14:textId="77777777" w:rsidR="00713A98" w:rsidRDefault="00713A98">
      <w:pPr>
        <w:pStyle w:val="paragraph"/>
        <w:spacing w:before="0" w:beforeAutospacing="0" w:after="0" w:afterAutospacing="0" w:line="309" w:lineRule="auto"/>
        <w:jc w:val="both"/>
      </w:pPr>
    </w:p>
    <w:p w14:paraId="124D6599" w14:textId="41462A71" w:rsidR="00DA306B" w:rsidRPr="00DA306B" w:rsidRDefault="00DA306B" w:rsidP="00DA306B">
      <w:pPr>
        <w:rPr>
          <w:highlight w:val="green"/>
        </w:rPr>
      </w:pPr>
      <w:r>
        <w:rPr>
          <w:highlight w:val="green"/>
        </w:rPr>
        <w:t>#</w:t>
      </w:r>
      <w:r>
        <w:rPr>
          <w:rFonts w:hint="eastAsia"/>
          <w:highlight w:val="green"/>
        </w:rPr>
        <w:t xml:space="preserve">{显示背景 </w:t>
      </w:r>
      <w:r w:rsidR="008D5D99" w:rsidRPr="008D5D99">
        <w:rPr>
          <w:highlight w:val="green"/>
        </w:rPr>
        <w:t xml:space="preserve">p07 </w:t>
      </w:r>
      <w:proofErr w:type="spellStart"/>
      <w:r w:rsidR="008D5D99" w:rsidRPr="008D5D99">
        <w:rPr>
          <w:highlight w:val="green"/>
        </w:rPr>
        <w:t>caochang</w:t>
      </w:r>
      <w:proofErr w:type="spellEnd"/>
      <w:r>
        <w:rPr>
          <w:rFonts w:hint="eastAsia"/>
          <w:highlight w:val="green"/>
        </w:rPr>
        <w:t xml:space="preserve"> }</w:t>
      </w:r>
    </w:p>
    <w:p w14:paraId="67EC4A9B" w14:textId="3BD70532" w:rsidR="002A6D12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前半节体育课的集体训练结束后，老师便让我们原地解散自由活动了。</w:t>
      </w:r>
      <w:r>
        <w:rPr>
          <w:rFonts w:ascii="Calibri" w:hAnsi="Calibri" w:cs="Times New Roman"/>
        </w:rPr>
        <w:t>"</w:t>
      </w:r>
    </w:p>
    <w:p w14:paraId="15140D0C" w14:textId="0AF74CC7" w:rsidR="002A6D12" w:rsidRDefault="00F76B92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我在操场跑道</w:t>
      </w:r>
      <w:r w:rsidR="00FE686D">
        <w:rPr>
          <w:rFonts w:hint="eastAsia"/>
          <w:color w:val="000000"/>
          <w:sz w:val="21"/>
          <w:szCs w:val="21"/>
        </w:rPr>
        <w:t>上</w:t>
      </w:r>
      <w:r>
        <w:rPr>
          <w:rFonts w:hint="eastAsia"/>
          <w:color w:val="000000"/>
          <w:sz w:val="21"/>
          <w:szCs w:val="21"/>
        </w:rPr>
        <w:t>漫无目的地逛了一会儿</w:t>
      </w:r>
      <w:r w:rsidR="00FE686D">
        <w:rPr>
          <w:rFonts w:hint="eastAsia"/>
          <w:color w:val="000000"/>
          <w:sz w:val="21"/>
          <w:szCs w:val="21"/>
        </w:rPr>
        <w:t>，</w:t>
      </w:r>
      <w:r>
        <w:rPr>
          <w:rFonts w:hint="eastAsia"/>
          <w:color w:val="000000"/>
          <w:sz w:val="21"/>
          <w:szCs w:val="21"/>
        </w:rPr>
        <w:t>想起了昨天和智子约好一起吃午餐</w:t>
      </w:r>
      <w:r w:rsidR="00713A98">
        <w:rPr>
          <w:rFonts w:hint="eastAsia"/>
          <w:color w:val="000000"/>
          <w:sz w:val="21"/>
          <w:szCs w:val="21"/>
        </w:rPr>
        <w:t>的事情</w:t>
      </w:r>
      <w:r>
        <w:rPr>
          <w:rFonts w:hint="eastAsia"/>
          <w:color w:val="000000"/>
          <w:sz w:val="21"/>
          <w:szCs w:val="21"/>
        </w:rPr>
        <w:t>。</w:t>
      </w:r>
      <w:r>
        <w:rPr>
          <w:rFonts w:ascii="Calibri" w:hAnsi="Calibri" w:cs="Times New Roman"/>
        </w:rPr>
        <w:t>"</w:t>
      </w:r>
    </w:p>
    <w:p w14:paraId="620A14FF" w14:textId="08099BE1" w:rsidR="002F229A" w:rsidRDefault="002F229A" w:rsidP="002F229A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WH12zm</w:t>
      </w:r>
      <w:r>
        <w:rPr>
          <w:rFonts w:hint="eastAsia"/>
          <w:highlight w:val="yellow"/>
        </w:rPr>
        <w:t>}</w:t>
      </w:r>
    </w:p>
    <w:p w14:paraId="3D45396F" w14:textId="666ABBC8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要不然现在就去找她吧。</w:t>
      </w:r>
      <w:r w:rsidR="001D5C0F">
        <w:rPr>
          <w:rFonts w:ascii="Calibri" w:hAnsi="Calibri" w:cs="Times New Roman"/>
        </w:rPr>
        <w:t>"</w:t>
      </w:r>
    </w:p>
    <w:p w14:paraId="14017A07" w14:textId="27A32D80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ins w:id="16" w:author="Ryan" w:date="2024-02-04T10:17:00Z"/>
          <w:rFonts w:ascii="Calibri" w:hAnsi="Calibri" w:cs="Times New Roman"/>
        </w:rPr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啊，在那</w:t>
      </w:r>
      <w:r w:rsidR="00463785">
        <w:rPr>
          <w:rFonts w:hint="eastAsia"/>
          <w:color w:val="000000"/>
          <w:sz w:val="21"/>
          <w:szCs w:val="21"/>
        </w:rPr>
        <w:t>儿</w:t>
      </w:r>
      <w:r>
        <w:rPr>
          <w:rFonts w:hint="eastAsia"/>
          <w:color w:val="000000"/>
          <w:sz w:val="21"/>
          <w:szCs w:val="21"/>
        </w:rPr>
        <w:t>。</w:t>
      </w:r>
      <w:r w:rsidR="001D5C0F">
        <w:rPr>
          <w:rFonts w:ascii="Calibri" w:hAnsi="Calibri" w:cs="Times New Roman"/>
        </w:rPr>
        <w:t>"</w:t>
      </w:r>
    </w:p>
    <w:p w14:paraId="5507BBF3" w14:textId="03467BB0" w:rsidR="003F2B72" w:rsidRDefault="003F2B72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ins w:id="17" w:author="Ryan" w:date="2024-02-04T10:17:00Z">
        <w:r>
          <w:rPr>
            <w:rFonts w:ascii="Calibri" w:hAnsi="Calibri" w:cs="Times New Roman" w:hint="eastAsia"/>
          </w:rPr>
          <w:t>#</w:t>
        </w:r>
        <w:r>
          <w:rPr>
            <w:rFonts w:ascii="Calibri" w:hAnsi="Calibri" w:cs="Times New Roman"/>
          </w:rPr>
          <w:t>（</w:t>
        </w:r>
      </w:ins>
      <w:ins w:id="18" w:author="Ryan" w:date="2024-02-04T10:18:00Z">
        <w:r>
          <w:rPr>
            <w:rFonts w:hint="eastAsia"/>
            <w:highlight w:val="yellow"/>
          </w:rPr>
          <w:t>立绘</w:t>
        </w:r>
        <w:r>
          <w:rPr>
            <w:highlight w:val="yellow"/>
          </w:rPr>
          <w:t>WH12zm消失</w:t>
        </w:r>
      </w:ins>
      <w:ins w:id="19" w:author="Ryan" w:date="2024-02-04T10:17:00Z">
        <w:r>
          <w:rPr>
            <w:rFonts w:ascii="Calibri" w:hAnsi="Calibri" w:cs="Times New Roman"/>
          </w:rPr>
          <w:t>）</w:t>
        </w:r>
      </w:ins>
    </w:p>
    <w:p w14:paraId="6D5A244B" w14:textId="369AA0E4" w:rsidR="002F229A" w:rsidRDefault="002F229A" w:rsidP="002F229A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ZZ14xf</w:t>
      </w:r>
      <w:r>
        <w:rPr>
          <w:rFonts w:hint="eastAsia"/>
          <w:highlight w:val="yellow"/>
        </w:rPr>
        <w:t>}</w:t>
      </w:r>
    </w:p>
    <w:p w14:paraId="5BFEB571" w14:textId="5DDA1EA5" w:rsidR="002F229A" w:rsidRPr="002F229A" w:rsidRDefault="002F229A" w:rsidP="002F229A">
      <w:r>
        <w:lastRenderedPageBreak/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XY12dx</w:t>
      </w:r>
      <w:r>
        <w:rPr>
          <w:rFonts w:hint="eastAsia"/>
          <w:highlight w:val="yellow"/>
        </w:rPr>
        <w:t>}</w:t>
      </w:r>
    </w:p>
    <w:p w14:paraId="2A0171AD" w14:textId="4C4ACD98" w:rsidR="002F229A" w:rsidRPr="002F229A" w:rsidRDefault="00F76B92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智子正从教学楼</w:t>
      </w:r>
      <w:r w:rsidR="00D47745">
        <w:rPr>
          <w:rFonts w:hint="eastAsia"/>
          <w:color w:val="000000"/>
          <w:sz w:val="21"/>
          <w:szCs w:val="21"/>
        </w:rPr>
        <w:t>的方向</w:t>
      </w:r>
      <w:r w:rsidR="00801071">
        <w:rPr>
          <w:rFonts w:hint="eastAsia"/>
          <w:color w:val="000000"/>
          <w:sz w:val="21"/>
          <w:szCs w:val="21"/>
        </w:rPr>
        <w:t>走</w:t>
      </w:r>
      <w:r>
        <w:rPr>
          <w:rFonts w:hint="eastAsia"/>
          <w:color w:val="000000"/>
          <w:sz w:val="21"/>
          <w:szCs w:val="21"/>
        </w:rPr>
        <w:t>过</w:t>
      </w:r>
      <w:r w:rsidR="00D47745">
        <w:rPr>
          <w:rFonts w:hint="eastAsia"/>
          <w:color w:val="000000"/>
          <w:sz w:val="21"/>
          <w:szCs w:val="21"/>
        </w:rPr>
        <w:t>来。</w:t>
      </w:r>
      <w:r>
        <w:rPr>
          <w:rFonts w:hint="eastAsia"/>
          <w:color w:val="000000"/>
          <w:sz w:val="21"/>
          <w:szCs w:val="21"/>
        </w:rPr>
        <w:t>周小雨陪在一旁，好像在向她介绍学校各处的场馆</w:t>
      </w:r>
      <w:r w:rsidR="000129B3">
        <w:rPr>
          <w:rFonts w:hint="eastAsia"/>
          <w:color w:val="000000"/>
          <w:sz w:val="21"/>
          <w:szCs w:val="21"/>
        </w:rPr>
        <w:t>设施</w:t>
      </w:r>
      <w:r>
        <w:rPr>
          <w:rFonts w:hint="eastAsia"/>
          <w:color w:val="000000"/>
          <w:sz w:val="21"/>
          <w:szCs w:val="21"/>
        </w:rPr>
        <w:t>和同学们的学习生活。</w:t>
      </w:r>
      <w:r>
        <w:rPr>
          <w:rFonts w:ascii="Calibri" w:hAnsi="Calibri" w:cs="Times New Roman"/>
        </w:rPr>
        <w:t>"</w:t>
      </w:r>
    </w:p>
    <w:p w14:paraId="26D4D260" w14:textId="5183C98E" w:rsidR="002A6D12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 w:rsidR="00801071">
        <w:rPr>
          <w:rFonts w:hint="eastAsia"/>
          <w:color w:val="000000"/>
          <w:sz w:val="21"/>
          <w:szCs w:val="21"/>
        </w:rPr>
        <w:t>足球场上</w:t>
      </w:r>
      <w:r>
        <w:rPr>
          <w:rFonts w:hint="eastAsia"/>
          <w:color w:val="000000"/>
          <w:sz w:val="21"/>
          <w:szCs w:val="21"/>
        </w:rPr>
        <w:t>，校足球队正在训练。刘洋</w:t>
      </w:r>
      <w:r w:rsidR="00713A98">
        <w:rPr>
          <w:rFonts w:hint="eastAsia"/>
          <w:color w:val="000000"/>
          <w:sz w:val="21"/>
          <w:szCs w:val="21"/>
        </w:rPr>
        <w:t>在场上</w:t>
      </w:r>
      <w:r>
        <w:rPr>
          <w:rFonts w:hint="eastAsia"/>
          <w:color w:val="000000"/>
          <w:sz w:val="21"/>
          <w:szCs w:val="21"/>
        </w:rPr>
        <w:t>带球过人的动作行云流水，英姿飒爽。</w:t>
      </w:r>
    </w:p>
    <w:p w14:paraId="1B14AAC8" w14:textId="47D834A9" w:rsidR="00F23003" w:rsidRDefault="00F23003" w:rsidP="00F23003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周小雨陪着智子有说有笑</w:t>
      </w:r>
      <w:r w:rsidR="00801071">
        <w:rPr>
          <w:rFonts w:hint="eastAsia"/>
          <w:color w:val="000000"/>
          <w:sz w:val="21"/>
          <w:szCs w:val="21"/>
        </w:rPr>
        <w:t>地</w:t>
      </w:r>
      <w:r>
        <w:rPr>
          <w:rFonts w:hint="eastAsia"/>
          <w:color w:val="000000"/>
          <w:sz w:val="21"/>
          <w:szCs w:val="21"/>
        </w:rPr>
        <w:t>一起向</w:t>
      </w:r>
      <w:r w:rsidR="00801071">
        <w:rPr>
          <w:rFonts w:hint="eastAsia"/>
          <w:color w:val="000000"/>
          <w:sz w:val="21"/>
          <w:szCs w:val="21"/>
        </w:rPr>
        <w:t>足</w:t>
      </w:r>
      <w:r>
        <w:rPr>
          <w:rFonts w:hint="eastAsia"/>
          <w:color w:val="000000"/>
          <w:sz w:val="21"/>
          <w:szCs w:val="21"/>
        </w:rPr>
        <w:t>球场走去。</w:t>
      </w:r>
      <w:r>
        <w:rPr>
          <w:rFonts w:ascii="Calibri" w:hAnsi="Calibri" w:cs="Times New Roman"/>
        </w:rPr>
        <w:t>"</w:t>
      </w:r>
    </w:p>
    <w:p w14:paraId="7DA4DF30" w14:textId="61DD428D" w:rsidR="00386D4E" w:rsidRDefault="00386D4E" w:rsidP="00386D4E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ZZ13</w:t>
      </w:r>
      <w:r>
        <w:rPr>
          <w:rFonts w:hint="eastAsia"/>
          <w:highlight w:val="yellow"/>
        </w:rPr>
        <w:t>gx}</w:t>
      </w:r>
    </w:p>
    <w:p w14:paraId="16D90D84" w14:textId="52AD07E9" w:rsidR="00386D4E" w:rsidRPr="00386D4E" w:rsidRDefault="00386D4E" w:rsidP="00386D4E">
      <w:r>
        <w:t>#</w:t>
      </w:r>
      <w:r>
        <w:rPr>
          <w:rFonts w:hint="eastAsia"/>
          <w:highlight w:val="yellow"/>
        </w:rPr>
        <w:t>{显示立</w:t>
      </w:r>
      <w:r w:rsidRPr="003F2B72">
        <w:rPr>
          <w:rFonts w:hint="eastAsia"/>
          <w:highlight w:val="yellow"/>
        </w:rPr>
        <w:t>绘</w:t>
      </w:r>
      <w:ins w:id="20" w:author="Ryan" w:date="2024-02-04T10:19:00Z">
        <w:r w:rsidR="003F2B72" w:rsidRPr="003F2B72">
          <w:rPr>
            <w:highlight w:val="yellow"/>
            <w:rPrChange w:id="21" w:author="Ryan" w:date="2024-02-04T10:19:00Z">
              <w:rPr/>
            </w:rPrChange>
          </w:rPr>
          <w:t>XY11wx</w:t>
        </w:r>
      </w:ins>
      <w:del w:id="22" w:author="Ryan" w:date="2024-02-04T10:19:00Z">
        <w:r w:rsidRPr="003F2B72" w:rsidDel="003F2B72">
          <w:rPr>
            <w:highlight w:val="yellow"/>
          </w:rPr>
          <w:delText>XY11bx</w:delText>
        </w:r>
      </w:del>
      <w:r w:rsidRPr="003F2B72">
        <w:rPr>
          <w:highlight w:val="yellow"/>
        </w:rPr>
        <w:t>}</w:t>
      </w:r>
    </w:p>
    <w:p w14:paraId="4D977661" w14:textId="37140A39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智子</w:t>
      </w:r>
      <w:r w:rsidR="00713A98">
        <w:rPr>
          <w:rFonts w:hint="eastAsia"/>
          <w:color w:val="000000"/>
          <w:sz w:val="21"/>
          <w:szCs w:val="21"/>
        </w:rPr>
        <w:t>和</w:t>
      </w:r>
      <w:r>
        <w:rPr>
          <w:rFonts w:hint="eastAsia"/>
          <w:color w:val="000000"/>
          <w:sz w:val="21"/>
          <w:szCs w:val="21"/>
        </w:rPr>
        <w:t>小雨</w:t>
      </w:r>
      <w:r w:rsidR="00713A98">
        <w:rPr>
          <w:rFonts w:hint="eastAsia"/>
          <w:color w:val="000000"/>
          <w:sz w:val="21"/>
          <w:szCs w:val="21"/>
        </w:rPr>
        <w:t>正聚精会神地看着比赛</w:t>
      </w:r>
      <w:r>
        <w:rPr>
          <w:rFonts w:hint="eastAsia"/>
          <w:color w:val="000000"/>
          <w:sz w:val="21"/>
          <w:szCs w:val="21"/>
        </w:rPr>
        <w:t>。</w:t>
      </w:r>
      <w:r w:rsidR="00F76B92">
        <w:rPr>
          <w:rFonts w:ascii="Calibri" w:hAnsi="Calibri" w:cs="Times New Roman"/>
        </w:rPr>
        <w:t>"</w:t>
      </w:r>
    </w:p>
    <w:p w14:paraId="4DD54164" w14:textId="777EC8AE" w:rsidR="002A6D12" w:rsidRDefault="00F76B92">
      <w:pPr>
        <w:pStyle w:val="paragraph"/>
        <w:spacing w:before="0" w:beforeAutospacing="0" w:after="0" w:afterAutospacing="0" w:line="309" w:lineRule="auto"/>
        <w:jc w:val="both"/>
        <w:rPr>
          <w:ins w:id="23" w:author="Ryan" w:date="2024-02-04T10:19:00Z"/>
          <w:rFonts w:ascii="Calibri" w:hAnsi="Calibri" w:cs="Times New Roman"/>
        </w:rPr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我停下脚步，心里不禁打起了退堂鼓。</w:t>
      </w:r>
      <w:r>
        <w:rPr>
          <w:rFonts w:ascii="Calibri" w:hAnsi="Calibri" w:cs="Times New Roman"/>
        </w:rPr>
        <w:t>"</w:t>
      </w:r>
    </w:p>
    <w:p w14:paraId="5315655D" w14:textId="35AE98EC" w:rsidR="003F2B72" w:rsidRDefault="003F2B72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ins w:id="24" w:author="Ryan" w:date="2024-02-04T10:19:00Z">
        <w:r>
          <w:rPr>
            <w:rFonts w:ascii="Calibri" w:hAnsi="Calibri" w:cs="Times New Roman" w:hint="eastAsia"/>
          </w:rPr>
          <w:t>#</w:t>
        </w:r>
        <w:r>
          <w:rPr>
            <w:rFonts w:ascii="Calibri" w:hAnsi="Calibri" w:cs="Times New Roman"/>
          </w:rPr>
          <w:t>（小雨和智子立绘消失）</w:t>
        </w:r>
      </w:ins>
    </w:p>
    <w:p w14:paraId="76CBC908" w14:textId="19C06075" w:rsidR="00386D4E" w:rsidRDefault="00386D4E" w:rsidP="00386D4E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WH11zm</w:t>
      </w:r>
      <w:r>
        <w:rPr>
          <w:rFonts w:hint="eastAsia"/>
          <w:highlight w:val="yellow"/>
        </w:rPr>
        <w:t>}</w:t>
      </w:r>
    </w:p>
    <w:p w14:paraId="1208A465" w14:textId="340CB896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……要不还是别去打扰她们两个了。我也不懂足球，省得自讨没趣。</w:t>
      </w:r>
      <w:r w:rsidR="001D5C0F">
        <w:rPr>
          <w:rFonts w:ascii="Calibri" w:hAnsi="Calibri" w:cs="Times New Roman"/>
        </w:rPr>
        <w:t>"</w:t>
      </w:r>
    </w:p>
    <w:p w14:paraId="308E3F12" w14:textId="6A7D56D3" w:rsidR="00713A98" w:rsidRDefault="00713A98" w:rsidP="00713A98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不对，这个场景之前也发生过……</w:t>
      </w:r>
      <w:r w:rsidR="001D5C0F">
        <w:rPr>
          <w:rFonts w:ascii="Calibri" w:hAnsi="Calibri" w:cs="Times New Roman"/>
        </w:rPr>
        <w:t>"</w:t>
      </w:r>
    </w:p>
    <w:p w14:paraId="3EC30BAD" w14:textId="77777777" w:rsidR="003055DD" w:rsidRDefault="003055DD" w:rsidP="003055DD">
      <w:pPr>
        <w:rPr>
          <w:highlight w:val="cyan"/>
        </w:rPr>
      </w:pPr>
    </w:p>
    <w:p w14:paraId="6F21E529" w14:textId="1DEF3A7A" w:rsidR="003055DD" w:rsidRPr="003055DD" w:rsidRDefault="003055DD" w:rsidP="003055DD">
      <w:pPr>
        <w:rPr>
          <w:highlight w:val="cyan"/>
        </w:rPr>
      </w:pPr>
      <w:r>
        <w:rPr>
          <w:highlight w:val="cyan"/>
        </w:rPr>
        <w:t>#</w:t>
      </w:r>
      <w:r>
        <w:rPr>
          <w:rFonts w:hint="eastAsia"/>
          <w:highlight w:val="cyan"/>
        </w:rPr>
        <w:t>{播放BGM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b</w:t>
      </w:r>
      <w:r>
        <w:rPr>
          <w:highlight w:val="cyan"/>
        </w:rPr>
        <w:t xml:space="preserve">0203 </w:t>
      </w:r>
      <w:r>
        <w:rPr>
          <w:rFonts w:hint="eastAsia"/>
          <w:highlight w:val="cyan"/>
        </w:rPr>
        <w:t>}</w:t>
      </w:r>
    </w:p>
    <w:p w14:paraId="28463FEE" w14:textId="64BA39E5" w:rsidR="00713A98" w:rsidRDefault="00D0049B" w:rsidP="00713A98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  <w:highlight w:val="green"/>
        </w:rPr>
        <w:t>#</w:t>
      </w:r>
      <w:r w:rsidR="00713A98" w:rsidRPr="00D0049B">
        <w:rPr>
          <w:rFonts w:hint="eastAsia"/>
          <w:color w:val="000000"/>
          <w:sz w:val="21"/>
          <w:szCs w:val="21"/>
          <w:highlight w:val="green"/>
        </w:rPr>
        <w:t>（回到过去的记忆</w:t>
      </w:r>
      <w:r>
        <w:rPr>
          <w:rFonts w:hint="eastAsia"/>
          <w:color w:val="000000"/>
          <w:sz w:val="21"/>
          <w:szCs w:val="21"/>
          <w:highlight w:val="green"/>
        </w:rPr>
        <w:t xml:space="preserve"> 画面黄色</w:t>
      </w:r>
      <w:r w:rsidR="00713A98" w:rsidRPr="00D0049B">
        <w:rPr>
          <w:rFonts w:hint="eastAsia"/>
          <w:color w:val="000000"/>
          <w:sz w:val="21"/>
          <w:szCs w:val="21"/>
          <w:highlight w:val="green"/>
        </w:rPr>
        <w:t>）</w:t>
      </w:r>
    </w:p>
    <w:p w14:paraId="169EB472" w14:textId="002A673D" w:rsidR="00713A98" w:rsidRDefault="00F76B92" w:rsidP="00713A98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 w:rsidR="00713A98">
        <w:rPr>
          <w:rFonts w:hint="eastAsia"/>
          <w:color w:val="000000"/>
          <w:sz w:val="21"/>
          <w:szCs w:val="21"/>
        </w:rPr>
        <w:t>智子和小雨正聚精会神地看着比赛。</w:t>
      </w:r>
      <w:r>
        <w:rPr>
          <w:rFonts w:ascii="Calibri" w:hAnsi="Calibri" w:cs="Times New Roman"/>
        </w:rPr>
        <w:t>"</w:t>
      </w:r>
    </w:p>
    <w:p w14:paraId="617D2B51" w14:textId="66C160F1" w:rsidR="00713A98" w:rsidRDefault="00F76B92" w:rsidP="00713A98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 w:rsidR="00713A98">
        <w:rPr>
          <w:rFonts w:hint="eastAsia"/>
          <w:color w:val="000000"/>
          <w:sz w:val="21"/>
          <w:szCs w:val="21"/>
        </w:rPr>
        <w:t>我停下脚步，心里不禁打起了退堂鼓。</w:t>
      </w:r>
      <w:r>
        <w:rPr>
          <w:rFonts w:ascii="Calibri" w:hAnsi="Calibri" w:cs="Times New Roman"/>
        </w:rPr>
        <w:t>"</w:t>
      </w:r>
    </w:p>
    <w:p w14:paraId="19F39B38" w14:textId="149571DD" w:rsidR="00713A98" w:rsidRDefault="00713A98" w:rsidP="00713A98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……要不还是别去打扰她们两个了。我也不懂足球，省得自讨没趣。</w:t>
      </w:r>
      <w:r w:rsidR="001D5C0F">
        <w:rPr>
          <w:rFonts w:ascii="Calibri" w:hAnsi="Calibri" w:cs="Times New Roman"/>
        </w:rPr>
        <w:t>"</w:t>
      </w:r>
    </w:p>
    <w:p w14:paraId="7D85B1A2" w14:textId="519B04EF" w:rsidR="002A6D12" w:rsidRDefault="00F76B92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  <w:lang w:eastAsia="ja-JP"/>
        </w:rPr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就在我打算转身离开的时候，突然听到了一声惊叫。</w:t>
      </w:r>
      <w:r>
        <w:rPr>
          <w:rFonts w:ascii="Calibri" w:hAnsi="Calibri" w:cs="Times New Roman"/>
          <w:lang w:eastAsia="ja-JP"/>
        </w:rPr>
        <w:t>"</w:t>
      </w:r>
    </w:p>
    <w:p w14:paraId="6B9D9B67" w14:textId="3D154D65" w:rsidR="0087072F" w:rsidRDefault="0087072F" w:rsidP="0087072F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</w:t>
      </w:r>
      <w:r>
        <w:rPr>
          <w:highlight w:val="yellow"/>
          <w:lang w:eastAsia="ja-JP"/>
        </w:rPr>
        <w:t>ZZ14jy</w:t>
      </w:r>
      <w:r>
        <w:rPr>
          <w:rFonts w:hint="eastAsia"/>
          <w:highlight w:val="yellow"/>
          <w:lang w:eastAsia="ja-JP"/>
        </w:rPr>
        <w:t>}</w:t>
      </w:r>
    </w:p>
    <w:p w14:paraId="0CFC872B" w14:textId="23B0FBE2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lang w:eastAsia="ja-JP"/>
        </w:rPr>
      </w:pPr>
      <w:r>
        <w:rPr>
          <w:rFonts w:hint="eastAsia"/>
          <w:color w:val="000000"/>
          <w:sz w:val="21"/>
          <w:szCs w:val="21"/>
          <w:lang w:eastAsia="ja-JP"/>
        </w:rPr>
        <w:t>智子：</w:t>
      </w:r>
      <w:r w:rsidR="001D5C0F">
        <w:rPr>
          <w:rFonts w:ascii="Calibri" w:hAnsi="Calibri" w:cs="Times New Roman"/>
          <w:lang w:eastAsia="ja-JP"/>
        </w:rPr>
        <w:t>"</w:t>
      </w:r>
      <w:r w:rsidR="001D5C0F"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あぶない</w:t>
      </w:r>
      <w:r w:rsidR="00F0703A"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！</w:t>
      </w:r>
      <w:r w:rsidR="001D5C0F">
        <w:rPr>
          <w:rFonts w:ascii="Calibri" w:hAnsi="Calibri" w:cs="Times New Roman"/>
          <w:lang w:eastAsia="ja-JP"/>
        </w:rPr>
        <w:t>"</w:t>
      </w:r>
    </w:p>
    <w:p w14:paraId="4EDA4514" w14:textId="2E80234D" w:rsidR="002A6D12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我猛地回头，发现一个足球失控飞出场外，直直地向智子的脸上飞</w:t>
      </w:r>
      <w:r w:rsidR="00514024">
        <w:rPr>
          <w:rFonts w:hint="eastAsia"/>
          <w:color w:val="000000"/>
          <w:sz w:val="21"/>
          <w:szCs w:val="21"/>
        </w:rPr>
        <w:t>去</w:t>
      </w:r>
      <w:r>
        <w:rPr>
          <w:rFonts w:hint="eastAsia"/>
          <w:color w:val="000000"/>
          <w:sz w:val="21"/>
          <w:szCs w:val="21"/>
        </w:rPr>
        <w:t>。</w:t>
      </w:r>
      <w:r>
        <w:rPr>
          <w:rFonts w:ascii="Calibri" w:hAnsi="Calibri" w:cs="Times New Roman"/>
        </w:rPr>
        <w:t>"</w:t>
      </w:r>
    </w:p>
    <w:p w14:paraId="42166CDD" w14:textId="04D7180B" w:rsidR="002A6D12" w:rsidRDefault="00F76B92">
      <w:pPr>
        <w:pStyle w:val="paragraph"/>
        <w:spacing w:before="0" w:beforeAutospacing="0" w:after="0" w:afterAutospacing="0" w:line="309" w:lineRule="auto"/>
        <w:jc w:val="both"/>
        <w:rPr>
          <w:ins w:id="25" w:author="Ryan" w:date="2024-02-04T10:21:00Z"/>
          <w:rFonts w:ascii="Calibri" w:hAnsi="Calibri" w:cs="Times New Roman"/>
        </w:rPr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智子想要侧身躲闪却已来不及</w:t>
      </w:r>
      <w:r w:rsidR="00514024">
        <w:rPr>
          <w:rFonts w:hint="eastAsia"/>
          <w:color w:val="000000"/>
          <w:sz w:val="21"/>
          <w:szCs w:val="21"/>
        </w:rPr>
        <w:t>，害怕地闭上了眼睛</w:t>
      </w:r>
      <w:r>
        <w:rPr>
          <w:rFonts w:hint="eastAsia"/>
          <w:color w:val="000000"/>
          <w:sz w:val="21"/>
          <w:szCs w:val="21"/>
        </w:rPr>
        <w:t>。</w:t>
      </w:r>
      <w:r>
        <w:rPr>
          <w:rFonts w:ascii="Calibri" w:hAnsi="Calibri" w:cs="Times New Roman"/>
        </w:rPr>
        <w:t>"</w:t>
      </w:r>
    </w:p>
    <w:p w14:paraId="062D7319" w14:textId="0FAD8760" w:rsidR="003F2B72" w:rsidRDefault="003F2B72">
      <w:pPr>
        <w:pPrChange w:id="26" w:author="Ryan" w:date="2024-02-04T10:22:00Z">
          <w:pPr>
            <w:pStyle w:val="paragraph"/>
            <w:spacing w:before="0" w:beforeAutospacing="0" w:after="0" w:afterAutospacing="0" w:line="309" w:lineRule="auto"/>
            <w:jc w:val="both"/>
          </w:pPr>
        </w:pPrChange>
      </w:pPr>
      <w:ins w:id="27" w:author="Ryan" w:date="2024-02-04T10:22:00Z">
        <w:r>
          <w:t>#</w:t>
        </w:r>
        <w:r>
          <w:rPr>
            <w:rFonts w:hint="eastAsia"/>
            <w:highlight w:val="yellow"/>
          </w:rPr>
          <w:t>{显示立</w:t>
        </w:r>
        <w:r w:rsidRPr="00DD1AE5">
          <w:rPr>
            <w:rFonts w:hint="eastAsia"/>
            <w:highlight w:val="yellow"/>
          </w:rPr>
          <w:t>绘</w:t>
        </w:r>
        <w:r w:rsidRPr="003F2B72">
          <w:rPr>
            <w:highlight w:val="yellow"/>
            <w:rPrChange w:id="28" w:author="Ryan" w:date="2024-02-04T10:22:00Z">
              <w:rPr/>
            </w:rPrChange>
          </w:rPr>
          <w:t>XY13dy</w:t>
        </w:r>
        <w:r w:rsidRPr="00DD1AE5">
          <w:rPr>
            <w:highlight w:val="yellow"/>
          </w:rPr>
          <w:t xml:space="preserve"> }</w:t>
        </w:r>
      </w:ins>
    </w:p>
    <w:p w14:paraId="194BB68E" w14:textId="4AC21405" w:rsidR="0087072F" w:rsidRPr="0087072F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情急之下，周小雨伸出左手挡在智子面前，足球重重地打在了她的手腕上。</w:t>
      </w:r>
      <w:r>
        <w:rPr>
          <w:rFonts w:ascii="Calibri" w:hAnsi="Calibri" w:cs="Times New Roman"/>
        </w:rPr>
        <w:t>"</w:t>
      </w:r>
    </w:p>
    <w:p w14:paraId="528405F4" w14:textId="5C3FDE9B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……</w:t>
      </w:r>
      <w:r w:rsidR="00713A98">
        <w:rPr>
          <w:rFonts w:hint="eastAsia"/>
          <w:color w:val="000000"/>
          <w:sz w:val="21"/>
          <w:szCs w:val="21"/>
        </w:rPr>
        <w:t>啊</w:t>
      </w:r>
      <w:r>
        <w:rPr>
          <w:rFonts w:hint="eastAsia"/>
          <w:color w:val="000000"/>
          <w:sz w:val="21"/>
          <w:szCs w:val="21"/>
        </w:rPr>
        <w:t>！</w:t>
      </w:r>
      <w:r w:rsidR="001D5C0F">
        <w:rPr>
          <w:rFonts w:ascii="Calibri" w:hAnsi="Calibri" w:cs="Times New Roman"/>
        </w:rPr>
        <w:t>"</w:t>
      </w:r>
    </w:p>
    <w:p w14:paraId="68A43002" w14:textId="4705AC9F" w:rsidR="0087072F" w:rsidRDefault="0087072F" w:rsidP="0087072F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ZZ14</w:t>
      </w:r>
      <w:r>
        <w:rPr>
          <w:rFonts w:hint="eastAsia"/>
          <w:highlight w:val="yellow"/>
        </w:rPr>
        <w:t>ys}</w:t>
      </w:r>
    </w:p>
    <w:p w14:paraId="5B8004E2" w14:textId="77777777" w:rsidR="00A81DCB" w:rsidRDefault="00F23003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t>"</w:t>
      </w:r>
      <w:r w:rsidR="00F76B92">
        <w:rPr>
          <w:rFonts w:hint="eastAsia"/>
          <w:color w:val="000000"/>
          <w:sz w:val="21"/>
          <w:szCs w:val="21"/>
        </w:rPr>
        <w:t>一旁的智子脸上写满了自责，又因为语言不通，</w:t>
      </w:r>
      <w:r w:rsidR="00AC4350">
        <w:rPr>
          <w:rFonts w:hint="eastAsia"/>
          <w:color w:val="000000"/>
          <w:sz w:val="21"/>
          <w:szCs w:val="21"/>
        </w:rPr>
        <w:t>而</w:t>
      </w:r>
      <w:r w:rsidR="00F76B92">
        <w:rPr>
          <w:rFonts w:hint="eastAsia"/>
          <w:color w:val="000000"/>
          <w:sz w:val="21"/>
          <w:szCs w:val="21"/>
        </w:rPr>
        <w:t>不知所措</w:t>
      </w:r>
      <w:r w:rsidR="00AC4350">
        <w:rPr>
          <w:rFonts w:hint="eastAsia"/>
          <w:color w:val="000000"/>
          <w:sz w:val="21"/>
          <w:szCs w:val="21"/>
        </w:rPr>
        <w:t>，</w:t>
      </w:r>
      <w:r w:rsidR="00F76B92" w:rsidRPr="009E3C55">
        <w:rPr>
          <w:rFonts w:hint="eastAsia"/>
          <w:color w:val="000000"/>
          <w:sz w:val="21"/>
          <w:szCs w:val="21"/>
        </w:rPr>
        <w:t>不住</w:t>
      </w:r>
      <w:r w:rsidR="00713A98" w:rsidRPr="00BA1E24">
        <w:rPr>
          <w:rFonts w:hint="eastAsia"/>
          <w:color w:val="000000"/>
          <w:sz w:val="21"/>
          <w:szCs w:val="21"/>
        </w:rPr>
        <w:t>地</w:t>
      </w:r>
      <w:r w:rsidR="00F76B92" w:rsidRPr="009E3C55">
        <w:rPr>
          <w:rFonts w:hint="eastAsia"/>
          <w:color w:val="000000"/>
          <w:sz w:val="21"/>
          <w:szCs w:val="21"/>
        </w:rPr>
        <w:t>说着</w:t>
      </w:r>
      <w:r w:rsidR="00A81DCB">
        <w:rPr>
          <w:rFonts w:hint="eastAsia"/>
          <w:color w:val="000000"/>
          <w:sz w:val="21"/>
          <w:szCs w:val="21"/>
        </w:rPr>
        <w:t>……</w:t>
      </w:r>
      <w:r w:rsidR="00A81DCB">
        <w:rPr>
          <w:rFonts w:ascii="Calibri" w:hAnsi="Calibri" w:cs="Times New Roman"/>
        </w:rPr>
        <w:t>"</w:t>
      </w:r>
    </w:p>
    <w:p w14:paraId="2DE53616" w14:textId="14876172" w:rsidR="002A6D12" w:rsidRDefault="00A81DCB">
      <w:pPr>
        <w:pStyle w:val="paragraph"/>
        <w:spacing w:before="0" w:beforeAutospacing="0" w:after="0" w:afterAutospacing="0" w:line="309" w:lineRule="auto"/>
        <w:jc w:val="both"/>
        <w:rPr>
          <w:lang w:eastAsia="ja-JP"/>
        </w:rPr>
      </w:pPr>
      <w:r>
        <w:rPr>
          <w:rFonts w:hint="eastAsia"/>
          <w:color w:val="000000"/>
          <w:sz w:val="21"/>
          <w:szCs w:val="21"/>
          <w:lang w:eastAsia="ja-JP"/>
        </w:rPr>
        <w:t>智子：</w:t>
      </w:r>
      <w:r>
        <w:rPr>
          <w:rFonts w:ascii="Calibri" w:hAnsi="Calibri" w:cs="Times New Roman"/>
          <w:lang w:eastAsia="ja-JP"/>
        </w:rPr>
        <w:t>"</w:t>
      </w:r>
      <w:r w:rsidR="00F76B92"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すみません、すみません……</w:t>
      </w:r>
      <w:r w:rsidR="00F76B92">
        <w:rPr>
          <w:rFonts w:hint="eastAsia"/>
          <w:color w:val="000000"/>
          <w:sz w:val="21"/>
          <w:szCs w:val="21"/>
          <w:lang w:eastAsia="ja-JP"/>
        </w:rPr>
        <w:t>（对不起，对不起……）</w:t>
      </w:r>
      <w:r w:rsidR="00F76B92">
        <w:rPr>
          <w:rFonts w:ascii="Calibri" w:hAnsi="Calibri" w:cs="Times New Roman"/>
          <w:lang w:eastAsia="ja-JP"/>
        </w:rPr>
        <w:t>"</w:t>
      </w:r>
    </w:p>
    <w:p w14:paraId="4D58B8AB" w14:textId="6C7BC1DB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足球队的队员们也赶过来查看情况。</w:t>
      </w:r>
    </w:p>
    <w:p w14:paraId="319D3EB8" w14:textId="7F7DD5C4" w:rsidR="0087072F" w:rsidRDefault="0087072F" w:rsidP="0087072F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LY11jy</w:t>
      </w:r>
      <w:r>
        <w:rPr>
          <w:rFonts w:hint="eastAsia"/>
          <w:highlight w:val="yellow"/>
        </w:rPr>
        <w:t>}</w:t>
      </w:r>
    </w:p>
    <w:p w14:paraId="5896FB95" w14:textId="77777777" w:rsidR="00A81DCB" w:rsidRDefault="00F76B92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刘洋一脸紧张地看着周小雨被打中</w:t>
      </w:r>
      <w:r w:rsidR="00640BEF">
        <w:rPr>
          <w:rFonts w:hint="eastAsia"/>
          <w:color w:val="000000"/>
          <w:sz w:val="21"/>
          <w:szCs w:val="21"/>
        </w:rPr>
        <w:t>的</w:t>
      </w:r>
      <w:r>
        <w:rPr>
          <w:rFonts w:hint="eastAsia"/>
          <w:color w:val="000000"/>
          <w:sz w:val="21"/>
          <w:szCs w:val="21"/>
        </w:rPr>
        <w:t>手腕</w:t>
      </w:r>
      <w:r w:rsidR="00A81DCB">
        <w:rPr>
          <w:rFonts w:ascii="Calibri" w:hAnsi="Calibri" w:cs="Times New Roman"/>
        </w:rPr>
        <w:t>"</w:t>
      </w:r>
    </w:p>
    <w:p w14:paraId="5FB14752" w14:textId="41A950D8" w:rsidR="002A6D12" w:rsidRDefault="00A81DCB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hint="eastAsia"/>
          <w:color w:val="000000"/>
          <w:sz w:val="21"/>
          <w:szCs w:val="21"/>
        </w:rPr>
        <w:t>刘洋：</w:t>
      </w:r>
      <w:r>
        <w:rPr>
          <w:rFonts w:ascii="Calibri" w:hAnsi="Calibri" w:cs="Times New Roman"/>
        </w:rPr>
        <w:t>"</w:t>
      </w:r>
      <w:r w:rsidR="00F76B92">
        <w:rPr>
          <w:rFonts w:hint="eastAsia"/>
          <w:color w:val="000000"/>
          <w:sz w:val="21"/>
          <w:szCs w:val="21"/>
        </w:rPr>
        <w:t>小雨，你还好吗？都怪我……</w:t>
      </w:r>
      <w:r w:rsidR="00F76B92">
        <w:rPr>
          <w:rFonts w:ascii="Calibri" w:hAnsi="Calibri" w:cs="Times New Roman"/>
        </w:rPr>
        <w:t>"</w:t>
      </w:r>
    </w:p>
    <w:p w14:paraId="1FC990AA" w14:textId="77777777" w:rsidR="000C028F" w:rsidRDefault="000C028F" w:rsidP="000C028F">
      <w:pPr>
        <w:rPr>
          <w:ins w:id="29" w:author="Ryan" w:date="2024-02-04T10:25:00Z"/>
        </w:rPr>
      </w:pPr>
      <w:ins w:id="30" w:author="Ryan" w:date="2024-02-04T10:25:00Z">
        <w:r>
          <w:t>#</w:t>
        </w:r>
        <w:r>
          <w:rPr>
            <w:rFonts w:hint="eastAsia"/>
            <w:highlight w:val="yellow"/>
          </w:rPr>
          <w:t>{显示立</w:t>
        </w:r>
        <w:r w:rsidRPr="008A43B8">
          <w:rPr>
            <w:rFonts w:hint="eastAsia"/>
            <w:highlight w:val="yellow"/>
          </w:rPr>
          <w:t>绘</w:t>
        </w:r>
        <w:r w:rsidRPr="008A43B8">
          <w:rPr>
            <w:highlight w:val="yellow"/>
          </w:rPr>
          <w:t>XY13dy</w:t>
        </w:r>
        <w:r w:rsidRPr="008A43B8">
          <w:rPr>
            <w:rFonts w:hint="eastAsia"/>
            <w:highlight w:val="yellow"/>
          </w:rPr>
          <w:t xml:space="preserve"> }</w:t>
        </w:r>
      </w:ins>
    </w:p>
    <w:p w14:paraId="2CF8FAEE" w14:textId="6C554F21" w:rsidR="0087072F" w:rsidDel="000C028F" w:rsidRDefault="0087072F" w:rsidP="0087072F">
      <w:pPr>
        <w:rPr>
          <w:del w:id="31" w:author="Ryan" w:date="2024-02-04T10:25:00Z"/>
        </w:rPr>
      </w:pPr>
      <w:del w:id="32" w:author="Ryan" w:date="2024-02-04T10:25:00Z">
        <w:r w:rsidDel="000C028F">
          <w:delText>#</w:delText>
        </w:r>
        <w:r w:rsidDel="000C028F">
          <w:rPr>
            <w:rFonts w:hint="eastAsia"/>
            <w:highlight w:val="yellow"/>
          </w:rPr>
          <w:delText>{显示立绘</w:delText>
        </w:r>
        <w:r w:rsidDel="000C028F">
          <w:rPr>
            <w:highlight w:val="yellow"/>
          </w:rPr>
          <w:delText>XY13jy</w:delText>
        </w:r>
        <w:r w:rsidDel="000C028F">
          <w:rPr>
            <w:rFonts w:hint="eastAsia"/>
            <w:highlight w:val="yellow"/>
          </w:rPr>
          <w:delText>}</w:delText>
        </w:r>
      </w:del>
    </w:p>
    <w:p w14:paraId="2B0BC88D" w14:textId="631B549B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 w:rsidR="00713A98">
        <w:rPr>
          <w:rFonts w:hint="eastAsia"/>
          <w:color w:val="000000"/>
          <w:sz w:val="21"/>
          <w:szCs w:val="21"/>
        </w:rPr>
        <w:t>还</w:t>
      </w:r>
      <w:r w:rsidR="00640BEF">
        <w:rPr>
          <w:rFonts w:hint="eastAsia"/>
          <w:color w:val="000000"/>
          <w:sz w:val="21"/>
          <w:szCs w:val="21"/>
        </w:rPr>
        <w:t>好</w:t>
      </w:r>
      <w:r w:rsidR="00713A98">
        <w:rPr>
          <w:rFonts w:hint="eastAsia"/>
          <w:color w:val="000000"/>
          <w:sz w:val="21"/>
          <w:szCs w:val="21"/>
        </w:rPr>
        <w:t>……</w:t>
      </w:r>
      <w:r w:rsidR="001D5C0F">
        <w:rPr>
          <w:rFonts w:ascii="Calibri" w:hAnsi="Calibri" w:cs="Times New Roman"/>
        </w:rPr>
        <w:t>"</w:t>
      </w:r>
    </w:p>
    <w:p w14:paraId="7E19889C" w14:textId="1F6B9285" w:rsidR="002A6D12" w:rsidRPr="00994C78" w:rsidRDefault="00F76B92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ascii="Calibri" w:hAnsi="Calibri" w:cs="Times New Roman"/>
        </w:rPr>
        <w:lastRenderedPageBreak/>
        <w:t>"</w:t>
      </w:r>
      <w:r w:rsidR="00713A98">
        <w:rPr>
          <w:rFonts w:hint="eastAsia"/>
          <w:color w:val="000000"/>
          <w:sz w:val="21"/>
          <w:szCs w:val="21"/>
        </w:rPr>
        <w:t>疼痛让周小雨</w:t>
      </w:r>
      <w:r w:rsidR="00422E41">
        <w:rPr>
          <w:rFonts w:hint="eastAsia"/>
          <w:color w:val="000000"/>
          <w:sz w:val="21"/>
          <w:szCs w:val="21"/>
        </w:rPr>
        <w:t>的</w:t>
      </w:r>
      <w:r w:rsidR="00713A98">
        <w:rPr>
          <w:rFonts w:hint="eastAsia"/>
          <w:color w:val="000000"/>
          <w:sz w:val="21"/>
          <w:szCs w:val="21"/>
        </w:rPr>
        <w:t>声音有些颤抖。刘洋</w:t>
      </w:r>
      <w:r w:rsidR="00422E41">
        <w:rPr>
          <w:rFonts w:hint="eastAsia"/>
          <w:color w:val="000000"/>
          <w:sz w:val="21"/>
          <w:szCs w:val="21"/>
        </w:rPr>
        <w:t>想要</w:t>
      </w:r>
      <w:r w:rsidR="00713A98">
        <w:rPr>
          <w:rFonts w:hint="eastAsia"/>
          <w:color w:val="000000"/>
          <w:sz w:val="21"/>
          <w:szCs w:val="21"/>
        </w:rPr>
        <w:t>伸手扶小雨，</w:t>
      </w:r>
      <w:r>
        <w:rPr>
          <w:rFonts w:hint="eastAsia"/>
          <w:color w:val="000000"/>
          <w:sz w:val="21"/>
          <w:szCs w:val="21"/>
        </w:rPr>
        <w:t>看到</w:t>
      </w:r>
      <w:r w:rsidR="00422E41">
        <w:rPr>
          <w:rFonts w:hint="eastAsia"/>
          <w:color w:val="000000"/>
          <w:sz w:val="21"/>
          <w:szCs w:val="21"/>
        </w:rPr>
        <w:t>了</w:t>
      </w:r>
      <w:r>
        <w:rPr>
          <w:rFonts w:hint="eastAsia"/>
          <w:color w:val="000000"/>
          <w:sz w:val="21"/>
          <w:szCs w:val="21"/>
        </w:rPr>
        <w:t>她</w:t>
      </w:r>
      <w:r w:rsidR="005A4873">
        <w:rPr>
          <w:rFonts w:hint="eastAsia"/>
          <w:color w:val="000000"/>
          <w:sz w:val="21"/>
          <w:szCs w:val="21"/>
        </w:rPr>
        <w:t>手腕上</w:t>
      </w:r>
      <w:r w:rsidR="00422E41">
        <w:rPr>
          <w:rFonts w:hint="eastAsia"/>
          <w:color w:val="000000"/>
          <w:sz w:val="21"/>
          <w:szCs w:val="21"/>
        </w:rPr>
        <w:t>的</w:t>
      </w:r>
      <w:r w:rsidR="005A4873">
        <w:rPr>
          <w:rFonts w:hint="eastAsia"/>
          <w:color w:val="000000"/>
          <w:sz w:val="21"/>
          <w:szCs w:val="21"/>
        </w:rPr>
        <w:t>黑色球印，显然伤</w:t>
      </w:r>
      <w:r w:rsidR="00422E41">
        <w:rPr>
          <w:rFonts w:hint="eastAsia"/>
          <w:color w:val="000000"/>
          <w:sz w:val="21"/>
          <w:szCs w:val="21"/>
        </w:rPr>
        <w:t>得</w:t>
      </w:r>
      <w:r w:rsidR="005A4873">
        <w:rPr>
          <w:rFonts w:hint="eastAsia"/>
          <w:color w:val="000000"/>
          <w:sz w:val="21"/>
          <w:szCs w:val="21"/>
        </w:rPr>
        <w:t>不轻。</w:t>
      </w:r>
      <w:r>
        <w:rPr>
          <w:rFonts w:ascii="Calibri" w:hAnsi="Calibri" w:cs="Times New Roman"/>
        </w:rPr>
        <w:t>"</w:t>
      </w:r>
    </w:p>
    <w:p w14:paraId="349ABC23" w14:textId="7CE0A9C4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刘洋：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疼得厉害</w:t>
      </w:r>
      <w:r w:rsidR="00422E41">
        <w:rPr>
          <w:rFonts w:hint="eastAsia"/>
          <w:color w:val="000000"/>
          <w:sz w:val="21"/>
          <w:szCs w:val="21"/>
        </w:rPr>
        <w:t>吗</w:t>
      </w:r>
      <w:r>
        <w:rPr>
          <w:rFonts w:hint="eastAsia"/>
          <w:color w:val="000000"/>
          <w:sz w:val="21"/>
          <w:szCs w:val="21"/>
        </w:rPr>
        <w:t>？要不要去医务室</w:t>
      </w:r>
      <w:r w:rsidR="00422E41">
        <w:rPr>
          <w:rFonts w:hint="eastAsia"/>
          <w:color w:val="000000"/>
          <w:sz w:val="21"/>
          <w:szCs w:val="21"/>
        </w:rPr>
        <w:t>？</w:t>
      </w:r>
      <w:r w:rsidR="001D5C0F">
        <w:rPr>
          <w:rFonts w:ascii="Calibri" w:hAnsi="Calibri" w:cs="Times New Roman"/>
        </w:rPr>
        <w:t>"</w:t>
      </w:r>
    </w:p>
    <w:p w14:paraId="0201B920" w14:textId="51DDBFE9" w:rsidR="002A6D12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周小雨看似平静，但泪水</w:t>
      </w:r>
      <w:r w:rsidR="005C462F">
        <w:rPr>
          <w:rFonts w:hint="eastAsia"/>
          <w:color w:val="000000"/>
          <w:sz w:val="21"/>
          <w:szCs w:val="21"/>
        </w:rPr>
        <w:t>却</w:t>
      </w:r>
      <w:r>
        <w:rPr>
          <w:rFonts w:hint="eastAsia"/>
          <w:color w:val="000000"/>
          <w:sz w:val="21"/>
          <w:szCs w:val="21"/>
        </w:rPr>
        <w:t>在眼眶里打转。</w:t>
      </w:r>
      <w:r>
        <w:rPr>
          <w:rFonts w:ascii="Calibri" w:hAnsi="Calibri" w:cs="Times New Roman"/>
        </w:rPr>
        <w:t>"</w:t>
      </w:r>
    </w:p>
    <w:p w14:paraId="1727B587" w14:textId="17D26291" w:rsidR="002A6D12" w:rsidRDefault="00D0049B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 w:rsidRPr="00D0049B">
        <w:rPr>
          <w:rFonts w:hint="eastAsia"/>
          <w:color w:val="000000"/>
          <w:sz w:val="21"/>
          <w:szCs w:val="21"/>
          <w:highlight w:val="green"/>
        </w:rPr>
        <w:t>#</w:t>
      </w:r>
      <w:r w:rsidR="000065C0" w:rsidRPr="00D0049B">
        <w:rPr>
          <w:rFonts w:hint="eastAsia"/>
          <w:color w:val="000000"/>
          <w:sz w:val="21"/>
          <w:szCs w:val="21"/>
          <w:highlight w:val="green"/>
        </w:rPr>
        <w:t>（结束回忆</w:t>
      </w:r>
      <w:r w:rsidRPr="00D0049B">
        <w:rPr>
          <w:rFonts w:hint="eastAsia"/>
          <w:color w:val="000000"/>
          <w:sz w:val="21"/>
          <w:szCs w:val="21"/>
          <w:highlight w:val="green"/>
        </w:rPr>
        <w:t>，画面恢复正常</w:t>
      </w:r>
      <w:r w:rsidR="000065C0" w:rsidRPr="00D0049B">
        <w:rPr>
          <w:rFonts w:hint="eastAsia"/>
          <w:color w:val="000000"/>
          <w:sz w:val="21"/>
          <w:szCs w:val="21"/>
          <w:highlight w:val="green"/>
        </w:rPr>
        <w:t>）</w:t>
      </w:r>
    </w:p>
    <w:p w14:paraId="23A42687" w14:textId="160CE867" w:rsidR="00535386" w:rsidRDefault="00535386">
      <w:pPr>
        <w:pStyle w:val="paragraph"/>
        <w:spacing w:before="0" w:beforeAutospacing="0" w:after="0" w:afterAutospacing="0" w:line="309" w:lineRule="auto"/>
        <w:jc w:val="both"/>
      </w:pPr>
    </w:p>
    <w:p w14:paraId="7E704F62" w14:textId="50E12701" w:rsidR="003055DD" w:rsidRPr="003055DD" w:rsidRDefault="003055DD" w:rsidP="003055DD">
      <w:pPr>
        <w:rPr>
          <w:highlight w:val="cyan"/>
        </w:rPr>
      </w:pPr>
      <w:r>
        <w:rPr>
          <w:highlight w:val="cyan"/>
        </w:rPr>
        <w:t>#</w:t>
      </w:r>
      <w:r>
        <w:rPr>
          <w:rFonts w:hint="eastAsia"/>
          <w:highlight w:val="cyan"/>
        </w:rPr>
        <w:t>{播放BGM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b</w:t>
      </w:r>
      <w:r>
        <w:rPr>
          <w:highlight w:val="cyan"/>
        </w:rPr>
        <w:t>020</w:t>
      </w:r>
      <w:r w:rsidR="00EC4F44">
        <w:rPr>
          <w:highlight w:val="cyan"/>
        </w:rPr>
        <w:t>4</w:t>
      </w:r>
      <w:r>
        <w:rPr>
          <w:rFonts w:hint="eastAsia"/>
          <w:highlight w:val="cyan"/>
        </w:rPr>
        <w:t>}</w:t>
      </w:r>
    </w:p>
    <w:p w14:paraId="696BB8A9" w14:textId="100E98F7" w:rsidR="002A6D12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既然是回到了过去，那是不是</w:t>
      </w:r>
      <w:r w:rsidR="00BD234A">
        <w:rPr>
          <w:rFonts w:hint="eastAsia"/>
          <w:color w:val="000000"/>
          <w:sz w:val="21"/>
          <w:szCs w:val="21"/>
        </w:rPr>
        <w:t>马上就</w:t>
      </w:r>
      <w:r>
        <w:rPr>
          <w:rFonts w:hint="eastAsia"/>
          <w:color w:val="000000"/>
          <w:sz w:val="21"/>
          <w:szCs w:val="21"/>
        </w:rPr>
        <w:t>会……</w:t>
      </w:r>
      <w:r>
        <w:rPr>
          <w:rFonts w:ascii="Calibri" w:hAnsi="Calibri" w:cs="Times New Roman"/>
        </w:rPr>
        <w:t>"</w:t>
      </w:r>
    </w:p>
    <w:p w14:paraId="1249D5D1" w14:textId="5D14B4FE" w:rsidR="00904E23" w:rsidRPr="00994C78" w:rsidRDefault="00F76B92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只见场上的刘洋</w:t>
      </w:r>
      <w:r w:rsidR="00904E23">
        <w:rPr>
          <w:rFonts w:hint="eastAsia"/>
          <w:color w:val="000000"/>
          <w:sz w:val="21"/>
          <w:szCs w:val="21"/>
        </w:rPr>
        <w:t>正在和场外看球的智子和小雨打招呼，</w:t>
      </w:r>
      <w:r>
        <w:rPr>
          <w:rFonts w:hint="eastAsia"/>
          <w:color w:val="000000"/>
          <w:sz w:val="21"/>
          <w:szCs w:val="21"/>
        </w:rPr>
        <w:t>没注意到对手趁此机会发起</w:t>
      </w:r>
      <w:r w:rsidR="003E5B39">
        <w:rPr>
          <w:rFonts w:hint="eastAsia"/>
          <w:color w:val="000000"/>
          <w:sz w:val="21"/>
          <w:szCs w:val="21"/>
        </w:rPr>
        <w:t>了</w:t>
      </w:r>
      <w:r w:rsidR="003055DD">
        <w:rPr>
          <w:rFonts w:hint="eastAsia"/>
          <w:color w:val="000000"/>
          <w:sz w:val="21"/>
          <w:szCs w:val="21"/>
        </w:rPr>
        <w:t>进攻。</w:t>
      </w:r>
      <w:r>
        <w:rPr>
          <w:rFonts w:ascii="Calibri" w:hAnsi="Calibri" w:cs="Times New Roman"/>
        </w:rPr>
        <w:t>"</w:t>
      </w:r>
    </w:p>
    <w:p w14:paraId="3A327C42" w14:textId="79405244" w:rsidR="002A6D12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正如</w:t>
      </w:r>
      <w:r w:rsidR="003C390B">
        <w:rPr>
          <w:rFonts w:hint="eastAsia"/>
          <w:color w:val="000000"/>
          <w:sz w:val="21"/>
          <w:szCs w:val="21"/>
        </w:rPr>
        <w:t>预想的那样</w:t>
      </w:r>
      <w:r w:rsidR="00904E23">
        <w:rPr>
          <w:rFonts w:hint="eastAsia"/>
          <w:color w:val="000000"/>
          <w:sz w:val="21"/>
          <w:szCs w:val="21"/>
        </w:rPr>
        <w:t>，足球向场外飞过来……</w:t>
      </w:r>
      <w:r>
        <w:rPr>
          <w:rFonts w:ascii="Calibri" w:hAnsi="Calibri" w:cs="Times New Roman"/>
        </w:rPr>
        <w:t>"</w:t>
      </w:r>
    </w:p>
    <w:p w14:paraId="2140C377" w14:textId="7C6CD27E" w:rsidR="0087072F" w:rsidRPr="0087072F" w:rsidRDefault="0087072F" w:rsidP="0087072F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WH13jy</w:t>
      </w:r>
      <w:r>
        <w:rPr>
          <w:rFonts w:hint="eastAsia"/>
          <w:highlight w:val="yellow"/>
        </w:rPr>
        <w:t>}</w:t>
      </w:r>
    </w:p>
    <w:p w14:paraId="3DD5C65F" w14:textId="6DDBB878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快躲开！</w:t>
      </w:r>
      <w:r w:rsidR="001D5C0F">
        <w:rPr>
          <w:rFonts w:ascii="Calibri" w:hAnsi="Calibri" w:cs="Times New Roman"/>
        </w:rPr>
        <w:t>"</w:t>
      </w:r>
    </w:p>
    <w:p w14:paraId="4D27EE8C" w14:textId="33A0F00B" w:rsidR="002A6D12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 w:rsidR="00904E23">
        <w:rPr>
          <w:rFonts w:hint="eastAsia"/>
          <w:color w:val="000000"/>
          <w:sz w:val="21"/>
          <w:szCs w:val="21"/>
        </w:rPr>
        <w:t>我一边喊着一边向智子所在的地方冲了过去。我从未如此拼尽全力地奔跑过。</w:t>
      </w:r>
      <w:r>
        <w:rPr>
          <w:rFonts w:ascii="Calibri" w:hAnsi="Calibri" w:cs="Times New Roman"/>
        </w:rPr>
        <w:t>"</w:t>
      </w:r>
    </w:p>
    <w:p w14:paraId="1151978E" w14:textId="0D19F163" w:rsidR="0087072F" w:rsidRPr="0087072F" w:rsidRDefault="0087072F" w:rsidP="0087072F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XY13jy</w:t>
      </w:r>
      <w:r>
        <w:rPr>
          <w:rFonts w:hint="eastAsia"/>
          <w:highlight w:val="yellow"/>
        </w:rPr>
        <w:t>}</w:t>
      </w:r>
    </w:p>
    <w:p w14:paraId="1C920B5B" w14:textId="40259ADB" w:rsidR="002A6D12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周小雨</w:t>
      </w:r>
      <w:r w:rsidR="00904E23">
        <w:rPr>
          <w:rFonts w:hint="eastAsia"/>
          <w:color w:val="000000"/>
          <w:sz w:val="21"/>
          <w:szCs w:val="21"/>
        </w:rPr>
        <w:t>听到我的声音</w:t>
      </w:r>
      <w:r w:rsidR="00472A56">
        <w:rPr>
          <w:rFonts w:hint="eastAsia"/>
          <w:color w:val="000000"/>
          <w:sz w:val="21"/>
          <w:szCs w:val="21"/>
        </w:rPr>
        <w:t>愣</w:t>
      </w:r>
      <w:r w:rsidR="00904E23">
        <w:rPr>
          <w:rFonts w:hint="eastAsia"/>
          <w:color w:val="000000"/>
          <w:sz w:val="21"/>
          <w:szCs w:val="21"/>
        </w:rPr>
        <w:t>在原地</w:t>
      </w:r>
      <w:r>
        <w:rPr>
          <w:rFonts w:hint="eastAsia"/>
          <w:color w:val="000000"/>
          <w:sz w:val="21"/>
          <w:szCs w:val="21"/>
        </w:rPr>
        <w:t>，</w:t>
      </w:r>
      <w:r w:rsidR="00904E23">
        <w:rPr>
          <w:rFonts w:hint="eastAsia"/>
          <w:color w:val="000000"/>
          <w:sz w:val="21"/>
          <w:szCs w:val="21"/>
        </w:rPr>
        <w:t>有点不知所措</w:t>
      </w:r>
      <w:r>
        <w:rPr>
          <w:rFonts w:hint="eastAsia"/>
          <w:color w:val="000000"/>
          <w:sz w:val="21"/>
          <w:szCs w:val="21"/>
        </w:rPr>
        <w:t>。</w:t>
      </w:r>
      <w:r>
        <w:rPr>
          <w:rFonts w:ascii="Calibri" w:hAnsi="Calibri" w:cs="Times New Roman"/>
        </w:rPr>
        <w:t>"</w:t>
      </w:r>
    </w:p>
    <w:p w14:paraId="29CA765B" w14:textId="3515A60A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小心！</w:t>
      </w:r>
      <w:r w:rsidR="001D5C0F">
        <w:rPr>
          <w:rFonts w:ascii="Calibri" w:hAnsi="Calibri" w:cs="Times New Roman"/>
        </w:rPr>
        <w:t>"</w:t>
      </w:r>
    </w:p>
    <w:p w14:paraId="572B41CC" w14:textId="7DB29A9F" w:rsidR="002A6D12" w:rsidRDefault="00F76B92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周小雨一惊，</w:t>
      </w:r>
      <w:r w:rsidR="00864B32">
        <w:rPr>
          <w:rFonts w:hint="eastAsia"/>
          <w:color w:val="000000"/>
          <w:sz w:val="21"/>
          <w:szCs w:val="21"/>
        </w:rPr>
        <w:t>急忙</w:t>
      </w:r>
      <w:r w:rsidR="00E9108C">
        <w:rPr>
          <w:rFonts w:hint="eastAsia"/>
          <w:color w:val="000000"/>
          <w:sz w:val="21"/>
          <w:szCs w:val="21"/>
        </w:rPr>
        <w:t>拉</w:t>
      </w:r>
      <w:r>
        <w:rPr>
          <w:rFonts w:hint="eastAsia"/>
          <w:color w:val="000000"/>
          <w:sz w:val="21"/>
          <w:szCs w:val="21"/>
        </w:rPr>
        <w:t>着智子往旁边躲了一步。</w:t>
      </w:r>
      <w:r>
        <w:rPr>
          <w:rFonts w:ascii="Calibri" w:hAnsi="Calibri" w:cs="Times New Roman"/>
        </w:rPr>
        <w:t>"</w:t>
      </w:r>
    </w:p>
    <w:p w14:paraId="0F8D42A7" w14:textId="178B9532" w:rsidR="00904E23" w:rsidRDefault="00904E23">
      <w:pPr>
        <w:pStyle w:val="paragraph"/>
        <w:spacing w:before="0" w:beforeAutospacing="0" w:after="0" w:afterAutospacing="0" w:line="309" w:lineRule="auto"/>
        <w:jc w:val="both"/>
        <w:rPr>
          <w:ins w:id="33" w:author="Ryan" w:date="2024-02-04T10:26:00Z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（声效扑球撞击声）</w:t>
      </w:r>
    </w:p>
    <w:p w14:paraId="12BF7DFC" w14:textId="42E003C2" w:rsidR="000C028F" w:rsidRDefault="000C028F">
      <w:pPr>
        <w:pStyle w:val="paragraph"/>
        <w:spacing w:before="0" w:beforeAutospacing="0" w:after="0" w:afterAutospacing="0" w:line="309" w:lineRule="auto"/>
        <w:jc w:val="both"/>
      </w:pPr>
      <w:ins w:id="34" w:author="Ryan" w:date="2024-02-04T10:26:00Z">
        <w:r w:rsidRPr="000C028F">
          <w:rPr>
            <w:color w:val="000000"/>
            <w:sz w:val="21"/>
            <w:szCs w:val="21"/>
            <w:highlight w:val="yellow"/>
            <w:rPrChange w:id="35" w:author="Ryan" w:date="2024-02-04T10:26:00Z">
              <w:rPr>
                <w:color w:val="000000"/>
                <w:sz w:val="21"/>
                <w:szCs w:val="21"/>
              </w:rPr>
            </w:rPrChange>
          </w:rPr>
          <w:t>#（小雨智子立绘消失）</w:t>
        </w:r>
      </w:ins>
    </w:p>
    <w:p w14:paraId="4A702816" w14:textId="4C3D37C2" w:rsidR="002A6D12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 w:rsidR="00904E23">
        <w:rPr>
          <w:rFonts w:hint="eastAsia"/>
          <w:color w:val="000000"/>
          <w:sz w:val="21"/>
          <w:szCs w:val="21"/>
        </w:rPr>
        <w:t>球啪的一声打在我的手掌上，我飞扑倒地……</w:t>
      </w:r>
      <w:r>
        <w:rPr>
          <w:rFonts w:ascii="Calibri" w:hAnsi="Calibri" w:cs="Times New Roman"/>
        </w:rPr>
        <w:t>"</w:t>
      </w:r>
    </w:p>
    <w:p w14:paraId="4B4F4CBF" w14:textId="26FD0BDC" w:rsidR="0087072F" w:rsidRPr="0087072F" w:rsidRDefault="0087072F" w:rsidP="0087072F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WH11</w:t>
      </w:r>
      <w:ins w:id="36" w:author="Ryan" w:date="2024-02-04T10:27:00Z">
        <w:r w:rsidR="000C028F">
          <w:rPr>
            <w:highlight w:val="yellow"/>
          </w:rPr>
          <w:t>gx</w:t>
        </w:r>
      </w:ins>
      <w:del w:id="37" w:author="Ryan" w:date="2024-02-04T10:27:00Z">
        <w:r w:rsidDel="000C028F">
          <w:rPr>
            <w:highlight w:val="yellow"/>
          </w:rPr>
          <w:delText>zm</w:delText>
        </w:r>
      </w:del>
      <w:r>
        <w:rPr>
          <w:rFonts w:hint="eastAsia"/>
          <w:highlight w:val="yellow"/>
        </w:rPr>
        <w:t>}</w:t>
      </w:r>
    </w:p>
    <w:p w14:paraId="4BBEBE2A" w14:textId="374E20DB" w:rsidR="002A6D12" w:rsidRDefault="00904E23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你们俩没事吧？</w:t>
      </w:r>
      <w:r w:rsidR="001D5C0F">
        <w:rPr>
          <w:rFonts w:ascii="Calibri" w:hAnsi="Calibri" w:cs="Times New Roman"/>
        </w:rPr>
        <w:t>"</w:t>
      </w:r>
    </w:p>
    <w:p w14:paraId="214BDF3F" w14:textId="4C67F6D9" w:rsidR="00904E23" w:rsidRDefault="00F76B92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t>"</w:t>
      </w:r>
      <w:r w:rsidR="00904E23">
        <w:rPr>
          <w:rFonts w:hint="eastAsia"/>
          <w:color w:val="000000"/>
          <w:sz w:val="21"/>
          <w:szCs w:val="21"/>
        </w:rPr>
        <w:t>我起身拍了</w:t>
      </w:r>
      <w:r w:rsidR="00EA08B2">
        <w:rPr>
          <w:rFonts w:hint="eastAsia"/>
          <w:color w:val="000000"/>
          <w:sz w:val="21"/>
          <w:szCs w:val="21"/>
        </w:rPr>
        <w:t>拍</w:t>
      </w:r>
      <w:r w:rsidR="00904E23">
        <w:rPr>
          <w:rFonts w:hint="eastAsia"/>
          <w:color w:val="000000"/>
          <w:sz w:val="21"/>
          <w:szCs w:val="21"/>
        </w:rPr>
        <w:t>身上的尘土。</w:t>
      </w:r>
      <w:r>
        <w:rPr>
          <w:rFonts w:ascii="Calibri" w:hAnsi="Calibri" w:cs="Times New Roman"/>
        </w:rPr>
        <w:t>"</w:t>
      </w:r>
    </w:p>
    <w:p w14:paraId="68B64ACF" w14:textId="31EDC241" w:rsidR="0087072F" w:rsidRDefault="000B1FFF" w:rsidP="000B1FFF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XY13jy</w:t>
      </w:r>
      <w:r>
        <w:rPr>
          <w:rFonts w:hint="eastAsia"/>
          <w:highlight w:val="yellow"/>
        </w:rPr>
        <w:t>}</w:t>
      </w:r>
    </w:p>
    <w:p w14:paraId="6F9239DB" w14:textId="47E2C883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王浩！</w:t>
      </w:r>
      <w:r w:rsidR="00EA08B2">
        <w:rPr>
          <w:rFonts w:hint="eastAsia"/>
          <w:color w:val="000000"/>
          <w:sz w:val="21"/>
          <w:szCs w:val="21"/>
        </w:rPr>
        <w:t>你没事吧</w:t>
      </w:r>
      <w:r w:rsidR="007C1E8F">
        <w:rPr>
          <w:rFonts w:hint="eastAsia"/>
          <w:color w:val="000000"/>
          <w:sz w:val="21"/>
          <w:szCs w:val="21"/>
        </w:rPr>
        <w:t>？</w:t>
      </w:r>
      <w:r w:rsidR="001D5C0F">
        <w:rPr>
          <w:rFonts w:ascii="Calibri" w:hAnsi="Calibri" w:cs="Times New Roman"/>
        </w:rPr>
        <w:t>"</w:t>
      </w:r>
    </w:p>
    <w:p w14:paraId="4262F1D4" w14:textId="43744B4C" w:rsidR="000B1FFF" w:rsidRDefault="000B1FFF" w:rsidP="000B1FFF">
      <w:r>
        <w:t>#</w:t>
      </w:r>
      <w:r>
        <w:rPr>
          <w:rFonts w:hint="eastAsia"/>
          <w:highlight w:val="yellow"/>
        </w:rPr>
        <w:t>{显示立</w:t>
      </w:r>
      <w:r w:rsidRPr="000C028F">
        <w:rPr>
          <w:rFonts w:hint="eastAsia"/>
          <w:highlight w:val="yellow"/>
        </w:rPr>
        <w:t>绘</w:t>
      </w:r>
      <w:ins w:id="38" w:author="Ryan" w:date="2024-02-04T10:28:00Z">
        <w:r w:rsidR="000C028F" w:rsidRPr="000C028F">
          <w:rPr>
            <w:highlight w:val="yellow"/>
            <w:rPrChange w:id="39" w:author="Ryan" w:date="2024-02-04T10:28:00Z">
              <w:rPr/>
            </w:rPrChange>
          </w:rPr>
          <w:t>ZZ13ys</w:t>
        </w:r>
      </w:ins>
      <w:del w:id="40" w:author="Ryan" w:date="2024-02-04T10:28:00Z">
        <w:r w:rsidRPr="000C028F" w:rsidDel="000C028F">
          <w:rPr>
            <w:highlight w:val="yellow"/>
          </w:rPr>
          <w:delText>ZZ14jy</w:delText>
        </w:r>
      </w:del>
      <w:r w:rsidRPr="000C028F">
        <w:rPr>
          <w:highlight w:val="yellow"/>
        </w:rPr>
        <w:t>}</w:t>
      </w:r>
    </w:p>
    <w:p w14:paraId="3D9B0464" w14:textId="7F0442E5" w:rsidR="000B1FFF" w:rsidRPr="000B1FFF" w:rsidRDefault="00F76B92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  <w:lang w:eastAsia="ja-JP"/>
        </w:rPr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智子握着小雨的手，好像也有点惊魂未定的样子。她看了看足球场，又将视线移到了我的脸上。</w:t>
      </w:r>
      <w:r>
        <w:rPr>
          <w:rFonts w:ascii="Calibri" w:hAnsi="Calibri" w:cs="Times New Roman"/>
          <w:lang w:eastAsia="ja-JP"/>
        </w:rPr>
        <w:t>"</w:t>
      </w:r>
    </w:p>
    <w:p w14:paraId="55ACB2B1" w14:textId="003E697E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lang w:eastAsia="ja-JP"/>
        </w:rPr>
      </w:pPr>
      <w:r>
        <w:rPr>
          <w:rFonts w:hint="eastAsia"/>
          <w:color w:val="000000"/>
          <w:sz w:val="21"/>
          <w:szCs w:val="21"/>
          <w:lang w:eastAsia="ja-JP"/>
        </w:rPr>
        <w:t>智子：</w:t>
      </w:r>
      <w:r w:rsidR="001D5C0F">
        <w:rPr>
          <w:rFonts w:ascii="Calibri" w:hAnsi="Calibri" w:cs="Times New Roman"/>
          <w:lang w:eastAsia="ja-JP"/>
        </w:rPr>
        <w:t>"</w:t>
      </w:r>
      <w:r w:rsidR="00EA08B2" w:rsidRPr="00994C78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王さん、大丈夫</w:t>
      </w:r>
      <w:r w:rsidR="00EA08B2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ですか。ごめんなさい。</w:t>
      </w:r>
      <w:r w:rsidR="00F0703A" w:rsidRPr="00BA1E24">
        <w:rPr>
          <w:rFonts w:hint="eastAsia"/>
          <w:color w:val="000000"/>
          <w:sz w:val="21"/>
          <w:szCs w:val="21"/>
          <w:lang w:eastAsia="ja-JP"/>
        </w:rPr>
        <w:t>（王浩，你没事吧？</w:t>
      </w:r>
      <w:r w:rsidR="00F0703A" w:rsidRPr="00BA1E24">
        <w:rPr>
          <w:rFonts w:cs="微软雅黑" w:hint="eastAsia"/>
          <w:color w:val="000000"/>
          <w:sz w:val="21"/>
          <w:szCs w:val="21"/>
          <w:lang w:eastAsia="ja-JP"/>
        </w:rPr>
        <w:t>对</w:t>
      </w:r>
      <w:r w:rsidR="00F0703A" w:rsidRPr="00BA1E24">
        <w:rPr>
          <w:rFonts w:cs="MS Mincho" w:hint="eastAsia"/>
          <w:color w:val="000000"/>
          <w:sz w:val="21"/>
          <w:szCs w:val="21"/>
          <w:lang w:eastAsia="ja-JP"/>
        </w:rPr>
        <w:t>不起</w:t>
      </w:r>
      <w:r w:rsidR="00F0703A" w:rsidRPr="00BA1E24">
        <w:rPr>
          <w:rFonts w:hint="eastAsia"/>
          <w:color w:val="000000"/>
          <w:sz w:val="21"/>
          <w:szCs w:val="21"/>
          <w:lang w:eastAsia="ja-JP"/>
        </w:rPr>
        <w:t>！）</w:t>
      </w:r>
      <w:r w:rsidR="001D5C0F">
        <w:rPr>
          <w:rFonts w:ascii="Calibri" w:hAnsi="Calibri" w:cs="Times New Roman"/>
          <w:lang w:eastAsia="ja-JP"/>
        </w:rPr>
        <w:t>"</w:t>
      </w:r>
    </w:p>
    <w:p w14:paraId="5D5003FF" w14:textId="5EAF46F6" w:rsidR="002A6D12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智子</w:t>
      </w:r>
      <w:r w:rsidR="00EA08B2">
        <w:rPr>
          <w:rFonts w:hint="eastAsia"/>
          <w:color w:val="000000"/>
          <w:sz w:val="21"/>
          <w:szCs w:val="21"/>
        </w:rPr>
        <w:t>惊慌失措地看着我，露出焦急而</w:t>
      </w:r>
      <w:r w:rsidR="00E3522C" w:rsidRPr="00BA1E24">
        <w:rPr>
          <w:rFonts w:hint="eastAsia"/>
          <w:color w:val="000000"/>
          <w:sz w:val="21"/>
          <w:szCs w:val="21"/>
        </w:rPr>
        <w:t>充满</w:t>
      </w:r>
      <w:r w:rsidR="00EA08B2">
        <w:rPr>
          <w:rFonts w:hint="eastAsia"/>
          <w:color w:val="000000"/>
          <w:sz w:val="21"/>
          <w:szCs w:val="21"/>
        </w:rPr>
        <w:t>歉意的表情</w:t>
      </w:r>
      <w:r>
        <w:rPr>
          <w:rFonts w:hint="eastAsia"/>
          <w:color w:val="000000"/>
          <w:sz w:val="21"/>
          <w:szCs w:val="21"/>
        </w:rPr>
        <w:t>。</w:t>
      </w:r>
      <w:r>
        <w:rPr>
          <w:rFonts w:ascii="Calibri" w:hAnsi="Calibri" w:cs="Times New Roman"/>
        </w:rPr>
        <w:t>"</w:t>
      </w:r>
    </w:p>
    <w:p w14:paraId="53A4EAB2" w14:textId="5EC5EB8E" w:rsidR="00EC4F44" w:rsidRDefault="00EC4F44" w:rsidP="000B1FFF">
      <w:bookmarkStart w:id="41" w:name="OLE_LINK16"/>
      <w:r>
        <w:rPr>
          <w:highlight w:val="cyan"/>
        </w:rPr>
        <w:t>#</w:t>
      </w:r>
      <w:r>
        <w:rPr>
          <w:rFonts w:hint="eastAsia"/>
          <w:highlight w:val="cyan"/>
        </w:rPr>
        <w:t>{停止BGM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}</w:t>
      </w:r>
    </w:p>
    <w:p w14:paraId="5C2FD0EB" w14:textId="3D7D8752" w:rsidR="00EC4F44" w:rsidRDefault="000C028F">
      <w:pPr>
        <w:pStyle w:val="paragraph"/>
        <w:spacing w:before="0" w:beforeAutospacing="0" w:after="0" w:afterAutospacing="0" w:line="309" w:lineRule="auto"/>
        <w:jc w:val="both"/>
        <w:rPr>
          <w:ins w:id="42" w:author="Ryan" w:date="2024-02-04T10:28:00Z"/>
        </w:rPr>
        <w:pPrChange w:id="43" w:author="Ryan" w:date="2024-02-04T10:28:00Z">
          <w:pPr/>
        </w:pPrChange>
      </w:pPr>
      <w:ins w:id="44" w:author="Ryan" w:date="2024-02-04T10:28:00Z">
        <w:r w:rsidRPr="008A43B8">
          <w:rPr>
            <w:rFonts w:hint="eastAsia"/>
            <w:color w:val="000000"/>
            <w:sz w:val="21"/>
            <w:szCs w:val="21"/>
            <w:highlight w:val="yellow"/>
          </w:rPr>
          <w:t>#（小雨智子立绘消失）</w:t>
        </w:r>
      </w:ins>
    </w:p>
    <w:p w14:paraId="5F7982E4" w14:textId="77777777" w:rsidR="000C028F" w:rsidRDefault="000C028F" w:rsidP="000B1FFF"/>
    <w:p w14:paraId="10BDC2A5" w14:textId="78CC99A9" w:rsidR="000B1FFF" w:rsidRPr="000B1FFF" w:rsidRDefault="000B1FFF" w:rsidP="000B1FFF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WH11</w:t>
      </w:r>
      <w:r>
        <w:rPr>
          <w:rFonts w:hint="eastAsia"/>
          <w:highlight w:val="yellow"/>
        </w:rPr>
        <w:t>rz}</w:t>
      </w:r>
    </w:p>
    <w:bookmarkEnd w:id="41"/>
    <w:p w14:paraId="61B6235A" w14:textId="745DD8F8" w:rsidR="002A6D12" w:rsidRDefault="00F76B92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ascii="Calibri" w:hAnsi="Calibri" w:cs="Times New Roman"/>
        </w:rPr>
        <w:t>"</w:t>
      </w:r>
      <w:r w:rsidR="00B5487B">
        <w:rPr>
          <w:rFonts w:hint="eastAsia"/>
          <w:color w:val="000000"/>
          <w:sz w:val="21"/>
          <w:szCs w:val="21"/>
        </w:rPr>
        <w:t>我想安慰一下智子不必担心，应该说……</w:t>
      </w:r>
      <w:r>
        <w:rPr>
          <w:rFonts w:ascii="Calibri" w:hAnsi="Calibri" w:cs="Times New Roman"/>
        </w:rPr>
        <w:t>"</w:t>
      </w:r>
    </w:p>
    <w:p w14:paraId="5116FE70" w14:textId="77777777" w:rsidR="00B5487B" w:rsidRPr="00380DEE" w:rsidRDefault="00B5487B" w:rsidP="00B5487B">
      <w:pPr>
        <w:rPr>
          <w:highlight w:val="yellow"/>
        </w:rPr>
      </w:pPr>
      <w:r>
        <w:lastRenderedPageBreak/>
        <w:t>#</w:t>
      </w:r>
      <w:r>
        <w:rPr>
          <w:rFonts w:hint="eastAsia"/>
          <w:highlight w:val="yellow"/>
        </w:rPr>
        <w:t xml:space="preserve">{显示选项 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文本框居中，选项竖排1 2}</w:t>
      </w:r>
    </w:p>
    <w:p w14:paraId="7A2BE4ED" w14:textId="71E78B67" w:rsidR="00B5487B" w:rsidRDefault="00B5487B" w:rsidP="00B5487B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1</w:t>
      </w:r>
      <w:r>
        <w:rPr>
          <w:rFonts w:hint="eastAsia"/>
          <w:lang w:eastAsia="ja-JP"/>
        </w:rPr>
        <w:t>.</w:t>
      </w:r>
      <w:r w:rsidRPr="00B5487B">
        <w:rPr>
          <w:rFonts w:ascii="MS Mincho" w:eastAsia="MS Mincho" w:hAnsi="MS Mincho" w:hint="eastAsia"/>
          <w:color w:val="000000"/>
          <w:szCs w:val="21"/>
          <w:lang w:eastAsia="ja-JP"/>
        </w:rPr>
        <w:t>すみません。</w:t>
      </w:r>
      <w:r>
        <w:rPr>
          <w:rFonts w:hint="eastAsia"/>
          <w:lang w:eastAsia="ja-JP"/>
        </w:rPr>
        <w:t>"</w:t>
      </w:r>
    </w:p>
    <w:p w14:paraId="00FA5AED" w14:textId="2D88D187" w:rsidR="00B5487B" w:rsidRDefault="00B5487B" w:rsidP="00B5487B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2</w:t>
      </w:r>
      <w:r>
        <w:rPr>
          <w:rFonts w:hint="eastAsia"/>
          <w:lang w:eastAsia="ja-JP"/>
        </w:rPr>
        <w:t>.</w:t>
      </w:r>
      <w:r w:rsidRPr="00994C78">
        <w:rPr>
          <w:rFonts w:ascii="MS Mincho" w:eastAsia="MS Mincho" w:hAnsi="MS Mincho" w:hint="eastAsia"/>
          <w:color w:val="000000"/>
          <w:szCs w:val="21"/>
          <w:lang w:eastAsia="ja-JP"/>
        </w:rPr>
        <w:t>大丈夫。気にしないで。</w:t>
      </w:r>
      <w:r>
        <w:rPr>
          <w:rFonts w:hint="eastAsia"/>
          <w:lang w:eastAsia="ja-JP"/>
        </w:rPr>
        <w:t>"</w:t>
      </w:r>
    </w:p>
    <w:p w14:paraId="1F7EEF45" w14:textId="77777777" w:rsidR="00B5487B" w:rsidRDefault="00B5487B" w:rsidP="00B5487B">
      <w:pPr>
        <w:rPr>
          <w:lang w:eastAsia="ja-JP"/>
        </w:rPr>
      </w:pPr>
    </w:p>
    <w:p w14:paraId="63ADF43F" w14:textId="77777777" w:rsidR="00B5487B" w:rsidRPr="00D0049B" w:rsidRDefault="00B5487B" w:rsidP="00B5487B">
      <w:pPr>
        <w:rPr>
          <w:rFonts w:ascii="宋体" w:eastAsia="宋体" w:hAnsi="宋体"/>
          <w:lang w:eastAsia="ja-JP"/>
        </w:rPr>
      </w:pPr>
      <w:r w:rsidRPr="00D0049B">
        <w:rPr>
          <w:rFonts w:ascii="宋体" w:eastAsia="宋体" w:hAnsi="宋体"/>
          <w:lang w:eastAsia="ja-JP"/>
        </w:rPr>
        <w:t>#</w:t>
      </w:r>
      <w:r w:rsidRPr="00D0049B">
        <w:rPr>
          <w:rFonts w:ascii="宋体" w:eastAsia="宋体" w:hAnsi="宋体" w:hint="eastAsia"/>
          <w:lang w:eastAsia="ja-JP"/>
        </w:rPr>
        <w:t>选择</w:t>
      </w:r>
      <w:r w:rsidRPr="00D0049B">
        <w:rPr>
          <w:rFonts w:ascii="宋体" w:eastAsia="宋体" w:hAnsi="宋体"/>
          <w:lang w:eastAsia="ja-JP"/>
        </w:rPr>
        <w:t>1.</w:t>
      </w:r>
    </w:p>
    <w:p w14:paraId="515186AC" w14:textId="7B2B05FE" w:rsidR="00B5487B" w:rsidRPr="00B5487B" w:rsidRDefault="00B5487B" w:rsidP="00B5487B">
      <w:pPr>
        <w:rPr>
          <w:rFonts w:ascii="Calibri" w:hAnsi="Calibri" w:cs="Times New Roman"/>
        </w:rPr>
      </w:pPr>
      <w:r w:rsidRPr="00BA1E24">
        <w:rPr>
          <w:rFonts w:ascii="宋体" w:eastAsia="宋体" w:hAnsi="宋体" w:hint="eastAsia"/>
          <w:color w:val="000000"/>
          <w:szCs w:val="21"/>
          <w:lang w:eastAsia="ja-JP"/>
        </w:rPr>
        <w:t>我：</w:t>
      </w:r>
      <w:r>
        <w:rPr>
          <w:rFonts w:ascii="Calibri" w:hAnsi="Calibri" w:cs="Times New Roman"/>
          <w:lang w:eastAsia="ja-JP"/>
        </w:rPr>
        <w:t>"</w:t>
      </w:r>
      <w:r w:rsidRPr="00B5487B">
        <w:rPr>
          <w:rFonts w:ascii="宋体" w:eastAsia="宋体" w:hAnsi="宋体" w:hint="eastAsia"/>
          <w:color w:val="000000"/>
          <w:szCs w:val="21"/>
          <w:lang w:eastAsia="ja-JP"/>
        </w:rPr>
        <w:t>不对，すみません是道歉的意思。</w:t>
      </w:r>
      <w:r w:rsidRPr="00B5487B">
        <w:rPr>
          <w:rFonts w:ascii="宋体" w:eastAsia="宋体" w:hAnsi="宋体" w:hint="eastAsia"/>
          <w:color w:val="000000"/>
          <w:szCs w:val="21"/>
        </w:rPr>
        <w:t>应该说……</w:t>
      </w:r>
      <w:r w:rsidRPr="00B5487B">
        <w:rPr>
          <w:rFonts w:ascii="宋体" w:eastAsia="宋体" w:hAnsi="宋体" w:cs="Times New Roman"/>
        </w:rPr>
        <w:t>"</w:t>
      </w:r>
    </w:p>
    <w:p w14:paraId="176885B8" w14:textId="72917565" w:rsidR="00B5487B" w:rsidRDefault="00B5487B" w:rsidP="00B5487B">
      <w:pPr>
        <w:rPr>
          <w:rFonts w:ascii="Calibri" w:hAnsi="Calibri" w:cs="Times New Roman"/>
        </w:rPr>
      </w:pPr>
      <w:r w:rsidRPr="00BA1E24">
        <w:rPr>
          <w:rFonts w:ascii="宋体" w:eastAsia="宋体" w:hAnsi="宋体" w:hint="eastAsia"/>
          <w:color w:val="000000"/>
          <w:szCs w:val="21"/>
        </w:rPr>
        <w:t>我：</w:t>
      </w:r>
      <w:r>
        <w:rPr>
          <w:rFonts w:ascii="Calibri" w:hAnsi="Calibri" w:cs="Times New Roman"/>
        </w:rPr>
        <w:t>"</w:t>
      </w:r>
      <w:r w:rsidRPr="00994C78">
        <w:rPr>
          <w:rFonts w:ascii="MS Mincho" w:eastAsia="MS Mincho" w:hAnsi="MS Mincho" w:hint="eastAsia"/>
          <w:color w:val="000000"/>
          <w:szCs w:val="21"/>
        </w:rPr>
        <w:t>大丈夫。</w:t>
      </w:r>
      <w:r w:rsidRPr="00994C78">
        <w:rPr>
          <w:rFonts w:ascii="MS Mincho" w:eastAsia="MS Mincho" w:hAnsi="MS Mincho" w:hint="eastAsia"/>
          <w:color w:val="000000"/>
          <w:szCs w:val="21"/>
          <w:lang w:eastAsia="ja-JP"/>
        </w:rPr>
        <w:t>気にしないで。</w:t>
      </w:r>
      <w:r w:rsidRPr="00B5487B">
        <w:rPr>
          <w:rFonts w:ascii="宋体" w:eastAsia="宋体" w:hAnsi="宋体" w:hint="eastAsia"/>
          <w:color w:val="000000"/>
          <w:szCs w:val="21"/>
          <w:lang w:eastAsia="ja-JP"/>
        </w:rPr>
        <w:t>（没事，别介意。</w:t>
      </w:r>
      <w:r w:rsidRPr="00B5487B">
        <w:rPr>
          <w:rFonts w:ascii="宋体" w:eastAsia="宋体" w:hAnsi="宋体" w:hint="eastAsia"/>
          <w:color w:val="000000"/>
          <w:szCs w:val="21"/>
        </w:rPr>
        <w:t>）</w:t>
      </w:r>
      <w:r>
        <w:rPr>
          <w:rFonts w:ascii="Calibri" w:hAnsi="Calibri" w:cs="Times New Roman"/>
        </w:rPr>
        <w:t>"</w:t>
      </w:r>
    </w:p>
    <w:p w14:paraId="7EACAF10" w14:textId="77777777" w:rsidR="00B5487B" w:rsidRPr="00D0049B" w:rsidRDefault="00B5487B" w:rsidP="00B5487B">
      <w:pPr>
        <w:rPr>
          <w:rFonts w:ascii="宋体" w:eastAsia="宋体" w:hAnsi="宋体"/>
        </w:rPr>
      </w:pPr>
    </w:p>
    <w:p w14:paraId="41C502E8" w14:textId="77777777" w:rsidR="00B5487B" w:rsidRPr="00D0049B" w:rsidRDefault="00B5487B" w:rsidP="00B5487B">
      <w:pPr>
        <w:rPr>
          <w:rFonts w:ascii="宋体" w:eastAsia="宋体" w:hAnsi="宋体"/>
        </w:rPr>
      </w:pPr>
      <w:r w:rsidRPr="00D0049B">
        <w:rPr>
          <w:rFonts w:ascii="宋体" w:eastAsia="宋体" w:hAnsi="宋体"/>
        </w:rPr>
        <w:t>#</w:t>
      </w:r>
      <w:r w:rsidRPr="00D0049B">
        <w:rPr>
          <w:rFonts w:ascii="宋体" w:eastAsia="宋体" w:hAnsi="宋体" w:hint="eastAsia"/>
        </w:rPr>
        <w:t>选择</w:t>
      </w:r>
      <w:r w:rsidRPr="00D0049B">
        <w:rPr>
          <w:rFonts w:ascii="宋体" w:eastAsia="宋体" w:hAnsi="宋体"/>
        </w:rPr>
        <w:t>2.</w:t>
      </w:r>
    </w:p>
    <w:p w14:paraId="1FA17E74" w14:textId="5698B0A6" w:rsidR="00B5487B" w:rsidRPr="00B5487B" w:rsidRDefault="00B5487B" w:rsidP="00B5487B">
      <w:pPr>
        <w:rPr>
          <w:rFonts w:ascii="宋体" w:eastAsia="宋体" w:hAnsi="宋体"/>
          <w:shd w:val="clear" w:color="auto" w:fill="FFD966" w:themeFill="accent4" w:themeFillTint="99"/>
        </w:rPr>
      </w:pPr>
      <w:r w:rsidRPr="00D0049B">
        <w:rPr>
          <w:rFonts w:ascii="宋体" w:eastAsia="宋体" w:hAnsi="宋体"/>
          <w:shd w:val="clear" w:color="auto" w:fill="FFD966" w:themeFill="accent4" w:themeFillTint="99"/>
        </w:rPr>
        <w:t>#</w:t>
      </w:r>
      <w:r w:rsidRPr="00D0049B">
        <w:rPr>
          <w:rFonts w:ascii="宋体" w:eastAsia="宋体" w:hAnsi="宋体" w:hint="eastAsia"/>
          <w:shd w:val="clear" w:color="auto" w:fill="FFD966" w:themeFill="accent4" w:themeFillTint="99"/>
        </w:rPr>
        <w:t>好感度参数 +</w:t>
      </w:r>
      <w:r w:rsidRPr="00D0049B">
        <w:rPr>
          <w:rFonts w:ascii="宋体" w:eastAsia="宋体" w:hAnsi="宋体"/>
          <w:shd w:val="clear" w:color="auto" w:fill="FFD966" w:themeFill="accent4" w:themeFillTint="99"/>
        </w:rPr>
        <w:t>10</w:t>
      </w:r>
    </w:p>
    <w:p w14:paraId="0AF1F2DB" w14:textId="708FF0EE" w:rsidR="000B1FFF" w:rsidRDefault="00EA08B2" w:rsidP="000B1FFF">
      <w:pPr>
        <w:rPr>
          <w:rFonts w:ascii="Calibri" w:hAnsi="Calibri" w:cs="Times New Roman"/>
        </w:rPr>
      </w:pPr>
      <w:r w:rsidRPr="00BA1E24">
        <w:rPr>
          <w:rFonts w:ascii="宋体" w:eastAsia="宋体" w:hAnsi="宋体" w:hint="eastAsia"/>
          <w:color w:val="000000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 w:rsidRPr="00994C78">
        <w:rPr>
          <w:rFonts w:ascii="MS Mincho" w:eastAsia="MS Mincho" w:hAnsi="MS Mincho" w:hint="eastAsia"/>
          <w:color w:val="000000"/>
          <w:szCs w:val="21"/>
        </w:rPr>
        <w:t>大丈夫。</w:t>
      </w:r>
      <w:r w:rsidRPr="00994C78">
        <w:rPr>
          <w:rFonts w:ascii="MS Mincho" w:eastAsia="MS Mincho" w:hAnsi="MS Mincho" w:hint="eastAsia"/>
          <w:color w:val="000000"/>
          <w:szCs w:val="21"/>
          <w:lang w:eastAsia="ja-JP"/>
        </w:rPr>
        <w:t>気にしないで。</w:t>
      </w:r>
      <w:r w:rsidR="00B5487B" w:rsidRPr="00B5487B">
        <w:rPr>
          <w:rFonts w:ascii="宋体" w:eastAsia="宋体" w:hAnsi="宋体" w:hint="eastAsia"/>
          <w:color w:val="000000"/>
          <w:szCs w:val="21"/>
          <w:lang w:eastAsia="ja-JP"/>
        </w:rPr>
        <w:t>（没事，别介意。</w:t>
      </w:r>
      <w:r w:rsidR="00B5487B" w:rsidRPr="00B5487B">
        <w:rPr>
          <w:rFonts w:ascii="宋体" w:eastAsia="宋体" w:hAnsi="宋体" w:hint="eastAsia"/>
          <w:color w:val="000000"/>
          <w:szCs w:val="21"/>
        </w:rPr>
        <w:t>）</w:t>
      </w:r>
      <w:r w:rsidR="001D5C0F">
        <w:rPr>
          <w:rFonts w:ascii="Calibri" w:hAnsi="Calibri" w:cs="Times New Roman"/>
        </w:rPr>
        <w:t>"</w:t>
      </w:r>
    </w:p>
    <w:p w14:paraId="192C7F81" w14:textId="0DCB2891" w:rsidR="00B5487B" w:rsidRDefault="00EC4F44" w:rsidP="000B1FFF">
      <w:r>
        <w:rPr>
          <w:highlight w:val="cyan"/>
        </w:rPr>
        <w:t>#</w:t>
      </w:r>
      <w:r>
        <w:rPr>
          <w:rFonts w:hint="eastAsia"/>
          <w:highlight w:val="cyan"/>
        </w:rPr>
        <w:t>{播放BGM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b</w:t>
      </w:r>
      <w:r>
        <w:rPr>
          <w:highlight w:val="cyan"/>
        </w:rPr>
        <w:t>0202</w:t>
      </w:r>
      <w:r>
        <w:rPr>
          <w:rFonts w:hint="eastAsia"/>
          <w:highlight w:val="cyan"/>
        </w:rPr>
        <w:t>}</w:t>
      </w:r>
    </w:p>
    <w:p w14:paraId="32C0EE9F" w14:textId="3ABDA9EB" w:rsidR="00EA08B2" w:rsidRPr="000B1FFF" w:rsidRDefault="000B1FFF" w:rsidP="000B1FFF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LY11jy</w:t>
      </w:r>
      <w:r>
        <w:rPr>
          <w:rFonts w:hint="eastAsia"/>
          <w:highlight w:val="yellow"/>
        </w:rPr>
        <w:t>}</w:t>
      </w:r>
    </w:p>
    <w:p w14:paraId="23772C1B" w14:textId="05277A4E" w:rsidR="002A6D12" w:rsidRDefault="00F76B92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这时</w:t>
      </w:r>
      <w:r w:rsidR="00EA08B2">
        <w:rPr>
          <w:rFonts w:hint="eastAsia"/>
          <w:color w:val="000000"/>
          <w:sz w:val="21"/>
          <w:szCs w:val="21"/>
        </w:rPr>
        <w:t>，</w:t>
      </w:r>
      <w:r>
        <w:rPr>
          <w:rFonts w:hint="eastAsia"/>
          <w:color w:val="000000"/>
          <w:sz w:val="21"/>
          <w:szCs w:val="21"/>
        </w:rPr>
        <w:t>刘洋也从足球场上跑过来，在我们三人面前停住了脚步。</w:t>
      </w:r>
      <w:r>
        <w:rPr>
          <w:rFonts w:ascii="Calibri" w:hAnsi="Calibri" w:cs="Times New Roman"/>
        </w:rPr>
        <w:t>"</w:t>
      </w:r>
    </w:p>
    <w:p w14:paraId="2DE3DDAE" w14:textId="7AD9B809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ins w:id="45" w:author="Ryan" w:date="2024-02-04T10:29:00Z"/>
          <w:rFonts w:ascii="Calibri" w:hAnsi="Calibri" w:cs="Times New Roman"/>
        </w:rPr>
      </w:pPr>
      <w:r>
        <w:rPr>
          <w:rFonts w:hint="eastAsia"/>
          <w:color w:val="000000"/>
          <w:sz w:val="21"/>
          <w:szCs w:val="21"/>
        </w:rPr>
        <w:t>刘洋：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你们没事吧？都怪我分了神，没注意到球被踢飞了。不好意思啊！</w:t>
      </w:r>
      <w:r w:rsidR="001D5C0F">
        <w:rPr>
          <w:rFonts w:ascii="Calibri" w:hAnsi="Calibri" w:cs="Times New Roman"/>
        </w:rPr>
        <w:t>"</w:t>
      </w:r>
    </w:p>
    <w:p w14:paraId="15C14478" w14:textId="77777777" w:rsidR="00C51863" w:rsidRDefault="00C51863">
      <w:pPr>
        <w:pStyle w:val="paragraph"/>
        <w:spacing w:before="0" w:beforeAutospacing="0" w:after="0" w:afterAutospacing="0" w:line="309" w:lineRule="auto"/>
        <w:jc w:val="both"/>
        <w:rPr>
          <w:ins w:id="46" w:author="Ryan" w:date="2024-02-04T10:44:00Z"/>
          <w:color w:val="000000"/>
          <w:sz w:val="21"/>
          <w:szCs w:val="21"/>
          <w:highlight w:val="yellow"/>
        </w:rPr>
      </w:pPr>
    </w:p>
    <w:p w14:paraId="13BD196D" w14:textId="17F46487" w:rsidR="000C028F" w:rsidRPr="000C028F" w:rsidRDefault="000C028F">
      <w:pPr>
        <w:pStyle w:val="paragraph"/>
        <w:spacing w:before="0" w:beforeAutospacing="0" w:after="0" w:afterAutospacing="0" w:line="309" w:lineRule="auto"/>
        <w:jc w:val="both"/>
      </w:pPr>
      <w:ins w:id="47" w:author="Ryan" w:date="2024-02-04T10:29:00Z">
        <w:r w:rsidRPr="008A43B8">
          <w:rPr>
            <w:rFonts w:hint="eastAsia"/>
            <w:color w:val="000000"/>
            <w:sz w:val="21"/>
            <w:szCs w:val="21"/>
            <w:highlight w:val="yellow"/>
          </w:rPr>
          <w:t>#（小雨</w:t>
        </w:r>
        <w:r>
          <w:rPr>
            <w:rFonts w:hint="eastAsia"/>
            <w:color w:val="000000"/>
            <w:sz w:val="21"/>
            <w:szCs w:val="21"/>
            <w:highlight w:val="yellow"/>
          </w:rPr>
          <w:t>出来之前王浩和智子立绘消失</w:t>
        </w:r>
      </w:ins>
      <w:ins w:id="48" w:author="Ryan" w:date="2024-02-04T10:44:00Z">
        <w:r w:rsidR="00C51863">
          <w:rPr>
            <w:rFonts w:hint="eastAsia"/>
            <w:color w:val="000000"/>
            <w:sz w:val="21"/>
            <w:szCs w:val="21"/>
            <w:highlight w:val="yellow"/>
          </w:rPr>
          <w:t>，然后保持画面上有两个人说话</w:t>
        </w:r>
      </w:ins>
      <w:ins w:id="49" w:author="Ryan" w:date="2024-02-04T10:29:00Z">
        <w:r w:rsidRPr="008A43B8">
          <w:rPr>
            <w:rFonts w:hint="eastAsia"/>
            <w:color w:val="000000"/>
            <w:sz w:val="21"/>
            <w:szCs w:val="21"/>
            <w:highlight w:val="yellow"/>
          </w:rPr>
          <w:t>）</w:t>
        </w:r>
      </w:ins>
    </w:p>
    <w:p w14:paraId="73EB44DD" w14:textId="244A9579" w:rsidR="000B1FFF" w:rsidRPr="000B1FFF" w:rsidRDefault="000B1FFF" w:rsidP="000B1FFF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XY1</w:t>
      </w:r>
      <w:ins w:id="50" w:author="Ryan" w:date="2024-02-04T10:45:00Z">
        <w:r w:rsidR="00C51863">
          <w:rPr>
            <w:highlight w:val="yellow"/>
          </w:rPr>
          <w:t>3</w:t>
        </w:r>
      </w:ins>
      <w:del w:id="51" w:author="Ryan" w:date="2024-02-04T10:45:00Z">
        <w:r w:rsidDel="00C51863">
          <w:rPr>
            <w:highlight w:val="yellow"/>
          </w:rPr>
          <w:delText>2</w:delText>
        </w:r>
      </w:del>
      <w:ins w:id="52" w:author="Ryan" w:date="2024-02-04T10:45:00Z">
        <w:r w:rsidR="00C51863">
          <w:rPr>
            <w:highlight w:val="yellow"/>
          </w:rPr>
          <w:t>w</w:t>
        </w:r>
      </w:ins>
      <w:del w:id="53" w:author="Ryan" w:date="2024-02-04T10:45:00Z">
        <w:r w:rsidDel="00C51863">
          <w:rPr>
            <w:highlight w:val="yellow"/>
          </w:rPr>
          <w:delText>d</w:delText>
        </w:r>
      </w:del>
      <w:ins w:id="54" w:author="Ryan" w:date="2024-02-04T10:45:00Z">
        <w:r w:rsidR="00C51863">
          <w:rPr>
            <w:highlight w:val="yellow"/>
          </w:rPr>
          <w:t>x</w:t>
        </w:r>
      </w:ins>
      <w:del w:id="55" w:author="Ryan" w:date="2024-02-04T10:45:00Z">
        <w:r w:rsidDel="00C51863">
          <w:rPr>
            <w:highlight w:val="yellow"/>
          </w:rPr>
          <w:delText>y</w:delText>
        </w:r>
      </w:del>
      <w:r>
        <w:rPr>
          <w:rFonts w:hint="eastAsia"/>
          <w:highlight w:val="yellow"/>
        </w:rPr>
        <w:t>}</w:t>
      </w:r>
    </w:p>
    <w:p w14:paraId="5F9E5A01" w14:textId="0FB6D3E2" w:rsidR="002A6D12" w:rsidRDefault="000065C0" w:rsidP="00DD1AE5">
      <w:pPr>
        <w:pStyle w:val="paragraph"/>
        <w:numPr>
          <w:ilvl w:val="0"/>
          <w:numId w:val="1"/>
        </w:numPr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  <w:pPrChange w:id="56" w:author="海荣 吴" w:date="2024-02-04T22:03:00Z">
          <w:pPr>
            <w:pStyle w:val="paragraph"/>
            <w:spacing w:before="0" w:beforeAutospacing="0" w:after="0" w:afterAutospacing="0" w:line="309" w:lineRule="auto"/>
            <w:jc w:val="both"/>
          </w:pPr>
        </w:pPrChange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我和智子没事，</w:t>
      </w:r>
      <w:r w:rsidR="00EA08B2">
        <w:rPr>
          <w:rFonts w:hint="eastAsia"/>
          <w:color w:val="000000"/>
          <w:sz w:val="21"/>
          <w:szCs w:val="21"/>
        </w:rPr>
        <w:t>多亏了</w:t>
      </w:r>
      <w:r>
        <w:rPr>
          <w:rFonts w:hint="eastAsia"/>
          <w:color w:val="000000"/>
          <w:sz w:val="21"/>
          <w:szCs w:val="21"/>
        </w:rPr>
        <w:t>王</w:t>
      </w:r>
      <w:proofErr w:type="gramStart"/>
      <w:r>
        <w:rPr>
          <w:rFonts w:hint="eastAsia"/>
          <w:color w:val="000000"/>
          <w:sz w:val="21"/>
          <w:szCs w:val="21"/>
        </w:rPr>
        <w:t>浩</w:t>
      </w:r>
      <w:proofErr w:type="gramEnd"/>
      <w:r>
        <w:rPr>
          <w:rFonts w:hint="eastAsia"/>
          <w:color w:val="000000"/>
          <w:sz w:val="21"/>
          <w:szCs w:val="21"/>
        </w:rPr>
        <w:t>。</w:t>
      </w:r>
    </w:p>
    <w:p w14:paraId="51DB2CC1" w14:textId="02CAE230" w:rsidR="000B1FFF" w:rsidRDefault="000B1FFF" w:rsidP="000B1FFF">
      <w:r>
        <w:t>#</w:t>
      </w:r>
      <w:r>
        <w:rPr>
          <w:rFonts w:hint="eastAsia"/>
          <w:highlight w:val="yellow"/>
        </w:rPr>
        <w:t>{</w:t>
      </w:r>
      <w:proofErr w:type="gramStart"/>
      <w:r>
        <w:rPr>
          <w:rFonts w:hint="eastAsia"/>
          <w:highlight w:val="yellow"/>
        </w:rPr>
        <w:t>显示立绘</w:t>
      </w:r>
      <w:proofErr w:type="gramEnd"/>
      <w:r>
        <w:rPr>
          <w:highlight w:val="yellow"/>
        </w:rPr>
        <w:t>LY11gx</w:t>
      </w:r>
      <w:r>
        <w:rPr>
          <w:rFonts w:hint="eastAsia"/>
          <w:highlight w:val="yellow"/>
        </w:rPr>
        <w:t>}</w:t>
      </w:r>
    </w:p>
    <w:p w14:paraId="58EFB918" w14:textId="598360DE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刘洋：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谢谢你啊王浩，幸亏</w:t>
      </w:r>
      <w:r w:rsidR="00852941">
        <w:rPr>
          <w:rFonts w:hint="eastAsia"/>
          <w:color w:val="000000"/>
          <w:sz w:val="21"/>
          <w:szCs w:val="21"/>
        </w:rPr>
        <w:t>有</w:t>
      </w:r>
      <w:r>
        <w:rPr>
          <w:rFonts w:hint="eastAsia"/>
          <w:color w:val="000000"/>
          <w:sz w:val="21"/>
          <w:szCs w:val="21"/>
        </w:rPr>
        <w:t>你在。</w:t>
      </w:r>
      <w:r w:rsidR="001D5C0F">
        <w:rPr>
          <w:rFonts w:ascii="Calibri" w:hAnsi="Calibri" w:cs="Times New Roman"/>
        </w:rPr>
        <w:t>"</w:t>
      </w:r>
    </w:p>
    <w:p w14:paraId="7CF14DFB" w14:textId="00BAFCF0" w:rsidR="000B1FFF" w:rsidRPr="000B1FFF" w:rsidRDefault="000B1FFF" w:rsidP="000B1FFF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WH12my</w:t>
      </w:r>
      <w:r>
        <w:rPr>
          <w:rFonts w:hint="eastAsia"/>
          <w:highlight w:val="yellow"/>
        </w:rPr>
        <w:t>}</w:t>
      </w:r>
    </w:p>
    <w:p w14:paraId="40E48082" w14:textId="542AB91C" w:rsidR="00EA08B2" w:rsidRDefault="00EA08B2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没事没事，别介意。</w:t>
      </w:r>
      <w:r w:rsidR="00F76B92">
        <w:rPr>
          <w:rFonts w:ascii="Calibri" w:hAnsi="Calibri" w:cs="Times New Roman"/>
        </w:rPr>
        <w:t>"</w:t>
      </w:r>
    </w:p>
    <w:p w14:paraId="529391E1" w14:textId="29A058CC" w:rsidR="00617351" w:rsidRDefault="00617351" w:rsidP="00617351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WH11</w:t>
      </w:r>
      <w:r>
        <w:rPr>
          <w:rFonts w:hint="eastAsia"/>
          <w:highlight w:val="yellow"/>
        </w:rPr>
        <w:t>h</w:t>
      </w:r>
      <w:r>
        <w:rPr>
          <w:highlight w:val="yellow"/>
        </w:rPr>
        <w:t>z</w:t>
      </w:r>
      <w:r>
        <w:rPr>
          <w:rFonts w:hint="eastAsia"/>
          <w:highlight w:val="yellow"/>
        </w:rPr>
        <w:t>}</w:t>
      </w:r>
    </w:p>
    <w:p w14:paraId="4B934FE0" w14:textId="7184AA78" w:rsidR="00EA08B2" w:rsidRPr="00994C78" w:rsidRDefault="00F76B92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ascii="Calibri" w:hAnsi="Calibri" w:cs="Times New Roman"/>
        </w:rPr>
        <w:t>"</w:t>
      </w:r>
      <w:r w:rsidR="00EA08B2">
        <w:rPr>
          <w:rFonts w:hint="eastAsia"/>
          <w:color w:val="000000"/>
          <w:sz w:val="21"/>
          <w:szCs w:val="21"/>
        </w:rPr>
        <w:t>刘洋看了看小雨，又低头向智子表示歉意。</w:t>
      </w:r>
      <w:r>
        <w:rPr>
          <w:rFonts w:ascii="Calibri" w:hAnsi="Calibri" w:cs="Times New Roman"/>
        </w:rPr>
        <w:t>"</w:t>
      </w:r>
    </w:p>
    <w:p w14:paraId="1FAB6182" w14:textId="3A59DAA7" w:rsidR="00617351" w:rsidRPr="000B1FFF" w:rsidRDefault="00617351" w:rsidP="00617351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XY12wx</w:t>
      </w:r>
      <w:r>
        <w:rPr>
          <w:rFonts w:hint="eastAsia"/>
          <w:highlight w:val="yellow"/>
        </w:rPr>
        <w:t>}</w:t>
      </w:r>
    </w:p>
    <w:p w14:paraId="2FFD402C" w14:textId="404BD586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你俩可是来对了。</w:t>
      </w:r>
      <w:r w:rsidR="00B33349">
        <w:rPr>
          <w:rFonts w:hint="eastAsia"/>
          <w:color w:val="000000"/>
          <w:sz w:val="21"/>
          <w:szCs w:val="21"/>
        </w:rPr>
        <w:t>我</w:t>
      </w:r>
      <w:r w:rsidR="00EA08B2">
        <w:rPr>
          <w:rFonts w:hint="eastAsia"/>
          <w:color w:val="000000"/>
          <w:sz w:val="21"/>
          <w:szCs w:val="21"/>
        </w:rPr>
        <w:t>刚刚和智子说了半天鸡同鸭讲。两位大神</w:t>
      </w:r>
      <w:r>
        <w:rPr>
          <w:rFonts w:hint="eastAsia"/>
          <w:color w:val="000000"/>
          <w:sz w:val="21"/>
          <w:szCs w:val="21"/>
        </w:rPr>
        <w:t>帮我翻译</w:t>
      </w:r>
      <w:r w:rsidR="00EA08B2">
        <w:rPr>
          <w:rFonts w:hint="eastAsia"/>
          <w:color w:val="000000"/>
          <w:sz w:val="21"/>
          <w:szCs w:val="21"/>
        </w:rPr>
        <w:t>一下呗</w:t>
      </w:r>
      <w:r>
        <w:rPr>
          <w:rFonts w:hint="eastAsia"/>
          <w:color w:val="000000"/>
          <w:sz w:val="21"/>
          <w:szCs w:val="21"/>
        </w:rPr>
        <w:t>？</w:t>
      </w:r>
      <w:r w:rsidR="001D5C0F">
        <w:rPr>
          <w:rFonts w:ascii="Calibri" w:hAnsi="Calibri" w:cs="Times New Roman"/>
        </w:rPr>
        <w:t>"</w:t>
      </w:r>
    </w:p>
    <w:p w14:paraId="615C3105" w14:textId="084FDF2F" w:rsidR="00617351" w:rsidRDefault="00617351" w:rsidP="00617351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LY13gx</w:t>
      </w:r>
      <w:r>
        <w:rPr>
          <w:rFonts w:hint="eastAsia"/>
          <w:highlight w:val="yellow"/>
        </w:rPr>
        <w:t>}</w:t>
      </w:r>
    </w:p>
    <w:p w14:paraId="2193B0ED" w14:textId="384B5B35" w:rsidR="002A6D12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我和刘洋对视了一眼。刘洋随即点了点头。</w:t>
      </w:r>
      <w:r>
        <w:rPr>
          <w:rFonts w:ascii="Calibri" w:hAnsi="Calibri" w:cs="Times New Roman"/>
        </w:rPr>
        <w:t>"</w:t>
      </w:r>
    </w:p>
    <w:p w14:paraId="39F73EE0" w14:textId="5E814B8B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刘洋：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可以啊，我没问题。</w:t>
      </w:r>
      <w:r w:rsidR="001D5C0F">
        <w:rPr>
          <w:rFonts w:ascii="Calibri" w:hAnsi="Calibri" w:cs="Times New Roman"/>
        </w:rPr>
        <w:t>"</w:t>
      </w:r>
    </w:p>
    <w:p w14:paraId="57DFB86A" w14:textId="2C49E48A" w:rsidR="00431129" w:rsidRPr="00994C78" w:rsidRDefault="00431129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 w:rsidRPr="00994C78">
        <w:rPr>
          <w:rFonts w:hint="eastAsia"/>
          <w:color w:val="000000"/>
          <w:sz w:val="21"/>
          <w:szCs w:val="21"/>
          <w:highlight w:val="yellow"/>
        </w:rPr>
        <w:t>（后文中默认王浩和刘洋会为其他小伙伴进行翻译，对话中就不以转述的形式出现。）</w:t>
      </w:r>
    </w:p>
    <w:p w14:paraId="2E51CA4A" w14:textId="6FE316C0" w:rsidR="002A6D12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我想起昨晚智子邀我和她一起吃午餐的短信。</w:t>
      </w:r>
      <w:r>
        <w:rPr>
          <w:rFonts w:ascii="Calibri" w:hAnsi="Calibri" w:cs="Times New Roman"/>
        </w:rPr>
        <w:t>"</w:t>
      </w:r>
    </w:p>
    <w:p w14:paraId="69675D9A" w14:textId="03C10C26" w:rsidR="00617351" w:rsidRDefault="00617351" w:rsidP="00617351">
      <w:r>
        <w:t>#</w:t>
      </w:r>
      <w:r>
        <w:rPr>
          <w:rFonts w:hint="eastAsia"/>
          <w:highlight w:val="yellow"/>
        </w:rPr>
        <w:t>{显示立绘</w:t>
      </w:r>
      <w:del w:id="57" w:author="Ryan" w:date="2024-02-04T10:46:00Z">
        <w:r w:rsidDel="00C51863">
          <w:rPr>
            <w:highlight w:val="yellow"/>
          </w:rPr>
          <w:delText>WH11rz</w:delText>
        </w:r>
      </w:del>
      <w:ins w:id="58" w:author="Ryan" w:date="2024-02-04T10:46:00Z">
        <w:r w:rsidR="00C51863">
          <w:rPr>
            <w:highlight w:val="yellow"/>
          </w:rPr>
          <w:t>WH13gx</w:t>
        </w:r>
      </w:ins>
      <w:r>
        <w:rPr>
          <w:rFonts w:hint="eastAsia"/>
          <w:highlight w:val="yellow"/>
        </w:rPr>
        <w:t>}</w:t>
      </w:r>
    </w:p>
    <w:p w14:paraId="754D6677" w14:textId="3DF6DED0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……行呀，我也没问题。</w:t>
      </w:r>
      <w:r w:rsidR="00C36A07">
        <w:rPr>
          <w:rFonts w:hint="eastAsia"/>
          <w:color w:val="000000"/>
          <w:sz w:val="21"/>
          <w:szCs w:val="21"/>
        </w:rPr>
        <w:t>要不中午一起吃饭吧。</w:t>
      </w:r>
      <w:r w:rsidR="001D5C0F">
        <w:rPr>
          <w:rFonts w:ascii="Calibri" w:hAnsi="Calibri" w:cs="Times New Roman"/>
        </w:rPr>
        <w:t>"</w:t>
      </w:r>
    </w:p>
    <w:p w14:paraId="04F2EC99" w14:textId="77777777" w:rsidR="009F1F1D" w:rsidRDefault="009F1F1D" w:rsidP="009F1F1D">
      <w:pPr>
        <w:pStyle w:val="paragraph"/>
        <w:spacing w:before="0" w:beforeAutospacing="0" w:after="0" w:afterAutospacing="0" w:line="309" w:lineRule="auto"/>
        <w:jc w:val="both"/>
        <w:rPr>
          <w:lang w:eastAsia="ja-JP"/>
        </w:rPr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见智子一脸迷茫，我赶忙向她解释。</w:t>
      </w:r>
      <w:r>
        <w:rPr>
          <w:rFonts w:ascii="Calibri" w:hAnsi="Calibri" w:cs="Times New Roman"/>
          <w:lang w:eastAsia="ja-JP"/>
        </w:rPr>
        <w:t>"</w:t>
      </w:r>
    </w:p>
    <w:p w14:paraId="3C1125A3" w14:textId="2296C657" w:rsidR="00C36A07" w:rsidRDefault="00C36A07" w:rsidP="00C36A07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  <w:lang w:eastAsia="ja-JP"/>
        </w:rPr>
      </w:pPr>
      <w:r>
        <w:rPr>
          <w:rFonts w:hint="eastAsia"/>
          <w:color w:val="000000"/>
          <w:sz w:val="21"/>
          <w:szCs w:val="21"/>
          <w:lang w:eastAsia="ja-JP"/>
        </w:rPr>
        <w:t>我：</w:t>
      </w:r>
      <w:r w:rsidR="001D5C0F">
        <w:rPr>
          <w:rFonts w:ascii="Calibri" w:hAnsi="Calibri" w:cs="Times New Roman"/>
          <w:lang w:eastAsia="ja-JP"/>
        </w:rPr>
        <w:t>"</w:t>
      </w:r>
      <w:r w:rsidRPr="00994C78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四人で一緒に昼ご飯を食べましょうか。</w:t>
      </w:r>
      <w:r w:rsidR="00F71B37" w:rsidRPr="00994C78">
        <w:rPr>
          <w:rFonts w:hint="eastAsia"/>
          <w:color w:val="000000"/>
          <w:sz w:val="21"/>
          <w:szCs w:val="21"/>
        </w:rPr>
        <w:t>（我们四个人一起吃吧。</w:t>
      </w:r>
      <w:r w:rsidR="00F71B37" w:rsidRPr="00994C78">
        <w:rPr>
          <w:rFonts w:hint="eastAsia"/>
          <w:color w:val="000000"/>
          <w:sz w:val="21"/>
          <w:szCs w:val="21"/>
          <w:lang w:eastAsia="ja-JP"/>
        </w:rPr>
        <w:t>）</w:t>
      </w:r>
    </w:p>
    <w:p w14:paraId="655B3BCA" w14:textId="396EE29C" w:rsidR="009E4A72" w:rsidRDefault="009E4A72" w:rsidP="009E4A72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</w:t>
      </w:r>
      <w:r>
        <w:rPr>
          <w:highlight w:val="yellow"/>
          <w:lang w:eastAsia="ja-JP"/>
        </w:rPr>
        <w:t>ZZ11xf</w:t>
      </w:r>
      <w:r>
        <w:rPr>
          <w:rFonts w:hint="eastAsia"/>
          <w:highlight w:val="yellow"/>
          <w:lang w:eastAsia="ja-JP"/>
        </w:rPr>
        <w:t>}</w:t>
      </w:r>
    </w:p>
    <w:p w14:paraId="64FABC6B" w14:textId="3931048A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  <w:lang w:eastAsia="ja-JP"/>
        </w:rPr>
        <w:t>智子：</w:t>
      </w:r>
      <w:r w:rsidR="001D5C0F">
        <w:rPr>
          <w:rFonts w:ascii="Calibri" w:hAnsi="Calibri" w:cs="Times New Roman"/>
          <w:lang w:eastAsia="ja-JP"/>
        </w:rPr>
        <w:t>"</w:t>
      </w:r>
      <w:r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もちろんです。うれしい。</w:t>
      </w:r>
      <w:r>
        <w:rPr>
          <w:rFonts w:hint="eastAsia"/>
          <w:color w:val="000000"/>
          <w:sz w:val="21"/>
          <w:szCs w:val="21"/>
          <w:lang w:eastAsia="ja-JP"/>
        </w:rPr>
        <w:t>（当然可以啦。</w:t>
      </w:r>
      <w:r>
        <w:rPr>
          <w:rFonts w:hint="eastAsia"/>
          <w:color w:val="000000"/>
          <w:sz w:val="21"/>
          <w:szCs w:val="21"/>
        </w:rPr>
        <w:t>我很乐意。）</w:t>
      </w:r>
      <w:r w:rsidR="001D5C0F">
        <w:rPr>
          <w:rFonts w:ascii="Calibri" w:hAnsi="Calibri" w:cs="Times New Roman"/>
        </w:rPr>
        <w:t>"</w:t>
      </w:r>
    </w:p>
    <w:p w14:paraId="021B44E5" w14:textId="3A72677A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lastRenderedPageBreak/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智子也说可以。</w:t>
      </w:r>
      <w:r w:rsidR="00305917">
        <w:rPr>
          <w:rFonts w:ascii="Calibri" w:hAnsi="Calibri" w:cs="Times New Roman"/>
        </w:rPr>
        <w:t>"</w:t>
      </w:r>
    </w:p>
    <w:p w14:paraId="53954EF5" w14:textId="31A3D684" w:rsidR="009E4A72" w:rsidRPr="001036CA" w:rsidRDefault="009E4A72" w:rsidP="001036CA">
      <w:pPr>
        <w:rPr>
          <w:highlight w:val="yellow"/>
        </w:rPr>
      </w:pPr>
      <w:r w:rsidRPr="001036CA">
        <w:rPr>
          <w:highlight w:val="yellow"/>
        </w:rPr>
        <w:t>#</w:t>
      </w:r>
      <w:r w:rsidRPr="001036CA">
        <w:rPr>
          <w:rFonts w:hint="eastAsia"/>
          <w:highlight w:val="yellow"/>
        </w:rPr>
        <w:t>{显示立绘</w:t>
      </w:r>
      <w:r w:rsidRPr="001036CA">
        <w:rPr>
          <w:highlight w:val="yellow"/>
        </w:rPr>
        <w:t>XY13dx</w:t>
      </w:r>
      <w:r w:rsidRPr="001036CA">
        <w:rPr>
          <w:rFonts w:hint="eastAsia"/>
          <w:highlight w:val="yellow"/>
        </w:rPr>
        <w:t>}</w:t>
      </w:r>
    </w:p>
    <w:p w14:paraId="6B2EA782" w14:textId="51F87661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那太好了！</w:t>
      </w:r>
      <w:r w:rsidR="00305917">
        <w:rPr>
          <w:rFonts w:ascii="Calibri" w:hAnsi="Calibri" w:cs="Times New Roman"/>
        </w:rPr>
        <w:t>"</w:t>
      </w:r>
    </w:p>
    <w:p w14:paraId="3276B49B" w14:textId="77777777" w:rsidR="00C36A07" w:rsidRDefault="00C36A07">
      <w:pPr>
        <w:pStyle w:val="paragraph"/>
        <w:spacing w:before="0" w:beforeAutospacing="0" w:after="0" w:afterAutospacing="0" w:line="309" w:lineRule="auto"/>
        <w:jc w:val="both"/>
      </w:pPr>
    </w:p>
    <w:p w14:paraId="13E390A1" w14:textId="35B1118C" w:rsidR="00EC4F44" w:rsidRPr="00C51863" w:rsidRDefault="00C51863">
      <w:pPr>
        <w:pStyle w:val="paragraph"/>
        <w:spacing w:before="0" w:beforeAutospacing="0" w:after="0" w:afterAutospacing="0" w:line="309" w:lineRule="auto"/>
        <w:jc w:val="both"/>
      </w:pPr>
      <w:ins w:id="59" w:author="Ryan" w:date="2024-02-04T10:47:00Z">
        <w:r w:rsidRPr="00C51863">
          <w:rPr>
            <w:highlight w:val="yellow"/>
            <w:rPrChange w:id="60" w:author="Ryan" w:date="2024-02-04T10:48:00Z">
              <w:rPr/>
            </w:rPrChange>
          </w:rPr>
          <w:t>#(这后面的对话也是同一时间画面</w:t>
        </w:r>
      </w:ins>
      <w:ins w:id="61" w:author="Ryan" w:date="2024-02-04T10:48:00Z">
        <w:r w:rsidRPr="00C51863">
          <w:rPr>
            <w:highlight w:val="yellow"/>
            <w:rPrChange w:id="62" w:author="Ryan" w:date="2024-02-04T10:48:00Z">
              <w:rPr/>
            </w:rPrChange>
          </w:rPr>
          <w:t>中只出现两个人物)</w:t>
        </w:r>
      </w:ins>
    </w:p>
    <w:p w14:paraId="3AB11653" w14:textId="246EE4F0" w:rsidR="00EC4F44" w:rsidRDefault="00EC4F44">
      <w:pPr>
        <w:pStyle w:val="paragraph"/>
        <w:spacing w:before="0" w:beforeAutospacing="0" w:after="0" w:afterAutospacing="0" w:line="309" w:lineRule="auto"/>
        <w:jc w:val="both"/>
      </w:pPr>
      <w:r>
        <w:rPr>
          <w:highlight w:val="cyan"/>
        </w:rPr>
        <w:t>#</w:t>
      </w:r>
      <w:r>
        <w:rPr>
          <w:rFonts w:hint="eastAsia"/>
          <w:highlight w:val="cyan"/>
        </w:rPr>
        <w:t>{播放BGM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b</w:t>
      </w:r>
      <w:r>
        <w:rPr>
          <w:highlight w:val="cyan"/>
        </w:rPr>
        <w:t>0205</w:t>
      </w:r>
      <w:r>
        <w:rPr>
          <w:rFonts w:hint="eastAsia"/>
          <w:highlight w:val="cyan"/>
        </w:rPr>
        <w:t>}</w:t>
      </w:r>
    </w:p>
    <w:p w14:paraId="7572282C" w14:textId="77777777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（食堂）</w:t>
      </w:r>
    </w:p>
    <w:p w14:paraId="3E5EAB0D" w14:textId="414877A8" w:rsidR="009D5DD3" w:rsidRPr="009D5DD3" w:rsidRDefault="009D5DD3" w:rsidP="009D5DD3">
      <w:pPr>
        <w:rPr>
          <w:highlight w:val="green"/>
        </w:rPr>
      </w:pPr>
      <w:r>
        <w:rPr>
          <w:rFonts w:hint="eastAsia"/>
          <w:highlight w:val="green"/>
        </w:rPr>
        <w:t>#{显示背景 p0</w:t>
      </w:r>
      <w:r>
        <w:rPr>
          <w:highlight w:val="green"/>
        </w:rPr>
        <w:t>8</w:t>
      </w:r>
      <w:r>
        <w:rPr>
          <w:rFonts w:hint="eastAsia"/>
          <w:highlight w:val="green"/>
        </w:rPr>
        <w:t xml:space="preserve"> </w:t>
      </w:r>
      <w:proofErr w:type="spellStart"/>
      <w:r>
        <w:rPr>
          <w:rFonts w:hint="eastAsia"/>
          <w:highlight w:val="green"/>
        </w:rPr>
        <w:t>shitang</w:t>
      </w:r>
      <w:proofErr w:type="spellEnd"/>
      <w:r>
        <w:rPr>
          <w:rFonts w:hint="eastAsia"/>
          <w:highlight w:val="green"/>
        </w:rPr>
        <w:t xml:space="preserve"> }</w:t>
      </w:r>
    </w:p>
    <w:p w14:paraId="377C28E1" w14:textId="1D447B6D" w:rsidR="002A6D12" w:rsidRDefault="00F76B92">
      <w:pPr>
        <w:pStyle w:val="paragraph"/>
        <w:spacing w:before="0" w:beforeAutospacing="0" w:after="0" w:afterAutospacing="0" w:line="309" w:lineRule="auto"/>
        <w:jc w:val="both"/>
        <w:rPr>
          <w:lang w:eastAsia="ja-JP"/>
        </w:rPr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四个人</w:t>
      </w:r>
      <w:r w:rsidR="00C5709A">
        <w:rPr>
          <w:rFonts w:hint="eastAsia"/>
          <w:color w:val="000000"/>
          <w:sz w:val="21"/>
          <w:szCs w:val="21"/>
        </w:rPr>
        <w:t>同</w:t>
      </w:r>
      <w:r>
        <w:rPr>
          <w:rFonts w:hint="eastAsia"/>
          <w:color w:val="000000"/>
          <w:sz w:val="21"/>
          <w:szCs w:val="21"/>
        </w:rPr>
        <w:t>坐一</w:t>
      </w:r>
      <w:r w:rsidR="00C5709A">
        <w:rPr>
          <w:rFonts w:hint="eastAsia"/>
          <w:color w:val="000000"/>
          <w:sz w:val="21"/>
          <w:szCs w:val="21"/>
        </w:rPr>
        <w:t>张</w:t>
      </w:r>
      <w:r>
        <w:rPr>
          <w:rFonts w:hint="eastAsia"/>
          <w:color w:val="000000"/>
          <w:sz w:val="21"/>
          <w:szCs w:val="21"/>
        </w:rPr>
        <w:t>桌子，我和智子面对面，刘洋和周小雨面对面。</w:t>
      </w:r>
      <w:r>
        <w:rPr>
          <w:rFonts w:ascii="Calibri" w:hAnsi="Calibri" w:cs="Times New Roman"/>
          <w:lang w:eastAsia="ja-JP"/>
        </w:rPr>
        <w:t>"</w:t>
      </w:r>
    </w:p>
    <w:p w14:paraId="3E06A6D2" w14:textId="4F8BAC5B" w:rsidR="0053207E" w:rsidRDefault="0053207E" w:rsidP="0053207E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</w:t>
      </w:r>
      <w:r>
        <w:rPr>
          <w:highlight w:val="yellow"/>
          <w:lang w:eastAsia="ja-JP"/>
        </w:rPr>
        <w:t>ZZ11gx</w:t>
      </w:r>
      <w:r>
        <w:rPr>
          <w:rFonts w:hint="eastAsia"/>
          <w:highlight w:val="yellow"/>
          <w:lang w:eastAsia="ja-JP"/>
        </w:rPr>
        <w:t>}</w:t>
      </w:r>
    </w:p>
    <w:p w14:paraId="3139142F" w14:textId="14A4CA22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hint="eastAsia"/>
          <w:color w:val="000000"/>
          <w:sz w:val="21"/>
          <w:szCs w:val="21"/>
          <w:lang w:eastAsia="ja-JP"/>
        </w:rPr>
        <w:t>智子：</w:t>
      </w:r>
      <w:r w:rsidR="001D5C0F">
        <w:rPr>
          <w:rFonts w:ascii="Calibri" w:hAnsi="Calibri" w:cs="Times New Roman"/>
          <w:lang w:eastAsia="ja-JP"/>
        </w:rPr>
        <w:t>"</w:t>
      </w:r>
      <w:r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いただきます</w:t>
      </w:r>
      <w:r w:rsidR="00F0703A"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。</w:t>
      </w:r>
      <w:r>
        <w:rPr>
          <w:rFonts w:hint="eastAsia"/>
          <w:color w:val="000000"/>
          <w:sz w:val="21"/>
          <w:szCs w:val="21"/>
        </w:rPr>
        <w:t>（</w:t>
      </w:r>
      <w:r w:rsidR="000761B1" w:rsidRPr="00994C78">
        <w:rPr>
          <w:rFonts w:cs="Times New Roman" w:hint="eastAsia"/>
          <w:color w:val="1A1A1A"/>
          <w:spacing w:val="15"/>
          <w:sz w:val="21"/>
          <w:szCs w:val="21"/>
        </w:rPr>
        <w:t>我开始吃了</w:t>
      </w:r>
      <w:r w:rsidR="00F0703A">
        <w:rPr>
          <w:rFonts w:cs="Times New Roman" w:hint="eastAsia"/>
          <w:color w:val="1A1A1A"/>
          <w:spacing w:val="15"/>
          <w:sz w:val="21"/>
          <w:szCs w:val="21"/>
        </w:rPr>
        <w:t>。</w:t>
      </w:r>
      <w:r>
        <w:rPr>
          <w:rFonts w:hint="eastAsia"/>
          <w:color w:val="000000"/>
          <w:sz w:val="21"/>
          <w:szCs w:val="21"/>
        </w:rPr>
        <w:t>）</w:t>
      </w:r>
      <w:r w:rsidR="007769E6">
        <w:rPr>
          <w:rFonts w:ascii="Calibri" w:hAnsi="Calibri" w:cs="Times New Roman"/>
        </w:rPr>
        <w:t>"</w:t>
      </w:r>
    </w:p>
    <w:p w14:paraId="5B1C691D" w14:textId="10B2DB7A" w:rsidR="0053207E" w:rsidRDefault="0053207E" w:rsidP="0053207E">
      <w:r>
        <w:t>#</w:t>
      </w:r>
      <w:r>
        <w:rPr>
          <w:rFonts w:hint="eastAsia"/>
          <w:highlight w:val="yellow"/>
        </w:rPr>
        <w:t>{</w:t>
      </w:r>
      <w:proofErr w:type="gramStart"/>
      <w:r>
        <w:rPr>
          <w:rFonts w:hint="eastAsia"/>
          <w:highlight w:val="yellow"/>
        </w:rPr>
        <w:t>显示立绘</w:t>
      </w:r>
      <w:proofErr w:type="gramEnd"/>
      <w:del w:id="63" w:author="Ryan" w:date="2024-02-04T10:46:00Z">
        <w:r w:rsidDel="00C51863">
          <w:rPr>
            <w:highlight w:val="yellow"/>
          </w:rPr>
          <w:delText>WH13rz</w:delText>
        </w:r>
      </w:del>
      <w:ins w:id="64" w:author="Ryan" w:date="2024-02-04T10:46:00Z">
        <w:r w:rsidR="00C51863">
          <w:rPr>
            <w:highlight w:val="yellow"/>
          </w:rPr>
          <w:t>WH13my</w:t>
        </w:r>
      </w:ins>
      <w:r>
        <w:rPr>
          <w:rFonts w:hint="eastAsia"/>
          <w:highlight w:val="yellow"/>
        </w:rPr>
        <w:t>}</w:t>
      </w:r>
    </w:p>
    <w:p w14:paraId="75C81DBF" w14:textId="2D3AE24C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  <w:lang w:eastAsia="ja-JP"/>
        </w:rPr>
        <w:t>我：</w:t>
      </w:r>
      <w:r w:rsidR="001D5C0F">
        <w:rPr>
          <w:rFonts w:ascii="Calibri" w:hAnsi="Calibri" w:cs="Times New Roman"/>
          <w:lang w:eastAsia="ja-JP"/>
        </w:rPr>
        <w:t>"</w:t>
      </w:r>
      <w:r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いただきます</w:t>
      </w:r>
      <w:r w:rsidR="00F0703A" w:rsidRPr="00B5463B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。</w:t>
      </w:r>
      <w:r>
        <w:rPr>
          <w:rFonts w:hint="eastAsia"/>
          <w:color w:val="000000"/>
          <w:sz w:val="21"/>
          <w:szCs w:val="21"/>
          <w:lang w:eastAsia="ja-JP"/>
        </w:rPr>
        <w:t>（</w:t>
      </w:r>
      <w:r w:rsidR="000761B1" w:rsidRPr="00994C78">
        <w:rPr>
          <w:rFonts w:cs="Times New Roman" w:hint="eastAsia"/>
          <w:color w:val="1A1A1A"/>
          <w:spacing w:val="15"/>
          <w:sz w:val="21"/>
          <w:szCs w:val="21"/>
          <w:lang w:eastAsia="ja-JP"/>
        </w:rPr>
        <w:t>我开始吃了</w:t>
      </w:r>
      <w:r w:rsidR="00F0703A">
        <w:rPr>
          <w:rFonts w:cs="Times New Roman" w:hint="eastAsia"/>
          <w:color w:val="1A1A1A"/>
          <w:spacing w:val="15"/>
          <w:sz w:val="21"/>
          <w:szCs w:val="21"/>
          <w:lang w:eastAsia="ja-JP"/>
        </w:rPr>
        <w:t>。</w:t>
      </w:r>
      <w:r>
        <w:rPr>
          <w:rFonts w:hint="eastAsia"/>
          <w:color w:val="000000"/>
          <w:sz w:val="21"/>
          <w:szCs w:val="21"/>
        </w:rPr>
        <w:t>）</w:t>
      </w:r>
      <w:r w:rsidR="007769E6">
        <w:rPr>
          <w:rFonts w:ascii="Calibri" w:hAnsi="Calibri" w:cs="Times New Roman"/>
        </w:rPr>
        <w:t>"</w:t>
      </w:r>
    </w:p>
    <w:p w14:paraId="192A1DF4" w14:textId="5F553CCD" w:rsidR="002A6D12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智子双手合十，小声地说了这样一句。我也跟着说了一句，周小雨看着我俩笑开了花。</w:t>
      </w:r>
      <w:r>
        <w:rPr>
          <w:rFonts w:ascii="Calibri" w:hAnsi="Calibri" w:cs="Times New Roman"/>
        </w:rPr>
        <w:t>"</w:t>
      </w:r>
    </w:p>
    <w:p w14:paraId="674CB18E" w14:textId="67D7E6D8" w:rsidR="0053207E" w:rsidRPr="0053207E" w:rsidRDefault="0053207E" w:rsidP="0053207E">
      <w:r>
        <w:t>#</w:t>
      </w:r>
      <w:r>
        <w:rPr>
          <w:rFonts w:hint="eastAsia"/>
          <w:highlight w:val="yellow"/>
        </w:rPr>
        <w:t>{显示立绘</w:t>
      </w:r>
      <w:del w:id="65" w:author="Ryan" w:date="2024-02-04T10:47:00Z">
        <w:r w:rsidDel="00C51863">
          <w:rPr>
            <w:highlight w:val="yellow"/>
          </w:rPr>
          <w:delText>XY12dx</w:delText>
        </w:r>
      </w:del>
      <w:ins w:id="66" w:author="Ryan" w:date="2024-02-04T10:47:00Z">
        <w:r w:rsidR="00C51863">
          <w:rPr>
            <w:highlight w:val="yellow"/>
          </w:rPr>
          <w:t>XY11jy</w:t>
        </w:r>
      </w:ins>
      <w:r>
        <w:rPr>
          <w:rFonts w:hint="eastAsia"/>
          <w:highlight w:val="yellow"/>
        </w:rPr>
        <w:t>}</w:t>
      </w:r>
    </w:p>
    <w:p w14:paraId="00EBFC75" w14:textId="021F3550" w:rsidR="0053207E" w:rsidRDefault="000065C0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你们在干什么？</w:t>
      </w:r>
      <w:r w:rsidR="00F76B92">
        <w:rPr>
          <w:rFonts w:ascii="Calibri" w:hAnsi="Calibri" w:cs="Times New Roman"/>
        </w:rPr>
        <w:t>"</w:t>
      </w:r>
    </w:p>
    <w:p w14:paraId="5B9BFB29" w14:textId="2FC26179" w:rsidR="0053207E" w:rsidRPr="0053207E" w:rsidRDefault="0053207E" w:rsidP="0053207E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</w:t>
      </w:r>
      <w:r>
        <w:rPr>
          <w:highlight w:val="yellow"/>
          <w:lang w:eastAsia="ja-JP"/>
        </w:rPr>
        <w:t>LY12wx</w:t>
      </w:r>
      <w:r>
        <w:rPr>
          <w:rFonts w:hint="eastAsia"/>
          <w:highlight w:val="yellow"/>
          <w:lang w:eastAsia="ja-JP"/>
        </w:rPr>
        <w:t>}</w:t>
      </w:r>
    </w:p>
    <w:p w14:paraId="488309D4" w14:textId="302537BC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  <w:lang w:eastAsia="ja-JP"/>
        </w:rPr>
        <w:t>刘洋：</w:t>
      </w:r>
      <w:r w:rsidR="001D5C0F">
        <w:rPr>
          <w:rFonts w:ascii="Calibri" w:hAnsi="Calibri" w:cs="Times New Roman"/>
          <w:lang w:eastAsia="ja-JP"/>
        </w:rPr>
        <w:t>"</w:t>
      </w:r>
      <w:r>
        <w:rPr>
          <w:rFonts w:hint="eastAsia"/>
          <w:color w:val="000000"/>
          <w:sz w:val="21"/>
          <w:szCs w:val="21"/>
          <w:lang w:eastAsia="ja-JP"/>
        </w:rPr>
        <w:t>这是日本人的习惯，在吃饭前要说</w:t>
      </w:r>
      <w:r w:rsidR="006614AE" w:rsidRPr="00994C78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「</w:t>
      </w:r>
      <w:r w:rsidRPr="00994C78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いただきます</w:t>
      </w:r>
      <w:r w:rsidR="006614AE" w:rsidRPr="00994C78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」</w:t>
      </w:r>
      <w:r>
        <w:rPr>
          <w:rFonts w:hint="eastAsia"/>
          <w:color w:val="000000"/>
          <w:sz w:val="21"/>
          <w:szCs w:val="21"/>
          <w:lang w:eastAsia="ja-JP"/>
        </w:rPr>
        <w:t>，表示对食物</w:t>
      </w:r>
      <w:r w:rsidR="00B52939">
        <w:rPr>
          <w:rFonts w:hint="eastAsia"/>
          <w:color w:val="000000"/>
          <w:sz w:val="21"/>
          <w:szCs w:val="21"/>
          <w:lang w:eastAsia="ja-JP"/>
        </w:rPr>
        <w:t>的</w:t>
      </w:r>
      <w:r>
        <w:rPr>
          <w:rFonts w:hint="eastAsia"/>
          <w:color w:val="000000"/>
          <w:sz w:val="21"/>
          <w:szCs w:val="21"/>
          <w:lang w:eastAsia="ja-JP"/>
        </w:rPr>
        <w:t>敬意。</w:t>
      </w:r>
      <w:r w:rsidR="007769E6">
        <w:rPr>
          <w:rFonts w:ascii="Calibri" w:hAnsi="Calibri" w:cs="Times New Roman"/>
        </w:rPr>
        <w:t>"</w:t>
      </w:r>
    </w:p>
    <w:p w14:paraId="6EC73D55" w14:textId="6CFF576E" w:rsidR="0053207E" w:rsidRPr="003419BF" w:rsidRDefault="0053207E" w:rsidP="0053207E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XY11zm</w:t>
      </w:r>
      <w:r>
        <w:rPr>
          <w:rFonts w:hint="eastAsia"/>
          <w:highlight w:val="yellow"/>
        </w:rPr>
        <w:t>}</w:t>
      </w:r>
    </w:p>
    <w:p w14:paraId="4F642452" w14:textId="47083BF3" w:rsidR="00431129" w:rsidRDefault="000065C0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 w:rsidR="00C36A07">
        <w:rPr>
          <w:rFonts w:hint="eastAsia"/>
          <w:color w:val="000000"/>
          <w:sz w:val="21"/>
          <w:szCs w:val="21"/>
        </w:rPr>
        <w:t>哦，</w:t>
      </w:r>
      <w:r w:rsidR="00431129">
        <w:rPr>
          <w:rFonts w:hint="eastAsia"/>
          <w:color w:val="000000"/>
          <w:sz w:val="21"/>
          <w:szCs w:val="21"/>
        </w:rPr>
        <w:t>为什么要对食物表示敬意呢？</w:t>
      </w:r>
      <w:r w:rsidR="007769E6">
        <w:rPr>
          <w:rFonts w:ascii="Calibri" w:hAnsi="Calibri" w:cs="Times New Roman"/>
        </w:rPr>
        <w:t>"</w:t>
      </w:r>
    </w:p>
    <w:p w14:paraId="540A4D79" w14:textId="53FD3344" w:rsidR="003419BF" w:rsidRDefault="003419BF" w:rsidP="003419BF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</w:t>
      </w:r>
      <w:r>
        <w:rPr>
          <w:highlight w:val="yellow"/>
          <w:lang w:eastAsia="ja-JP"/>
        </w:rPr>
        <w:t>ZZ13wx</w:t>
      </w:r>
      <w:r>
        <w:rPr>
          <w:rFonts w:hint="eastAsia"/>
          <w:highlight w:val="yellow"/>
          <w:lang w:eastAsia="ja-JP"/>
        </w:rPr>
        <w:t>}</w:t>
      </w:r>
    </w:p>
    <w:p w14:paraId="57198E67" w14:textId="71ABCB9A" w:rsidR="00431129" w:rsidRPr="00994C78" w:rsidRDefault="00F71B37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  <w:lang w:eastAsia="ja-JP"/>
        </w:rPr>
      </w:pPr>
      <w:r w:rsidRPr="00994C78">
        <w:rPr>
          <w:rFonts w:hint="eastAsia"/>
          <w:sz w:val="21"/>
          <w:szCs w:val="21"/>
          <w:lang w:eastAsia="ja-JP"/>
        </w:rPr>
        <w:t>智子：</w:t>
      </w:r>
      <w:r w:rsidR="001D5C0F">
        <w:rPr>
          <w:rFonts w:ascii="Calibri" w:hAnsi="Calibri" w:cs="Times New Roman"/>
          <w:lang w:eastAsia="ja-JP"/>
        </w:rPr>
        <w:t>"</w:t>
      </w:r>
      <w:r w:rsidRPr="00994C78">
        <w:rPr>
          <w:rFonts w:ascii="MS PMincho" w:eastAsia="MS PMincho" w:hAnsi="MS PMincho" w:cs="Times New Roman" w:hint="eastAsia"/>
          <w:color w:val="1A1A1A"/>
          <w:spacing w:val="15"/>
          <w:sz w:val="21"/>
          <w:szCs w:val="21"/>
          <w:lang w:eastAsia="ja-JP"/>
        </w:rPr>
        <w:t>実は「いただきます」には意味が二つあります。</w:t>
      </w:r>
      <w:r w:rsidRPr="00994C78">
        <w:rPr>
          <w:rFonts w:cs="Times New Roman" w:hint="eastAsia"/>
          <w:color w:val="1A1A1A"/>
          <w:spacing w:val="15"/>
          <w:sz w:val="21"/>
          <w:szCs w:val="21"/>
        </w:rPr>
        <w:t>（其实</w:t>
      </w:r>
      <w:r w:rsidR="00D13A1B">
        <w:rPr>
          <w:rFonts w:cs="Times New Roman" w:hint="eastAsia"/>
          <w:color w:val="1A1A1A"/>
          <w:spacing w:val="15"/>
          <w:sz w:val="21"/>
          <w:szCs w:val="21"/>
        </w:rPr>
        <w:t>‘</w:t>
      </w:r>
      <w:r w:rsidRPr="00994C78">
        <w:rPr>
          <w:rFonts w:cs="Times New Roman" w:hint="eastAsia"/>
          <w:color w:val="1A1A1A"/>
          <w:spacing w:val="15"/>
          <w:sz w:val="21"/>
          <w:szCs w:val="21"/>
        </w:rPr>
        <w:t>我开始吃了</w:t>
      </w:r>
      <w:r w:rsidR="00D13A1B">
        <w:rPr>
          <w:rFonts w:cs="Times New Roman" w:hint="eastAsia"/>
          <w:color w:val="1A1A1A"/>
          <w:spacing w:val="15"/>
          <w:sz w:val="21"/>
          <w:szCs w:val="21"/>
        </w:rPr>
        <w:t>’</w:t>
      </w:r>
      <w:r w:rsidRPr="00994C78">
        <w:rPr>
          <w:rFonts w:cs="Times New Roman" w:hint="eastAsia"/>
          <w:color w:val="1A1A1A"/>
          <w:spacing w:val="15"/>
          <w:sz w:val="21"/>
          <w:szCs w:val="21"/>
        </w:rPr>
        <w:t>这句话里有两层含义</w:t>
      </w:r>
      <w:r w:rsidR="00F0703A">
        <w:rPr>
          <w:rFonts w:cs="Times New Roman" w:hint="eastAsia"/>
          <w:color w:val="1A1A1A"/>
          <w:spacing w:val="15"/>
          <w:sz w:val="21"/>
          <w:szCs w:val="21"/>
        </w:rPr>
        <w:t>。</w:t>
      </w:r>
      <w:r w:rsidRPr="00994C78">
        <w:rPr>
          <w:rFonts w:cs="Times New Roman" w:hint="eastAsia"/>
          <w:color w:val="1A1A1A"/>
          <w:spacing w:val="15"/>
          <w:sz w:val="21"/>
          <w:szCs w:val="21"/>
          <w:lang w:eastAsia="ja-JP"/>
        </w:rPr>
        <w:t>）</w:t>
      </w:r>
      <w:r w:rsidR="007769E6">
        <w:rPr>
          <w:rFonts w:ascii="Calibri" w:hAnsi="Calibri" w:cs="Times New Roman"/>
          <w:lang w:eastAsia="ja-JP"/>
        </w:rPr>
        <w:t>"</w:t>
      </w:r>
    </w:p>
    <w:p w14:paraId="3AF1D951" w14:textId="7B0ACE6D" w:rsidR="00F71B37" w:rsidRPr="00F15F8A" w:rsidRDefault="00F71B37" w:rsidP="00F71B37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  <w:lang w:eastAsia="ja-JP"/>
        </w:rPr>
      </w:pPr>
      <w:r w:rsidRPr="00F15F8A">
        <w:rPr>
          <w:rFonts w:hint="eastAsia"/>
          <w:sz w:val="21"/>
          <w:szCs w:val="21"/>
          <w:lang w:eastAsia="ja-JP"/>
        </w:rPr>
        <w:t>智子：</w:t>
      </w:r>
      <w:r w:rsidR="001D5C0F">
        <w:rPr>
          <w:rFonts w:ascii="Calibri" w:hAnsi="Calibri" w:cs="Times New Roman"/>
          <w:lang w:eastAsia="ja-JP"/>
        </w:rPr>
        <w:t>"</w:t>
      </w:r>
      <w:r w:rsidRPr="00F71B37">
        <w:rPr>
          <w:rFonts w:ascii="MS PMincho" w:eastAsia="MS PMincho" w:hAnsi="MS PMincho" w:cs="Times New Roman" w:hint="eastAsia"/>
          <w:color w:val="1A1A1A"/>
          <w:spacing w:val="15"/>
          <w:sz w:val="21"/>
          <w:szCs w:val="21"/>
          <w:lang w:eastAsia="ja-JP"/>
        </w:rPr>
        <w:t>一つは食事を作ってくれる人や飼育、栽培をしている人に感謝の気持ち</w:t>
      </w:r>
      <w:r w:rsidR="00BF3071">
        <w:rPr>
          <w:rFonts w:ascii="MS PMincho" w:eastAsia="MS PMincho" w:hAnsi="MS PMincho" w:cs="Times New Roman" w:hint="eastAsia"/>
          <w:color w:val="1A1A1A"/>
          <w:spacing w:val="15"/>
          <w:sz w:val="21"/>
          <w:szCs w:val="21"/>
          <w:lang w:eastAsia="ja-JP"/>
        </w:rPr>
        <w:t>を</w:t>
      </w:r>
      <w:r w:rsidRPr="00F71B37">
        <w:rPr>
          <w:rFonts w:ascii="MS PMincho" w:eastAsia="MS PMincho" w:hAnsi="MS PMincho" w:cs="Times New Roman" w:hint="eastAsia"/>
          <w:color w:val="1A1A1A"/>
          <w:spacing w:val="15"/>
          <w:sz w:val="21"/>
          <w:szCs w:val="21"/>
          <w:lang w:eastAsia="ja-JP"/>
        </w:rPr>
        <w:t>伝えること</w:t>
      </w:r>
      <w:r w:rsidRPr="00F15F8A">
        <w:rPr>
          <w:rFonts w:ascii="MS PMincho" w:eastAsia="MS PMincho" w:hAnsi="MS PMincho" w:cs="Times New Roman" w:hint="eastAsia"/>
          <w:color w:val="1A1A1A"/>
          <w:spacing w:val="15"/>
          <w:sz w:val="21"/>
          <w:szCs w:val="21"/>
          <w:lang w:eastAsia="ja-JP"/>
        </w:rPr>
        <w:t>。</w:t>
      </w:r>
      <w:r w:rsidRPr="00F15F8A">
        <w:rPr>
          <w:rFonts w:cs="Times New Roman" w:hint="eastAsia"/>
          <w:color w:val="1A1A1A"/>
          <w:spacing w:val="15"/>
          <w:sz w:val="21"/>
          <w:szCs w:val="21"/>
        </w:rPr>
        <w:t>（</w:t>
      </w:r>
      <w:r>
        <w:rPr>
          <w:rFonts w:cs="Times New Roman" w:hint="eastAsia"/>
          <w:color w:val="1A1A1A"/>
          <w:spacing w:val="15"/>
          <w:sz w:val="21"/>
          <w:szCs w:val="21"/>
        </w:rPr>
        <w:t>第一层含义是</w:t>
      </w:r>
      <w:r w:rsidR="000C6FFD" w:rsidRPr="00BA1E24">
        <w:rPr>
          <w:rFonts w:cs="Yu Mincho" w:hint="eastAsia"/>
          <w:color w:val="1A1A1A"/>
          <w:spacing w:val="15"/>
          <w:sz w:val="21"/>
          <w:szCs w:val="21"/>
        </w:rPr>
        <w:t>向</w:t>
      </w:r>
      <w:r>
        <w:rPr>
          <w:rFonts w:cs="Times New Roman" w:hint="eastAsia"/>
          <w:color w:val="1A1A1A"/>
          <w:spacing w:val="15"/>
          <w:sz w:val="21"/>
          <w:szCs w:val="21"/>
        </w:rPr>
        <w:t>给我们做菜</w:t>
      </w:r>
      <w:r w:rsidR="000C6FFD">
        <w:rPr>
          <w:rFonts w:cs="Times New Roman" w:hint="eastAsia"/>
          <w:color w:val="1A1A1A"/>
          <w:spacing w:val="15"/>
          <w:sz w:val="21"/>
          <w:szCs w:val="21"/>
        </w:rPr>
        <w:t>和饲养动物、</w:t>
      </w:r>
      <w:r>
        <w:rPr>
          <w:rFonts w:cs="Times New Roman" w:hint="eastAsia"/>
          <w:color w:val="1A1A1A"/>
          <w:spacing w:val="15"/>
          <w:sz w:val="21"/>
          <w:szCs w:val="21"/>
        </w:rPr>
        <w:t>栽培作物的人们表达感谢。</w:t>
      </w:r>
      <w:r w:rsidRPr="00F15F8A">
        <w:rPr>
          <w:rFonts w:cs="Times New Roman" w:hint="eastAsia"/>
          <w:color w:val="1A1A1A"/>
          <w:spacing w:val="15"/>
          <w:sz w:val="21"/>
          <w:szCs w:val="21"/>
          <w:lang w:eastAsia="ja-JP"/>
        </w:rPr>
        <w:t>）</w:t>
      </w:r>
      <w:r w:rsidR="007769E6">
        <w:rPr>
          <w:rFonts w:ascii="Calibri" w:hAnsi="Calibri" w:cs="Times New Roman"/>
          <w:lang w:eastAsia="ja-JP"/>
        </w:rPr>
        <w:t>"</w:t>
      </w:r>
    </w:p>
    <w:p w14:paraId="4C170BAB" w14:textId="69673059" w:rsidR="003419BF" w:rsidRDefault="003419BF" w:rsidP="003419BF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</w:t>
      </w:r>
      <w:r>
        <w:rPr>
          <w:highlight w:val="yellow"/>
          <w:lang w:eastAsia="ja-JP"/>
        </w:rPr>
        <w:t>WH12wx</w:t>
      </w:r>
      <w:r>
        <w:rPr>
          <w:rFonts w:hint="eastAsia"/>
          <w:highlight w:val="yellow"/>
          <w:lang w:eastAsia="ja-JP"/>
        </w:rPr>
        <w:t>}</w:t>
      </w:r>
    </w:p>
    <w:p w14:paraId="788CB954" w14:textId="18DD73CF" w:rsidR="00F71B37" w:rsidRPr="00994C78" w:rsidRDefault="00F71B37" w:rsidP="00F71B37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</w:rPr>
      </w:pPr>
      <w:r>
        <w:rPr>
          <w:rFonts w:hint="eastAsia"/>
          <w:color w:val="000000"/>
          <w:sz w:val="21"/>
          <w:szCs w:val="21"/>
          <w:lang w:eastAsia="ja-JP"/>
        </w:rPr>
        <w:t>我</w:t>
      </w:r>
      <w:r w:rsidRPr="00F71B37">
        <w:rPr>
          <w:rFonts w:hint="eastAsia"/>
          <w:color w:val="000000"/>
          <w:sz w:val="21"/>
          <w:szCs w:val="21"/>
          <w:lang w:eastAsia="ja-JP"/>
        </w:rPr>
        <w:t>：</w:t>
      </w:r>
      <w:r w:rsidR="001D5C0F">
        <w:rPr>
          <w:rFonts w:ascii="Calibri" w:hAnsi="Calibri" w:cs="Times New Roman"/>
          <w:lang w:eastAsia="ja-JP"/>
        </w:rPr>
        <w:t>"</w:t>
      </w:r>
      <w:r w:rsidRPr="00994C78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もう一つは</w:t>
      </w:r>
      <w:r w:rsidRPr="00994C78">
        <w:rPr>
          <w:rFonts w:ascii="MS Mincho" w:eastAsia="MS Mincho" w:hAnsi="MS Mincho" w:cs="Times New Roman" w:hint="eastAsia"/>
          <w:color w:val="1A1A1A"/>
          <w:spacing w:val="15"/>
          <w:sz w:val="21"/>
          <w:szCs w:val="21"/>
          <w:lang w:eastAsia="ja-JP"/>
        </w:rPr>
        <w:t>「尊い命をいただく」という意味だね</w:t>
      </w:r>
      <w:r w:rsidRPr="00994C78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。</w:t>
      </w:r>
      <w:r w:rsidRPr="00994C78">
        <w:rPr>
          <w:rFonts w:hint="eastAsia"/>
          <w:color w:val="000000"/>
          <w:sz w:val="21"/>
          <w:szCs w:val="21"/>
        </w:rPr>
        <w:t>（另一层含义是</w:t>
      </w:r>
      <w:r w:rsidR="00CF2DDF">
        <w:rPr>
          <w:rFonts w:hint="eastAsia"/>
          <w:color w:val="000000"/>
          <w:sz w:val="21"/>
          <w:szCs w:val="21"/>
        </w:rPr>
        <w:t>向</w:t>
      </w:r>
      <w:r w:rsidRPr="00994C78">
        <w:rPr>
          <w:rFonts w:hint="eastAsia"/>
          <w:color w:val="000000"/>
          <w:sz w:val="21"/>
          <w:szCs w:val="21"/>
        </w:rPr>
        <w:t>我们索取的</w:t>
      </w:r>
      <w:r w:rsidR="00CF2DDF">
        <w:rPr>
          <w:rFonts w:hint="eastAsia"/>
          <w:color w:val="000000"/>
          <w:sz w:val="21"/>
          <w:szCs w:val="21"/>
        </w:rPr>
        <w:t>尊贵</w:t>
      </w:r>
      <w:r w:rsidRPr="00994C78">
        <w:rPr>
          <w:rFonts w:hint="eastAsia"/>
          <w:color w:val="000000"/>
          <w:sz w:val="21"/>
          <w:szCs w:val="21"/>
        </w:rPr>
        <w:t>生命表示感谢</w:t>
      </w:r>
      <w:r w:rsidR="00304159">
        <w:rPr>
          <w:rFonts w:hint="eastAsia"/>
          <w:color w:val="000000"/>
          <w:sz w:val="21"/>
          <w:szCs w:val="21"/>
        </w:rPr>
        <w:t>，</w:t>
      </w:r>
      <w:r w:rsidRPr="00994C78">
        <w:rPr>
          <w:rFonts w:hint="eastAsia"/>
          <w:color w:val="000000"/>
          <w:sz w:val="21"/>
          <w:szCs w:val="21"/>
        </w:rPr>
        <w:t>对吧</w:t>
      </w:r>
      <w:r w:rsidR="00304159">
        <w:rPr>
          <w:rFonts w:hint="eastAsia"/>
          <w:color w:val="000000"/>
          <w:sz w:val="21"/>
          <w:szCs w:val="21"/>
        </w:rPr>
        <w:t>？</w:t>
      </w:r>
      <w:r w:rsidRPr="00994C78">
        <w:rPr>
          <w:rFonts w:hint="eastAsia"/>
          <w:color w:val="000000"/>
          <w:sz w:val="21"/>
          <w:szCs w:val="21"/>
        </w:rPr>
        <w:t>）</w:t>
      </w:r>
      <w:r w:rsidR="007769E6">
        <w:rPr>
          <w:rFonts w:ascii="Calibri" w:hAnsi="Calibri" w:cs="Times New Roman"/>
        </w:rPr>
        <w:t>"</w:t>
      </w:r>
    </w:p>
    <w:p w14:paraId="17E94120" w14:textId="31D5F23D" w:rsidR="003419BF" w:rsidRDefault="003419BF" w:rsidP="003419BF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</w:t>
      </w:r>
      <w:r>
        <w:rPr>
          <w:highlight w:val="yellow"/>
          <w:lang w:eastAsia="ja-JP"/>
        </w:rPr>
        <w:t>ZZ14xf</w:t>
      </w:r>
      <w:r>
        <w:rPr>
          <w:rFonts w:hint="eastAsia"/>
          <w:highlight w:val="yellow"/>
          <w:lang w:eastAsia="ja-JP"/>
        </w:rPr>
        <w:t>}</w:t>
      </w:r>
    </w:p>
    <w:p w14:paraId="25E50B60" w14:textId="02B089CB" w:rsidR="006614AE" w:rsidRPr="00994C78" w:rsidRDefault="00F71B37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</w:rPr>
      </w:pPr>
      <w:r w:rsidRPr="00F15F8A">
        <w:rPr>
          <w:rFonts w:hint="eastAsia"/>
          <w:sz w:val="21"/>
          <w:szCs w:val="21"/>
          <w:lang w:eastAsia="ja-JP"/>
        </w:rPr>
        <w:t>智子：</w:t>
      </w:r>
      <w:r w:rsidR="001D5C0F">
        <w:rPr>
          <w:rFonts w:ascii="Calibri" w:hAnsi="Calibri" w:cs="Times New Roman"/>
          <w:lang w:eastAsia="ja-JP"/>
        </w:rPr>
        <w:t>"</w:t>
      </w:r>
      <w:r>
        <w:rPr>
          <w:rFonts w:ascii="MS PMincho" w:eastAsia="MS PMincho" w:hAnsi="MS PMincho" w:cs="Times New Roman" w:hint="eastAsia"/>
          <w:color w:val="1A1A1A"/>
          <w:spacing w:val="15"/>
          <w:sz w:val="21"/>
          <w:szCs w:val="21"/>
          <w:lang w:eastAsia="ja-JP"/>
        </w:rPr>
        <w:t>そうそう、</w:t>
      </w:r>
      <w:r w:rsidR="006614AE">
        <w:rPr>
          <w:rFonts w:ascii="MS PMincho" w:eastAsia="MS PMincho" w:hAnsi="MS PMincho" w:cs="Times New Roman" w:hint="eastAsia"/>
          <w:color w:val="1A1A1A"/>
          <w:spacing w:val="15"/>
          <w:sz w:val="21"/>
          <w:szCs w:val="21"/>
          <w:lang w:eastAsia="ja-JP"/>
        </w:rPr>
        <w:t>日本の文化もよく知っているね</w:t>
      </w:r>
      <w:r w:rsidRPr="00F15F8A">
        <w:rPr>
          <w:rFonts w:ascii="MS PMincho" w:eastAsia="MS PMincho" w:hAnsi="MS PMincho" w:cs="Times New Roman" w:hint="eastAsia"/>
          <w:color w:val="1A1A1A"/>
          <w:spacing w:val="15"/>
          <w:sz w:val="21"/>
          <w:szCs w:val="21"/>
          <w:lang w:eastAsia="ja-JP"/>
        </w:rPr>
        <w:t>。</w:t>
      </w:r>
      <w:r w:rsidRPr="00F15F8A">
        <w:rPr>
          <w:rFonts w:cs="Times New Roman" w:hint="eastAsia"/>
          <w:color w:val="1A1A1A"/>
          <w:spacing w:val="15"/>
          <w:sz w:val="21"/>
          <w:szCs w:val="21"/>
          <w:lang w:eastAsia="ja-JP"/>
        </w:rPr>
        <w:t>（</w:t>
      </w:r>
      <w:r>
        <w:rPr>
          <w:rFonts w:cs="Times New Roman" w:hint="eastAsia"/>
          <w:color w:val="1A1A1A"/>
          <w:spacing w:val="15"/>
          <w:sz w:val="21"/>
          <w:szCs w:val="21"/>
          <w:lang w:eastAsia="ja-JP"/>
        </w:rPr>
        <w:t>是的，你</w:t>
      </w:r>
      <w:r w:rsidR="006614AE">
        <w:rPr>
          <w:rFonts w:cs="Times New Roman" w:hint="eastAsia"/>
          <w:color w:val="1A1A1A"/>
          <w:spacing w:val="15"/>
          <w:sz w:val="21"/>
          <w:szCs w:val="21"/>
          <w:lang w:eastAsia="ja-JP"/>
        </w:rPr>
        <w:t>很了解日本文化啊</w:t>
      </w:r>
      <w:r>
        <w:rPr>
          <w:rFonts w:cs="Times New Roman" w:hint="eastAsia"/>
          <w:color w:val="1A1A1A"/>
          <w:spacing w:val="15"/>
          <w:sz w:val="21"/>
          <w:szCs w:val="21"/>
          <w:lang w:eastAsia="ja-JP"/>
        </w:rPr>
        <w:t>。</w:t>
      </w:r>
      <w:r w:rsidRPr="00F15F8A">
        <w:rPr>
          <w:rFonts w:cs="Times New Roman" w:hint="eastAsia"/>
          <w:color w:val="1A1A1A"/>
          <w:spacing w:val="15"/>
          <w:sz w:val="21"/>
          <w:szCs w:val="21"/>
        </w:rPr>
        <w:t>）</w:t>
      </w:r>
      <w:r w:rsidR="007769E6">
        <w:rPr>
          <w:rFonts w:ascii="Calibri" w:hAnsi="Calibri" w:cs="Times New Roman"/>
        </w:rPr>
        <w:t>"</w:t>
      </w:r>
    </w:p>
    <w:p w14:paraId="09C3F4EC" w14:textId="77777777" w:rsidR="006614AE" w:rsidRDefault="006614AE" w:rsidP="006614AE">
      <w:pPr>
        <w:pStyle w:val="paragraph"/>
        <w:spacing w:before="0" w:beforeAutospacing="0" w:after="0" w:afterAutospacing="0" w:line="309" w:lineRule="auto"/>
        <w:jc w:val="both"/>
        <w:rPr>
          <w:rFonts w:eastAsia="Yu Mincho"/>
          <w:color w:val="000000"/>
          <w:sz w:val="21"/>
          <w:szCs w:val="21"/>
        </w:rPr>
      </w:pPr>
    </w:p>
    <w:p w14:paraId="7FADEEAF" w14:textId="7ACEB117" w:rsidR="006614AE" w:rsidRDefault="006614AE" w:rsidP="006614AE">
      <w:pPr>
        <w:pStyle w:val="paragraph"/>
        <w:spacing w:before="0" w:beforeAutospacing="0" w:after="0" w:afterAutospacing="0" w:line="309" w:lineRule="auto"/>
        <w:jc w:val="both"/>
        <w:rPr>
          <w:rFonts w:eastAsiaTheme="minorEastAsia"/>
          <w:color w:val="000000"/>
          <w:sz w:val="21"/>
          <w:szCs w:val="21"/>
        </w:rPr>
      </w:pPr>
      <w:r w:rsidRPr="00994C78">
        <w:rPr>
          <w:rFonts w:eastAsiaTheme="minorEastAsia" w:hint="eastAsia"/>
          <w:color w:val="000000"/>
          <w:sz w:val="21"/>
          <w:szCs w:val="21"/>
          <w:highlight w:val="yellow"/>
        </w:rPr>
        <w:t>（出现选项）</w:t>
      </w:r>
    </w:p>
    <w:p w14:paraId="15B86D15" w14:textId="7D2B99BD" w:rsidR="00D90CAE" w:rsidRPr="00D90CAE" w:rsidRDefault="00D90CAE" w:rsidP="00D90CAE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WH11my</w:t>
      </w:r>
      <w:r>
        <w:rPr>
          <w:rFonts w:hint="eastAsia"/>
          <w:highlight w:val="yellow"/>
        </w:rPr>
        <w:t>}</w:t>
      </w:r>
    </w:p>
    <w:p w14:paraId="582F1505" w14:textId="49A2F00F" w:rsidR="006614AE" w:rsidRPr="00F15F8A" w:rsidRDefault="006614AE" w:rsidP="006614AE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</w:rPr>
      </w:pPr>
      <w:r>
        <w:rPr>
          <w:rFonts w:hint="eastAsia"/>
          <w:color w:val="000000"/>
          <w:sz w:val="21"/>
          <w:szCs w:val="21"/>
          <w:lang w:eastAsia="ja-JP"/>
        </w:rPr>
        <w:t>我</w:t>
      </w:r>
      <w:r w:rsidRPr="00F71B37">
        <w:rPr>
          <w:rFonts w:hint="eastAsia"/>
          <w:color w:val="000000"/>
          <w:sz w:val="21"/>
          <w:szCs w:val="21"/>
          <w:lang w:eastAsia="ja-JP"/>
        </w:rPr>
        <w:t>：</w:t>
      </w:r>
      <w:r w:rsidR="001D5C0F">
        <w:rPr>
          <w:rFonts w:ascii="Calibri" w:hAnsi="Calibri" w:cs="Times New Roman"/>
          <w:lang w:eastAsia="ja-JP"/>
        </w:rPr>
        <w:t>"</w:t>
      </w:r>
      <w:r>
        <w:rPr>
          <w:rFonts w:ascii="MS Mincho" w:eastAsia="MS Mincho" w:hAnsi="MS Mincho" w:cs="Times New Roman" w:hint="eastAsia"/>
          <w:color w:val="1A1A1A"/>
          <w:spacing w:val="15"/>
          <w:sz w:val="21"/>
          <w:szCs w:val="21"/>
          <w:lang w:eastAsia="ja-JP"/>
        </w:rPr>
        <w:t>いえいえ、まだまだです</w:t>
      </w:r>
      <w:r w:rsidRPr="00F15F8A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。</w:t>
      </w:r>
      <w:r w:rsidRPr="00F15F8A">
        <w:rPr>
          <w:rFonts w:hint="eastAsia"/>
          <w:color w:val="000000"/>
          <w:sz w:val="21"/>
          <w:szCs w:val="21"/>
          <w:lang w:eastAsia="ja-JP"/>
        </w:rPr>
        <w:t>（</w:t>
      </w:r>
      <w:r w:rsidR="00D00264">
        <w:rPr>
          <w:rFonts w:hint="eastAsia"/>
          <w:color w:val="000000"/>
          <w:sz w:val="21"/>
          <w:szCs w:val="21"/>
          <w:lang w:eastAsia="ja-JP"/>
        </w:rPr>
        <w:t>哪里</w:t>
      </w:r>
      <w:r>
        <w:rPr>
          <w:rFonts w:hint="eastAsia"/>
          <w:color w:val="000000"/>
          <w:sz w:val="21"/>
          <w:szCs w:val="21"/>
          <w:lang w:eastAsia="ja-JP"/>
        </w:rPr>
        <w:t>，略知一二而已</w:t>
      </w:r>
      <w:r w:rsidRPr="00F15F8A">
        <w:rPr>
          <w:rFonts w:hint="eastAsia"/>
          <w:color w:val="000000"/>
          <w:sz w:val="21"/>
          <w:szCs w:val="21"/>
          <w:lang w:eastAsia="ja-JP"/>
        </w:rPr>
        <w:t>。</w:t>
      </w:r>
      <w:r w:rsidRPr="00F15F8A">
        <w:rPr>
          <w:rFonts w:hint="eastAsia"/>
          <w:color w:val="000000"/>
          <w:sz w:val="21"/>
          <w:szCs w:val="21"/>
        </w:rPr>
        <w:t>）</w:t>
      </w:r>
      <w:r w:rsidR="007769E6">
        <w:rPr>
          <w:rFonts w:ascii="Calibri" w:hAnsi="Calibri" w:cs="Times New Roman"/>
        </w:rPr>
        <w:t>"</w:t>
      </w:r>
    </w:p>
    <w:p w14:paraId="6ABC2773" w14:textId="7B3A4B7C" w:rsidR="002A6D12" w:rsidRDefault="002A6D12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</w:p>
    <w:p w14:paraId="064898E7" w14:textId="5C2F310C" w:rsidR="002A6D12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 w:rsidR="00F71B37">
        <w:rPr>
          <w:rFonts w:hint="eastAsia"/>
          <w:color w:val="000000"/>
          <w:sz w:val="21"/>
          <w:szCs w:val="21"/>
        </w:rPr>
        <w:t>看</w:t>
      </w:r>
      <w:r w:rsidR="000137E3">
        <w:rPr>
          <w:rFonts w:hint="eastAsia"/>
          <w:color w:val="000000"/>
          <w:sz w:val="21"/>
          <w:szCs w:val="21"/>
        </w:rPr>
        <w:t>到</w:t>
      </w:r>
      <w:r w:rsidR="00F71B37">
        <w:rPr>
          <w:rFonts w:hint="eastAsia"/>
          <w:color w:val="000000"/>
          <w:sz w:val="21"/>
          <w:szCs w:val="21"/>
        </w:rPr>
        <w:t>小雨听得有些云里雾里，</w:t>
      </w:r>
      <w:proofErr w:type="gramStart"/>
      <w:r w:rsidR="00F71B37">
        <w:rPr>
          <w:rFonts w:hint="eastAsia"/>
          <w:color w:val="000000"/>
          <w:sz w:val="21"/>
          <w:szCs w:val="21"/>
        </w:rPr>
        <w:t>刘洋便岔开</w:t>
      </w:r>
      <w:proofErr w:type="gramEnd"/>
      <w:r w:rsidR="00F71B37">
        <w:rPr>
          <w:rFonts w:hint="eastAsia"/>
          <w:color w:val="000000"/>
          <w:sz w:val="21"/>
          <w:szCs w:val="21"/>
        </w:rPr>
        <w:t>了话题。</w:t>
      </w:r>
      <w:r>
        <w:rPr>
          <w:rFonts w:ascii="Calibri" w:hAnsi="Calibri" w:cs="Times New Roman"/>
        </w:rPr>
        <w:t>"</w:t>
      </w:r>
    </w:p>
    <w:p w14:paraId="0CB5F056" w14:textId="35F12422" w:rsidR="00D90CAE" w:rsidRDefault="00D90CAE" w:rsidP="00D90CAE">
      <w:r>
        <w:lastRenderedPageBreak/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LY12gx</w:t>
      </w:r>
      <w:r>
        <w:rPr>
          <w:rFonts w:hint="eastAsia"/>
          <w:highlight w:val="yellow"/>
        </w:rPr>
        <w:t>}</w:t>
      </w:r>
    </w:p>
    <w:p w14:paraId="2A1E8AE5" w14:textId="6422933D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hint="eastAsia"/>
          <w:color w:val="000000"/>
          <w:sz w:val="21"/>
          <w:szCs w:val="21"/>
        </w:rPr>
        <w:t>刘洋：</w:t>
      </w:r>
      <w:r w:rsidR="001D5C0F">
        <w:rPr>
          <w:rFonts w:ascii="Calibri" w:hAnsi="Calibri" w:cs="Times New Roman"/>
        </w:rPr>
        <w:t>"</w:t>
      </w:r>
      <w:r w:rsidR="00F71B37">
        <w:rPr>
          <w:rFonts w:hint="eastAsia"/>
          <w:color w:val="000000"/>
          <w:sz w:val="21"/>
          <w:szCs w:val="21"/>
        </w:rPr>
        <w:t>对了，大家</w:t>
      </w:r>
      <w:r>
        <w:rPr>
          <w:rFonts w:hint="eastAsia"/>
          <w:color w:val="000000"/>
          <w:sz w:val="21"/>
          <w:szCs w:val="21"/>
        </w:rPr>
        <w:t>想过将来</w:t>
      </w:r>
      <w:r w:rsidR="004075FC">
        <w:rPr>
          <w:rFonts w:hint="eastAsia"/>
          <w:color w:val="000000"/>
          <w:sz w:val="21"/>
          <w:szCs w:val="21"/>
        </w:rPr>
        <w:t>要做什么</w:t>
      </w:r>
      <w:r w:rsidR="006614AE">
        <w:rPr>
          <w:rFonts w:hint="eastAsia"/>
          <w:color w:val="000000"/>
          <w:sz w:val="21"/>
          <w:szCs w:val="21"/>
        </w:rPr>
        <w:t>吗</w:t>
      </w:r>
      <w:r>
        <w:rPr>
          <w:rFonts w:hint="eastAsia"/>
          <w:color w:val="000000"/>
          <w:sz w:val="21"/>
          <w:szCs w:val="21"/>
        </w:rPr>
        <w:t>？</w:t>
      </w:r>
      <w:r w:rsidR="007769E6">
        <w:rPr>
          <w:rFonts w:ascii="Calibri" w:hAnsi="Calibri" w:cs="Times New Roman"/>
        </w:rPr>
        <w:t>"</w:t>
      </w:r>
    </w:p>
    <w:p w14:paraId="11A07BB8" w14:textId="7D5E417D" w:rsidR="00CA1623" w:rsidRPr="00CA1623" w:rsidRDefault="00CA1623" w:rsidP="00CA1623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XY11</w:t>
      </w:r>
      <w:r>
        <w:rPr>
          <w:rFonts w:hint="eastAsia"/>
          <w:highlight w:val="yellow"/>
        </w:rPr>
        <w:t>wx}</w:t>
      </w:r>
    </w:p>
    <w:p w14:paraId="70C336C6" w14:textId="1D778080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我想做的事可多了。</w:t>
      </w:r>
      <w:r w:rsidR="007769E6">
        <w:rPr>
          <w:rFonts w:ascii="Calibri" w:hAnsi="Calibri" w:cs="Times New Roman"/>
        </w:rPr>
        <w:t>"</w:t>
      </w:r>
    </w:p>
    <w:p w14:paraId="405216B4" w14:textId="0C897336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刘洋：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哈哈哈，</w:t>
      </w:r>
      <w:r w:rsidR="006614AE">
        <w:rPr>
          <w:rFonts w:hint="eastAsia"/>
          <w:color w:val="000000"/>
          <w:sz w:val="21"/>
          <w:szCs w:val="21"/>
        </w:rPr>
        <w:t>你不是想做钢琴演奏家吗</w:t>
      </w:r>
      <w:r w:rsidR="00B52DB3">
        <w:rPr>
          <w:rFonts w:hint="eastAsia"/>
          <w:color w:val="000000"/>
          <w:sz w:val="21"/>
          <w:szCs w:val="21"/>
        </w:rPr>
        <w:t>？</w:t>
      </w:r>
      <w:r w:rsidR="007769E6">
        <w:rPr>
          <w:rFonts w:ascii="Calibri" w:hAnsi="Calibri" w:cs="Times New Roman"/>
        </w:rPr>
        <w:t>"</w:t>
      </w:r>
    </w:p>
    <w:p w14:paraId="2E8C7BB0" w14:textId="6BD7FC04" w:rsidR="00CA1623" w:rsidRPr="00CA1623" w:rsidRDefault="00CA1623" w:rsidP="00CA1623">
      <w:pPr>
        <w:rPr>
          <w:lang w:eastAsia="ja-JP"/>
        </w:rPr>
      </w:pPr>
      <w:bookmarkStart w:id="67" w:name="OLE_LINK20"/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</w:t>
      </w:r>
      <w:r>
        <w:rPr>
          <w:highlight w:val="yellow"/>
          <w:lang w:eastAsia="ja-JP"/>
        </w:rPr>
        <w:t>ZZ14xf</w:t>
      </w:r>
      <w:r>
        <w:rPr>
          <w:rFonts w:hint="eastAsia"/>
          <w:highlight w:val="yellow"/>
          <w:lang w:eastAsia="ja-JP"/>
        </w:rPr>
        <w:t>}</w:t>
      </w:r>
    </w:p>
    <w:bookmarkEnd w:id="67"/>
    <w:p w14:paraId="5EED2B2D" w14:textId="564BA1D6" w:rsidR="006614AE" w:rsidRDefault="006614AE" w:rsidP="006614A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 w:rsidRPr="00F15F8A">
        <w:rPr>
          <w:rFonts w:hint="eastAsia"/>
          <w:sz w:val="21"/>
          <w:szCs w:val="21"/>
          <w:lang w:eastAsia="ja-JP"/>
        </w:rPr>
        <w:t>智子：</w:t>
      </w:r>
      <w:r w:rsidR="001D5C0F">
        <w:rPr>
          <w:rFonts w:ascii="Calibri" w:hAnsi="Calibri" w:cs="Times New Roman"/>
          <w:lang w:eastAsia="ja-JP"/>
        </w:rPr>
        <w:t>"</w:t>
      </w:r>
      <w:r>
        <w:rPr>
          <w:rFonts w:ascii="MS PMincho" w:eastAsia="MS PMincho" w:hAnsi="MS PMincho" w:cs="Times New Roman" w:hint="eastAsia"/>
          <w:color w:val="1A1A1A"/>
          <w:spacing w:val="15"/>
          <w:sz w:val="21"/>
          <w:szCs w:val="21"/>
          <w:lang w:eastAsia="ja-JP"/>
        </w:rPr>
        <w:t>すごい</w:t>
      </w:r>
      <w:r w:rsidRPr="00F15F8A">
        <w:rPr>
          <w:rFonts w:ascii="MS PMincho" w:eastAsia="MS PMincho" w:hAnsi="MS PMincho" w:cs="Times New Roman" w:hint="eastAsia"/>
          <w:color w:val="1A1A1A"/>
          <w:spacing w:val="15"/>
          <w:sz w:val="21"/>
          <w:szCs w:val="21"/>
          <w:lang w:eastAsia="ja-JP"/>
        </w:rPr>
        <w:t>。</w:t>
      </w:r>
      <w:r w:rsidRPr="00F15F8A">
        <w:rPr>
          <w:rFonts w:cs="Times New Roman" w:hint="eastAsia"/>
          <w:color w:val="1A1A1A"/>
          <w:spacing w:val="15"/>
          <w:sz w:val="21"/>
          <w:szCs w:val="21"/>
        </w:rPr>
        <w:t>（</w:t>
      </w:r>
      <w:r>
        <w:rPr>
          <w:rFonts w:cs="Times New Roman" w:hint="eastAsia"/>
          <w:color w:val="1A1A1A"/>
          <w:spacing w:val="15"/>
          <w:sz w:val="21"/>
          <w:szCs w:val="21"/>
        </w:rPr>
        <w:t>太厉害了。</w:t>
      </w:r>
      <w:r w:rsidRPr="00F15F8A">
        <w:rPr>
          <w:rFonts w:cs="Times New Roman" w:hint="eastAsia"/>
          <w:color w:val="1A1A1A"/>
          <w:spacing w:val="15"/>
          <w:sz w:val="21"/>
          <w:szCs w:val="21"/>
        </w:rPr>
        <w:t>）</w:t>
      </w:r>
      <w:r w:rsidR="007769E6">
        <w:rPr>
          <w:rFonts w:ascii="Calibri" w:hAnsi="Calibri" w:cs="Times New Roman"/>
        </w:rPr>
        <w:t>"</w:t>
      </w:r>
    </w:p>
    <w:p w14:paraId="0035D153" w14:textId="0F6FC07F" w:rsidR="00CA1623" w:rsidRPr="00CA1623" w:rsidRDefault="00CA1623" w:rsidP="00CA1623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XY13zm</w:t>
      </w:r>
      <w:r>
        <w:rPr>
          <w:rFonts w:hint="eastAsia"/>
          <w:highlight w:val="yellow"/>
        </w:rPr>
        <w:t>}</w:t>
      </w:r>
    </w:p>
    <w:p w14:paraId="11C76E01" w14:textId="1015A7C0" w:rsidR="006614AE" w:rsidRDefault="006614AE" w:rsidP="006614AE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别听他瞎说，我还没想好呢。有很多要考虑的</w:t>
      </w:r>
      <w:r w:rsidR="00B52DB3">
        <w:rPr>
          <w:rFonts w:hint="eastAsia"/>
          <w:color w:val="000000"/>
          <w:sz w:val="21"/>
          <w:szCs w:val="21"/>
        </w:rPr>
        <w:t>事</w:t>
      </w:r>
      <w:r>
        <w:rPr>
          <w:rFonts w:hint="eastAsia"/>
          <w:color w:val="000000"/>
          <w:sz w:val="21"/>
          <w:szCs w:val="21"/>
        </w:rPr>
        <w:t>……</w:t>
      </w:r>
      <w:r w:rsidR="007769E6">
        <w:rPr>
          <w:rFonts w:ascii="Calibri" w:hAnsi="Calibri" w:cs="Times New Roman"/>
        </w:rPr>
        <w:t>"</w:t>
      </w:r>
    </w:p>
    <w:p w14:paraId="42A45BE8" w14:textId="64C1ACE6" w:rsidR="00CA1623" w:rsidRPr="00CA1623" w:rsidRDefault="00CA1623" w:rsidP="00CA1623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LY12hz</w:t>
      </w:r>
      <w:r>
        <w:rPr>
          <w:rFonts w:hint="eastAsia"/>
          <w:highlight w:val="yellow"/>
        </w:rPr>
        <w:t>}</w:t>
      </w:r>
    </w:p>
    <w:p w14:paraId="6670F787" w14:textId="5905841E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刘洋：</w:t>
      </w:r>
      <w:r w:rsidR="001D5C0F">
        <w:rPr>
          <w:rFonts w:ascii="Calibri" w:hAnsi="Calibri" w:cs="Times New Roman"/>
        </w:rPr>
        <w:t>"</w:t>
      </w:r>
      <w:r w:rsidR="006614AE">
        <w:rPr>
          <w:rFonts w:hint="eastAsia"/>
          <w:color w:val="000000"/>
          <w:sz w:val="21"/>
          <w:szCs w:val="21"/>
        </w:rPr>
        <w:t>有</w:t>
      </w:r>
      <w:r w:rsidR="00BD3605">
        <w:rPr>
          <w:rFonts w:hint="eastAsia"/>
          <w:color w:val="000000"/>
          <w:sz w:val="21"/>
          <w:szCs w:val="21"/>
        </w:rPr>
        <w:t>什么</w:t>
      </w:r>
      <w:r w:rsidR="006614AE">
        <w:rPr>
          <w:rFonts w:hint="eastAsia"/>
          <w:color w:val="000000"/>
          <w:sz w:val="21"/>
          <w:szCs w:val="21"/>
        </w:rPr>
        <w:t>好多想的，有梦想就努力去实现呗</w:t>
      </w:r>
      <w:r w:rsidR="00B52DB3">
        <w:rPr>
          <w:rFonts w:hint="eastAsia"/>
          <w:color w:val="000000"/>
          <w:sz w:val="21"/>
          <w:szCs w:val="21"/>
        </w:rPr>
        <w:t>！</w:t>
      </w:r>
      <w:r w:rsidR="007769E6">
        <w:rPr>
          <w:rFonts w:ascii="Calibri" w:hAnsi="Calibri" w:cs="Times New Roman"/>
        </w:rPr>
        <w:t>"</w:t>
      </w:r>
    </w:p>
    <w:p w14:paraId="16D4D667" w14:textId="43AA60AB" w:rsidR="002A6D12" w:rsidRDefault="00F76B92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t>"</w:t>
      </w:r>
      <w:r w:rsidR="006614AE">
        <w:rPr>
          <w:rFonts w:hint="eastAsia"/>
          <w:color w:val="000000"/>
          <w:sz w:val="21"/>
          <w:szCs w:val="21"/>
        </w:rPr>
        <w:t>听到刘洋的话，周小雨张了张嘴想说</w:t>
      </w:r>
      <w:r w:rsidR="003D42F2">
        <w:rPr>
          <w:rFonts w:hint="eastAsia"/>
          <w:color w:val="000000"/>
          <w:sz w:val="21"/>
          <w:szCs w:val="21"/>
        </w:rPr>
        <w:t>些什么</w:t>
      </w:r>
      <w:r w:rsidR="006614AE">
        <w:rPr>
          <w:rFonts w:hint="eastAsia"/>
          <w:color w:val="000000"/>
          <w:sz w:val="21"/>
          <w:szCs w:val="21"/>
        </w:rPr>
        <w:t>，又沉默了。</w:t>
      </w:r>
      <w:r>
        <w:rPr>
          <w:rFonts w:ascii="Calibri" w:hAnsi="Calibri" w:cs="Times New Roman"/>
        </w:rPr>
        <w:t>"</w:t>
      </w:r>
    </w:p>
    <w:p w14:paraId="728B91BE" w14:textId="153AA7F5" w:rsidR="00CA1623" w:rsidRDefault="00CA1623" w:rsidP="00CA1623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WH11rz</w:t>
      </w:r>
      <w:r>
        <w:rPr>
          <w:rFonts w:hint="eastAsia"/>
          <w:highlight w:val="yellow"/>
        </w:rPr>
        <w:t>}</w:t>
      </w:r>
    </w:p>
    <w:p w14:paraId="18F31CA8" w14:textId="385F5D30" w:rsidR="002A6D12" w:rsidRDefault="00F76B92">
      <w:pPr>
        <w:pStyle w:val="paragraph"/>
        <w:spacing w:before="0" w:beforeAutospacing="0" w:after="0" w:afterAutospacing="0" w:line="309" w:lineRule="auto"/>
        <w:jc w:val="both"/>
        <w:rPr>
          <w:lang w:eastAsia="ja-JP"/>
        </w:rPr>
      </w:pPr>
      <w:r>
        <w:rPr>
          <w:rFonts w:ascii="Calibri" w:hAnsi="Calibri" w:cs="Times New Roman"/>
        </w:rPr>
        <w:t>"</w:t>
      </w:r>
      <w:r w:rsidR="004B4C56">
        <w:rPr>
          <w:rFonts w:hint="eastAsia"/>
          <w:color w:val="000000"/>
          <w:sz w:val="21"/>
          <w:szCs w:val="21"/>
        </w:rPr>
        <w:t>周小雨欲言又止，</w:t>
      </w:r>
      <w:r>
        <w:rPr>
          <w:rFonts w:hint="eastAsia"/>
          <w:color w:val="000000"/>
          <w:sz w:val="21"/>
          <w:szCs w:val="21"/>
        </w:rPr>
        <w:t>气氛</w:t>
      </w:r>
      <w:r w:rsidR="00E62E9D">
        <w:rPr>
          <w:rFonts w:hint="eastAsia"/>
          <w:color w:val="000000"/>
          <w:sz w:val="21"/>
          <w:szCs w:val="21"/>
        </w:rPr>
        <w:t>有些尴尬</w:t>
      </w:r>
      <w:r>
        <w:rPr>
          <w:rFonts w:hint="eastAsia"/>
          <w:color w:val="000000"/>
          <w:sz w:val="21"/>
          <w:szCs w:val="21"/>
        </w:rPr>
        <w:t>，</w:t>
      </w:r>
      <w:r w:rsidR="004B4C56">
        <w:rPr>
          <w:rFonts w:hint="eastAsia"/>
          <w:color w:val="000000"/>
          <w:sz w:val="21"/>
          <w:szCs w:val="21"/>
        </w:rPr>
        <w:t>于是</w:t>
      </w:r>
      <w:r>
        <w:rPr>
          <w:rFonts w:hint="eastAsia"/>
          <w:color w:val="000000"/>
          <w:sz w:val="21"/>
          <w:szCs w:val="21"/>
        </w:rPr>
        <w:t>我</w:t>
      </w:r>
      <w:r w:rsidR="00E62E9D">
        <w:rPr>
          <w:rFonts w:hint="eastAsia"/>
          <w:color w:val="000000"/>
          <w:sz w:val="21"/>
          <w:szCs w:val="21"/>
        </w:rPr>
        <w:t>把话题抛给了智子。</w:t>
      </w:r>
      <w:r>
        <w:rPr>
          <w:rFonts w:ascii="Calibri" w:hAnsi="Calibri" w:cs="Times New Roman"/>
          <w:lang w:eastAsia="ja-JP"/>
        </w:rPr>
        <w:t>"</w:t>
      </w:r>
    </w:p>
    <w:p w14:paraId="446C49F8" w14:textId="3D86B94E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hint="eastAsia"/>
          <w:color w:val="000000"/>
          <w:sz w:val="21"/>
          <w:szCs w:val="21"/>
          <w:lang w:eastAsia="ja-JP"/>
        </w:rPr>
        <w:t>我：</w:t>
      </w:r>
      <w:r w:rsidR="001D5C0F">
        <w:rPr>
          <w:rFonts w:ascii="Calibri" w:hAnsi="Calibri" w:cs="Times New Roman"/>
          <w:lang w:eastAsia="ja-JP"/>
        </w:rPr>
        <w:t>"</w:t>
      </w:r>
      <w:r w:rsidR="00E62E9D" w:rsidRPr="00994C78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智子ちゃん、いや、高橋さんはどうですか。</w:t>
      </w:r>
      <w:r>
        <w:rPr>
          <w:rFonts w:hint="eastAsia"/>
          <w:color w:val="000000"/>
          <w:sz w:val="21"/>
          <w:szCs w:val="21"/>
        </w:rPr>
        <w:t>（</w:t>
      </w:r>
      <w:r w:rsidR="00E62E9D">
        <w:rPr>
          <w:rFonts w:hint="eastAsia"/>
          <w:color w:val="000000"/>
          <w:sz w:val="21"/>
          <w:szCs w:val="21"/>
        </w:rPr>
        <w:t>智子，哦不</w:t>
      </w:r>
      <w:r w:rsidR="00582AC1">
        <w:rPr>
          <w:rFonts w:hint="eastAsia"/>
          <w:color w:val="000000"/>
          <w:sz w:val="21"/>
          <w:szCs w:val="21"/>
        </w:rPr>
        <w:t>对</w:t>
      </w:r>
      <w:r w:rsidR="001E0C0D">
        <w:rPr>
          <w:rFonts w:hint="eastAsia"/>
          <w:color w:val="000000"/>
          <w:sz w:val="21"/>
          <w:szCs w:val="21"/>
        </w:rPr>
        <w:t>，</w:t>
      </w:r>
      <w:r w:rsidR="00E62E9D">
        <w:rPr>
          <w:rFonts w:hint="eastAsia"/>
          <w:color w:val="000000"/>
          <w:sz w:val="21"/>
          <w:szCs w:val="21"/>
        </w:rPr>
        <w:t>高桥</w:t>
      </w:r>
      <w:r w:rsidR="001E0C0D">
        <w:rPr>
          <w:rFonts w:hint="eastAsia"/>
          <w:color w:val="000000"/>
          <w:sz w:val="21"/>
          <w:szCs w:val="21"/>
        </w:rPr>
        <w:t>你</w:t>
      </w:r>
      <w:r w:rsidR="00E62E9D">
        <w:rPr>
          <w:rFonts w:hint="eastAsia"/>
          <w:color w:val="000000"/>
          <w:sz w:val="21"/>
          <w:szCs w:val="21"/>
        </w:rPr>
        <w:t>的梦想是什么呢？</w:t>
      </w:r>
      <w:r>
        <w:rPr>
          <w:rFonts w:hint="eastAsia"/>
          <w:color w:val="000000"/>
          <w:sz w:val="21"/>
          <w:szCs w:val="21"/>
        </w:rPr>
        <w:t>）</w:t>
      </w:r>
      <w:r w:rsidR="007769E6">
        <w:rPr>
          <w:rFonts w:ascii="Calibri" w:hAnsi="Calibri" w:cs="Times New Roman"/>
        </w:rPr>
        <w:t>"</w:t>
      </w:r>
    </w:p>
    <w:p w14:paraId="6482B1B5" w14:textId="78B6ED07" w:rsidR="00CA1623" w:rsidRDefault="00CA1623" w:rsidP="00CA1623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</w:t>
      </w:r>
      <w:r>
        <w:rPr>
          <w:highlight w:val="yellow"/>
          <w:lang w:eastAsia="ja-JP"/>
        </w:rPr>
        <w:t>ZZ13wx</w:t>
      </w:r>
      <w:r>
        <w:rPr>
          <w:rFonts w:hint="eastAsia"/>
          <w:highlight w:val="yellow"/>
          <w:lang w:eastAsia="ja-JP"/>
        </w:rPr>
        <w:t>}</w:t>
      </w:r>
    </w:p>
    <w:p w14:paraId="095E8364" w14:textId="2767A563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  <w:lang w:eastAsia="ja-JP"/>
        </w:rPr>
        <w:t>智子：</w:t>
      </w:r>
      <w:r w:rsidR="001D5C0F">
        <w:rPr>
          <w:rFonts w:ascii="Calibri" w:hAnsi="Calibri" w:cs="Times New Roman"/>
          <w:lang w:eastAsia="ja-JP"/>
        </w:rPr>
        <w:t>"</w:t>
      </w:r>
      <w:r w:rsidR="00E62E9D"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夢ですか。</w:t>
      </w:r>
      <w:r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私はアナウンサーになりたいです。</w:t>
      </w:r>
      <w:r>
        <w:rPr>
          <w:rFonts w:hint="eastAsia"/>
          <w:color w:val="000000"/>
          <w:sz w:val="21"/>
          <w:szCs w:val="21"/>
        </w:rPr>
        <w:t>（</w:t>
      </w:r>
      <w:r w:rsidR="00E62E9D">
        <w:rPr>
          <w:rFonts w:hint="eastAsia"/>
          <w:color w:val="000000"/>
          <w:sz w:val="21"/>
          <w:szCs w:val="21"/>
        </w:rPr>
        <w:t>梦想啊</w:t>
      </w:r>
      <w:r w:rsidR="00F0703A">
        <w:rPr>
          <w:rFonts w:hint="eastAsia"/>
          <w:color w:val="000000"/>
          <w:sz w:val="21"/>
          <w:szCs w:val="21"/>
        </w:rPr>
        <w:t>，</w:t>
      </w:r>
      <w:r>
        <w:rPr>
          <w:rFonts w:hint="eastAsia"/>
          <w:color w:val="000000"/>
          <w:sz w:val="21"/>
          <w:szCs w:val="21"/>
        </w:rPr>
        <w:t>我想成为</w:t>
      </w:r>
      <w:r w:rsidR="005C3C02">
        <w:rPr>
          <w:rFonts w:hint="eastAsia"/>
          <w:color w:val="000000"/>
          <w:sz w:val="21"/>
          <w:szCs w:val="21"/>
        </w:rPr>
        <w:t>一个</w:t>
      </w:r>
      <w:r w:rsidR="00CF2465">
        <w:rPr>
          <w:rFonts w:hint="eastAsia"/>
          <w:color w:val="000000"/>
          <w:sz w:val="21"/>
          <w:szCs w:val="21"/>
        </w:rPr>
        <w:t>电视台主持人</w:t>
      </w:r>
      <w:r w:rsidR="00E62E9D">
        <w:rPr>
          <w:rFonts w:hint="eastAsia"/>
          <w:color w:val="000000"/>
          <w:sz w:val="21"/>
          <w:szCs w:val="21"/>
        </w:rPr>
        <w:t>。</w:t>
      </w:r>
      <w:r>
        <w:rPr>
          <w:rFonts w:hint="eastAsia"/>
          <w:color w:val="000000"/>
          <w:sz w:val="21"/>
          <w:szCs w:val="21"/>
        </w:rPr>
        <w:t>）</w:t>
      </w:r>
      <w:r w:rsidR="007769E6">
        <w:rPr>
          <w:rFonts w:ascii="Calibri" w:hAnsi="Calibri" w:cs="Times New Roman"/>
        </w:rPr>
        <w:t>"</w:t>
      </w:r>
    </w:p>
    <w:p w14:paraId="6832755B" w14:textId="7675DA86" w:rsidR="00CA1623" w:rsidRPr="00CA1623" w:rsidRDefault="00CA1623" w:rsidP="00CA1623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XY11</w:t>
      </w:r>
      <w:r>
        <w:rPr>
          <w:rFonts w:hint="eastAsia"/>
          <w:highlight w:val="yellow"/>
        </w:rPr>
        <w:t>dx}</w:t>
      </w:r>
    </w:p>
    <w:p w14:paraId="1496B5A2" w14:textId="605DBAFB" w:rsidR="00E62E9D" w:rsidRDefault="00E62E9D" w:rsidP="00E62E9D">
      <w:pPr>
        <w:pStyle w:val="paragraph"/>
        <w:spacing w:before="0" w:beforeAutospacing="0" w:after="0" w:afterAutospacing="0" w:line="309" w:lineRule="auto"/>
        <w:jc w:val="both"/>
      </w:pPr>
      <w:r w:rsidRPr="009B5C80">
        <w:rPr>
          <w:rFonts w:hint="eastAsia"/>
          <w:color w:val="000000"/>
          <w:sz w:val="21"/>
          <w:szCs w:val="21"/>
        </w:rPr>
        <w:t>周小雨</w:t>
      </w:r>
      <w:r>
        <w:rPr>
          <w:rFonts w:hint="eastAsia"/>
          <w:color w:val="000000"/>
          <w:sz w:val="21"/>
          <w:szCs w:val="21"/>
        </w:rPr>
        <w:t>：</w:t>
      </w:r>
      <w:r w:rsidR="001D5C0F">
        <w:rPr>
          <w:rFonts w:ascii="Calibri" w:hAnsi="Calibri" w:cs="Times New Roman"/>
        </w:rPr>
        <w:t>"</w:t>
      </w:r>
      <w:r w:rsidR="00516F0C">
        <w:rPr>
          <w:rFonts w:hint="eastAsia"/>
          <w:color w:val="000000"/>
          <w:sz w:val="21"/>
          <w:szCs w:val="21"/>
        </w:rPr>
        <w:t>好</w:t>
      </w:r>
      <w:r>
        <w:rPr>
          <w:rFonts w:hint="eastAsia"/>
          <w:color w:val="000000"/>
          <w:sz w:val="21"/>
          <w:szCs w:val="21"/>
        </w:rPr>
        <w:t>棒啊。</w:t>
      </w:r>
      <w:r w:rsidR="007769E6">
        <w:rPr>
          <w:rFonts w:ascii="Calibri" w:hAnsi="Calibri" w:cs="Times New Roman"/>
        </w:rPr>
        <w:t>"</w:t>
      </w:r>
    </w:p>
    <w:p w14:paraId="09E35412" w14:textId="7C972B47" w:rsidR="002A6D12" w:rsidRDefault="00F76B92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我</w:t>
      </w:r>
      <w:r w:rsidR="00E62E9D">
        <w:rPr>
          <w:rFonts w:hint="eastAsia"/>
          <w:color w:val="000000"/>
          <w:sz w:val="21"/>
          <w:szCs w:val="21"/>
        </w:rPr>
        <w:t>不由</w:t>
      </w:r>
      <w:r w:rsidR="00A24368">
        <w:rPr>
          <w:rFonts w:hint="eastAsia"/>
          <w:color w:val="000000"/>
          <w:sz w:val="21"/>
          <w:szCs w:val="21"/>
        </w:rPr>
        <w:t>得</w:t>
      </w:r>
      <w:r>
        <w:rPr>
          <w:rFonts w:hint="eastAsia"/>
          <w:color w:val="000000"/>
          <w:sz w:val="21"/>
          <w:szCs w:val="21"/>
        </w:rPr>
        <w:t>想起周小雨说智子在日本电视台录制节目</w:t>
      </w:r>
      <w:r w:rsidR="00E62E9D">
        <w:rPr>
          <w:rFonts w:hint="eastAsia"/>
          <w:color w:val="000000"/>
          <w:sz w:val="21"/>
          <w:szCs w:val="21"/>
        </w:rPr>
        <w:t>的事情</w:t>
      </w:r>
      <w:r w:rsidR="00EF43FE">
        <w:rPr>
          <w:rFonts w:hint="eastAsia"/>
          <w:color w:val="000000"/>
          <w:sz w:val="21"/>
          <w:szCs w:val="21"/>
        </w:rPr>
        <w:t>。</w:t>
      </w:r>
      <w:r w:rsidR="00E62E9D">
        <w:rPr>
          <w:rFonts w:hint="eastAsia"/>
          <w:color w:val="000000"/>
          <w:sz w:val="21"/>
          <w:szCs w:val="21"/>
        </w:rPr>
        <w:t>虽然穿越到高中时代</w:t>
      </w:r>
      <w:r w:rsidR="00155E32">
        <w:rPr>
          <w:rFonts w:hint="eastAsia"/>
          <w:color w:val="000000"/>
          <w:sz w:val="21"/>
          <w:szCs w:val="21"/>
        </w:rPr>
        <w:t>，</w:t>
      </w:r>
      <w:r w:rsidR="00E62E9D">
        <w:rPr>
          <w:rFonts w:hint="eastAsia"/>
          <w:color w:val="000000"/>
          <w:sz w:val="21"/>
          <w:szCs w:val="21"/>
        </w:rPr>
        <w:t>看到智子在眼前</w:t>
      </w:r>
      <w:r w:rsidR="00155E32">
        <w:rPr>
          <w:rFonts w:hint="eastAsia"/>
          <w:color w:val="000000"/>
          <w:sz w:val="21"/>
          <w:szCs w:val="21"/>
        </w:rPr>
        <w:t>让我</w:t>
      </w:r>
      <w:r w:rsidR="00E62E9D">
        <w:rPr>
          <w:rFonts w:hint="eastAsia"/>
          <w:color w:val="000000"/>
          <w:sz w:val="21"/>
          <w:szCs w:val="21"/>
        </w:rPr>
        <w:t>非常高兴。但不知道现在的她怎么样了……</w:t>
      </w:r>
      <w:r>
        <w:rPr>
          <w:rFonts w:ascii="Calibri" w:hAnsi="Calibri" w:cs="Times New Roman"/>
        </w:rPr>
        <w:t>"</w:t>
      </w:r>
    </w:p>
    <w:p w14:paraId="077776F1" w14:textId="5BC03CD0" w:rsidR="00CA1623" w:rsidRDefault="00CA1623" w:rsidP="00CA1623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ZZ11xf</w:t>
      </w:r>
      <w:r>
        <w:rPr>
          <w:rFonts w:hint="eastAsia"/>
          <w:highlight w:val="yellow"/>
        </w:rPr>
        <w:t>}</w:t>
      </w:r>
    </w:p>
    <w:p w14:paraId="7CEE7143" w14:textId="4E6448C4" w:rsidR="002A6D12" w:rsidRDefault="00F76B92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  <w:lang w:eastAsia="ja-JP"/>
        </w:rPr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智子冲我微笑</w:t>
      </w:r>
      <w:r w:rsidR="00D36DED">
        <w:rPr>
          <w:rFonts w:hint="eastAsia"/>
          <w:color w:val="000000"/>
          <w:sz w:val="21"/>
          <w:szCs w:val="21"/>
        </w:rPr>
        <w:t>了</w:t>
      </w:r>
      <w:r>
        <w:rPr>
          <w:rFonts w:hint="eastAsia"/>
          <w:color w:val="000000"/>
          <w:sz w:val="21"/>
          <w:szCs w:val="21"/>
        </w:rPr>
        <w:t>一下，又看向旁边的刘洋。</w:t>
      </w:r>
      <w:r>
        <w:rPr>
          <w:rFonts w:ascii="Calibri" w:hAnsi="Calibri" w:cs="Times New Roman"/>
          <w:lang w:eastAsia="ja-JP"/>
        </w:rPr>
        <w:t>"</w:t>
      </w:r>
    </w:p>
    <w:p w14:paraId="41E176BD" w14:textId="5C2789FE" w:rsidR="00CA1623" w:rsidRDefault="00CA1623" w:rsidP="00CA1623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</w:t>
      </w:r>
      <w:r>
        <w:rPr>
          <w:highlight w:val="yellow"/>
          <w:lang w:eastAsia="ja-JP"/>
        </w:rPr>
        <w:t>ZZ13wx</w:t>
      </w:r>
      <w:r>
        <w:rPr>
          <w:rFonts w:hint="eastAsia"/>
          <w:highlight w:val="yellow"/>
          <w:lang w:eastAsia="ja-JP"/>
        </w:rPr>
        <w:t>}</w:t>
      </w:r>
    </w:p>
    <w:p w14:paraId="627C01A9" w14:textId="78485859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  <w:lang w:eastAsia="ja-JP"/>
        </w:rPr>
        <w:t>智子：</w:t>
      </w:r>
      <w:r w:rsidR="001D5C0F">
        <w:rPr>
          <w:rFonts w:ascii="Calibri" w:hAnsi="Calibri" w:cs="Times New Roman"/>
          <w:lang w:eastAsia="ja-JP"/>
        </w:rPr>
        <w:t>"</w:t>
      </w:r>
      <w:r w:rsidR="00E62E9D"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劉さんと王さんは</w:t>
      </w:r>
      <w:r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どうですか。</w:t>
      </w:r>
      <w:r>
        <w:rPr>
          <w:rFonts w:hint="eastAsia"/>
          <w:color w:val="000000"/>
          <w:sz w:val="21"/>
          <w:szCs w:val="21"/>
        </w:rPr>
        <w:t>（</w:t>
      </w:r>
      <w:r w:rsidR="00E62E9D">
        <w:rPr>
          <w:rFonts w:hint="eastAsia"/>
          <w:color w:val="000000"/>
          <w:sz w:val="21"/>
          <w:szCs w:val="21"/>
        </w:rPr>
        <w:t>刘洋</w:t>
      </w:r>
      <w:r w:rsidR="00CE6759">
        <w:rPr>
          <w:rFonts w:hint="eastAsia"/>
          <w:color w:val="000000"/>
          <w:sz w:val="21"/>
          <w:szCs w:val="21"/>
        </w:rPr>
        <w:t>、</w:t>
      </w:r>
      <w:r w:rsidR="00E62E9D">
        <w:rPr>
          <w:rFonts w:hint="eastAsia"/>
          <w:color w:val="000000"/>
          <w:sz w:val="21"/>
          <w:szCs w:val="21"/>
        </w:rPr>
        <w:t>王</w:t>
      </w:r>
      <w:r w:rsidR="00CA1623">
        <w:rPr>
          <w:rFonts w:hint="eastAsia"/>
          <w:color w:val="000000"/>
          <w:sz w:val="21"/>
          <w:szCs w:val="21"/>
        </w:rPr>
        <w:t>浩</w:t>
      </w:r>
      <w:r w:rsidR="00CE6759">
        <w:rPr>
          <w:rFonts w:hint="eastAsia"/>
          <w:color w:val="000000"/>
          <w:sz w:val="21"/>
          <w:szCs w:val="21"/>
        </w:rPr>
        <w:t>，你们</w:t>
      </w:r>
      <w:r w:rsidR="00E62E9D">
        <w:rPr>
          <w:rFonts w:hint="eastAsia"/>
          <w:color w:val="000000"/>
          <w:sz w:val="21"/>
          <w:szCs w:val="21"/>
        </w:rPr>
        <w:t>的梦想是什么呢？</w:t>
      </w:r>
      <w:r>
        <w:rPr>
          <w:rFonts w:hint="eastAsia"/>
          <w:color w:val="000000"/>
          <w:sz w:val="21"/>
          <w:szCs w:val="21"/>
        </w:rPr>
        <w:t>）</w:t>
      </w:r>
      <w:r w:rsidR="007769E6">
        <w:rPr>
          <w:rFonts w:ascii="Calibri" w:hAnsi="Calibri" w:cs="Times New Roman"/>
        </w:rPr>
        <w:t>"</w:t>
      </w:r>
    </w:p>
    <w:p w14:paraId="4DB53A9F" w14:textId="620B2221" w:rsidR="00CA1623" w:rsidRPr="00CA1623" w:rsidRDefault="00CA1623" w:rsidP="00CA1623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</w:t>
      </w:r>
      <w:r>
        <w:rPr>
          <w:highlight w:val="yellow"/>
          <w:lang w:eastAsia="ja-JP"/>
        </w:rPr>
        <w:t>LY11rz</w:t>
      </w:r>
      <w:r>
        <w:rPr>
          <w:rFonts w:hint="eastAsia"/>
          <w:highlight w:val="yellow"/>
          <w:lang w:eastAsia="ja-JP"/>
        </w:rPr>
        <w:t>}</w:t>
      </w:r>
    </w:p>
    <w:p w14:paraId="4BCA37FF" w14:textId="0A7243AC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hint="eastAsia"/>
          <w:color w:val="000000"/>
          <w:sz w:val="21"/>
          <w:szCs w:val="21"/>
          <w:lang w:eastAsia="ja-JP"/>
        </w:rPr>
        <w:t>刘洋：</w:t>
      </w:r>
      <w:r w:rsidR="001D5C0F">
        <w:rPr>
          <w:rFonts w:ascii="Calibri" w:hAnsi="Calibri" w:cs="Times New Roman"/>
          <w:lang w:eastAsia="ja-JP"/>
        </w:rPr>
        <w:t>"</w:t>
      </w:r>
      <w:r w:rsidR="00E62E9D"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外交官になりたいかな。日本に留学するとか</w:t>
      </w:r>
      <w:r w:rsidR="00F0703A" w:rsidRPr="00B5463B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。</w:t>
      </w:r>
      <w:r w:rsidR="00E62E9D">
        <w:rPr>
          <w:rFonts w:hint="eastAsia"/>
          <w:color w:val="000000"/>
          <w:sz w:val="21"/>
          <w:szCs w:val="21"/>
          <w:lang w:eastAsia="ja-JP"/>
        </w:rPr>
        <w:t>（我以后想做一个外交官吧，可能会去日本留学。</w:t>
      </w:r>
      <w:r w:rsidR="00E62E9D">
        <w:rPr>
          <w:rFonts w:hint="eastAsia"/>
          <w:color w:val="000000"/>
          <w:sz w:val="21"/>
          <w:szCs w:val="21"/>
        </w:rPr>
        <w:t>）</w:t>
      </w:r>
      <w:r w:rsidR="007769E6">
        <w:rPr>
          <w:rFonts w:ascii="Calibri" w:hAnsi="Calibri" w:cs="Times New Roman"/>
        </w:rPr>
        <w:t>"</w:t>
      </w:r>
    </w:p>
    <w:p w14:paraId="286BA75C" w14:textId="47FBA090" w:rsidR="00CA1623" w:rsidRPr="00CA1623" w:rsidRDefault="00CA1623" w:rsidP="00CA1623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XY11</w:t>
      </w:r>
      <w:r>
        <w:rPr>
          <w:rFonts w:hint="eastAsia"/>
          <w:highlight w:val="yellow"/>
        </w:rPr>
        <w:t>d</w:t>
      </w:r>
      <w:r>
        <w:rPr>
          <w:highlight w:val="yellow"/>
        </w:rPr>
        <w:t>y</w:t>
      </w:r>
      <w:r>
        <w:rPr>
          <w:rFonts w:hint="eastAsia"/>
          <w:highlight w:val="yellow"/>
        </w:rPr>
        <w:t>}</w:t>
      </w:r>
    </w:p>
    <w:p w14:paraId="7CE1E6F3" w14:textId="57925430" w:rsidR="00E62E9D" w:rsidRDefault="00F76B92">
      <w:pPr>
        <w:pStyle w:val="paragraph"/>
        <w:spacing w:before="0" w:beforeAutospacing="0" w:after="0" w:afterAutospacing="0" w:line="309" w:lineRule="auto"/>
        <w:jc w:val="both"/>
        <w:rPr>
          <w:lang w:eastAsia="ja-JP"/>
        </w:rPr>
      </w:pPr>
      <w:r>
        <w:rPr>
          <w:rFonts w:ascii="Calibri" w:hAnsi="Calibri" w:cs="Times New Roman"/>
        </w:rPr>
        <w:t>"</w:t>
      </w:r>
      <w:r w:rsidR="00B10D40">
        <w:rPr>
          <w:rFonts w:hint="eastAsia"/>
          <w:color w:val="000000"/>
          <w:sz w:val="21"/>
          <w:szCs w:val="21"/>
        </w:rPr>
        <w:t>或许是我的错觉，听到刘洋的话，小雨的脸上露出了些许担忧的表情。</w:t>
      </w:r>
      <w:r>
        <w:rPr>
          <w:rFonts w:ascii="Calibri" w:hAnsi="Calibri" w:cs="Times New Roman"/>
          <w:lang w:eastAsia="ja-JP"/>
        </w:rPr>
        <w:t>"</w:t>
      </w:r>
    </w:p>
    <w:p w14:paraId="3D42D836" w14:textId="56A6B04F" w:rsidR="00CA1623" w:rsidRPr="00CA1623" w:rsidRDefault="00CA1623" w:rsidP="00CA1623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</w:t>
      </w:r>
      <w:r>
        <w:rPr>
          <w:highlight w:val="yellow"/>
          <w:lang w:eastAsia="ja-JP"/>
        </w:rPr>
        <w:t>ZZ13wx</w:t>
      </w:r>
      <w:r>
        <w:rPr>
          <w:rFonts w:hint="eastAsia"/>
          <w:highlight w:val="yellow"/>
          <w:lang w:eastAsia="ja-JP"/>
        </w:rPr>
        <w:t>}</w:t>
      </w:r>
    </w:p>
    <w:p w14:paraId="4A08F1FC" w14:textId="1B4B9293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lang w:eastAsia="ja-JP"/>
        </w:rPr>
      </w:pPr>
      <w:r>
        <w:rPr>
          <w:rFonts w:hint="eastAsia"/>
          <w:color w:val="000000"/>
          <w:sz w:val="21"/>
          <w:szCs w:val="21"/>
          <w:lang w:eastAsia="ja-JP"/>
        </w:rPr>
        <w:t>智子：</w:t>
      </w:r>
      <w:r w:rsidR="001D5C0F">
        <w:rPr>
          <w:rFonts w:ascii="Calibri" w:hAnsi="Calibri" w:cs="Times New Roman"/>
          <w:lang w:eastAsia="ja-JP"/>
        </w:rPr>
        <w:t>"</w:t>
      </w:r>
      <w:r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そうなんですか。さすがですね。</w:t>
      </w:r>
      <w:r>
        <w:rPr>
          <w:rFonts w:hint="eastAsia"/>
          <w:color w:val="000000"/>
          <w:sz w:val="21"/>
          <w:szCs w:val="21"/>
          <w:lang w:eastAsia="ja-JP"/>
        </w:rPr>
        <w:t>（这样啊，真是了不起）</w:t>
      </w:r>
      <w:r w:rsidR="007769E6">
        <w:rPr>
          <w:rFonts w:ascii="Calibri" w:hAnsi="Calibri" w:cs="Times New Roman"/>
          <w:lang w:eastAsia="ja-JP"/>
        </w:rPr>
        <w:t>"</w:t>
      </w:r>
    </w:p>
    <w:p w14:paraId="5438230B" w14:textId="5C9AE258" w:rsidR="002A6D12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智子</w:t>
      </w:r>
      <w:r w:rsidR="00724E3C">
        <w:rPr>
          <w:rFonts w:hint="eastAsia"/>
          <w:color w:val="000000"/>
          <w:sz w:val="21"/>
          <w:szCs w:val="21"/>
        </w:rPr>
        <w:t>又</w:t>
      </w:r>
      <w:r>
        <w:rPr>
          <w:rFonts w:hint="eastAsia"/>
          <w:color w:val="000000"/>
          <w:sz w:val="21"/>
          <w:szCs w:val="21"/>
        </w:rPr>
        <w:t>笑着望向我。</w:t>
      </w:r>
      <w:r>
        <w:rPr>
          <w:rFonts w:ascii="Calibri" w:hAnsi="Calibri" w:cs="Times New Roman"/>
        </w:rPr>
        <w:t>"</w:t>
      </w:r>
    </w:p>
    <w:p w14:paraId="669CD381" w14:textId="76BF5389" w:rsidR="00CA1623" w:rsidRPr="00CA1623" w:rsidRDefault="00CA1623" w:rsidP="00CA1623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ZZ11x</w:t>
      </w:r>
      <w:r>
        <w:rPr>
          <w:rFonts w:hint="eastAsia"/>
          <w:highlight w:val="yellow"/>
        </w:rPr>
        <w:t>f}</w:t>
      </w:r>
    </w:p>
    <w:p w14:paraId="08A53650" w14:textId="7677C0D5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hint="eastAsia"/>
          <w:color w:val="000000"/>
          <w:sz w:val="21"/>
          <w:szCs w:val="21"/>
          <w:lang w:eastAsia="ja-JP"/>
        </w:rPr>
        <w:t>智子：</w:t>
      </w:r>
      <w:r w:rsidR="001D5C0F">
        <w:rPr>
          <w:rFonts w:ascii="Calibri" w:hAnsi="Calibri" w:cs="Times New Roman"/>
          <w:lang w:eastAsia="ja-JP"/>
        </w:rPr>
        <w:t>"</w:t>
      </w:r>
      <w:r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王さんはどうですか</w:t>
      </w:r>
      <w:r w:rsidR="00F0703A" w:rsidRPr="00B5463B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。</w:t>
      </w:r>
      <w:r>
        <w:rPr>
          <w:rFonts w:hint="eastAsia"/>
          <w:color w:val="000000"/>
          <w:sz w:val="21"/>
          <w:szCs w:val="21"/>
        </w:rPr>
        <w:t>（王浩，你呢？）</w:t>
      </w:r>
      <w:r w:rsidR="007769E6">
        <w:rPr>
          <w:rFonts w:ascii="Calibri" w:hAnsi="Calibri" w:cs="Times New Roman"/>
        </w:rPr>
        <w:t>"</w:t>
      </w:r>
    </w:p>
    <w:p w14:paraId="463D9820" w14:textId="08471233" w:rsidR="00EC4F44" w:rsidRPr="00EC4F44" w:rsidRDefault="009C699A" w:rsidP="00EC4F44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WH1</w:t>
      </w:r>
      <w:ins w:id="68" w:author="Ryan" w:date="2024-02-04T10:49:00Z">
        <w:r w:rsidR="00C51863">
          <w:rPr>
            <w:highlight w:val="yellow"/>
          </w:rPr>
          <w:t>3</w:t>
        </w:r>
      </w:ins>
      <w:del w:id="69" w:author="Ryan" w:date="2024-02-04T10:49:00Z">
        <w:r w:rsidDel="00C51863">
          <w:rPr>
            <w:highlight w:val="yellow"/>
          </w:rPr>
          <w:delText>1</w:delText>
        </w:r>
      </w:del>
      <w:ins w:id="70" w:author="Ryan" w:date="2024-02-04T10:49:00Z">
        <w:r w:rsidR="00C51863">
          <w:rPr>
            <w:highlight w:val="yellow"/>
          </w:rPr>
          <w:t>ng</w:t>
        </w:r>
      </w:ins>
      <w:del w:id="71" w:author="Ryan" w:date="2024-02-04T10:49:00Z">
        <w:r w:rsidDel="00C51863">
          <w:rPr>
            <w:highlight w:val="yellow"/>
          </w:rPr>
          <w:delText>z</w:delText>
        </w:r>
        <w:r w:rsidDel="00C51863">
          <w:rPr>
            <w:rFonts w:hint="eastAsia"/>
            <w:highlight w:val="yellow"/>
          </w:rPr>
          <w:delText>m</w:delText>
        </w:r>
      </w:del>
      <w:r>
        <w:rPr>
          <w:rFonts w:hint="eastAsia"/>
          <w:highlight w:val="yellow"/>
        </w:rPr>
        <w:t>}</w:t>
      </w:r>
    </w:p>
    <w:p w14:paraId="45216252" w14:textId="7D050FD7" w:rsidR="002A6D12" w:rsidRDefault="00F76B92">
      <w:pPr>
        <w:pStyle w:val="paragraph"/>
        <w:spacing w:before="0" w:beforeAutospacing="0" w:after="0" w:afterAutospacing="0" w:line="309" w:lineRule="auto"/>
        <w:jc w:val="both"/>
        <w:rPr>
          <w:lang w:eastAsia="ja-JP"/>
        </w:rPr>
      </w:pPr>
      <w:r>
        <w:rPr>
          <w:rFonts w:ascii="Calibri" w:hAnsi="Calibri" w:cs="Times New Roman"/>
        </w:rPr>
        <w:lastRenderedPageBreak/>
        <w:t>"</w:t>
      </w:r>
      <w:r>
        <w:rPr>
          <w:rFonts w:hint="eastAsia"/>
          <w:color w:val="000000"/>
          <w:sz w:val="21"/>
          <w:szCs w:val="21"/>
        </w:rPr>
        <w:t>原来只剩我</w:t>
      </w:r>
      <w:r w:rsidR="00724E3C">
        <w:rPr>
          <w:rFonts w:hint="eastAsia"/>
          <w:color w:val="000000"/>
          <w:sz w:val="21"/>
          <w:szCs w:val="21"/>
        </w:rPr>
        <w:t>还</w:t>
      </w:r>
      <w:r>
        <w:rPr>
          <w:rFonts w:hint="eastAsia"/>
          <w:color w:val="000000"/>
          <w:sz w:val="21"/>
          <w:szCs w:val="21"/>
        </w:rPr>
        <w:t>没有说</w:t>
      </w:r>
      <w:r w:rsidR="00724E3C">
        <w:rPr>
          <w:rFonts w:hint="eastAsia"/>
          <w:color w:val="000000"/>
          <w:sz w:val="21"/>
          <w:szCs w:val="21"/>
        </w:rPr>
        <w:t>自己的</w:t>
      </w:r>
      <w:r>
        <w:rPr>
          <w:rFonts w:hint="eastAsia"/>
          <w:color w:val="000000"/>
          <w:sz w:val="21"/>
          <w:szCs w:val="21"/>
        </w:rPr>
        <w:t>梦想了，我一下</w:t>
      </w:r>
      <w:r w:rsidR="00724E3C">
        <w:rPr>
          <w:rFonts w:hint="eastAsia"/>
          <w:color w:val="000000"/>
          <w:sz w:val="21"/>
          <w:szCs w:val="21"/>
        </w:rPr>
        <w:t>有点</w:t>
      </w:r>
      <w:r>
        <w:rPr>
          <w:rFonts w:hint="eastAsia"/>
          <w:color w:val="000000"/>
          <w:sz w:val="21"/>
          <w:szCs w:val="21"/>
        </w:rPr>
        <w:t>不知所措。</w:t>
      </w:r>
      <w:r>
        <w:rPr>
          <w:rFonts w:ascii="Calibri" w:hAnsi="Calibri" w:cs="Times New Roman"/>
          <w:lang w:eastAsia="ja-JP"/>
        </w:rPr>
        <w:t>"</w:t>
      </w:r>
    </w:p>
    <w:p w14:paraId="2CC5B3AA" w14:textId="304F0F24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rFonts w:eastAsia="Yu Mincho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  <w:lang w:eastAsia="ja-JP"/>
        </w:rPr>
        <w:t>我：</w:t>
      </w:r>
      <w:r w:rsidR="001D5C0F">
        <w:rPr>
          <w:rFonts w:ascii="Calibri" w:hAnsi="Calibri" w:cs="Times New Roman"/>
          <w:lang w:eastAsia="ja-JP"/>
        </w:rPr>
        <w:t>"</w:t>
      </w:r>
      <w:r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私、私は</w:t>
      </w:r>
      <w:r w:rsidR="00B10D40"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無職</w:t>
      </w:r>
      <w:r w:rsidR="00724E3C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になる</w:t>
      </w:r>
      <w:r w:rsidR="00B10D40"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かも</w:t>
      </w:r>
      <w:r w:rsidR="00F0703A"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。</w:t>
      </w:r>
      <w:r>
        <w:rPr>
          <w:rFonts w:hint="eastAsia"/>
          <w:color w:val="000000"/>
          <w:sz w:val="21"/>
          <w:szCs w:val="21"/>
          <w:lang w:eastAsia="ja-JP"/>
        </w:rPr>
        <w:t>（我</w:t>
      </w:r>
      <w:r w:rsidR="00724E3C">
        <w:rPr>
          <w:rFonts w:hint="eastAsia"/>
          <w:color w:val="000000"/>
          <w:sz w:val="21"/>
          <w:szCs w:val="21"/>
          <w:lang w:eastAsia="ja-JP"/>
        </w:rPr>
        <w:t>……</w:t>
      </w:r>
      <w:r w:rsidR="00B10D40">
        <w:rPr>
          <w:rFonts w:hint="eastAsia"/>
          <w:color w:val="000000"/>
          <w:sz w:val="21"/>
          <w:szCs w:val="21"/>
          <w:lang w:eastAsia="ja-JP"/>
        </w:rPr>
        <w:t>我可能要在家啃老了。</w:t>
      </w:r>
      <w:r>
        <w:rPr>
          <w:rFonts w:hint="eastAsia"/>
          <w:color w:val="000000"/>
          <w:sz w:val="21"/>
          <w:szCs w:val="21"/>
        </w:rPr>
        <w:t>）</w:t>
      </w:r>
      <w:r w:rsidR="007769E6">
        <w:rPr>
          <w:rFonts w:ascii="Calibri" w:hAnsi="Calibri" w:cs="Times New Roman"/>
        </w:rPr>
        <w:t>"</w:t>
      </w:r>
    </w:p>
    <w:p w14:paraId="7357BFBE" w14:textId="4F6E003B" w:rsidR="00B10D40" w:rsidRDefault="00F76B92">
      <w:pPr>
        <w:pStyle w:val="paragraph"/>
        <w:spacing w:before="0" w:beforeAutospacing="0" w:after="0" w:afterAutospacing="0" w:line="309" w:lineRule="auto"/>
        <w:jc w:val="both"/>
        <w:rPr>
          <w:ins w:id="72" w:author="Ryan" w:date="2024-02-04T10:50:00Z"/>
          <w:rFonts w:ascii="Calibri" w:hAnsi="Calibri" w:cs="Times New Roman"/>
        </w:rPr>
      </w:pPr>
      <w:r>
        <w:rPr>
          <w:rFonts w:ascii="Calibri" w:hAnsi="Calibri" w:cs="Times New Roman"/>
        </w:rPr>
        <w:t>"</w:t>
      </w:r>
      <w:r w:rsidR="00B10D40">
        <w:rPr>
          <w:rFonts w:hint="eastAsia"/>
          <w:color w:val="000000"/>
          <w:sz w:val="21"/>
          <w:szCs w:val="21"/>
        </w:rPr>
        <w:t>说起</w:t>
      </w:r>
      <w:r w:rsidR="0063691F">
        <w:rPr>
          <w:rFonts w:hint="eastAsia"/>
          <w:color w:val="000000"/>
          <w:sz w:val="21"/>
          <w:szCs w:val="21"/>
        </w:rPr>
        <w:t>将来</w:t>
      </w:r>
      <w:r w:rsidR="00B10D40">
        <w:rPr>
          <w:rFonts w:hint="eastAsia"/>
          <w:color w:val="000000"/>
          <w:sz w:val="21"/>
          <w:szCs w:val="21"/>
        </w:rPr>
        <w:t>的事情，想到刚刚辞职的经历，</w:t>
      </w:r>
      <w:r w:rsidR="00724E3C">
        <w:rPr>
          <w:rFonts w:hint="eastAsia"/>
          <w:color w:val="000000"/>
          <w:sz w:val="21"/>
          <w:szCs w:val="21"/>
        </w:rPr>
        <w:t>我</w:t>
      </w:r>
      <w:r w:rsidR="00B10D40">
        <w:rPr>
          <w:rFonts w:hint="eastAsia"/>
          <w:color w:val="000000"/>
          <w:sz w:val="21"/>
          <w:szCs w:val="21"/>
        </w:rPr>
        <w:t>不由</w:t>
      </w:r>
      <w:r w:rsidR="00A24368">
        <w:rPr>
          <w:rFonts w:hint="eastAsia"/>
          <w:color w:val="000000"/>
          <w:sz w:val="21"/>
          <w:szCs w:val="21"/>
        </w:rPr>
        <w:t>得</w:t>
      </w:r>
      <w:r w:rsidR="00724E3C">
        <w:rPr>
          <w:rFonts w:hint="eastAsia"/>
          <w:color w:val="000000"/>
          <w:sz w:val="21"/>
          <w:szCs w:val="21"/>
        </w:rPr>
        <w:t>感到前途渺茫，</w:t>
      </w:r>
      <w:r w:rsidR="00B10D40">
        <w:rPr>
          <w:rFonts w:hint="eastAsia"/>
          <w:color w:val="000000"/>
          <w:sz w:val="21"/>
          <w:szCs w:val="21"/>
        </w:rPr>
        <w:t>感伤了起来</w:t>
      </w:r>
      <w:r w:rsidR="00724E3C">
        <w:rPr>
          <w:rFonts w:hint="eastAsia"/>
          <w:color w:val="000000"/>
          <w:sz w:val="21"/>
          <w:szCs w:val="21"/>
        </w:rPr>
        <w:t>，</w:t>
      </w:r>
      <w:r w:rsidR="00B10D40">
        <w:rPr>
          <w:rFonts w:hint="eastAsia"/>
          <w:color w:val="000000"/>
          <w:sz w:val="21"/>
          <w:szCs w:val="21"/>
        </w:rPr>
        <w:t>不敢看智子的眼睛。</w:t>
      </w:r>
      <w:r>
        <w:rPr>
          <w:rFonts w:ascii="Calibri" w:hAnsi="Calibri" w:cs="Times New Roman"/>
        </w:rPr>
        <w:t>"</w:t>
      </w:r>
    </w:p>
    <w:p w14:paraId="1E46018D" w14:textId="77777777" w:rsidR="00C51863" w:rsidRDefault="00C51863">
      <w:pPr>
        <w:pStyle w:val="paragraph"/>
        <w:spacing w:before="0" w:beforeAutospacing="0" w:after="0" w:afterAutospacing="0" w:line="309" w:lineRule="auto"/>
        <w:jc w:val="both"/>
        <w:rPr>
          <w:ins w:id="73" w:author="Ryan" w:date="2024-02-04T10:49:00Z"/>
          <w:rFonts w:ascii="Calibri" w:hAnsi="Calibri" w:cs="Times New Roman"/>
        </w:rPr>
      </w:pPr>
    </w:p>
    <w:p w14:paraId="2991EC6B" w14:textId="3057402E" w:rsidR="00C51863" w:rsidRDefault="00C51863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ins w:id="74" w:author="Ryan" w:date="2024-02-04T10:50:00Z">
        <w:r w:rsidRPr="00C51863">
          <w:rPr>
            <w:rFonts w:ascii="Calibri" w:hAnsi="Calibri" w:cs="Times New Roman"/>
            <w:highlight w:val="yellow"/>
            <w:rPrChange w:id="75" w:author="Ryan" w:date="2024-02-04T10:50:00Z">
              <w:rPr>
                <w:rFonts w:ascii="Calibri" w:hAnsi="Calibri" w:cs="Times New Roman"/>
              </w:rPr>
            </w:rPrChange>
          </w:rPr>
          <w:t>#</w:t>
        </w:r>
        <w:r w:rsidRPr="00C51863">
          <w:rPr>
            <w:rFonts w:ascii="Calibri" w:hAnsi="Calibri" w:cs="Times New Roman" w:hint="eastAsia"/>
            <w:highlight w:val="yellow"/>
            <w:rPrChange w:id="76" w:author="Ryan" w:date="2024-02-04T10:50:00Z">
              <w:rPr>
                <w:rFonts w:ascii="Calibri" w:hAnsi="Calibri" w:cs="Times New Roman" w:hint="eastAsia"/>
              </w:rPr>
            </w:rPrChange>
          </w:rPr>
          <w:t>（王</w:t>
        </w:r>
        <w:proofErr w:type="gramStart"/>
        <w:r w:rsidRPr="00C51863">
          <w:rPr>
            <w:rFonts w:ascii="Calibri" w:hAnsi="Calibri" w:cs="Times New Roman" w:hint="eastAsia"/>
            <w:highlight w:val="yellow"/>
            <w:rPrChange w:id="77" w:author="Ryan" w:date="2024-02-04T10:50:00Z">
              <w:rPr>
                <w:rFonts w:ascii="Calibri" w:hAnsi="Calibri" w:cs="Times New Roman" w:hint="eastAsia"/>
              </w:rPr>
            </w:rPrChange>
          </w:rPr>
          <w:t>浩</w:t>
        </w:r>
        <w:proofErr w:type="gramEnd"/>
        <w:r w:rsidRPr="00C51863">
          <w:rPr>
            <w:rFonts w:ascii="Calibri" w:hAnsi="Calibri" w:cs="Times New Roman" w:hint="eastAsia"/>
            <w:highlight w:val="yellow"/>
            <w:rPrChange w:id="78" w:author="Ryan" w:date="2024-02-04T10:50:00Z">
              <w:rPr>
                <w:rFonts w:ascii="Calibri" w:hAnsi="Calibri" w:cs="Times New Roman" w:hint="eastAsia"/>
              </w:rPr>
            </w:rPrChange>
          </w:rPr>
          <w:t>还有其他人</w:t>
        </w:r>
        <w:proofErr w:type="gramStart"/>
        <w:r w:rsidRPr="00C51863">
          <w:rPr>
            <w:rFonts w:ascii="Calibri" w:hAnsi="Calibri" w:cs="Times New Roman" w:hint="eastAsia"/>
            <w:highlight w:val="yellow"/>
            <w:rPrChange w:id="79" w:author="Ryan" w:date="2024-02-04T10:50:00Z">
              <w:rPr>
                <w:rFonts w:ascii="Calibri" w:hAnsi="Calibri" w:cs="Times New Roman" w:hint="eastAsia"/>
              </w:rPr>
            </w:rPrChange>
          </w:rPr>
          <w:t>的立绘消失</w:t>
        </w:r>
        <w:proofErr w:type="gramEnd"/>
        <w:r w:rsidRPr="00C51863">
          <w:rPr>
            <w:rFonts w:ascii="Calibri" w:hAnsi="Calibri" w:cs="Times New Roman" w:hint="eastAsia"/>
            <w:highlight w:val="yellow"/>
            <w:rPrChange w:id="80" w:author="Ryan" w:date="2024-02-04T10:50:00Z">
              <w:rPr>
                <w:rFonts w:ascii="Calibri" w:hAnsi="Calibri" w:cs="Times New Roman" w:hint="eastAsia"/>
              </w:rPr>
            </w:rPrChange>
          </w:rPr>
          <w:t>，画面中只留下智子）</w:t>
        </w:r>
      </w:ins>
    </w:p>
    <w:p w14:paraId="30AB26E2" w14:textId="7A0443D6" w:rsidR="009C699A" w:rsidRPr="009C699A" w:rsidRDefault="009C699A" w:rsidP="009C699A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</w:t>
      </w:r>
      <w:r>
        <w:rPr>
          <w:highlight w:val="yellow"/>
          <w:lang w:eastAsia="ja-JP"/>
        </w:rPr>
        <w:t>ZZ13wx</w:t>
      </w:r>
      <w:r>
        <w:rPr>
          <w:rFonts w:hint="eastAsia"/>
          <w:highlight w:val="yellow"/>
          <w:lang w:eastAsia="ja-JP"/>
        </w:rPr>
        <w:t>}</w:t>
      </w:r>
    </w:p>
    <w:p w14:paraId="6F97668A" w14:textId="4A0BBB17" w:rsidR="00B10D40" w:rsidRDefault="00B10D40" w:rsidP="00B10D4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  <w:lang w:eastAsia="ja-JP"/>
        </w:rPr>
        <w:t>智子：</w:t>
      </w:r>
      <w:r w:rsidR="001D5C0F">
        <w:rPr>
          <w:rFonts w:ascii="Calibri" w:hAnsi="Calibri" w:cs="Times New Roman"/>
          <w:lang w:eastAsia="ja-JP"/>
        </w:rPr>
        <w:t>"</w:t>
      </w:r>
      <w:r w:rsidRPr="00994C78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そんなことないですよ。</w:t>
      </w:r>
      <w:r w:rsidR="0053467B" w:rsidRPr="00994C78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王さんは優しいから、きっとうまくいきますよ。</w:t>
      </w:r>
      <w:r>
        <w:rPr>
          <w:rFonts w:hint="eastAsia"/>
          <w:color w:val="000000"/>
          <w:sz w:val="21"/>
          <w:szCs w:val="21"/>
        </w:rPr>
        <w:t>（</w:t>
      </w:r>
      <w:r w:rsidR="009F5D4C">
        <w:rPr>
          <w:rFonts w:hint="eastAsia"/>
          <w:color w:val="000000"/>
          <w:sz w:val="21"/>
          <w:szCs w:val="21"/>
        </w:rPr>
        <w:t>怎么会</w:t>
      </w:r>
      <w:r w:rsidR="0053467B">
        <w:rPr>
          <w:rFonts w:hint="eastAsia"/>
          <w:color w:val="000000"/>
          <w:sz w:val="21"/>
          <w:szCs w:val="21"/>
        </w:rPr>
        <w:t>，你这么善良，一定会很顺利的。</w:t>
      </w:r>
      <w:r>
        <w:rPr>
          <w:rFonts w:hint="eastAsia"/>
          <w:color w:val="000000"/>
          <w:sz w:val="21"/>
          <w:szCs w:val="21"/>
        </w:rPr>
        <w:t>）</w:t>
      </w:r>
      <w:r w:rsidR="007769E6">
        <w:rPr>
          <w:rFonts w:ascii="Calibri" w:hAnsi="Calibri" w:cs="Times New Roman"/>
        </w:rPr>
        <w:t>"</w:t>
      </w:r>
    </w:p>
    <w:p w14:paraId="435BBD71" w14:textId="14DF00D8" w:rsidR="0053467B" w:rsidRDefault="00F76B92">
      <w:pPr>
        <w:pStyle w:val="paragraph"/>
        <w:spacing w:before="0" w:beforeAutospacing="0" w:after="0" w:afterAutospacing="0" w:line="309" w:lineRule="auto"/>
        <w:jc w:val="both"/>
        <w:rPr>
          <w:ins w:id="81" w:author="Ryan" w:date="2024-02-04T10:51:00Z"/>
          <w:rFonts w:ascii="Calibri" w:hAnsi="Calibri" w:cs="Times New Roman"/>
        </w:rPr>
      </w:pPr>
      <w:r>
        <w:rPr>
          <w:rFonts w:ascii="Calibri" w:hAnsi="Calibri" w:cs="Times New Roman"/>
        </w:rPr>
        <w:t>"</w:t>
      </w:r>
      <w:r w:rsidR="0053467B" w:rsidRPr="00994C78">
        <w:rPr>
          <w:rFonts w:hint="eastAsia"/>
          <w:color w:val="000000"/>
          <w:sz w:val="21"/>
          <w:szCs w:val="21"/>
        </w:rPr>
        <w:t>得到智子的</w:t>
      </w:r>
      <w:r w:rsidR="0053467B">
        <w:rPr>
          <w:rFonts w:hint="eastAsia"/>
          <w:color w:val="000000"/>
          <w:sz w:val="21"/>
          <w:szCs w:val="21"/>
        </w:rPr>
        <w:t>宽慰，</w:t>
      </w:r>
      <w:r w:rsidR="00D3467D">
        <w:rPr>
          <w:rFonts w:hint="eastAsia"/>
          <w:color w:val="000000"/>
          <w:sz w:val="21"/>
          <w:szCs w:val="21"/>
        </w:rPr>
        <w:t>我</w:t>
      </w:r>
      <w:r w:rsidR="0053467B">
        <w:rPr>
          <w:rFonts w:hint="eastAsia"/>
          <w:color w:val="000000"/>
          <w:sz w:val="21"/>
          <w:szCs w:val="21"/>
        </w:rPr>
        <w:t>心里好受</w:t>
      </w:r>
      <w:r w:rsidR="00D3467D">
        <w:rPr>
          <w:rFonts w:hint="eastAsia"/>
          <w:color w:val="000000"/>
          <w:sz w:val="21"/>
          <w:szCs w:val="21"/>
        </w:rPr>
        <w:t>了</w:t>
      </w:r>
      <w:r w:rsidR="0053467B">
        <w:rPr>
          <w:rFonts w:hint="eastAsia"/>
          <w:color w:val="000000"/>
          <w:sz w:val="21"/>
          <w:szCs w:val="21"/>
        </w:rPr>
        <w:t>一些</w:t>
      </w:r>
      <w:r w:rsidR="00D3467D">
        <w:rPr>
          <w:rFonts w:hint="eastAsia"/>
          <w:color w:val="000000"/>
          <w:sz w:val="21"/>
          <w:szCs w:val="21"/>
        </w:rPr>
        <w:t>。</w:t>
      </w:r>
      <w:r w:rsidR="0053467B">
        <w:rPr>
          <w:rFonts w:hint="eastAsia"/>
          <w:color w:val="000000"/>
          <w:sz w:val="21"/>
          <w:szCs w:val="21"/>
        </w:rPr>
        <w:t>但是在</w:t>
      </w:r>
      <w:r w:rsidR="00B5487B">
        <w:rPr>
          <w:rFonts w:hint="eastAsia"/>
          <w:color w:val="000000"/>
          <w:sz w:val="21"/>
          <w:szCs w:val="21"/>
        </w:rPr>
        <w:t>成人的世界里</w:t>
      </w:r>
      <w:r w:rsidR="0053467B">
        <w:rPr>
          <w:rFonts w:hint="eastAsia"/>
          <w:color w:val="000000"/>
          <w:sz w:val="21"/>
          <w:szCs w:val="21"/>
        </w:rPr>
        <w:t>善良或许反而是最大的弱点吧</w:t>
      </w:r>
      <w:del w:id="82" w:author="Ryan" w:date="2024-02-04T10:51:00Z">
        <w:r w:rsidR="0053467B" w:rsidDel="00C51863">
          <w:rPr>
            <w:rFonts w:hint="eastAsia"/>
            <w:color w:val="000000"/>
            <w:sz w:val="21"/>
            <w:szCs w:val="21"/>
          </w:rPr>
          <w:delText>。</w:delText>
        </w:r>
      </w:del>
      <w:r>
        <w:rPr>
          <w:rFonts w:ascii="Calibri" w:hAnsi="Calibri" w:cs="Times New Roman"/>
        </w:rPr>
        <w:t>"</w:t>
      </w:r>
    </w:p>
    <w:p w14:paraId="4953A651" w14:textId="21257464" w:rsidR="00C51863" w:rsidRPr="00994C78" w:rsidRDefault="00C51863">
      <w:pPr>
        <w:pStyle w:val="paragraph"/>
        <w:spacing w:before="0" w:beforeAutospacing="0" w:after="0" w:afterAutospacing="0" w:line="309" w:lineRule="auto"/>
        <w:jc w:val="both"/>
        <w:rPr>
          <w:rFonts w:eastAsia="Yu Mincho"/>
        </w:rPr>
      </w:pPr>
      <w:ins w:id="83" w:author="Ryan" w:date="2024-02-04T10:51:00Z">
        <w:r w:rsidRPr="00C51863">
          <w:rPr>
            <w:rFonts w:ascii="Calibri" w:hAnsi="Calibri" w:cs="Times New Roman"/>
            <w:highlight w:val="yellow"/>
            <w:rPrChange w:id="84" w:author="Ryan" w:date="2024-02-04T10:51:00Z">
              <w:rPr>
                <w:rFonts w:ascii="Calibri" w:hAnsi="Calibri" w:cs="Times New Roman"/>
              </w:rPr>
            </w:rPrChange>
          </w:rPr>
          <w:t>#</w:t>
        </w:r>
        <w:r w:rsidRPr="00C51863">
          <w:rPr>
            <w:rFonts w:ascii="Calibri" w:hAnsi="Calibri" w:cs="Times New Roman" w:hint="eastAsia"/>
            <w:highlight w:val="yellow"/>
            <w:rPrChange w:id="85" w:author="Ryan" w:date="2024-02-04T10:51:00Z">
              <w:rPr>
                <w:rFonts w:ascii="Calibri" w:hAnsi="Calibri" w:cs="Times New Roman" w:hint="eastAsia"/>
              </w:rPr>
            </w:rPrChange>
          </w:rPr>
          <w:t>（所有画面上的人物消失）</w:t>
        </w:r>
      </w:ins>
    </w:p>
    <w:p w14:paraId="7EB633B8" w14:textId="77777777" w:rsidR="00C51863" w:rsidRDefault="00F76B92">
      <w:pPr>
        <w:pStyle w:val="paragraph"/>
        <w:spacing w:before="0" w:beforeAutospacing="0" w:after="0" w:afterAutospacing="0" w:line="309" w:lineRule="auto"/>
        <w:jc w:val="both"/>
        <w:rPr>
          <w:ins w:id="86" w:author="Ryan" w:date="2024-02-04T10:50:00Z"/>
          <w:color w:val="000000"/>
          <w:sz w:val="21"/>
          <w:szCs w:val="21"/>
        </w:rPr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我</w:t>
      </w:r>
      <w:r w:rsidR="0053467B">
        <w:rPr>
          <w:rFonts w:hint="eastAsia"/>
          <w:color w:val="000000"/>
          <w:sz w:val="21"/>
          <w:szCs w:val="21"/>
        </w:rPr>
        <w:t>再次</w:t>
      </w:r>
      <w:r>
        <w:rPr>
          <w:rFonts w:hint="eastAsia"/>
          <w:color w:val="000000"/>
          <w:sz w:val="21"/>
          <w:szCs w:val="21"/>
        </w:rPr>
        <w:t>思考</w:t>
      </w:r>
      <w:r w:rsidR="0053467B">
        <w:rPr>
          <w:rFonts w:hint="eastAsia"/>
          <w:color w:val="000000"/>
          <w:sz w:val="21"/>
          <w:szCs w:val="21"/>
        </w:rPr>
        <w:t>起</w:t>
      </w:r>
      <w:r>
        <w:rPr>
          <w:rFonts w:hint="eastAsia"/>
          <w:color w:val="000000"/>
          <w:sz w:val="21"/>
          <w:szCs w:val="21"/>
        </w:rPr>
        <w:t>自己的梦想。</w:t>
      </w:r>
      <w:r w:rsidR="0053467B">
        <w:rPr>
          <w:rFonts w:hint="eastAsia"/>
          <w:color w:val="000000"/>
          <w:sz w:val="21"/>
          <w:szCs w:val="21"/>
        </w:rPr>
        <w:t>高中时代</w:t>
      </w:r>
      <w:r>
        <w:rPr>
          <w:rFonts w:hint="eastAsia"/>
          <w:color w:val="000000"/>
          <w:sz w:val="21"/>
          <w:szCs w:val="21"/>
        </w:rPr>
        <w:t>的我，只觉得顺其自然</w:t>
      </w:r>
      <w:r w:rsidR="00E96DBE">
        <w:rPr>
          <w:rFonts w:hint="eastAsia"/>
          <w:color w:val="000000"/>
          <w:sz w:val="21"/>
          <w:szCs w:val="21"/>
        </w:rPr>
        <w:t>就好</w:t>
      </w:r>
      <w:r>
        <w:rPr>
          <w:rFonts w:hint="eastAsia"/>
          <w:color w:val="000000"/>
          <w:sz w:val="21"/>
          <w:szCs w:val="21"/>
        </w:rPr>
        <w:t>，船到桥头自然直。</w:t>
      </w:r>
    </w:p>
    <w:p w14:paraId="0A8CE48B" w14:textId="3B77DB10" w:rsidR="00C51863" w:rsidRDefault="00C51863">
      <w:pPr>
        <w:pStyle w:val="paragraph"/>
        <w:spacing w:before="0" w:beforeAutospacing="0" w:after="0" w:afterAutospacing="0" w:line="309" w:lineRule="auto"/>
        <w:jc w:val="both"/>
        <w:rPr>
          <w:ins w:id="87" w:author="Ryan" w:date="2024-02-04T10:50:00Z"/>
          <w:color w:val="000000"/>
          <w:sz w:val="21"/>
          <w:szCs w:val="21"/>
        </w:rPr>
      </w:pPr>
      <w:ins w:id="88" w:author="Ryan" w:date="2024-02-04T10:50:00Z">
        <w:r>
          <w:rPr>
            <w:rFonts w:hint="eastAsia"/>
            <w:color w:val="000000"/>
            <w:sz w:val="21"/>
            <w:szCs w:val="21"/>
          </w:rPr>
          <w:t>#</w:t>
        </w:r>
        <w:r>
          <w:rPr>
            <w:color w:val="000000"/>
            <w:sz w:val="21"/>
            <w:szCs w:val="21"/>
          </w:rPr>
          <w:t>（</w:t>
        </w:r>
        <w:r>
          <w:rPr>
            <w:rFonts w:hint="eastAsia"/>
            <w:color w:val="000000"/>
            <w:sz w:val="21"/>
            <w:szCs w:val="21"/>
          </w:rPr>
          <w:t>如果不影响音频</w:t>
        </w:r>
      </w:ins>
      <w:ins w:id="89" w:author="Ryan" w:date="2024-02-04T10:51:00Z">
        <w:r>
          <w:rPr>
            <w:rFonts w:hint="eastAsia"/>
            <w:color w:val="000000"/>
            <w:sz w:val="21"/>
            <w:szCs w:val="21"/>
          </w:rPr>
          <w:t>编号的话</w:t>
        </w:r>
      </w:ins>
      <w:ins w:id="90" w:author="Ryan" w:date="2024-02-04T10:50:00Z">
        <w:r>
          <w:rPr>
            <w:color w:val="000000"/>
            <w:sz w:val="21"/>
            <w:szCs w:val="21"/>
          </w:rPr>
          <w:t>这里分开）</w:t>
        </w:r>
      </w:ins>
    </w:p>
    <w:p w14:paraId="5A286171" w14:textId="77777777" w:rsidR="00C51863" w:rsidRDefault="00F76B92">
      <w:pPr>
        <w:pStyle w:val="paragraph"/>
        <w:spacing w:before="0" w:beforeAutospacing="0" w:after="0" w:afterAutospacing="0" w:line="309" w:lineRule="auto"/>
        <w:jc w:val="both"/>
        <w:rPr>
          <w:ins w:id="91" w:author="Ryan" w:date="2024-02-04T10:50:00Z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可是后来</w:t>
      </w:r>
      <w:r w:rsidR="0053467B">
        <w:rPr>
          <w:rFonts w:hint="eastAsia"/>
          <w:color w:val="000000"/>
          <w:sz w:val="21"/>
          <w:szCs w:val="21"/>
        </w:rPr>
        <w:t>的生活却仿佛是踩着西瓜皮过日子，自己的人生永远在别人的指挥之下。</w:t>
      </w:r>
    </w:p>
    <w:p w14:paraId="5946CA65" w14:textId="731D3E4C" w:rsidR="00C51863" w:rsidRPr="00C51863" w:rsidRDefault="00C51863">
      <w:pPr>
        <w:pStyle w:val="paragraph"/>
        <w:spacing w:before="0" w:beforeAutospacing="0" w:after="0" w:afterAutospacing="0" w:line="309" w:lineRule="auto"/>
        <w:jc w:val="both"/>
        <w:rPr>
          <w:ins w:id="92" w:author="Ryan" w:date="2024-02-04T10:50:00Z"/>
          <w:color w:val="000000"/>
          <w:sz w:val="21"/>
          <w:szCs w:val="21"/>
        </w:rPr>
      </w:pPr>
      <w:ins w:id="93" w:author="Ryan" w:date="2024-02-04T10:51:00Z">
        <w:r>
          <w:rPr>
            <w:rFonts w:hint="eastAsia"/>
            <w:color w:val="000000"/>
            <w:sz w:val="21"/>
            <w:szCs w:val="21"/>
          </w:rPr>
          <w:t>#</w:t>
        </w:r>
        <w:r>
          <w:rPr>
            <w:color w:val="000000"/>
            <w:sz w:val="21"/>
            <w:szCs w:val="21"/>
          </w:rPr>
          <w:t>（</w:t>
        </w:r>
        <w:r>
          <w:rPr>
            <w:rFonts w:hint="eastAsia"/>
            <w:color w:val="000000"/>
            <w:sz w:val="21"/>
            <w:szCs w:val="21"/>
          </w:rPr>
          <w:t>如果不影响音频编号的话</w:t>
        </w:r>
        <w:r>
          <w:rPr>
            <w:color w:val="000000"/>
            <w:sz w:val="21"/>
            <w:szCs w:val="21"/>
          </w:rPr>
          <w:t>这里分开）</w:t>
        </w:r>
      </w:ins>
    </w:p>
    <w:p w14:paraId="017422E9" w14:textId="5A2F07B0" w:rsidR="002A6D12" w:rsidRDefault="0053467B">
      <w:pPr>
        <w:pStyle w:val="paragraph"/>
        <w:spacing w:before="0" w:beforeAutospacing="0" w:after="0" w:afterAutospacing="0" w:line="309" w:lineRule="auto"/>
        <w:jc w:val="both"/>
        <w:rPr>
          <w:ins w:id="94" w:author="Ryan" w:date="2024-02-04T10:51:00Z"/>
          <w:rFonts w:ascii="Calibri" w:hAnsi="Calibri" w:cs="Times New Roman"/>
        </w:rPr>
      </w:pPr>
      <w:r>
        <w:rPr>
          <w:rFonts w:hint="eastAsia"/>
          <w:color w:val="000000"/>
          <w:sz w:val="21"/>
          <w:szCs w:val="21"/>
        </w:rPr>
        <w:t>如果再给</w:t>
      </w:r>
      <w:r w:rsidR="00E96DBE">
        <w:rPr>
          <w:rFonts w:hint="eastAsia"/>
          <w:color w:val="000000"/>
          <w:sz w:val="21"/>
          <w:szCs w:val="21"/>
        </w:rPr>
        <w:t>我</w:t>
      </w:r>
      <w:r>
        <w:rPr>
          <w:rFonts w:hint="eastAsia"/>
          <w:color w:val="000000"/>
          <w:sz w:val="21"/>
          <w:szCs w:val="21"/>
        </w:rPr>
        <w:t>一次机会的话，</w:t>
      </w:r>
      <w:r w:rsidR="00F76B92">
        <w:rPr>
          <w:rFonts w:hint="eastAsia"/>
          <w:color w:val="000000"/>
          <w:sz w:val="21"/>
          <w:szCs w:val="21"/>
        </w:rPr>
        <w:t>我又该</w:t>
      </w:r>
      <w:r>
        <w:rPr>
          <w:rFonts w:hint="eastAsia"/>
          <w:color w:val="000000"/>
          <w:sz w:val="21"/>
          <w:szCs w:val="21"/>
        </w:rPr>
        <w:t>如何</w:t>
      </w:r>
      <w:r w:rsidR="00F76B92">
        <w:rPr>
          <w:rFonts w:hint="eastAsia"/>
          <w:color w:val="000000"/>
          <w:sz w:val="21"/>
          <w:szCs w:val="21"/>
        </w:rPr>
        <w:t>选择呢</w:t>
      </w:r>
      <w:r>
        <w:rPr>
          <w:rFonts w:hint="eastAsia"/>
          <w:color w:val="000000"/>
          <w:sz w:val="21"/>
          <w:szCs w:val="21"/>
        </w:rPr>
        <w:t>……</w:t>
      </w:r>
      <w:r w:rsidR="00F76B92">
        <w:rPr>
          <w:rFonts w:ascii="Calibri" w:hAnsi="Calibri" w:cs="Times New Roman"/>
        </w:rPr>
        <w:t>"</w:t>
      </w:r>
    </w:p>
    <w:p w14:paraId="10F1FC3C" w14:textId="77777777" w:rsidR="00C51863" w:rsidRDefault="00C51863">
      <w:pPr>
        <w:rPr>
          <w:ins w:id="95" w:author="Ryan" w:date="2024-02-04T10:52:00Z"/>
        </w:rPr>
        <w:pPrChange w:id="96" w:author="Ryan" w:date="2024-02-04T10:52:00Z">
          <w:pPr>
            <w:pStyle w:val="paragraph"/>
            <w:spacing w:before="0" w:beforeAutospacing="0" w:after="0" w:afterAutospacing="0" w:line="309" w:lineRule="auto"/>
            <w:jc w:val="both"/>
          </w:pPr>
        </w:pPrChange>
      </w:pPr>
    </w:p>
    <w:p w14:paraId="43EBD4E8" w14:textId="6A7E78ED" w:rsidR="00C51863" w:rsidRDefault="00C51863">
      <w:pPr>
        <w:rPr>
          <w:lang w:eastAsia="ja-JP"/>
        </w:rPr>
        <w:pPrChange w:id="97" w:author="Ryan" w:date="2024-02-04T10:52:00Z">
          <w:pPr>
            <w:pStyle w:val="paragraph"/>
            <w:spacing w:before="0" w:beforeAutospacing="0" w:after="0" w:afterAutospacing="0" w:line="309" w:lineRule="auto"/>
            <w:jc w:val="both"/>
          </w:pPr>
        </w:pPrChange>
      </w:pPr>
      <w:ins w:id="98" w:author="Ryan" w:date="2024-02-04T10:52:00Z">
        <w:r>
          <w:rPr>
            <w:lang w:eastAsia="ja-JP"/>
          </w:rPr>
          <w:t>#</w:t>
        </w:r>
        <w:r>
          <w:rPr>
            <w:rFonts w:hint="eastAsia"/>
            <w:highlight w:val="yellow"/>
            <w:lang w:eastAsia="ja-JP"/>
          </w:rPr>
          <w:t>{显示立绘</w:t>
        </w:r>
        <w:r>
          <w:rPr>
            <w:highlight w:val="yellow"/>
            <w:lang w:eastAsia="ja-JP"/>
          </w:rPr>
          <w:t>ZZ13gx</w:t>
        </w:r>
        <w:r>
          <w:rPr>
            <w:rFonts w:hint="eastAsia"/>
            <w:highlight w:val="yellow"/>
            <w:lang w:eastAsia="ja-JP"/>
          </w:rPr>
          <w:t>}</w:t>
        </w:r>
      </w:ins>
    </w:p>
    <w:p w14:paraId="13C61AE1" w14:textId="5C471BAD" w:rsidR="00450F93" w:rsidRDefault="00450F93" w:rsidP="00450F93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  <w:lang w:eastAsia="ja-JP"/>
        </w:rPr>
        <w:t>智子：</w:t>
      </w:r>
      <w:r w:rsidR="001D5C0F">
        <w:rPr>
          <w:rFonts w:ascii="Calibri" w:hAnsi="Calibri" w:cs="Times New Roman"/>
          <w:lang w:eastAsia="ja-JP"/>
        </w:rPr>
        <w:t>"</w:t>
      </w:r>
      <w:r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ご馳走さまでした</w:t>
      </w:r>
      <w:r w:rsidR="00F0703A"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。</w:t>
      </w:r>
      <w:r>
        <w:rPr>
          <w:rFonts w:hint="eastAsia"/>
          <w:color w:val="000000"/>
          <w:sz w:val="21"/>
          <w:szCs w:val="21"/>
        </w:rPr>
        <w:t>（感谢款待</w:t>
      </w:r>
      <w:r w:rsidR="00F0703A">
        <w:rPr>
          <w:rFonts w:hint="eastAsia"/>
          <w:color w:val="000000"/>
          <w:sz w:val="21"/>
          <w:szCs w:val="21"/>
        </w:rPr>
        <w:t>。</w:t>
      </w:r>
      <w:r>
        <w:rPr>
          <w:rFonts w:hint="eastAsia"/>
          <w:color w:val="000000"/>
          <w:sz w:val="21"/>
          <w:szCs w:val="21"/>
        </w:rPr>
        <w:t>）</w:t>
      </w:r>
      <w:r w:rsidR="007769E6">
        <w:rPr>
          <w:rFonts w:ascii="Calibri" w:hAnsi="Calibri" w:cs="Times New Roman"/>
        </w:rPr>
        <w:t>"</w:t>
      </w:r>
    </w:p>
    <w:p w14:paraId="5F6BFC2A" w14:textId="6F7BBEFC" w:rsidR="002A6D12" w:rsidRPr="00994C78" w:rsidRDefault="00F76B92">
      <w:pPr>
        <w:rPr>
          <w:rFonts w:ascii="宋体" w:eastAsia="宋体" w:hAnsi="宋体"/>
        </w:rPr>
      </w:pPr>
      <w:r>
        <w:rPr>
          <w:rFonts w:ascii="Calibri" w:hAnsi="Calibri" w:cs="Times New Roman"/>
        </w:rPr>
        <w:t>"</w:t>
      </w:r>
      <w:r w:rsidR="00450F93">
        <w:rPr>
          <w:rFonts w:ascii="宋体" w:eastAsia="宋体" w:hAnsi="宋体" w:hint="eastAsia"/>
        </w:rPr>
        <w:t>智子吃完饭后，很有礼貌地说了一句</w:t>
      </w:r>
      <w:r w:rsidR="00D13A1B">
        <w:rPr>
          <w:rFonts w:ascii="宋体" w:eastAsia="宋体" w:hAnsi="宋体" w:hint="eastAsia"/>
        </w:rPr>
        <w:t>‘</w:t>
      </w:r>
      <w:r w:rsidR="00450F93">
        <w:rPr>
          <w:rFonts w:ascii="宋体" w:eastAsia="宋体" w:hAnsi="宋体" w:hint="eastAsia"/>
        </w:rPr>
        <w:t>感谢款待</w:t>
      </w:r>
      <w:r w:rsidR="00D13A1B">
        <w:rPr>
          <w:rFonts w:ascii="宋体" w:eastAsia="宋体" w:hAnsi="宋体" w:hint="eastAsia"/>
        </w:rPr>
        <w:t>’</w:t>
      </w:r>
      <w:r w:rsidR="00450F93">
        <w:rPr>
          <w:rFonts w:ascii="宋体" w:eastAsia="宋体" w:hAnsi="宋体" w:hint="eastAsia"/>
        </w:rPr>
        <w:t>，便又认真地听我们说话。不知不觉</w:t>
      </w:r>
      <w:r w:rsidR="00E96DBE">
        <w:rPr>
          <w:rFonts w:ascii="宋体" w:eastAsia="宋体" w:hAnsi="宋体" w:hint="eastAsia"/>
        </w:rPr>
        <w:t>中</w:t>
      </w:r>
      <w:r w:rsidR="00450F93">
        <w:rPr>
          <w:rFonts w:ascii="宋体" w:eastAsia="宋体" w:hAnsi="宋体" w:hint="eastAsia"/>
        </w:rPr>
        <w:t>，</w:t>
      </w:r>
      <w:r w:rsidR="00E96DBE">
        <w:rPr>
          <w:rFonts w:ascii="宋体" w:eastAsia="宋体" w:hAnsi="宋体" w:hint="eastAsia"/>
        </w:rPr>
        <w:t>我们</w:t>
      </w:r>
      <w:r w:rsidR="00450F93">
        <w:rPr>
          <w:rFonts w:ascii="宋体" w:eastAsia="宋体" w:hAnsi="宋体" w:hint="eastAsia"/>
        </w:rPr>
        <w:t>四个人度过了愉快的午休时间……</w:t>
      </w:r>
      <w:r>
        <w:rPr>
          <w:rFonts w:ascii="Calibri" w:hAnsi="Calibri" w:cs="Times New Roman"/>
        </w:rPr>
        <w:t>"</w:t>
      </w:r>
    </w:p>
    <w:p w14:paraId="46A1D678" w14:textId="55AB5647" w:rsidR="0053467B" w:rsidRDefault="0053467B"/>
    <w:p w14:paraId="2919D2B6" w14:textId="02878CD8" w:rsidR="0053467B" w:rsidRDefault="00EC4F44" w:rsidP="00EC4F44">
      <w:pPr>
        <w:pStyle w:val="paragraph"/>
        <w:spacing w:before="0" w:beforeAutospacing="0" w:after="0" w:afterAutospacing="0" w:line="309" w:lineRule="auto"/>
        <w:jc w:val="both"/>
      </w:pPr>
      <w:r>
        <w:rPr>
          <w:highlight w:val="cyan"/>
        </w:rPr>
        <w:t>#</w:t>
      </w:r>
      <w:r>
        <w:rPr>
          <w:rFonts w:hint="eastAsia"/>
          <w:highlight w:val="cyan"/>
        </w:rPr>
        <w:t>{播放BGM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b</w:t>
      </w:r>
      <w:r>
        <w:rPr>
          <w:highlight w:val="cyan"/>
        </w:rPr>
        <w:t>0206</w:t>
      </w:r>
      <w:r>
        <w:rPr>
          <w:rFonts w:hint="eastAsia"/>
          <w:highlight w:val="cyan"/>
        </w:rPr>
        <w:t>}</w:t>
      </w:r>
    </w:p>
    <w:p w14:paraId="4A07D75F" w14:textId="77777777" w:rsidR="00281097" w:rsidRDefault="00281097" w:rsidP="005C3C02"/>
    <w:p w14:paraId="579961AA" w14:textId="31B378F1" w:rsidR="007D4F81" w:rsidRPr="007D4F81" w:rsidRDefault="007D4F81" w:rsidP="005C3C02">
      <w:pPr>
        <w:rPr>
          <w:highlight w:val="green"/>
        </w:rPr>
      </w:pPr>
      <w:r>
        <w:rPr>
          <w:rFonts w:hint="eastAsia"/>
          <w:highlight w:val="green"/>
        </w:rPr>
        <w:t xml:space="preserve">#{显示背景 </w:t>
      </w:r>
      <w:r w:rsidRPr="007D4F81">
        <w:rPr>
          <w:highlight w:val="green"/>
        </w:rPr>
        <w:t>p jiaoxue07</w:t>
      </w:r>
      <w:r>
        <w:rPr>
          <w:rFonts w:hint="eastAsia"/>
          <w:highlight w:val="green"/>
        </w:rPr>
        <w:t>}</w:t>
      </w:r>
    </w:p>
    <w:p w14:paraId="790884E6" w14:textId="5E2845BA" w:rsidR="001279C6" w:rsidRDefault="001279C6" w:rsidP="005C3C0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{显示立绘TJ</w:t>
      </w:r>
      <w:r>
        <w:rPr>
          <w:highlight w:val="yellow"/>
        </w:rPr>
        <w:t>1wx</w:t>
      </w:r>
      <w:r>
        <w:rPr>
          <w:rFonts w:hint="eastAsia"/>
          <w:highlight w:val="yellow"/>
        </w:rPr>
        <w:t>}</w:t>
      </w:r>
    </w:p>
    <w:p w14:paraId="0B2F5CBB" w14:textId="5046B7B4" w:rsidR="005C3C02" w:rsidRPr="005C3C02" w:rsidRDefault="005C3C02" w:rsidP="005C3C02">
      <w:pPr>
        <w:rPr>
          <w:rFonts w:ascii="Calibri" w:eastAsia="宋体" w:hAnsi="Calibri" w:cs="Times New Roman"/>
        </w:rPr>
      </w:pPr>
      <w:r w:rsidRPr="005C3C02">
        <w:rPr>
          <w:rFonts w:ascii="Calibri" w:eastAsia="宋体" w:hAnsi="Calibri" w:cs="Times New Roman" w:hint="eastAsia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各位同学，今天我们将继续进行第二课的学习。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33051CDE" w14:textId="77777777" w:rsidR="005C3C02" w:rsidRPr="005C3C02" w:rsidRDefault="005C3C02" w:rsidP="005C3C02">
      <w:pPr>
        <w:rPr>
          <w:rFonts w:ascii="Calibri" w:eastAsia="宋体" w:hAnsi="Calibri" w:cs="Times New Roman"/>
        </w:rPr>
      </w:pPr>
      <w:r w:rsidRPr="005C3C02">
        <w:rPr>
          <w:rFonts w:ascii="Calibri" w:eastAsia="宋体" w:hAnsi="Calibri" w:cs="Times New Roman" w:hint="eastAsia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大家还记得上节课介绍的万叶假名吗？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0452B8DE" w14:textId="71935A75" w:rsidR="001279C6" w:rsidRDefault="001279C6" w:rsidP="005C3C0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{显示立绘XY</w:t>
      </w:r>
      <w:r>
        <w:rPr>
          <w:highlight w:val="yellow"/>
        </w:rPr>
        <w:t>12wx</w:t>
      </w:r>
      <w:r>
        <w:rPr>
          <w:rFonts w:hint="eastAsia"/>
          <w:highlight w:val="yellow"/>
        </w:rPr>
        <w:t>}</w:t>
      </w:r>
    </w:p>
    <w:p w14:paraId="66314D8F" w14:textId="7670895E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</w:rPr>
        <w:t>周小雨：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万叶假名就是借用一部分汉字的读音来记录日语中原</w:t>
      </w:r>
      <w:r w:rsidR="00D76920">
        <w:rPr>
          <w:rFonts w:ascii="Calibri" w:eastAsia="宋体" w:hAnsi="Calibri" w:cs="Times New Roman" w:hint="eastAsia"/>
          <w:szCs w:val="24"/>
        </w:rPr>
        <w:t>有</w:t>
      </w:r>
      <w:r w:rsidRPr="005C3C02">
        <w:rPr>
          <w:rFonts w:ascii="Calibri" w:eastAsia="宋体" w:hAnsi="Calibri" w:cs="Times New Roman" w:hint="eastAsia"/>
          <w:szCs w:val="24"/>
        </w:rPr>
        <w:t>的发音</w:t>
      </w:r>
      <w:r w:rsidR="00E96DBE">
        <w:rPr>
          <w:rFonts w:ascii="Calibri" w:eastAsia="宋体" w:hAnsi="Calibri" w:cs="Times New Roman" w:hint="eastAsia"/>
          <w:szCs w:val="24"/>
        </w:rPr>
        <w:t>。</w:t>
      </w:r>
      <w:r w:rsidRPr="005C3C02">
        <w:rPr>
          <w:rFonts w:ascii="Calibri" w:eastAsia="宋体" w:hAnsi="Calibri" w:cs="Times New Roman" w:hint="eastAsia"/>
          <w:szCs w:val="24"/>
        </w:rPr>
        <w:t>"</w:t>
      </w:r>
    </w:p>
    <w:p w14:paraId="5A92DC42" w14:textId="693419FF" w:rsidR="00256D86" w:rsidRDefault="00256D86" w:rsidP="005C3C0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{显示立绘ZH</w:t>
      </w:r>
      <w:r>
        <w:rPr>
          <w:highlight w:val="yellow"/>
        </w:rPr>
        <w:t>12wx</w:t>
      </w:r>
      <w:r>
        <w:rPr>
          <w:rFonts w:hint="eastAsia"/>
          <w:highlight w:val="yellow"/>
        </w:rPr>
        <w:t>}</w:t>
      </w:r>
    </w:p>
    <w:p w14:paraId="0C7949C8" w14:textId="5652C4DF" w:rsid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</w:rPr>
        <w:t>郑辉：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后来又演化成了平假名和片假名</w:t>
      </w:r>
      <w:r w:rsidR="00E96DBE">
        <w:rPr>
          <w:rFonts w:ascii="Calibri" w:eastAsia="宋体" w:hAnsi="Calibri" w:cs="Times New Roman" w:hint="eastAsia"/>
          <w:szCs w:val="24"/>
        </w:rPr>
        <w:t>。</w:t>
      </w:r>
      <w:r w:rsidRPr="005C3C02">
        <w:rPr>
          <w:rFonts w:ascii="Calibri" w:eastAsia="宋体" w:hAnsi="Calibri" w:cs="Times New Roman" w:hint="eastAsia"/>
          <w:szCs w:val="24"/>
        </w:rPr>
        <w:t>"</w:t>
      </w:r>
    </w:p>
    <w:p w14:paraId="137990C4" w14:textId="3EB7FB0C" w:rsidR="007D4F81" w:rsidRPr="007D4F81" w:rsidRDefault="007D4F81" w:rsidP="005C3C02">
      <w:pPr>
        <w:rPr>
          <w:highlight w:val="green"/>
        </w:rPr>
      </w:pPr>
      <w:r>
        <w:rPr>
          <w:rFonts w:hint="eastAsia"/>
          <w:highlight w:val="green"/>
        </w:rPr>
        <w:t xml:space="preserve">#{显示背景 </w:t>
      </w:r>
      <w:r w:rsidRPr="007D4F81">
        <w:rPr>
          <w:highlight w:val="green"/>
        </w:rPr>
        <w:t>p jiaoxue0</w:t>
      </w:r>
      <w:r>
        <w:rPr>
          <w:highlight w:val="green"/>
        </w:rPr>
        <w:t>8</w:t>
      </w:r>
      <w:r>
        <w:rPr>
          <w:rFonts w:hint="eastAsia"/>
          <w:highlight w:val="green"/>
        </w:rPr>
        <w:t>}</w:t>
      </w:r>
    </w:p>
    <w:p w14:paraId="4917E31A" w14:textId="0DE407D2" w:rsidR="00256D86" w:rsidRPr="005C3C02" w:rsidRDefault="00256D86" w:rsidP="005C3C0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{显示立绘TJ</w:t>
      </w:r>
      <w:r>
        <w:rPr>
          <w:highlight w:val="yellow"/>
        </w:rPr>
        <w:t>1</w:t>
      </w:r>
      <w:r>
        <w:rPr>
          <w:rFonts w:hint="eastAsia"/>
          <w:highlight w:val="yellow"/>
        </w:rPr>
        <w:t>g</w:t>
      </w:r>
      <w:r>
        <w:rPr>
          <w:highlight w:val="yellow"/>
        </w:rPr>
        <w:t>x</w:t>
      </w:r>
      <w:r>
        <w:rPr>
          <w:rFonts w:hint="eastAsia"/>
          <w:highlight w:val="yellow"/>
        </w:rPr>
        <w:t>}</w:t>
      </w:r>
    </w:p>
    <w:p w14:paraId="2410478A" w14:textId="78790135" w:rsidR="005C3C02" w:rsidRPr="005C3C02" w:rsidRDefault="005C3C02" w:rsidP="005C3C02">
      <w:pPr>
        <w:rPr>
          <w:rFonts w:ascii="Calibri" w:eastAsia="宋体" w:hAnsi="Calibri" w:cs="Times New Roman"/>
          <w:lang w:eastAsia="ja-JP"/>
        </w:rPr>
      </w:pPr>
      <w:r w:rsidRPr="005C3C02">
        <w:rPr>
          <w:rFonts w:ascii="Calibri" w:eastAsia="宋体" w:hAnsi="Calibri" w:cs="Times New Roman" w:hint="eastAsia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没错，大家上课听得很</w:t>
      </w:r>
      <w:r w:rsidR="00E96DBE">
        <w:rPr>
          <w:rFonts w:ascii="Calibri" w:eastAsia="宋体" w:hAnsi="Calibri" w:cs="Times New Roman" w:hint="eastAsia"/>
          <w:szCs w:val="24"/>
        </w:rPr>
        <w:t>认真</w:t>
      </w:r>
      <w:r w:rsidRPr="005C3C02">
        <w:rPr>
          <w:rFonts w:ascii="Calibri" w:eastAsia="宋体" w:hAnsi="Calibri" w:cs="Times New Roman" w:hint="eastAsia"/>
          <w:szCs w:val="24"/>
        </w:rPr>
        <w:t>。今天我们也有三个学习任务。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</w:p>
    <w:p w14:paraId="1F95305B" w14:textId="5530416B" w:rsidR="005C3C02" w:rsidRPr="005C3C02" w:rsidRDefault="005C3C02" w:rsidP="005C3C02">
      <w:pPr>
        <w:rPr>
          <w:rFonts w:ascii="Calibri" w:eastAsia="宋体" w:hAnsi="Calibri" w:cs="Times New Roman"/>
        </w:rPr>
      </w:pPr>
      <w:r w:rsidRPr="005C3C02">
        <w:rPr>
          <w:rFonts w:ascii="Calibri" w:eastAsia="宋体" w:hAnsi="Calibri" w:cs="Times New Roman" w:hint="eastAsia"/>
          <w:lang w:eastAsia="ja-JP"/>
        </w:rPr>
        <w:t>田老师：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一是了解平假名和片假名的由来，二是学习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「さ行～た行」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的假名，三是学习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「さ行～た行」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的相关单词</w:t>
      </w:r>
      <w:r w:rsidR="00D76920" w:rsidRPr="005C3C02">
        <w:rPr>
          <w:rFonts w:ascii="宋体" w:eastAsia="宋体" w:hAnsi="宋体" w:cs="Tahoma" w:hint="eastAsia"/>
          <w:color w:val="000000"/>
          <w:shd w:val="clear" w:color="auto" w:fill="FFFFFF"/>
          <w:lang w:eastAsia="ja-JP"/>
        </w:rPr>
        <w:t>。</w:t>
      </w:r>
      <w:r w:rsidR="00D76920" w:rsidRPr="005C3C02">
        <w:rPr>
          <w:rFonts w:ascii="Calibri" w:eastAsia="宋体" w:hAnsi="Calibri" w:cs="Times New Roman"/>
          <w:szCs w:val="24"/>
        </w:rPr>
        <w:t>"</w:t>
      </w:r>
    </w:p>
    <w:p w14:paraId="396CE7E1" w14:textId="41206EA2" w:rsidR="005C3C02" w:rsidRPr="005C3C02" w:rsidRDefault="005C3C02" w:rsidP="005C3C02">
      <w:pPr>
        <w:rPr>
          <w:rFonts w:ascii="Calibri" w:eastAsia="宋体" w:hAnsi="Calibri" w:cs="Times New Roman"/>
        </w:rPr>
      </w:pPr>
      <w:r w:rsidRPr="005C3C02">
        <w:rPr>
          <w:rFonts w:ascii="Calibri" w:eastAsia="宋体" w:hAnsi="Calibri" w:cs="Times New Roman" w:hint="eastAsia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上节课说到汉字传到日本之后开始为日本人所用。但实际上，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汉字</w:t>
      </w:r>
      <w:r w:rsidR="001A7426">
        <w:rPr>
          <w:rFonts w:ascii="宋体" w:eastAsia="宋体" w:hAnsi="宋体" w:cs="Tahoma" w:hint="eastAsia"/>
          <w:color w:val="000000"/>
          <w:shd w:val="clear" w:color="auto" w:fill="FFFFFF"/>
        </w:rPr>
        <w:t>在当时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被视为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lastRenderedPageBreak/>
        <w:t>权威和尊严的代表，一般只有男性才可以使用。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05B7AD41" w14:textId="0C414E1B" w:rsidR="00256D86" w:rsidRDefault="00256D86" w:rsidP="005C3C0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QQ11sq</w:t>
      </w:r>
      <w:r>
        <w:rPr>
          <w:rFonts w:hint="eastAsia"/>
          <w:highlight w:val="yellow"/>
        </w:rPr>
        <w:t>}</w:t>
      </w:r>
    </w:p>
    <w:p w14:paraId="22086DE5" w14:textId="000CCA40" w:rsidR="005C3C02" w:rsidRPr="005C3C02" w:rsidRDefault="005C3C02" w:rsidP="005C3C02">
      <w:pPr>
        <w:rPr>
          <w:rFonts w:ascii="Calibri" w:eastAsia="宋体" w:hAnsi="Calibri" w:cs="Times New Roman"/>
        </w:rPr>
      </w:pPr>
      <w:r w:rsidRPr="005C3C02">
        <w:rPr>
          <w:rFonts w:ascii="Calibri" w:eastAsia="宋体" w:hAnsi="Calibri" w:cs="Times New Roman" w:hint="eastAsia"/>
        </w:rPr>
        <w:t>袁巧巧：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那女性怎么办呢？难道就无法使用文字了吗？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70BA3AA2" w14:textId="7C4709E5" w:rsidR="007D4F81" w:rsidRPr="007D4F81" w:rsidRDefault="007D4F81" w:rsidP="005C3C02">
      <w:pPr>
        <w:rPr>
          <w:highlight w:val="green"/>
          <w:lang w:eastAsia="ja-JP"/>
        </w:rPr>
      </w:pPr>
      <w:r>
        <w:rPr>
          <w:rFonts w:hint="eastAsia"/>
          <w:highlight w:val="green"/>
          <w:lang w:eastAsia="ja-JP"/>
        </w:rPr>
        <w:t xml:space="preserve">#{显示背景 </w:t>
      </w:r>
      <w:r w:rsidRPr="007D4F81">
        <w:rPr>
          <w:highlight w:val="green"/>
          <w:lang w:eastAsia="ja-JP"/>
        </w:rPr>
        <w:t>p jiaoxue0</w:t>
      </w:r>
      <w:r>
        <w:rPr>
          <w:highlight w:val="green"/>
          <w:lang w:eastAsia="ja-JP"/>
        </w:rPr>
        <w:t>9</w:t>
      </w:r>
      <w:r>
        <w:rPr>
          <w:rFonts w:hint="eastAsia"/>
          <w:highlight w:val="green"/>
          <w:lang w:eastAsia="ja-JP"/>
        </w:rPr>
        <w:t>}</w:t>
      </w:r>
    </w:p>
    <w:p w14:paraId="73E7C8C0" w14:textId="3326C0AB" w:rsidR="00256D86" w:rsidRDefault="00256D86" w:rsidP="005C3C02">
      <w:pPr>
        <w:rPr>
          <w:rFonts w:ascii="Calibri" w:eastAsia="宋体" w:hAnsi="Calibri" w:cs="Times New Roman"/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{显示立绘TJ</w:t>
      </w:r>
      <w:r>
        <w:rPr>
          <w:highlight w:val="yellow"/>
          <w:lang w:eastAsia="ja-JP"/>
        </w:rPr>
        <w:t>1wx</w:t>
      </w:r>
      <w:r>
        <w:rPr>
          <w:rFonts w:hint="eastAsia"/>
          <w:highlight w:val="yellow"/>
          <w:lang w:eastAsia="ja-JP"/>
        </w:rPr>
        <w:t>}</w:t>
      </w:r>
    </w:p>
    <w:p w14:paraId="386CA4C9" w14:textId="1F6F5D38" w:rsidR="005C3C02" w:rsidRPr="005C3C02" w:rsidRDefault="005C3C02" w:rsidP="005C3C02">
      <w:pPr>
        <w:rPr>
          <w:rFonts w:ascii="宋体" w:eastAsia="宋体" w:hAnsi="宋体" w:cs="Tahoma"/>
          <w:color w:val="000000"/>
          <w:shd w:val="clear" w:color="auto" w:fill="FFFFFF"/>
        </w:rPr>
      </w:pPr>
      <w:r w:rsidRPr="005C3C02">
        <w:rPr>
          <w:rFonts w:ascii="Calibri" w:eastAsia="宋体" w:hAnsi="Calibri" w:cs="Times New Roman" w:hint="eastAsia"/>
          <w:lang w:eastAsia="ja-JP"/>
        </w:rPr>
        <w:t>田老师：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这便是平假名</w:t>
      </w:r>
      <w:r w:rsidRPr="005C3C02">
        <w:rPr>
          <w:rFonts w:ascii="MS Mincho" w:eastAsia="MS Mincho" w:hAnsi="MS Mincho" w:cs="Times New Roman" w:hint="eastAsia"/>
          <w:szCs w:val="24"/>
          <w:lang w:eastAsia="ja-JP"/>
        </w:rPr>
        <w:t>「ひらがな」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的由来。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平假名大约诞生于公元九世纪，最初被宫廷中的女性所使用。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3AFA8E82" w14:textId="77777777" w:rsidR="005C3C02" w:rsidRPr="005C3C02" w:rsidRDefault="005C3C02" w:rsidP="005C3C02">
      <w:pPr>
        <w:rPr>
          <w:rFonts w:ascii="Calibri" w:eastAsia="宋体" w:hAnsi="Calibri" w:cs="Times New Roman"/>
        </w:rPr>
      </w:pPr>
      <w:r w:rsidRPr="005C3C02">
        <w:rPr>
          <w:rFonts w:ascii="Calibri" w:eastAsia="宋体" w:hAnsi="Calibri" w:cs="Times New Roman" w:hint="eastAsia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由于汉字笔画较多，因此宫中的女官们将汉字的草书简化成便于书写的形式，慢慢地演变成了平假名。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7443E803" w14:textId="1106324D" w:rsidR="00256D86" w:rsidRDefault="00256D86" w:rsidP="005C3C0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L</w:t>
      </w:r>
      <w:r>
        <w:rPr>
          <w:rFonts w:hint="eastAsia"/>
          <w:highlight w:val="yellow"/>
        </w:rPr>
        <w:t>Y</w:t>
      </w:r>
      <w:r>
        <w:rPr>
          <w:highlight w:val="yellow"/>
        </w:rPr>
        <w:t>12gx</w:t>
      </w:r>
      <w:r>
        <w:rPr>
          <w:rFonts w:hint="eastAsia"/>
          <w:highlight w:val="yellow"/>
        </w:rPr>
        <w:t>}</w:t>
      </w:r>
    </w:p>
    <w:p w14:paraId="3939E2C0" w14:textId="19E7FF90" w:rsid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</w:rPr>
        <w:t>刘洋：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原来如此。难怪之前听说过平假名也被称为女手。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3E3BECC0" w14:textId="297B2777" w:rsidR="007D4F81" w:rsidRPr="007D4F81" w:rsidRDefault="007D4F81" w:rsidP="005C3C02">
      <w:pPr>
        <w:rPr>
          <w:highlight w:val="green"/>
        </w:rPr>
      </w:pPr>
      <w:r>
        <w:rPr>
          <w:rFonts w:hint="eastAsia"/>
          <w:highlight w:val="green"/>
        </w:rPr>
        <w:t xml:space="preserve">#{显示背景 </w:t>
      </w:r>
      <w:r w:rsidRPr="007D4F81">
        <w:rPr>
          <w:highlight w:val="green"/>
        </w:rPr>
        <w:t>p jiaoxue</w:t>
      </w:r>
      <w:r>
        <w:rPr>
          <w:highlight w:val="green"/>
        </w:rPr>
        <w:t>10</w:t>
      </w:r>
      <w:r>
        <w:rPr>
          <w:rFonts w:hint="eastAsia"/>
          <w:highlight w:val="green"/>
        </w:rPr>
        <w:t>}</w:t>
      </w:r>
    </w:p>
    <w:p w14:paraId="4A54AC6F" w14:textId="4C5399B1" w:rsidR="009E7DAB" w:rsidRPr="005C3C02" w:rsidRDefault="009E7DAB" w:rsidP="005C3C0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{显示立绘TJ</w:t>
      </w:r>
      <w:r>
        <w:rPr>
          <w:highlight w:val="yellow"/>
        </w:rPr>
        <w:t>1wx</w:t>
      </w:r>
      <w:r>
        <w:rPr>
          <w:rFonts w:hint="eastAsia"/>
          <w:highlight w:val="yellow"/>
        </w:rPr>
        <w:t>}</w:t>
      </w:r>
    </w:p>
    <w:p w14:paraId="7CBCAB33" w14:textId="77777777" w:rsid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没错。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紫式部所写的《源氏物语》，以及清少纳言所写的《枕草子》中都使用了平假名。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6D00C05B" w14:textId="77777777" w:rsid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田老师</w:t>
      </w:r>
      <w:r w:rsidRPr="005C3C02">
        <w:rPr>
          <w:rFonts w:ascii="Calibri" w:eastAsia="宋体" w:hAnsi="Calibri" w:cs="Times New Roman" w:hint="eastAsia"/>
        </w:rPr>
        <w:t>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不过，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实际上平假名不仅限于女性使用，《古今和歌集》等男性书写的作品中也使用了平假名。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47668AF2" w14:textId="238B9521" w:rsidR="009E7DAB" w:rsidRPr="005C3C02" w:rsidRDefault="009E7DAB" w:rsidP="005C3C0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</w:t>
      </w:r>
      <w:r>
        <w:rPr>
          <w:rFonts w:hint="eastAsia"/>
          <w:highlight w:val="yellow"/>
        </w:rPr>
        <w:t>Y</w:t>
      </w:r>
      <w:r>
        <w:rPr>
          <w:highlight w:val="yellow"/>
        </w:rPr>
        <w:t>1</w:t>
      </w:r>
      <w:ins w:id="99" w:author="Ryan" w:date="2024-02-04T10:54:00Z">
        <w:r w:rsidR="00C51863">
          <w:rPr>
            <w:highlight w:val="yellow"/>
          </w:rPr>
          <w:t>1jy</w:t>
        </w:r>
      </w:ins>
      <w:del w:id="100" w:author="Ryan" w:date="2024-02-04T10:53:00Z">
        <w:r w:rsidDel="00C51863">
          <w:rPr>
            <w:highlight w:val="yellow"/>
          </w:rPr>
          <w:delText>2zm</w:delText>
        </w:r>
      </w:del>
      <w:r>
        <w:rPr>
          <w:rFonts w:hint="eastAsia"/>
          <w:highlight w:val="yellow"/>
        </w:rPr>
        <w:t>}</w:t>
      </w:r>
    </w:p>
    <w:p w14:paraId="50E05493" w14:textId="0E57E0F9" w:rsid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</w:rPr>
        <w:t>周小雨：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那现在日语中的平假名有什么作用呢？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42FAD696" w14:textId="6F9D072D" w:rsidR="009E7DAB" w:rsidRPr="005C3C02" w:rsidRDefault="009E7DAB" w:rsidP="005C3C02">
      <w:pPr>
        <w:rPr>
          <w:rFonts w:ascii="Calibri" w:eastAsia="宋体" w:hAnsi="Calibri" w:cs="Times New Roman"/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{显示立绘TJ</w:t>
      </w:r>
      <w:r>
        <w:rPr>
          <w:highlight w:val="yellow"/>
          <w:lang w:eastAsia="ja-JP"/>
        </w:rPr>
        <w:t>1gx</w:t>
      </w:r>
      <w:r>
        <w:rPr>
          <w:rFonts w:hint="eastAsia"/>
          <w:highlight w:val="yellow"/>
          <w:lang w:eastAsia="ja-JP"/>
        </w:rPr>
        <w:t>}</w:t>
      </w:r>
    </w:p>
    <w:p w14:paraId="49196C6F" w14:textId="2D09EF8A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  <w:lang w:eastAsia="ja-JP"/>
        </w:rPr>
        <w:t>田老师：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现在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  <w:lang w:eastAsia="ja-JP"/>
        </w:rPr>
        <w:t>日语中</w:t>
      </w:r>
      <w:r w:rsidR="00922BDA">
        <w:rPr>
          <w:rFonts w:ascii="宋体" w:eastAsia="宋体" w:hAnsi="宋体" w:cs="Tahoma" w:hint="eastAsia"/>
          <w:color w:val="000000"/>
          <w:shd w:val="clear" w:color="auto" w:fill="FFFFFF"/>
          <w:lang w:eastAsia="ja-JP"/>
        </w:rPr>
        <w:t>的平假名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  <w:lang w:eastAsia="ja-JP"/>
        </w:rPr>
        <w:t>除了用于书写和语单词、标注汉字读音以外，还常常用于单词的词尾部分，如</w:t>
      </w:r>
      <w:r w:rsidRPr="005C3C02">
        <w:rPr>
          <w:rFonts w:ascii="MS Mincho" w:eastAsia="MS Mincho" w:hAnsi="MS Mincho" w:cs="Tahoma" w:hint="eastAsia"/>
          <w:color w:val="000000"/>
          <w:shd w:val="clear" w:color="auto" w:fill="FFFFFF"/>
          <w:lang w:eastAsia="ja-JP"/>
        </w:rPr>
        <w:t>「分</w:t>
      </w:r>
      <w:r w:rsidR="00636987">
        <w:rPr>
          <w:rFonts w:ascii="MS Mincho" w:eastAsia="MS Mincho" w:hAnsi="MS Mincho" w:cs="Tahoma" w:hint="eastAsia"/>
          <w:color w:val="000000"/>
          <w:shd w:val="clear" w:color="auto" w:fill="FFFFFF"/>
          <w:lang w:eastAsia="ja-JP"/>
        </w:rPr>
        <w:t>か</w:t>
      </w:r>
      <w:r w:rsidRPr="005C3C02">
        <w:rPr>
          <w:rFonts w:ascii="MS Mincho" w:eastAsia="MS Mincho" w:hAnsi="MS Mincho" w:cs="Tahoma" w:hint="eastAsia"/>
          <w:color w:val="000000"/>
          <w:shd w:val="clear" w:color="auto" w:fill="FFFFFF"/>
          <w:lang w:eastAsia="ja-JP"/>
        </w:rPr>
        <w:t>る、美味しい」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  <w:lang w:eastAsia="ja-JP"/>
        </w:rPr>
        <w:t>等。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25BB9D38" w14:textId="765E3240" w:rsidR="009E7DAB" w:rsidRDefault="009E7DAB" w:rsidP="005C3C0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{显示立绘ZH</w:t>
      </w:r>
      <w:r>
        <w:rPr>
          <w:highlight w:val="yellow"/>
        </w:rPr>
        <w:t>12wn</w:t>
      </w:r>
      <w:r>
        <w:rPr>
          <w:rFonts w:hint="eastAsia"/>
          <w:highlight w:val="yellow"/>
        </w:rPr>
        <w:t>}</w:t>
      </w:r>
    </w:p>
    <w:p w14:paraId="6F61C0C7" w14:textId="762933F8" w:rsid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</w:rPr>
        <w:t>郑辉：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原来是这样呀。那片假名有什么用呢？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1575C6B6" w14:textId="478CFD84" w:rsidR="007D4F81" w:rsidRPr="007D4F81" w:rsidRDefault="007D4F81" w:rsidP="005C3C02">
      <w:pPr>
        <w:rPr>
          <w:highlight w:val="green"/>
        </w:rPr>
      </w:pPr>
      <w:r>
        <w:rPr>
          <w:rFonts w:hint="eastAsia"/>
          <w:highlight w:val="green"/>
        </w:rPr>
        <w:t xml:space="preserve">#{显示背景 </w:t>
      </w:r>
      <w:r w:rsidRPr="007D4F81">
        <w:rPr>
          <w:highlight w:val="green"/>
        </w:rPr>
        <w:t>p jiaoxue</w:t>
      </w:r>
      <w:r>
        <w:rPr>
          <w:highlight w:val="green"/>
        </w:rPr>
        <w:t>11</w:t>
      </w:r>
      <w:r>
        <w:rPr>
          <w:rFonts w:hint="eastAsia"/>
          <w:highlight w:val="green"/>
        </w:rPr>
        <w:t>}</w:t>
      </w:r>
    </w:p>
    <w:p w14:paraId="1140AB42" w14:textId="74A5BDF8" w:rsidR="009E7DAB" w:rsidRPr="009E7DAB" w:rsidRDefault="009E7DAB" w:rsidP="005C3C0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{显示立绘TJ</w:t>
      </w:r>
      <w:r>
        <w:rPr>
          <w:highlight w:val="yellow"/>
        </w:rPr>
        <w:t>1</w:t>
      </w:r>
      <w:r>
        <w:rPr>
          <w:rFonts w:hint="eastAsia"/>
          <w:highlight w:val="yellow"/>
        </w:rPr>
        <w:t>wx}</w:t>
      </w:r>
    </w:p>
    <w:p w14:paraId="142D860F" w14:textId="5F59D54E" w:rsidR="005C3C02" w:rsidRPr="005C3C02" w:rsidRDefault="005C3C02" w:rsidP="005C3C02">
      <w:pPr>
        <w:jc w:val="left"/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这个问题问</w:t>
      </w:r>
      <w:r w:rsidR="00785167">
        <w:rPr>
          <w:rFonts w:ascii="Calibri" w:eastAsia="宋体" w:hAnsi="Calibri" w:cs="Times New Roman" w:hint="eastAsia"/>
          <w:szCs w:val="24"/>
        </w:rPr>
        <w:t>得</w:t>
      </w:r>
      <w:r w:rsidRPr="005C3C02">
        <w:rPr>
          <w:rFonts w:ascii="Calibri" w:eastAsia="宋体" w:hAnsi="Calibri" w:cs="Times New Roman" w:hint="eastAsia"/>
          <w:szCs w:val="24"/>
        </w:rPr>
        <w:t>很好，其实片假名和平假名原本</w:t>
      </w:r>
      <w:r w:rsidR="00785167">
        <w:rPr>
          <w:rFonts w:ascii="Calibri" w:eastAsia="宋体" w:hAnsi="Calibri" w:cs="Times New Roman" w:hint="eastAsia"/>
          <w:szCs w:val="24"/>
        </w:rPr>
        <w:t>有</w:t>
      </w:r>
      <w:r w:rsidRPr="005C3C02">
        <w:rPr>
          <w:rFonts w:ascii="Calibri" w:eastAsia="宋体" w:hAnsi="Calibri" w:cs="Times New Roman" w:hint="eastAsia"/>
          <w:szCs w:val="24"/>
        </w:rPr>
        <w:t>完全不同的用途。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片假名比平假名出现的时间还要早，大约诞生于公元八世纪</w:t>
      </w:r>
      <w:r w:rsidR="00211573"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当时日本的僧人在念佛经的时候，为了标注汉字的读音，便用汉字的偏旁部首做一些标记。这些标记慢慢变成了一种假名文字。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5D3B712A" w14:textId="55B94DBF" w:rsidR="009E7DAB" w:rsidRDefault="009E7DAB" w:rsidP="005C3C0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{显示立绘QQ</w:t>
      </w:r>
      <w:r>
        <w:rPr>
          <w:highlight w:val="yellow"/>
        </w:rPr>
        <w:t>13xf</w:t>
      </w:r>
      <w:r>
        <w:rPr>
          <w:rFonts w:hint="eastAsia"/>
          <w:highlight w:val="yellow"/>
        </w:rPr>
        <w:t>}</w:t>
      </w:r>
    </w:p>
    <w:p w14:paraId="317CB95A" w14:textId="4A3013BE" w:rsidR="005C3C02" w:rsidRPr="005C3C02" w:rsidRDefault="005C3C02" w:rsidP="005C3C02">
      <w:pPr>
        <w:rPr>
          <w:rFonts w:ascii="Calibri" w:eastAsia="宋体" w:hAnsi="Calibri" w:cs="Times New Roman"/>
        </w:rPr>
      </w:pPr>
      <w:r w:rsidRPr="005C3C02">
        <w:rPr>
          <w:rFonts w:ascii="Calibri" w:eastAsia="宋体" w:hAnsi="Calibri" w:cs="Times New Roman" w:hint="eastAsia"/>
        </w:rPr>
        <w:t>袁巧巧：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原来不论平假名还是片假名，都和汉字密切相关</w:t>
      </w:r>
      <w:r w:rsidR="00094F1E">
        <w:rPr>
          <w:rFonts w:ascii="Calibri" w:eastAsia="宋体" w:hAnsi="Calibri" w:cs="Times New Roman" w:hint="eastAsia"/>
          <w:szCs w:val="24"/>
        </w:rPr>
        <w:t>啊</w:t>
      </w:r>
      <w:r w:rsidRPr="005C3C02">
        <w:rPr>
          <w:rFonts w:ascii="Calibri" w:eastAsia="宋体" w:hAnsi="Calibri" w:cs="Times New Roman" w:hint="eastAsia"/>
          <w:szCs w:val="24"/>
        </w:rPr>
        <w:t>！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2FE63C9C" w14:textId="1358DFD6" w:rsidR="007D4F81" w:rsidRPr="007D4F81" w:rsidRDefault="007D4F81" w:rsidP="009E7DAB">
      <w:pPr>
        <w:rPr>
          <w:highlight w:val="green"/>
        </w:rPr>
      </w:pPr>
      <w:r>
        <w:rPr>
          <w:rFonts w:hint="eastAsia"/>
          <w:highlight w:val="green"/>
        </w:rPr>
        <w:t xml:space="preserve">#{显示背景 </w:t>
      </w:r>
      <w:r w:rsidRPr="007D4F81">
        <w:rPr>
          <w:highlight w:val="green"/>
        </w:rPr>
        <w:t>p jiaoxue</w:t>
      </w:r>
      <w:r>
        <w:rPr>
          <w:highlight w:val="green"/>
        </w:rPr>
        <w:t>12</w:t>
      </w:r>
      <w:r>
        <w:rPr>
          <w:rFonts w:hint="eastAsia"/>
          <w:highlight w:val="green"/>
        </w:rPr>
        <w:t>}</w:t>
      </w:r>
    </w:p>
    <w:p w14:paraId="30E5E792" w14:textId="6FE4999E" w:rsidR="009E7DAB" w:rsidRPr="009E7DAB" w:rsidRDefault="009E7DAB" w:rsidP="009E7DAB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{显示立绘TJ</w:t>
      </w:r>
      <w:r>
        <w:rPr>
          <w:highlight w:val="yellow"/>
        </w:rPr>
        <w:t>1g</w:t>
      </w:r>
      <w:r>
        <w:rPr>
          <w:rFonts w:hint="eastAsia"/>
          <w:highlight w:val="yellow"/>
        </w:rPr>
        <w:t>x}</w:t>
      </w:r>
    </w:p>
    <w:p w14:paraId="18DF8B9D" w14:textId="524EDE2F" w:rsid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是的，不过现在的片假名主要用于表示外来语。例如外国的人名</w:t>
      </w:r>
      <w:r w:rsidR="00686641">
        <w:rPr>
          <w:rFonts w:ascii="宋体" w:eastAsia="宋体" w:hAnsi="宋体" w:cs="Tahoma" w:hint="eastAsia"/>
          <w:color w:val="000000"/>
          <w:shd w:val="clear" w:color="auto" w:fill="FFFFFF"/>
        </w:rPr>
        <w:t>、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地名、专有词汇，或是其他需要强调的</w:t>
      </w:r>
      <w:r w:rsidR="00686641">
        <w:rPr>
          <w:rFonts w:ascii="宋体" w:eastAsia="宋体" w:hAnsi="宋体" w:cs="Tahoma" w:hint="eastAsia"/>
          <w:color w:val="000000"/>
          <w:shd w:val="clear" w:color="auto" w:fill="FFFFFF"/>
        </w:rPr>
        <w:t>词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09B4828E" w14:textId="24805EBB" w:rsidR="009E7DAB" w:rsidRPr="009E7DAB" w:rsidRDefault="009E7DAB" w:rsidP="005C3C0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</w:t>
      </w:r>
      <w:r>
        <w:rPr>
          <w:rFonts w:hint="eastAsia"/>
          <w:highlight w:val="yellow"/>
        </w:rPr>
        <w:t>Y</w:t>
      </w:r>
      <w:r>
        <w:rPr>
          <w:highlight w:val="yellow"/>
        </w:rPr>
        <w:t>11zm</w:t>
      </w:r>
      <w:r>
        <w:rPr>
          <w:rFonts w:hint="eastAsia"/>
          <w:highlight w:val="yellow"/>
        </w:rPr>
        <w:t>}</w:t>
      </w:r>
    </w:p>
    <w:p w14:paraId="52FBB850" w14:textId="378D0573" w:rsid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宋体" w:eastAsia="宋体" w:hAnsi="宋体" w:cs="Times New Roman" w:hint="eastAsia"/>
          <w:szCs w:val="24"/>
        </w:rPr>
        <w:t>周小雨：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那</w:t>
      </w:r>
      <w:r w:rsidR="00F92D7F">
        <w:rPr>
          <w:rFonts w:ascii="Calibri" w:eastAsia="宋体" w:hAnsi="Calibri" w:cs="Times New Roman" w:hint="eastAsia"/>
          <w:szCs w:val="24"/>
        </w:rPr>
        <w:t>么</w:t>
      </w:r>
      <w:r w:rsidR="00FD19FD">
        <w:rPr>
          <w:rFonts w:ascii="Calibri" w:eastAsia="宋体" w:hAnsi="Calibri" w:cs="Times New Roman" w:hint="eastAsia"/>
          <w:szCs w:val="24"/>
        </w:rPr>
        <w:t>平假名、片假名、汉字</w:t>
      </w:r>
      <w:r w:rsidR="00F92D7F">
        <w:rPr>
          <w:rFonts w:ascii="Calibri" w:eastAsia="宋体" w:hAnsi="Calibri" w:cs="Times New Roman" w:hint="eastAsia"/>
          <w:szCs w:val="24"/>
        </w:rPr>
        <w:t>到底应该怎么用呢</w:t>
      </w:r>
      <w:r w:rsidRPr="005C3C02">
        <w:rPr>
          <w:rFonts w:ascii="Calibri" w:eastAsia="宋体" w:hAnsi="Calibri" w:cs="Times New Roman" w:hint="eastAsia"/>
          <w:szCs w:val="24"/>
        </w:rPr>
        <w:t>？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17801EDF" w14:textId="43417519" w:rsidR="009E7DAB" w:rsidRPr="009E7DAB" w:rsidRDefault="009E7DAB" w:rsidP="005C3C0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{显示立绘TJ</w:t>
      </w:r>
      <w:r>
        <w:rPr>
          <w:highlight w:val="yellow"/>
        </w:rPr>
        <w:t>1w</w:t>
      </w:r>
      <w:r>
        <w:rPr>
          <w:rFonts w:hint="eastAsia"/>
          <w:highlight w:val="yellow"/>
        </w:rPr>
        <w:t>x}</w:t>
      </w:r>
    </w:p>
    <w:p w14:paraId="1DDAAA55" w14:textId="4C2D2F10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="00F92D7F">
        <w:rPr>
          <w:rFonts w:ascii="Calibri" w:eastAsia="宋体" w:hAnsi="Calibri" w:cs="Times New Roman" w:hint="eastAsia"/>
          <w:szCs w:val="24"/>
        </w:rPr>
        <w:t>问得好。其实这</w:t>
      </w:r>
      <w:r w:rsidRPr="005C3C02">
        <w:rPr>
          <w:rFonts w:ascii="Calibri" w:eastAsia="宋体" w:hAnsi="Calibri" w:cs="Times New Roman" w:hint="eastAsia"/>
          <w:szCs w:val="24"/>
        </w:rPr>
        <w:t>三种文字都是日语中的正式文</w:t>
      </w:r>
      <w:r w:rsidR="00FD19FD">
        <w:rPr>
          <w:rFonts w:ascii="Calibri" w:eastAsia="宋体" w:hAnsi="Calibri" w:cs="Times New Roman" w:hint="eastAsia"/>
          <w:szCs w:val="24"/>
        </w:rPr>
        <w:t>字</w:t>
      </w:r>
      <w:r w:rsidR="00F92D7F">
        <w:rPr>
          <w:rFonts w:ascii="Calibri" w:eastAsia="宋体" w:hAnsi="Calibri" w:cs="Times New Roman" w:hint="eastAsia"/>
          <w:szCs w:val="24"/>
        </w:rPr>
        <w:t>，常见的文章中也会</w:t>
      </w:r>
      <w:r w:rsidR="00FD19FD">
        <w:rPr>
          <w:rFonts w:ascii="Calibri" w:eastAsia="宋体" w:hAnsi="Calibri" w:cs="Times New Roman" w:hint="eastAsia"/>
          <w:szCs w:val="24"/>
        </w:rPr>
        <w:t>混用</w:t>
      </w:r>
      <w:r w:rsidR="00F92D7F">
        <w:rPr>
          <w:rFonts w:ascii="Calibri" w:eastAsia="宋体" w:hAnsi="Calibri" w:cs="Times New Roman" w:hint="eastAsia"/>
          <w:szCs w:val="24"/>
        </w:rPr>
        <w:t>。</w:t>
      </w:r>
      <w:r w:rsidR="00F92D7F">
        <w:rPr>
          <w:rFonts w:ascii="Calibri" w:eastAsia="宋体" w:hAnsi="Calibri" w:cs="Times New Roman" w:hint="eastAsia"/>
          <w:szCs w:val="24"/>
          <w:lang w:eastAsia="ja-JP"/>
        </w:rPr>
        <w:t>日文也被称为</w:t>
      </w:r>
      <w:r w:rsidR="00F92D7F">
        <w:rPr>
          <w:rFonts w:ascii="Calibri" w:eastAsia="Yu Mincho" w:hAnsi="Calibri" w:cs="Times New Roman" w:hint="eastAsia"/>
          <w:szCs w:val="24"/>
          <w:lang w:eastAsia="ja-JP"/>
        </w:rPr>
        <w:t>「漢字仮名交じり文」</w:t>
      </w:r>
      <w:r w:rsidR="00F92D7F">
        <w:rPr>
          <w:rFonts w:ascii="Calibri" w:hAnsi="Calibri" w:cs="Times New Roman" w:hint="eastAsia"/>
          <w:szCs w:val="24"/>
          <w:lang w:eastAsia="ja-JP"/>
        </w:rPr>
        <w:t>，</w:t>
      </w:r>
      <w:r w:rsidR="00F92D7F" w:rsidRPr="007D4F81">
        <w:rPr>
          <w:rFonts w:ascii="Calibri" w:eastAsia="宋体" w:hAnsi="Calibri" w:cs="Times New Roman" w:hint="eastAsia"/>
          <w:szCs w:val="24"/>
          <w:lang w:eastAsia="ja-JP"/>
        </w:rPr>
        <w:t>译为</w:t>
      </w:r>
      <w:r w:rsidRPr="007D4F81">
        <w:rPr>
          <w:rFonts w:ascii="Calibri" w:eastAsia="宋体" w:hAnsi="Calibri" w:cs="Times New Roman" w:hint="eastAsia"/>
          <w:szCs w:val="24"/>
          <w:lang w:eastAsia="ja-JP"/>
        </w:rPr>
        <w:t>汉字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  <w:lang w:eastAsia="ja-JP"/>
        </w:rPr>
        <w:t>假名混合文。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</w:p>
    <w:p w14:paraId="68C54D7A" w14:textId="77777777" w:rsidR="005C3C02" w:rsidRDefault="005C3C02" w:rsidP="005C3C02">
      <w:pPr>
        <w:rPr>
          <w:rFonts w:ascii="Calibri" w:eastAsia="MS Mincho" w:hAnsi="Calibri" w:cs="Times New Roman"/>
          <w:szCs w:val="24"/>
          <w:lang w:eastAsia="ja-JP"/>
        </w:rPr>
      </w:pPr>
    </w:p>
    <w:p w14:paraId="2016E090" w14:textId="46A72BA7" w:rsidR="004D49C3" w:rsidRPr="004D49C3" w:rsidRDefault="004D49C3" w:rsidP="005C3C02">
      <w:pPr>
        <w:rPr>
          <w:rFonts w:ascii="Calibri" w:eastAsia="宋体" w:hAnsi="Calibri" w:cs="Times New Roman"/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{显示立绘TJ</w:t>
      </w:r>
      <w:r>
        <w:rPr>
          <w:highlight w:val="yellow"/>
          <w:lang w:eastAsia="ja-JP"/>
        </w:rPr>
        <w:t>1g</w:t>
      </w:r>
      <w:r>
        <w:rPr>
          <w:rFonts w:hint="eastAsia"/>
          <w:highlight w:val="yellow"/>
          <w:lang w:eastAsia="ja-JP"/>
        </w:rPr>
        <w:t>x}</w:t>
      </w:r>
    </w:p>
    <w:p w14:paraId="743A2FE9" w14:textId="35442682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  <w:lang w:eastAsia="ja-JP"/>
        </w:rPr>
        <w:t>田老师：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接下来我们将继续学习</w:t>
      </w:r>
      <w:r w:rsidR="00A92C41" w:rsidRPr="005C3C02">
        <w:rPr>
          <w:rFonts w:ascii="Calibri" w:eastAsia="MS Mincho" w:hAnsi="Calibri" w:cs="Times New Roman" w:hint="eastAsia"/>
          <w:szCs w:val="24"/>
          <w:lang w:eastAsia="ja-JP"/>
        </w:rPr>
        <w:t>「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さ行～た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行</w:t>
      </w:r>
      <w:r w:rsidR="00A92C41" w:rsidRPr="005C3C02">
        <w:rPr>
          <w:rFonts w:ascii="Calibri" w:eastAsia="MS Mincho" w:hAnsi="Calibri" w:cs="Times New Roman" w:hint="eastAsia"/>
          <w:szCs w:val="24"/>
          <w:lang w:eastAsia="ja-JP"/>
        </w:rPr>
        <w:t>」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十个假名的读法与写法。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774D01BD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</w:rPr>
        <w:lastRenderedPageBreak/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在这之前我们先来做一个小测试，看看大家是否掌握了刚才所讲的知识。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6048B8DA" w14:textId="77777777" w:rsidR="005C3C02" w:rsidRDefault="005C3C02" w:rsidP="005C3C02">
      <w:pPr>
        <w:rPr>
          <w:rFonts w:ascii="Calibri" w:eastAsia="宋体" w:hAnsi="Calibri" w:cs="Times New Roman"/>
          <w:szCs w:val="24"/>
        </w:rPr>
      </w:pPr>
    </w:p>
    <w:p w14:paraId="522C0114" w14:textId="0B946D00" w:rsidR="002C7231" w:rsidRPr="002C7231" w:rsidRDefault="002C7231" w:rsidP="005C3C0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{显示立绘TJ</w:t>
      </w:r>
      <w:r>
        <w:rPr>
          <w:highlight w:val="yellow"/>
        </w:rPr>
        <w:t>1g</w:t>
      </w:r>
      <w:r>
        <w:rPr>
          <w:rFonts w:hint="eastAsia"/>
          <w:highlight w:val="yellow"/>
        </w:rPr>
        <w:t>x}</w:t>
      </w:r>
    </w:p>
    <w:p w14:paraId="50A44D25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  <w:szCs w:val="24"/>
        </w:rPr>
        <w:t>'</w:t>
      </w:r>
      <w:r w:rsidRPr="005C3C02">
        <w:rPr>
          <w:rFonts w:ascii="Calibri" w:eastAsia="宋体" w:hAnsi="Calibri" w:cs="Times New Roman" w:hint="eastAsia"/>
          <w:szCs w:val="24"/>
        </w:rPr>
        <w:t>平假名为什么又被称为女手？</w:t>
      </w:r>
      <w:r w:rsidRPr="005C3C02">
        <w:rPr>
          <w:rFonts w:ascii="Calibri" w:eastAsia="宋体" w:hAnsi="Calibri" w:cs="Times New Roman" w:hint="eastAsia"/>
          <w:szCs w:val="24"/>
        </w:rPr>
        <w:t>'</w:t>
      </w:r>
    </w:p>
    <w:p w14:paraId="4A305524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  <w:szCs w:val="24"/>
        </w:rPr>
        <w:t>1</w:t>
      </w:r>
      <w:r w:rsidRPr="005C3C02">
        <w:rPr>
          <w:rFonts w:ascii="Calibri" w:eastAsia="宋体" w:hAnsi="Calibri" w:cs="Times New Roman"/>
          <w:szCs w:val="24"/>
        </w:rPr>
        <w:t>.</w:t>
      </w:r>
      <w:r w:rsidRPr="005C3C02">
        <w:rPr>
          <w:rFonts w:ascii="Calibri" w:eastAsia="宋体" w:hAnsi="Calibri" w:cs="Times New Roman" w:hint="eastAsia"/>
          <w:szCs w:val="24"/>
        </w:rPr>
        <w:t>早期平假名多为女性所用</w:t>
      </w:r>
    </w:p>
    <w:p w14:paraId="3B3F119B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  <w:szCs w:val="24"/>
        </w:rPr>
        <w:t>2</w:t>
      </w:r>
      <w:r w:rsidRPr="005C3C02">
        <w:rPr>
          <w:rFonts w:ascii="Calibri" w:eastAsia="宋体" w:hAnsi="Calibri" w:cs="Times New Roman"/>
          <w:szCs w:val="24"/>
        </w:rPr>
        <w:t>.</w:t>
      </w:r>
      <w:r w:rsidRPr="005C3C02">
        <w:rPr>
          <w:rFonts w:ascii="Calibri" w:eastAsia="宋体" w:hAnsi="Calibri" w:cs="Times New Roman" w:hint="eastAsia"/>
          <w:szCs w:val="24"/>
        </w:rPr>
        <w:t>平假名只能由女性使用</w:t>
      </w:r>
    </w:p>
    <w:p w14:paraId="7D9344BE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  <w:szCs w:val="24"/>
        </w:rPr>
        <w:t>3</w:t>
      </w:r>
      <w:r w:rsidRPr="005C3C02">
        <w:rPr>
          <w:rFonts w:ascii="Calibri" w:eastAsia="宋体" w:hAnsi="Calibri" w:cs="Times New Roman"/>
          <w:szCs w:val="24"/>
        </w:rPr>
        <w:t>.</w:t>
      </w:r>
      <w:r w:rsidRPr="005C3C02">
        <w:rPr>
          <w:rFonts w:ascii="Calibri" w:eastAsia="宋体" w:hAnsi="Calibri" w:cs="Times New Roman" w:hint="eastAsia"/>
          <w:szCs w:val="24"/>
        </w:rPr>
        <w:t>女性更擅长书写平假名</w:t>
      </w:r>
    </w:p>
    <w:p w14:paraId="15C11A46" w14:textId="77777777" w:rsidR="005C3C02" w:rsidRDefault="005C3C02" w:rsidP="005C3C02">
      <w:pPr>
        <w:rPr>
          <w:rFonts w:ascii="Calibri" w:eastAsia="宋体" w:hAnsi="Calibri" w:cs="Times New Roman"/>
          <w:szCs w:val="24"/>
        </w:rPr>
      </w:pPr>
    </w:p>
    <w:p w14:paraId="63F58541" w14:textId="3F715B6E" w:rsidR="00B5487B" w:rsidRPr="00B5487B" w:rsidRDefault="00B5487B" w:rsidP="00B5487B">
      <w:pPr>
        <w:rPr>
          <w:rFonts w:ascii="Calibri" w:eastAsia="宋体" w:hAnsi="Calibri" w:cs="Times New Roman"/>
          <w:szCs w:val="24"/>
        </w:rPr>
      </w:pPr>
      <w:r>
        <w:t>#</w:t>
      </w:r>
      <w:r>
        <w:rPr>
          <w:rFonts w:hint="eastAsia"/>
        </w:rPr>
        <w:t>选择1.</w:t>
      </w:r>
      <w:r w:rsidRPr="00B5487B">
        <w:rPr>
          <w:rFonts w:ascii="Calibri" w:eastAsia="宋体" w:hAnsi="Calibri" w:cs="Times New Roman" w:hint="eastAsia"/>
          <w:szCs w:val="24"/>
        </w:rPr>
        <w:t xml:space="preserve"> </w:t>
      </w:r>
    </w:p>
    <w:p w14:paraId="5D05F424" w14:textId="77777777" w:rsidR="00B5487B" w:rsidRDefault="00B5487B" w:rsidP="00B5487B">
      <w:pPr>
        <w:rPr>
          <w:shd w:val="clear" w:color="auto" w:fill="FFD966" w:themeFill="accent4" w:themeFillTint="99"/>
        </w:rPr>
      </w:pPr>
      <w:r>
        <w:rPr>
          <w:shd w:val="clear" w:color="auto" w:fill="FFD966" w:themeFill="accent4" w:themeFillTint="99"/>
        </w:rPr>
        <w:t>#</w:t>
      </w:r>
      <w:r>
        <w:rPr>
          <w:rFonts w:hint="eastAsia"/>
          <w:shd w:val="clear" w:color="auto" w:fill="FFD966" w:themeFill="accent4" w:themeFillTint="99"/>
        </w:rPr>
        <w:t>好感度参数 +</w:t>
      </w:r>
      <w:r>
        <w:rPr>
          <w:shd w:val="clear" w:color="auto" w:fill="FFD966" w:themeFill="accent4" w:themeFillTint="99"/>
        </w:rPr>
        <w:t>10</w:t>
      </w:r>
    </w:p>
    <w:p w14:paraId="4873E7A3" w14:textId="77777777" w:rsidR="00B5487B" w:rsidRDefault="00B5487B" w:rsidP="00B5487B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1gx</w:t>
      </w:r>
      <w:r>
        <w:rPr>
          <w:rFonts w:hint="eastAsia"/>
          <w:highlight w:val="yellow"/>
        </w:rPr>
        <w:t>}</w:t>
      </w:r>
    </w:p>
    <w:p w14:paraId="76C31CD0" w14:textId="23E7E9CC" w:rsidR="000B1696" w:rsidRDefault="000B1696" w:rsidP="000B1696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proofErr w:type="spellStart"/>
      <w:r w:rsidR="004D7ACB">
        <w:rPr>
          <w:highlight w:val="cyan"/>
        </w:rPr>
        <w:t>zhengque</w:t>
      </w:r>
      <w:proofErr w:type="spellEnd"/>
      <w:r>
        <w:rPr>
          <w:rFonts w:hint="eastAsia"/>
          <w:highlight w:val="cyan"/>
        </w:rPr>
        <w:t>}</w:t>
      </w:r>
    </w:p>
    <w:p w14:paraId="4F02457F" w14:textId="6BA8739E" w:rsidR="00B5487B" w:rsidRDefault="00B5487B" w:rsidP="00B5487B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"回答</w:t>
      </w:r>
      <w:r>
        <w:rPr>
          <w:rFonts w:hint="eastAsia"/>
        </w:rPr>
        <w:t>正确。</w:t>
      </w:r>
      <w:r w:rsidR="0019077E" w:rsidRPr="005C3C02">
        <w:rPr>
          <w:rFonts w:ascii="宋体" w:eastAsia="宋体" w:hAnsi="宋体" w:cs="Tahoma" w:hint="eastAsia"/>
          <w:color w:val="000000"/>
          <w:shd w:val="clear" w:color="auto" w:fill="FFFFFF"/>
        </w:rPr>
        <w:t>实际上平假名不仅限于女性使用，《古今和歌集》等男性书写的作品中也使用了平假名。</w:t>
      </w:r>
      <w:r>
        <w:t>"</w:t>
      </w:r>
    </w:p>
    <w:p w14:paraId="2530FEF7" w14:textId="77777777" w:rsidR="00B5487B" w:rsidRDefault="00B5487B" w:rsidP="00B5487B"/>
    <w:p w14:paraId="63B21DCC" w14:textId="77777777" w:rsidR="00B5487B" w:rsidRDefault="00B5487B" w:rsidP="00B5487B">
      <w:r>
        <w:rPr>
          <w:rFonts w:hint="eastAsia"/>
        </w:rPr>
        <w:t>选择 其他选项</w:t>
      </w:r>
    </w:p>
    <w:p w14:paraId="432E13AB" w14:textId="77777777" w:rsidR="00B5487B" w:rsidRDefault="00B5487B" w:rsidP="00B5487B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3441CAAA" w14:textId="77777777" w:rsidR="000B1696" w:rsidRDefault="000B1696" w:rsidP="000B1696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proofErr w:type="spellStart"/>
      <w:r>
        <w:rPr>
          <w:highlight w:val="cyan"/>
        </w:rPr>
        <w:t>cuowu</w:t>
      </w:r>
      <w:proofErr w:type="spellEnd"/>
      <w:r>
        <w:rPr>
          <w:rFonts w:hint="eastAsia"/>
          <w:highlight w:val="cyan"/>
        </w:rPr>
        <w:t>}</w:t>
      </w:r>
    </w:p>
    <w:p w14:paraId="1FD3DDD7" w14:textId="06A5DB0F" w:rsidR="00B5487B" w:rsidRDefault="00B5487B" w:rsidP="00B5487B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上课要认真听讲哦。</w:t>
      </w:r>
      <w:r w:rsidR="0019077E" w:rsidRPr="005C3C02">
        <w:rPr>
          <w:rFonts w:ascii="宋体" w:eastAsia="宋体" w:hAnsi="宋体" w:cs="Tahoma" w:hint="eastAsia"/>
          <w:color w:val="000000"/>
          <w:shd w:val="clear" w:color="auto" w:fill="FFFFFF"/>
        </w:rPr>
        <w:t>实际上平假名不仅限于女性使用，《古今和歌集》等男性书写的作品中也使用了平假名。</w:t>
      </w:r>
      <w:r>
        <w:t>"</w:t>
      </w:r>
    </w:p>
    <w:p w14:paraId="6C1104E4" w14:textId="77777777" w:rsidR="00B5487B" w:rsidRDefault="00B5487B" w:rsidP="005C3C02">
      <w:pPr>
        <w:rPr>
          <w:rFonts w:ascii="Calibri" w:eastAsia="宋体" w:hAnsi="Calibri" w:cs="Times New Roman"/>
          <w:szCs w:val="24"/>
        </w:rPr>
      </w:pPr>
    </w:p>
    <w:p w14:paraId="2C199C9D" w14:textId="7C65E80D" w:rsidR="005C3C02" w:rsidRPr="005C3C02" w:rsidRDefault="005C3C02" w:rsidP="005C3C02">
      <w:pPr>
        <w:rPr>
          <w:rFonts w:ascii="Calibri" w:eastAsia="宋体" w:hAnsi="Calibri" w:cs="Times New Roman"/>
        </w:rPr>
      </w:pPr>
      <w:bookmarkStart w:id="101" w:name="_Hlk152255710"/>
      <w:r w:rsidRPr="005C3C02">
        <w:rPr>
          <w:rFonts w:ascii="Calibri" w:eastAsia="宋体" w:hAnsi="Calibri" w:cs="Times New Roman" w:hint="eastAsia"/>
          <w:szCs w:val="24"/>
        </w:rPr>
        <w:t>'</w:t>
      </w:r>
      <w:r w:rsidR="000B1668">
        <w:rPr>
          <w:rFonts w:ascii="Calibri" w:eastAsia="宋体" w:hAnsi="Calibri" w:cs="Times New Roman" w:hint="eastAsia"/>
          <w:szCs w:val="24"/>
        </w:rPr>
        <w:t>平</w:t>
      </w:r>
      <w:r w:rsidRPr="005C3C02">
        <w:rPr>
          <w:rFonts w:ascii="Calibri" w:eastAsia="宋体" w:hAnsi="Calibri" w:cs="Times New Roman" w:hint="eastAsia"/>
          <w:szCs w:val="24"/>
        </w:rPr>
        <w:t>假名的起源是？</w:t>
      </w:r>
      <w:r w:rsidRPr="005C3C02">
        <w:rPr>
          <w:rFonts w:ascii="Calibri" w:eastAsia="宋体" w:hAnsi="Calibri" w:cs="Times New Roman" w:hint="eastAsia"/>
          <w:szCs w:val="24"/>
        </w:rPr>
        <w:t>'</w:t>
      </w:r>
    </w:p>
    <w:p w14:paraId="6D99FAD0" w14:textId="763E3692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  <w:szCs w:val="24"/>
        </w:rPr>
        <w:t>1</w:t>
      </w:r>
      <w:r w:rsidRPr="005C3C02">
        <w:rPr>
          <w:rFonts w:ascii="Calibri" w:eastAsia="宋体" w:hAnsi="Calibri" w:cs="Times New Roman"/>
          <w:szCs w:val="24"/>
        </w:rPr>
        <w:t>.</w:t>
      </w:r>
      <w:r w:rsidR="00B5487B" w:rsidRPr="005C3C02">
        <w:rPr>
          <w:rFonts w:ascii="宋体" w:eastAsia="宋体" w:hAnsi="宋体" w:cs="Tahoma" w:hint="eastAsia"/>
          <w:color w:val="000000"/>
          <w:shd w:val="clear" w:color="auto" w:fill="FFFFFF"/>
        </w:rPr>
        <w:t>汉字的偏旁部首</w:t>
      </w:r>
    </w:p>
    <w:p w14:paraId="4737FE37" w14:textId="4AB3FEAE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  <w:szCs w:val="24"/>
        </w:rPr>
        <w:t>2</w:t>
      </w:r>
      <w:r w:rsidRPr="005C3C02">
        <w:rPr>
          <w:rFonts w:ascii="Calibri" w:eastAsia="宋体" w:hAnsi="Calibri" w:cs="Times New Roman"/>
          <w:szCs w:val="24"/>
        </w:rPr>
        <w:t>.</w:t>
      </w:r>
      <w:r w:rsidR="00B5487B" w:rsidRPr="005C3C02">
        <w:rPr>
          <w:rFonts w:ascii="Calibri" w:eastAsia="宋体" w:hAnsi="Calibri" w:cs="Times New Roman" w:hint="eastAsia"/>
          <w:szCs w:val="24"/>
        </w:rPr>
        <w:t>汉字的草书</w:t>
      </w:r>
    </w:p>
    <w:bookmarkEnd w:id="101"/>
    <w:p w14:paraId="4A20592C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  <w:szCs w:val="24"/>
        </w:rPr>
        <w:t>3</w:t>
      </w:r>
      <w:r w:rsidRPr="005C3C02">
        <w:rPr>
          <w:rFonts w:ascii="Calibri" w:eastAsia="宋体" w:hAnsi="Calibri" w:cs="Times New Roman"/>
          <w:szCs w:val="24"/>
        </w:rPr>
        <w:t>.</w:t>
      </w:r>
      <w:r w:rsidRPr="005C3C02">
        <w:rPr>
          <w:rFonts w:ascii="Calibri" w:eastAsia="宋体" w:hAnsi="Calibri" w:cs="Times New Roman" w:hint="eastAsia"/>
          <w:szCs w:val="24"/>
        </w:rPr>
        <w:t>汉字的楷书</w:t>
      </w:r>
    </w:p>
    <w:p w14:paraId="5609DAFA" w14:textId="77777777" w:rsidR="005C3C02" w:rsidRDefault="005C3C02" w:rsidP="005C3C02">
      <w:pPr>
        <w:rPr>
          <w:rFonts w:ascii="Calibri" w:eastAsia="宋体" w:hAnsi="Calibri" w:cs="Times New Roman"/>
          <w:szCs w:val="24"/>
        </w:rPr>
      </w:pPr>
    </w:p>
    <w:p w14:paraId="105BD189" w14:textId="7ACD62D9" w:rsidR="00B5487B" w:rsidRDefault="00B5487B" w:rsidP="00B5487B">
      <w:r>
        <w:t>#</w:t>
      </w:r>
      <w:r>
        <w:rPr>
          <w:rFonts w:hint="eastAsia"/>
        </w:rPr>
        <w:t>选择</w:t>
      </w:r>
      <w:r>
        <w:t>2</w:t>
      </w:r>
      <w:r>
        <w:rPr>
          <w:rFonts w:hint="eastAsia"/>
        </w:rPr>
        <w:t>.</w:t>
      </w:r>
    </w:p>
    <w:p w14:paraId="2D822A32" w14:textId="77777777" w:rsidR="00B5487B" w:rsidRDefault="00B5487B" w:rsidP="00B5487B">
      <w:pPr>
        <w:rPr>
          <w:shd w:val="clear" w:color="auto" w:fill="FFD966" w:themeFill="accent4" w:themeFillTint="99"/>
        </w:rPr>
      </w:pPr>
      <w:r>
        <w:rPr>
          <w:shd w:val="clear" w:color="auto" w:fill="FFD966" w:themeFill="accent4" w:themeFillTint="99"/>
        </w:rPr>
        <w:t>#</w:t>
      </w:r>
      <w:r>
        <w:rPr>
          <w:rFonts w:hint="eastAsia"/>
          <w:shd w:val="clear" w:color="auto" w:fill="FFD966" w:themeFill="accent4" w:themeFillTint="99"/>
        </w:rPr>
        <w:t>好感度参数 +</w:t>
      </w:r>
      <w:r>
        <w:rPr>
          <w:shd w:val="clear" w:color="auto" w:fill="FFD966" w:themeFill="accent4" w:themeFillTint="99"/>
        </w:rPr>
        <w:t>10</w:t>
      </w:r>
    </w:p>
    <w:p w14:paraId="75998731" w14:textId="77777777" w:rsidR="00B5487B" w:rsidRDefault="00B5487B" w:rsidP="00B5487B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1gx</w:t>
      </w:r>
      <w:r>
        <w:rPr>
          <w:rFonts w:hint="eastAsia"/>
          <w:highlight w:val="yellow"/>
        </w:rPr>
        <w:t>}</w:t>
      </w:r>
    </w:p>
    <w:p w14:paraId="43E4B305" w14:textId="270BB8F5" w:rsidR="000B1696" w:rsidRDefault="000B1696" w:rsidP="000B1696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proofErr w:type="spellStart"/>
      <w:r w:rsidR="004D7ACB">
        <w:rPr>
          <w:highlight w:val="cyan"/>
        </w:rPr>
        <w:t>zhengque</w:t>
      </w:r>
      <w:proofErr w:type="spellEnd"/>
      <w:r>
        <w:rPr>
          <w:rFonts w:hint="eastAsia"/>
          <w:highlight w:val="cyan"/>
        </w:rPr>
        <w:t>}</w:t>
      </w:r>
    </w:p>
    <w:p w14:paraId="1DE46A80" w14:textId="77777777" w:rsidR="00B5487B" w:rsidRDefault="00B5487B" w:rsidP="00B5487B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"回答</w:t>
      </w:r>
      <w:r>
        <w:rPr>
          <w:rFonts w:hint="eastAsia"/>
        </w:rPr>
        <w:t>正确。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宫中的女官们将汉字的草书简化成便于书写的形式，慢慢地演变成了平假名。</w:t>
      </w:r>
      <w:r>
        <w:t>"</w:t>
      </w:r>
    </w:p>
    <w:p w14:paraId="5ED6622D" w14:textId="77777777" w:rsidR="00B5487B" w:rsidRDefault="00B5487B" w:rsidP="00B5487B"/>
    <w:p w14:paraId="61814298" w14:textId="77777777" w:rsidR="00B5487B" w:rsidRDefault="00B5487B" w:rsidP="00B5487B">
      <w:r>
        <w:rPr>
          <w:rFonts w:hint="eastAsia"/>
        </w:rPr>
        <w:t>选择 其他选项</w:t>
      </w:r>
    </w:p>
    <w:p w14:paraId="36E4B0CA" w14:textId="77777777" w:rsidR="00B5487B" w:rsidRDefault="00B5487B" w:rsidP="00B5487B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30DEF7D0" w14:textId="77777777" w:rsidR="000B1696" w:rsidRDefault="000B1696" w:rsidP="000B1696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proofErr w:type="spellStart"/>
      <w:r>
        <w:rPr>
          <w:highlight w:val="cyan"/>
        </w:rPr>
        <w:t>cuowu</w:t>
      </w:r>
      <w:proofErr w:type="spellEnd"/>
      <w:r>
        <w:rPr>
          <w:rFonts w:hint="eastAsia"/>
          <w:highlight w:val="cyan"/>
        </w:rPr>
        <w:t>}</w:t>
      </w:r>
    </w:p>
    <w:p w14:paraId="7E5EFA9D" w14:textId="77777777" w:rsidR="00B5487B" w:rsidRDefault="00B5487B" w:rsidP="00B5487B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上课要认真听讲哦。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宫中的女官们将汉字的草书简化成便于书写的形式，慢慢地演变成了平假名。</w:t>
      </w:r>
      <w:r>
        <w:t>"</w:t>
      </w:r>
    </w:p>
    <w:p w14:paraId="6DEBF67B" w14:textId="77777777" w:rsidR="00B5487B" w:rsidRPr="005C3C02" w:rsidRDefault="00B5487B" w:rsidP="005C3C02">
      <w:pPr>
        <w:rPr>
          <w:rFonts w:ascii="Calibri" w:eastAsia="宋体" w:hAnsi="Calibri" w:cs="Times New Roman"/>
          <w:szCs w:val="24"/>
        </w:rPr>
      </w:pPr>
    </w:p>
    <w:p w14:paraId="53229B89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  <w:szCs w:val="24"/>
        </w:rPr>
        <w:t>'</w:t>
      </w:r>
      <w:r w:rsidRPr="005C3C02">
        <w:rPr>
          <w:rFonts w:ascii="Calibri" w:eastAsia="宋体" w:hAnsi="Calibri" w:cs="Times New Roman" w:hint="eastAsia"/>
          <w:szCs w:val="24"/>
        </w:rPr>
        <w:t>以下哪个不是片假名的功能？</w:t>
      </w:r>
      <w:r w:rsidRPr="005C3C02">
        <w:rPr>
          <w:rFonts w:ascii="Calibri" w:eastAsia="宋体" w:hAnsi="Calibri" w:cs="Times New Roman" w:hint="eastAsia"/>
          <w:szCs w:val="24"/>
        </w:rPr>
        <w:t>'</w:t>
      </w:r>
    </w:p>
    <w:p w14:paraId="71B5B421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/>
          <w:szCs w:val="24"/>
        </w:rPr>
        <w:t>1.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标注外国的人名和地名</w:t>
      </w:r>
    </w:p>
    <w:p w14:paraId="62CC3C43" w14:textId="150AED67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  <w:szCs w:val="24"/>
        </w:rPr>
        <w:t>2</w:t>
      </w:r>
      <w:r w:rsidRPr="005C3C02">
        <w:rPr>
          <w:rFonts w:ascii="Calibri" w:eastAsia="宋体" w:hAnsi="Calibri" w:cs="Times New Roman"/>
          <w:szCs w:val="24"/>
        </w:rPr>
        <w:t>.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突出需要强调的</w:t>
      </w:r>
      <w:r w:rsidR="00FA4F08">
        <w:rPr>
          <w:rFonts w:ascii="宋体" w:eastAsia="宋体" w:hAnsi="宋体" w:cs="Tahoma" w:hint="eastAsia"/>
          <w:color w:val="000000"/>
          <w:shd w:val="clear" w:color="auto" w:fill="FFFFFF"/>
        </w:rPr>
        <w:t>词</w:t>
      </w:r>
    </w:p>
    <w:p w14:paraId="5030D44B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  <w:szCs w:val="24"/>
        </w:rPr>
        <w:t>3.</w:t>
      </w:r>
      <w:r w:rsidRPr="005C3C02">
        <w:rPr>
          <w:rFonts w:ascii="Calibri" w:eastAsia="宋体" w:hAnsi="Calibri" w:cs="Times New Roman" w:hint="eastAsia"/>
          <w:szCs w:val="24"/>
        </w:rPr>
        <w:t>作为助词使用</w:t>
      </w:r>
    </w:p>
    <w:p w14:paraId="7C4D280B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</w:p>
    <w:p w14:paraId="58A599B5" w14:textId="26A0C6C2" w:rsidR="0019077E" w:rsidRDefault="0019077E" w:rsidP="0019077E">
      <w:r>
        <w:lastRenderedPageBreak/>
        <w:t>#</w:t>
      </w:r>
      <w:r>
        <w:rPr>
          <w:rFonts w:hint="eastAsia"/>
        </w:rPr>
        <w:t>选择</w:t>
      </w:r>
      <w:r>
        <w:t>3</w:t>
      </w:r>
    </w:p>
    <w:p w14:paraId="640692C9" w14:textId="77777777" w:rsidR="0019077E" w:rsidRDefault="0019077E" w:rsidP="0019077E">
      <w:pPr>
        <w:rPr>
          <w:shd w:val="clear" w:color="auto" w:fill="FFD966" w:themeFill="accent4" w:themeFillTint="99"/>
        </w:rPr>
      </w:pPr>
      <w:r>
        <w:rPr>
          <w:shd w:val="clear" w:color="auto" w:fill="FFD966" w:themeFill="accent4" w:themeFillTint="99"/>
        </w:rPr>
        <w:t>#</w:t>
      </w:r>
      <w:r>
        <w:rPr>
          <w:rFonts w:hint="eastAsia"/>
          <w:shd w:val="clear" w:color="auto" w:fill="FFD966" w:themeFill="accent4" w:themeFillTint="99"/>
        </w:rPr>
        <w:t>好感度参数 +</w:t>
      </w:r>
      <w:r>
        <w:rPr>
          <w:shd w:val="clear" w:color="auto" w:fill="FFD966" w:themeFill="accent4" w:themeFillTint="99"/>
        </w:rPr>
        <w:t>10</w:t>
      </w:r>
    </w:p>
    <w:p w14:paraId="6B3A27A5" w14:textId="77777777" w:rsidR="0019077E" w:rsidRDefault="0019077E" w:rsidP="0019077E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1gx</w:t>
      </w:r>
      <w:r>
        <w:rPr>
          <w:rFonts w:hint="eastAsia"/>
          <w:highlight w:val="yellow"/>
        </w:rPr>
        <w:t>}</w:t>
      </w:r>
    </w:p>
    <w:p w14:paraId="66327410" w14:textId="6AFC61C8" w:rsidR="000B1696" w:rsidRDefault="000B1696" w:rsidP="000B1696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proofErr w:type="spellStart"/>
      <w:r w:rsidR="004D7ACB">
        <w:rPr>
          <w:highlight w:val="cyan"/>
        </w:rPr>
        <w:t>zhengque</w:t>
      </w:r>
      <w:proofErr w:type="spellEnd"/>
      <w:r>
        <w:rPr>
          <w:rFonts w:hint="eastAsia"/>
          <w:highlight w:val="cyan"/>
        </w:rPr>
        <w:t>}</w:t>
      </w:r>
    </w:p>
    <w:p w14:paraId="310FE419" w14:textId="759B105D" w:rsidR="0019077E" w:rsidRDefault="0019077E" w:rsidP="0019077E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"回答</w:t>
      </w:r>
      <w:r>
        <w:rPr>
          <w:rFonts w:hint="eastAsia"/>
        </w:rPr>
        <w:t>正确。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现在的片假名主要用于表示外来语。例如外国的人名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、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地名、专有词汇，或是其他需要强调的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词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>
        <w:t>"</w:t>
      </w:r>
    </w:p>
    <w:p w14:paraId="49AE5000" w14:textId="77777777" w:rsidR="0019077E" w:rsidRDefault="0019077E" w:rsidP="0019077E"/>
    <w:p w14:paraId="3F3FDD54" w14:textId="77777777" w:rsidR="0019077E" w:rsidRDefault="0019077E" w:rsidP="0019077E">
      <w:r>
        <w:rPr>
          <w:rFonts w:hint="eastAsia"/>
        </w:rPr>
        <w:t>选择 其他选项</w:t>
      </w:r>
    </w:p>
    <w:p w14:paraId="101AA461" w14:textId="77777777" w:rsidR="0019077E" w:rsidRDefault="0019077E" w:rsidP="0019077E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44A9A2FC" w14:textId="1F37DBD2" w:rsidR="000B1696" w:rsidRDefault="000B1696" w:rsidP="000B1696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proofErr w:type="spellStart"/>
      <w:r>
        <w:rPr>
          <w:highlight w:val="cyan"/>
        </w:rPr>
        <w:t>cuowu</w:t>
      </w:r>
      <w:proofErr w:type="spellEnd"/>
      <w:r>
        <w:rPr>
          <w:rFonts w:hint="eastAsia"/>
          <w:highlight w:val="cyan"/>
        </w:rPr>
        <w:t>}</w:t>
      </w:r>
    </w:p>
    <w:p w14:paraId="6920CDF1" w14:textId="1A7669B6" w:rsidR="0019077E" w:rsidRDefault="0019077E" w:rsidP="0019077E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上课要认真听讲哦。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现在的片假名主要用于表示外来语。例如外国的人名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、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地名、专有词汇，或是其他需要强调的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词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>
        <w:t>"</w:t>
      </w:r>
    </w:p>
    <w:p w14:paraId="26BF7D39" w14:textId="77777777" w:rsidR="00EC4F44" w:rsidRDefault="00EC4F44" w:rsidP="00EC4F44">
      <w:pPr>
        <w:pStyle w:val="paragraph"/>
        <w:spacing w:before="0" w:beforeAutospacing="0" w:after="0" w:afterAutospacing="0" w:line="309" w:lineRule="auto"/>
        <w:jc w:val="both"/>
        <w:rPr>
          <w:highlight w:val="cyan"/>
        </w:rPr>
      </w:pPr>
    </w:p>
    <w:p w14:paraId="3706364B" w14:textId="2076889E" w:rsidR="005C3C02" w:rsidRPr="00EC4F44" w:rsidRDefault="00EC4F44" w:rsidP="00EC4F44">
      <w:pPr>
        <w:pStyle w:val="paragraph"/>
        <w:spacing w:before="0" w:beforeAutospacing="0" w:after="0" w:afterAutospacing="0" w:line="309" w:lineRule="auto"/>
        <w:jc w:val="both"/>
      </w:pPr>
      <w:r>
        <w:rPr>
          <w:highlight w:val="cyan"/>
        </w:rPr>
        <w:t>#</w:t>
      </w:r>
      <w:r>
        <w:rPr>
          <w:rFonts w:hint="eastAsia"/>
          <w:highlight w:val="cyan"/>
        </w:rPr>
        <w:t>{停止播放BGM}</w:t>
      </w:r>
    </w:p>
    <w:p w14:paraId="045D9E50" w14:textId="77777777" w:rsidR="005C3C02" w:rsidRPr="005C3C02" w:rsidRDefault="005C3C02" w:rsidP="005C3C02">
      <w:pPr>
        <w:rPr>
          <w:rFonts w:ascii="宋体" w:eastAsia="宋体" w:hAnsi="宋体" w:cs="Tahoma"/>
          <w:b/>
          <w:bCs/>
          <w:color w:val="000000"/>
          <w:szCs w:val="24"/>
          <w:highlight w:val="green"/>
          <w:shd w:val="clear" w:color="auto" w:fill="FFFFFF"/>
        </w:rPr>
      </w:pPr>
      <w:r w:rsidRPr="005C3C02">
        <w:rPr>
          <w:rFonts w:ascii="宋体" w:eastAsia="宋体" w:hAnsi="宋体" w:cs="Tahoma" w:hint="eastAsia"/>
          <w:b/>
          <w:bCs/>
          <w:color w:val="000000"/>
          <w:szCs w:val="24"/>
          <w:highlight w:val="green"/>
          <w:shd w:val="clear" w:color="auto" w:fill="FFFFFF"/>
        </w:rPr>
        <w:t>#第二课 假名部分</w:t>
      </w:r>
    </w:p>
    <w:p w14:paraId="168F05FB" w14:textId="240CF3C1" w:rsidR="005C3C02" w:rsidRPr="00D64732" w:rsidRDefault="00D64732" w:rsidP="005C3C02">
      <w:pPr>
        <w:rPr>
          <w:rFonts w:ascii="Calibri" w:eastAsia="宋体" w:hAnsi="Calibri" w:cs="Times New Roman"/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{显示立绘TJ</w:t>
      </w:r>
      <w:r>
        <w:rPr>
          <w:highlight w:val="yellow"/>
          <w:lang w:eastAsia="ja-JP"/>
        </w:rPr>
        <w:t>1g</w:t>
      </w:r>
      <w:r>
        <w:rPr>
          <w:rFonts w:hint="eastAsia"/>
          <w:highlight w:val="yellow"/>
          <w:lang w:eastAsia="ja-JP"/>
        </w:rPr>
        <w:t>x}</w:t>
      </w:r>
    </w:p>
    <w:p w14:paraId="07E53A64" w14:textId="77777777" w:rsidR="005C3C02" w:rsidRPr="005C3C02" w:rsidRDefault="005C3C02" w:rsidP="005C3C02">
      <w:pPr>
        <w:rPr>
          <w:rFonts w:ascii="Calibri" w:eastAsia="宋体" w:hAnsi="Calibri" w:cs="Times New Roman"/>
        </w:rPr>
      </w:pPr>
      <w:r w:rsidRPr="005C3C02">
        <w:rPr>
          <w:rFonts w:ascii="Calibri" w:eastAsia="宋体" w:hAnsi="Calibri" w:cs="Times New Roman" w:hint="eastAsia"/>
          <w:lang w:eastAsia="ja-JP"/>
        </w:rPr>
        <w:t>田老师：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接下来我们来学习本课的第二项内容，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「さ行～た行」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的十个假名。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7FFDB763" w14:textId="77777777" w:rsidR="005C3C02" w:rsidRPr="005C3C02" w:rsidRDefault="005C3C02" w:rsidP="005C3C02">
      <w:pPr>
        <w:rPr>
          <w:rFonts w:ascii="Calibri" w:eastAsia="宋体" w:hAnsi="Calibri" w:cs="Times New Roman"/>
          <w:lang w:eastAsia="ja-JP"/>
        </w:rPr>
      </w:pPr>
      <w:r w:rsidRPr="005C3C02">
        <w:rPr>
          <w:rFonts w:ascii="Calibri" w:eastAsia="宋体" w:hAnsi="Calibri" w:cs="Times New Roman" w:hint="eastAsia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请智子同学为我们读一下吧。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</w:p>
    <w:p w14:paraId="43713F7C" w14:textId="77777777" w:rsidR="005C3C02" w:rsidRPr="005C3C02" w:rsidRDefault="005C3C02" w:rsidP="005C3C02">
      <w:pPr>
        <w:rPr>
          <w:rFonts w:ascii="Calibri" w:eastAsia="宋体" w:hAnsi="Calibri" w:cs="Times New Roman"/>
        </w:rPr>
      </w:pPr>
      <w:r w:rsidRPr="005C3C02">
        <w:rPr>
          <w:rFonts w:ascii="Calibri" w:eastAsia="宋体" w:hAnsi="Calibri" w:cs="Times New Roman" w:hint="eastAsia"/>
          <w:lang w:eastAsia="ja-JP"/>
        </w:rPr>
        <w:t>田老师：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智子ちゃん、ちょっと読んでもらえますか。</w:t>
      </w:r>
      <w:r w:rsidRPr="005C3C02">
        <w:rPr>
          <w:rFonts w:ascii="宋体" w:eastAsia="宋体" w:hAnsi="宋体" w:cs="Times New Roman" w:hint="eastAsia"/>
          <w:szCs w:val="24"/>
        </w:rPr>
        <w:t>（智子，能请你读一下吗？）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56A6A464" w14:textId="5671C9F5" w:rsidR="00D64732" w:rsidRPr="00D64732" w:rsidRDefault="00D64732" w:rsidP="005C3C02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</w:t>
      </w:r>
      <w:r>
        <w:rPr>
          <w:highlight w:val="yellow"/>
          <w:lang w:eastAsia="ja-JP"/>
        </w:rPr>
        <w:t>ZZ11</w:t>
      </w:r>
      <w:r>
        <w:rPr>
          <w:rFonts w:hint="eastAsia"/>
          <w:highlight w:val="yellow"/>
          <w:lang w:eastAsia="ja-JP"/>
        </w:rPr>
        <w:t>g</w:t>
      </w:r>
      <w:r>
        <w:rPr>
          <w:highlight w:val="yellow"/>
          <w:lang w:eastAsia="ja-JP"/>
        </w:rPr>
        <w:t>x</w:t>
      </w:r>
      <w:r>
        <w:rPr>
          <w:rFonts w:hint="eastAsia"/>
          <w:highlight w:val="yellow"/>
          <w:lang w:eastAsia="ja-JP"/>
        </w:rPr>
        <w:t>}</w:t>
      </w:r>
    </w:p>
    <w:p w14:paraId="6A9D4EE3" w14:textId="1FF0096F" w:rsidR="005C3C02" w:rsidRPr="005C3C02" w:rsidRDefault="005C3C02" w:rsidP="005C3C02">
      <w:pPr>
        <w:rPr>
          <w:rFonts w:ascii="Calibri" w:eastAsia="宋体" w:hAnsi="Calibri" w:cs="Times New Roman"/>
          <w:lang w:eastAsia="ja-JP"/>
        </w:rPr>
      </w:pPr>
      <w:r w:rsidRPr="005C3C02">
        <w:rPr>
          <w:rFonts w:ascii="宋体" w:eastAsia="宋体" w:hAnsi="宋体" w:cs="Tahoma" w:hint="eastAsia"/>
          <w:szCs w:val="24"/>
          <w:shd w:val="clear" w:color="auto" w:fill="FFFFFF"/>
          <w:lang w:eastAsia="ja-JP"/>
        </w:rPr>
        <w:t>高桥智子</w:t>
      </w:r>
      <w:r w:rsidRPr="005C3C02">
        <w:rPr>
          <w:rFonts w:ascii="Calibri" w:eastAsia="宋体" w:hAnsi="Calibri" w:cs="Times New Roman" w:hint="eastAsia"/>
          <w:lang w:eastAsia="ja-JP"/>
        </w:rPr>
        <w:t>：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はい。</w:t>
      </w:r>
      <w:r w:rsidRPr="005C3C02">
        <w:rPr>
          <w:rFonts w:ascii="宋体" w:eastAsia="宋体" w:hAnsi="宋体" w:cs="Times New Roman" w:hint="eastAsia"/>
          <w:szCs w:val="24"/>
          <w:lang w:eastAsia="ja-JP"/>
        </w:rPr>
        <w:t>（好的。）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</w:p>
    <w:p w14:paraId="5F15EFD6" w14:textId="4264FA64" w:rsidR="000971DE" w:rsidRDefault="000971DE" w:rsidP="000971DE">
      <w:pPr>
        <w:rPr>
          <w:highlight w:val="cyan"/>
          <w:lang w:eastAsia="ja-JP"/>
        </w:rPr>
      </w:pPr>
      <w:r>
        <w:rPr>
          <w:highlight w:val="cyan"/>
          <w:lang w:eastAsia="ja-JP"/>
        </w:rPr>
        <w:t>#</w:t>
      </w:r>
      <w:r>
        <w:rPr>
          <w:rFonts w:hint="eastAsia"/>
          <w:highlight w:val="cyan"/>
          <w:lang w:eastAsia="ja-JP"/>
        </w:rPr>
        <w:t>{播放SE</w:t>
      </w:r>
      <w:r>
        <w:rPr>
          <w:highlight w:val="cyan"/>
          <w:lang w:eastAsia="ja-JP"/>
        </w:rPr>
        <w:t xml:space="preserve"> </w:t>
      </w:r>
      <w:r>
        <w:rPr>
          <w:rFonts w:hint="eastAsia"/>
          <w:highlight w:val="cyan"/>
          <w:lang w:eastAsia="ja-JP"/>
        </w:rPr>
        <w:t>sata</w:t>
      </w:r>
      <w:r w:rsidR="00704322">
        <w:rPr>
          <w:highlight w:val="cyan"/>
          <w:lang w:eastAsia="ja-JP"/>
        </w:rPr>
        <w:t>10</w:t>
      </w:r>
      <w:r>
        <w:rPr>
          <w:rFonts w:hint="eastAsia"/>
          <w:highlight w:val="cyan"/>
          <w:lang w:eastAsia="ja-JP"/>
        </w:rPr>
        <w:t xml:space="preserve"> }</w:t>
      </w:r>
    </w:p>
    <w:p w14:paraId="2FE84850" w14:textId="77777777" w:rsidR="005C3C02" w:rsidRPr="005C3C02" w:rsidRDefault="005C3C02" w:rsidP="005C3C02">
      <w:pPr>
        <w:rPr>
          <w:rFonts w:ascii="Calibri" w:eastAsia="宋体" w:hAnsi="Calibri" w:cs="Times New Roman"/>
          <w:lang w:eastAsia="ja-JP"/>
        </w:rPr>
      </w:pPr>
      <w:r w:rsidRPr="005C3C02">
        <w:rPr>
          <w:rFonts w:ascii="宋体" w:eastAsia="宋体" w:hAnsi="宋体" w:cs="Tahoma" w:hint="eastAsia"/>
          <w:szCs w:val="24"/>
          <w:shd w:val="clear" w:color="auto" w:fill="FFFFFF"/>
          <w:lang w:eastAsia="ja-JP"/>
        </w:rPr>
        <w:t>高桥智子</w:t>
      </w:r>
      <w:r w:rsidRPr="005C3C02">
        <w:rPr>
          <w:rFonts w:ascii="Calibri" w:eastAsia="宋体" w:hAnsi="Calibri" w:cs="Times New Roman" w:hint="eastAsia"/>
          <w:lang w:eastAsia="ja-JP"/>
        </w:rPr>
        <w:t>：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さ、し、す、せ、そ、た、ち、つ、て、と。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</w:p>
    <w:p w14:paraId="2F8F4E0A" w14:textId="567093BA" w:rsidR="00D64732" w:rsidRPr="00D64732" w:rsidRDefault="00D64732" w:rsidP="00D64732">
      <w:pPr>
        <w:rPr>
          <w:rFonts w:ascii="Calibri" w:eastAsia="宋体" w:hAnsi="Calibri" w:cs="Times New Roman"/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{显示立绘TJ</w:t>
      </w:r>
      <w:r>
        <w:rPr>
          <w:highlight w:val="yellow"/>
          <w:lang w:eastAsia="ja-JP"/>
        </w:rPr>
        <w:t>1wx</w:t>
      </w:r>
      <w:r>
        <w:rPr>
          <w:rFonts w:hint="eastAsia"/>
          <w:highlight w:val="yellow"/>
          <w:lang w:eastAsia="ja-JP"/>
        </w:rPr>
        <w:t>}</w:t>
      </w:r>
    </w:p>
    <w:p w14:paraId="7D2AE379" w14:textId="77777777" w:rsidR="005C3C02" w:rsidRPr="005C3C02" w:rsidRDefault="005C3C02" w:rsidP="005C3C02">
      <w:pPr>
        <w:rPr>
          <w:rFonts w:ascii="Calibri" w:eastAsia="宋体" w:hAnsi="Calibri" w:cs="Times New Roman"/>
          <w:lang w:eastAsia="ja-JP"/>
        </w:rPr>
      </w:pPr>
      <w:r w:rsidRPr="005C3C02">
        <w:rPr>
          <w:rFonts w:ascii="Calibri" w:eastAsia="宋体" w:hAnsi="Calibri" w:cs="Times New Roman" w:hint="eastAsia"/>
          <w:lang w:eastAsia="ja-JP"/>
        </w:rPr>
        <w:t>田老师：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もう一度お願いします。</w:t>
      </w:r>
      <w:r w:rsidRPr="005C3C02">
        <w:rPr>
          <w:rFonts w:ascii="宋体" w:eastAsia="宋体" w:hAnsi="宋体" w:cs="Times New Roman" w:hint="eastAsia"/>
          <w:szCs w:val="24"/>
          <w:lang w:eastAsia="ja-JP"/>
        </w:rPr>
        <w:t>（请再读一遍。）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</w:p>
    <w:p w14:paraId="02D54D11" w14:textId="3086F4AE" w:rsidR="000971DE" w:rsidRDefault="000971DE" w:rsidP="000971DE">
      <w:pPr>
        <w:rPr>
          <w:highlight w:val="cyan"/>
          <w:lang w:eastAsia="ja-JP"/>
        </w:rPr>
      </w:pPr>
      <w:r>
        <w:rPr>
          <w:highlight w:val="cyan"/>
          <w:lang w:eastAsia="ja-JP"/>
        </w:rPr>
        <w:t>#</w:t>
      </w:r>
      <w:r>
        <w:rPr>
          <w:rFonts w:hint="eastAsia"/>
          <w:highlight w:val="cyan"/>
          <w:lang w:eastAsia="ja-JP"/>
        </w:rPr>
        <w:t>{播放SE</w:t>
      </w:r>
      <w:r>
        <w:rPr>
          <w:highlight w:val="cyan"/>
          <w:lang w:eastAsia="ja-JP"/>
        </w:rPr>
        <w:t xml:space="preserve"> </w:t>
      </w:r>
      <w:r>
        <w:rPr>
          <w:rFonts w:hint="eastAsia"/>
          <w:highlight w:val="cyan"/>
          <w:lang w:eastAsia="ja-JP"/>
        </w:rPr>
        <w:t>sata</w:t>
      </w:r>
      <w:r w:rsidR="00704322">
        <w:rPr>
          <w:highlight w:val="cyan"/>
          <w:lang w:eastAsia="ja-JP"/>
        </w:rPr>
        <w:t>10</w:t>
      </w:r>
      <w:r>
        <w:rPr>
          <w:rFonts w:hint="eastAsia"/>
          <w:highlight w:val="cyan"/>
          <w:lang w:eastAsia="ja-JP"/>
        </w:rPr>
        <w:t xml:space="preserve"> }</w:t>
      </w:r>
    </w:p>
    <w:p w14:paraId="7165A4EC" w14:textId="77777777" w:rsidR="005C3C02" w:rsidRPr="005C3C02" w:rsidRDefault="005C3C02" w:rsidP="005C3C02">
      <w:pPr>
        <w:rPr>
          <w:rFonts w:ascii="Calibri" w:eastAsia="宋体" w:hAnsi="Calibri" w:cs="Times New Roman"/>
        </w:rPr>
      </w:pPr>
      <w:r w:rsidRPr="005C3C02">
        <w:rPr>
          <w:rFonts w:ascii="宋体" w:eastAsia="宋体" w:hAnsi="宋体" w:cs="Tahoma" w:hint="eastAsia"/>
          <w:szCs w:val="24"/>
          <w:shd w:val="clear" w:color="auto" w:fill="FFFFFF"/>
          <w:lang w:eastAsia="ja-JP"/>
        </w:rPr>
        <w:t>高桥智子</w:t>
      </w:r>
      <w:r w:rsidRPr="005C3C02">
        <w:rPr>
          <w:rFonts w:ascii="Calibri" w:eastAsia="宋体" w:hAnsi="Calibri" w:cs="Times New Roman" w:hint="eastAsia"/>
          <w:lang w:eastAsia="ja-JP"/>
        </w:rPr>
        <w:t>：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さ、し、す、せ、そ、た、ち、つ、て、と。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4E21CC6A" w14:textId="77777777" w:rsidR="00D64732" w:rsidRP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{显示立绘TJ</w:t>
      </w:r>
      <w:r>
        <w:rPr>
          <w:highlight w:val="yellow"/>
        </w:rPr>
        <w:t>1g</w:t>
      </w:r>
      <w:r>
        <w:rPr>
          <w:rFonts w:hint="eastAsia"/>
          <w:highlight w:val="yellow"/>
        </w:rPr>
        <w:t>x}</w:t>
      </w:r>
    </w:p>
    <w:p w14:paraId="6374D743" w14:textId="77777777" w:rsidR="005C3C02" w:rsidRPr="005C3C02" w:rsidRDefault="005C3C02" w:rsidP="005C3C02">
      <w:pPr>
        <w:rPr>
          <w:rFonts w:ascii="Calibri" w:eastAsia="宋体" w:hAnsi="Calibri" w:cs="Times New Roman"/>
        </w:rPr>
      </w:pPr>
      <w:r w:rsidRPr="005C3C02">
        <w:rPr>
          <w:rFonts w:ascii="Calibri" w:eastAsia="宋体" w:hAnsi="Calibri" w:cs="Times New Roman" w:hint="eastAsia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大家可以跟读练习一下哦。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147303FA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既然大家都学会了，那么我们来做一个小测试吧。请大家根据听到的读音选择正确的假名。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4E5A48CE" w14:textId="0936051A" w:rsidR="0019077E" w:rsidRDefault="0019077E" w:rsidP="0019077E">
      <w:r w:rsidRPr="0019077E">
        <w:rPr>
          <w:rFonts w:hint="eastAsia"/>
          <w:highlight w:val="green"/>
        </w:rPr>
        <w:t>#循环到</w:t>
      </w:r>
      <w:r>
        <w:rPr>
          <w:rFonts w:hint="eastAsia"/>
          <w:highlight w:val="green"/>
        </w:rPr>
        <w:t>此处</w:t>
      </w:r>
    </w:p>
    <w:p w14:paraId="787CBCAF" w14:textId="77777777" w:rsidR="000971DE" w:rsidRDefault="000971DE" w:rsidP="000971DE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diyiti</w:t>
      </w:r>
      <w:proofErr w:type="spellEnd"/>
      <w:r>
        <w:rPr>
          <w:rFonts w:hint="eastAsia"/>
          <w:highlight w:val="cyan"/>
        </w:rPr>
        <w:t>}</w:t>
      </w:r>
    </w:p>
    <w:p w14:paraId="1B6C511C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第一题。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</w:p>
    <w:p w14:paraId="1CD81415" w14:textId="13334C86" w:rsidR="000971DE" w:rsidRDefault="000971DE" w:rsidP="000971DE">
      <w:pPr>
        <w:rPr>
          <w:lang w:eastAsia="ja-JP"/>
        </w:rPr>
      </w:pPr>
      <w:r>
        <w:rPr>
          <w:highlight w:val="cyan"/>
          <w:lang w:eastAsia="ja-JP"/>
        </w:rPr>
        <w:t>#</w:t>
      </w:r>
      <w:r>
        <w:rPr>
          <w:rFonts w:hint="eastAsia"/>
          <w:highlight w:val="cyan"/>
          <w:lang w:eastAsia="ja-JP"/>
        </w:rPr>
        <w:t>{播放SE</w:t>
      </w:r>
      <w:r>
        <w:rPr>
          <w:highlight w:val="cyan"/>
          <w:lang w:eastAsia="ja-JP"/>
        </w:rPr>
        <w:t xml:space="preserve"> </w:t>
      </w:r>
      <w:proofErr w:type="spellStart"/>
      <w:r w:rsidR="00704322">
        <w:rPr>
          <w:highlight w:val="cyan"/>
          <w:lang w:eastAsia="ja-JP"/>
        </w:rPr>
        <w:t>su</w:t>
      </w:r>
      <w:proofErr w:type="spellEnd"/>
      <w:r>
        <w:rPr>
          <w:rFonts w:hint="eastAsia"/>
          <w:highlight w:val="cyan"/>
          <w:lang w:eastAsia="ja-JP"/>
        </w:rPr>
        <w:t>}</w:t>
      </w:r>
    </w:p>
    <w:p w14:paraId="257056FF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5C3C02">
        <w:rPr>
          <w:rFonts w:ascii="Calibri" w:eastAsia="宋体" w:hAnsi="Calibri" w:cs="Times New Roman"/>
          <w:szCs w:val="24"/>
          <w:lang w:eastAsia="ja-JP"/>
        </w:rPr>
        <w:t>1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さ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61C63479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5C3C02">
        <w:rPr>
          <w:rFonts w:ascii="Calibri" w:eastAsia="宋体" w:hAnsi="Calibri" w:cs="Times New Roman"/>
          <w:szCs w:val="24"/>
          <w:lang w:eastAsia="ja-JP"/>
        </w:rPr>
        <w:t>2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し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0BD7FCDF" w14:textId="77777777" w:rsid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5C3C02">
        <w:rPr>
          <w:rFonts w:ascii="Calibri" w:eastAsia="宋体" w:hAnsi="Calibri" w:cs="Times New Roman"/>
          <w:szCs w:val="24"/>
          <w:lang w:eastAsia="ja-JP"/>
        </w:rPr>
        <w:t>3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す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71C1BD23" w14:textId="4667979E" w:rsidR="0019077E" w:rsidRDefault="0019077E" w:rsidP="0019077E">
      <w:pPr>
        <w:rPr>
          <w:rFonts w:eastAsia="MS Mincho"/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 w:rsidRPr="005C3C02">
        <w:rPr>
          <w:rFonts w:ascii="Calibri" w:eastAsia="宋体" w:hAnsi="Calibri" w:cs="Times New Roman"/>
          <w:szCs w:val="24"/>
          <w:lang w:eastAsia="ja-JP"/>
        </w:rPr>
        <w:t>3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す</w:t>
      </w:r>
    </w:p>
    <w:p w14:paraId="0396A984" w14:textId="77777777" w:rsidR="0019077E" w:rsidRDefault="0019077E" w:rsidP="0019077E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1gx</w:t>
      </w:r>
      <w:r>
        <w:rPr>
          <w:rFonts w:hint="eastAsia"/>
          <w:highlight w:val="yellow"/>
        </w:rPr>
        <w:t>}</w:t>
      </w:r>
    </w:p>
    <w:p w14:paraId="45F1EE4A" w14:textId="0AF2269B" w:rsidR="0019077E" w:rsidRDefault="0019077E" w:rsidP="0019077E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</w:t>
      </w:r>
      <w:r w:rsidR="00FB1C69">
        <w:rPr>
          <w:highlight w:val="cyan"/>
        </w:rPr>
        <w:t xml:space="preserve">SE </w:t>
      </w:r>
      <w:proofErr w:type="spellStart"/>
      <w:r w:rsidR="004D7ACB">
        <w:rPr>
          <w:highlight w:val="cyan"/>
        </w:rPr>
        <w:t>zhengque</w:t>
      </w:r>
      <w:proofErr w:type="spellEnd"/>
      <w:r>
        <w:rPr>
          <w:rFonts w:hint="eastAsia"/>
          <w:highlight w:val="cyan"/>
        </w:rPr>
        <w:t>}</w:t>
      </w:r>
    </w:p>
    <w:p w14:paraId="6D4F75B4" w14:textId="77777777" w:rsidR="0019077E" w:rsidRDefault="0019077E" w:rsidP="0019077E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1C637F04" w14:textId="77777777" w:rsidR="0019077E" w:rsidRDefault="0019077E" w:rsidP="0019077E"/>
    <w:p w14:paraId="300C8369" w14:textId="77777777" w:rsidR="0019077E" w:rsidRDefault="0019077E" w:rsidP="0019077E">
      <w:r>
        <w:t>#</w:t>
      </w:r>
      <w:r>
        <w:rPr>
          <w:rFonts w:hint="eastAsia"/>
        </w:rPr>
        <w:t>选择 其他选项</w:t>
      </w:r>
    </w:p>
    <w:p w14:paraId="6B1A2D81" w14:textId="77777777" w:rsidR="0019077E" w:rsidRDefault="0019077E" w:rsidP="0019077E">
      <w:r>
        <w:lastRenderedPageBreak/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6650B050" w14:textId="77777777" w:rsidR="0019077E" w:rsidRDefault="0019077E" w:rsidP="0019077E"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cuowu</w:t>
      </w:r>
      <w:proofErr w:type="spellEnd"/>
      <w:r>
        <w:rPr>
          <w:rFonts w:hint="eastAsia"/>
          <w:highlight w:val="cyan"/>
        </w:rPr>
        <w:t>}</w:t>
      </w:r>
    </w:p>
    <w:p w14:paraId="4088D00B" w14:textId="77777777" w:rsidR="0019077E" w:rsidRDefault="0019077E" w:rsidP="0019077E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eastAsia="宋体" w:hint="eastAsia"/>
          <w:u w:val="dotted"/>
        </w:rPr>
        <w:t>好像不太对哦，再听一遍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>
        <w:t>"</w:t>
      </w:r>
    </w:p>
    <w:p w14:paraId="0BD903AB" w14:textId="2486933E" w:rsidR="0019077E" w:rsidRDefault="0019077E" w:rsidP="0019077E">
      <w:r w:rsidRPr="0019077E">
        <w:rPr>
          <w:rFonts w:hint="eastAsia"/>
          <w:highlight w:val="green"/>
        </w:rPr>
        <w:t>#循环到第一题的位置</w:t>
      </w:r>
    </w:p>
    <w:p w14:paraId="7320215A" w14:textId="77777777" w:rsidR="0019077E" w:rsidRDefault="0019077E" w:rsidP="005C3C02">
      <w:pPr>
        <w:rPr>
          <w:rFonts w:ascii="Calibri" w:eastAsia="Yu Mincho" w:hAnsi="Calibri" w:cs="Times New Roman"/>
          <w:szCs w:val="24"/>
        </w:rPr>
      </w:pPr>
    </w:p>
    <w:p w14:paraId="1D4EC3FF" w14:textId="77777777" w:rsidR="0019077E" w:rsidRPr="0019077E" w:rsidRDefault="0019077E" w:rsidP="005C3C02">
      <w:pPr>
        <w:rPr>
          <w:rFonts w:ascii="Calibri" w:eastAsia="Yu Mincho" w:hAnsi="Calibri" w:cs="Times New Roman"/>
          <w:szCs w:val="24"/>
        </w:rPr>
      </w:pPr>
    </w:p>
    <w:p w14:paraId="073D8B4D" w14:textId="3078D707" w:rsidR="0019077E" w:rsidRDefault="0019077E" w:rsidP="0019077E">
      <w:r w:rsidRPr="0019077E">
        <w:rPr>
          <w:rFonts w:hint="eastAsia"/>
          <w:highlight w:val="green"/>
        </w:rPr>
        <w:t>#循环到</w:t>
      </w:r>
      <w:r>
        <w:rPr>
          <w:rFonts w:hint="eastAsia"/>
          <w:highlight w:val="green"/>
        </w:rPr>
        <w:t>此处</w:t>
      </w:r>
    </w:p>
    <w:p w14:paraId="47EA5A13" w14:textId="4F59A257" w:rsidR="000971DE" w:rsidRDefault="000971DE" w:rsidP="000971DE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dierti</w:t>
      </w:r>
      <w:proofErr w:type="spellEnd"/>
      <w:r>
        <w:rPr>
          <w:rFonts w:hint="eastAsia"/>
          <w:highlight w:val="cyan"/>
        </w:rPr>
        <w:t>}</w:t>
      </w:r>
    </w:p>
    <w:p w14:paraId="780CB49A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lang w:eastAsia="ja-JP"/>
        </w:rPr>
        <w:t>田老师：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第二题。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</w:p>
    <w:p w14:paraId="286169EB" w14:textId="7AC9A9F2" w:rsidR="00FB1C69" w:rsidRDefault="00FB1C69" w:rsidP="00FB1C69"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chi</w:t>
      </w:r>
      <w:r>
        <w:rPr>
          <w:rFonts w:hint="eastAsia"/>
          <w:highlight w:val="cyan"/>
        </w:rPr>
        <w:t>}</w:t>
      </w:r>
    </w:p>
    <w:p w14:paraId="1A795DA0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5C3C02">
        <w:rPr>
          <w:rFonts w:ascii="Calibri" w:eastAsia="宋体" w:hAnsi="Calibri" w:cs="Times New Roman"/>
          <w:szCs w:val="24"/>
          <w:lang w:eastAsia="ja-JP"/>
        </w:rPr>
        <w:t>1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た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3D098955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5C3C02">
        <w:rPr>
          <w:rFonts w:ascii="Calibri" w:eastAsia="宋体" w:hAnsi="Calibri" w:cs="Times New Roman"/>
          <w:szCs w:val="24"/>
          <w:lang w:eastAsia="ja-JP"/>
        </w:rPr>
        <w:t>2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ち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31E66349" w14:textId="77777777" w:rsid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5C3C02">
        <w:rPr>
          <w:rFonts w:ascii="Calibri" w:eastAsia="宋体" w:hAnsi="Calibri" w:cs="Times New Roman"/>
          <w:szCs w:val="24"/>
          <w:lang w:eastAsia="ja-JP"/>
        </w:rPr>
        <w:t>3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つ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4B5F12D8" w14:textId="55B56320" w:rsidR="0019077E" w:rsidRDefault="0019077E" w:rsidP="0019077E">
      <w:pPr>
        <w:rPr>
          <w:rFonts w:eastAsia="MS Mincho"/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 w:rsidRPr="005C3C02">
        <w:rPr>
          <w:rFonts w:ascii="Calibri" w:eastAsia="宋体" w:hAnsi="Calibri" w:cs="Times New Roman"/>
          <w:szCs w:val="24"/>
          <w:lang w:eastAsia="ja-JP"/>
        </w:rPr>
        <w:t>2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ち</w:t>
      </w:r>
    </w:p>
    <w:p w14:paraId="7F0CBF1E" w14:textId="77777777" w:rsidR="0019077E" w:rsidRDefault="0019077E" w:rsidP="0019077E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 TJ</w:t>
      </w:r>
      <w:r>
        <w:rPr>
          <w:highlight w:val="yellow"/>
          <w:lang w:eastAsia="ja-JP"/>
        </w:rPr>
        <w:t>1gx</w:t>
      </w:r>
      <w:r>
        <w:rPr>
          <w:rFonts w:hint="eastAsia"/>
          <w:highlight w:val="yellow"/>
          <w:lang w:eastAsia="ja-JP"/>
        </w:rPr>
        <w:t>}</w:t>
      </w:r>
    </w:p>
    <w:p w14:paraId="236F37FC" w14:textId="06BBC6DD" w:rsidR="00FB1C69" w:rsidRDefault="00FB1C69" w:rsidP="00FB1C69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proofErr w:type="spellStart"/>
      <w:r w:rsidR="004D7ACB">
        <w:rPr>
          <w:highlight w:val="cyan"/>
        </w:rPr>
        <w:t>zhengque</w:t>
      </w:r>
      <w:proofErr w:type="spellEnd"/>
      <w:r>
        <w:rPr>
          <w:rFonts w:hint="eastAsia"/>
          <w:highlight w:val="cyan"/>
        </w:rPr>
        <w:t>}</w:t>
      </w:r>
    </w:p>
    <w:p w14:paraId="33FA54D0" w14:textId="77777777" w:rsidR="0019077E" w:rsidRDefault="0019077E" w:rsidP="0019077E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25949039" w14:textId="77777777" w:rsidR="0019077E" w:rsidRDefault="0019077E" w:rsidP="0019077E"/>
    <w:p w14:paraId="4F6D9A52" w14:textId="77777777" w:rsidR="0019077E" w:rsidRDefault="0019077E" w:rsidP="0019077E">
      <w:r>
        <w:t>#</w:t>
      </w:r>
      <w:r>
        <w:rPr>
          <w:rFonts w:hint="eastAsia"/>
        </w:rPr>
        <w:t>选择 其他选项</w:t>
      </w:r>
    </w:p>
    <w:p w14:paraId="3AC61DCC" w14:textId="77777777" w:rsidR="0019077E" w:rsidRDefault="0019077E" w:rsidP="0019077E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5D71E510" w14:textId="77777777" w:rsidR="0019077E" w:rsidRDefault="0019077E" w:rsidP="0019077E"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cuowu</w:t>
      </w:r>
      <w:proofErr w:type="spellEnd"/>
      <w:r>
        <w:rPr>
          <w:rFonts w:hint="eastAsia"/>
          <w:highlight w:val="cyan"/>
        </w:rPr>
        <w:t>}</w:t>
      </w:r>
    </w:p>
    <w:p w14:paraId="756D7B5D" w14:textId="77777777" w:rsidR="0019077E" w:rsidRDefault="0019077E" w:rsidP="0019077E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eastAsia="宋体" w:hint="eastAsia"/>
          <w:u w:val="dotted"/>
        </w:rPr>
        <w:t>好像不太对哦，再听一遍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>
        <w:t>"</w:t>
      </w:r>
    </w:p>
    <w:p w14:paraId="042295DA" w14:textId="63D970ED" w:rsidR="0019077E" w:rsidRDefault="0019077E" w:rsidP="0019077E">
      <w:r w:rsidRPr="0019077E">
        <w:rPr>
          <w:rFonts w:hint="eastAsia"/>
          <w:highlight w:val="green"/>
        </w:rPr>
        <w:t>#循环到第</w:t>
      </w:r>
      <w:r>
        <w:rPr>
          <w:rFonts w:hint="eastAsia"/>
          <w:highlight w:val="green"/>
        </w:rPr>
        <w:t>二</w:t>
      </w:r>
      <w:r w:rsidRPr="0019077E">
        <w:rPr>
          <w:rFonts w:hint="eastAsia"/>
          <w:highlight w:val="green"/>
        </w:rPr>
        <w:t>题的位置</w:t>
      </w:r>
    </w:p>
    <w:p w14:paraId="165FF385" w14:textId="77777777" w:rsidR="0019077E" w:rsidRPr="00CF3476" w:rsidRDefault="0019077E" w:rsidP="005C3C02">
      <w:pPr>
        <w:rPr>
          <w:rFonts w:ascii="Calibri" w:hAnsi="Calibri" w:cs="Times New Roman"/>
          <w:szCs w:val="24"/>
        </w:rPr>
      </w:pPr>
    </w:p>
    <w:p w14:paraId="01E50E37" w14:textId="77777777" w:rsidR="0019077E" w:rsidRPr="0019077E" w:rsidRDefault="0019077E" w:rsidP="005C3C02">
      <w:pPr>
        <w:rPr>
          <w:rFonts w:ascii="Calibri" w:eastAsia="Yu Mincho" w:hAnsi="Calibri" w:cs="Times New Roman"/>
          <w:szCs w:val="24"/>
        </w:rPr>
      </w:pPr>
    </w:p>
    <w:p w14:paraId="2E83174B" w14:textId="77777777" w:rsidR="0019077E" w:rsidRDefault="0019077E" w:rsidP="0019077E">
      <w:r w:rsidRPr="0019077E">
        <w:rPr>
          <w:rFonts w:hint="eastAsia"/>
          <w:highlight w:val="green"/>
        </w:rPr>
        <w:t>#循环到</w:t>
      </w:r>
      <w:r>
        <w:rPr>
          <w:rFonts w:hint="eastAsia"/>
          <w:highlight w:val="green"/>
        </w:rPr>
        <w:t>此处</w:t>
      </w:r>
    </w:p>
    <w:p w14:paraId="3CB5B547" w14:textId="1FE3578B" w:rsidR="000971DE" w:rsidRDefault="000971DE" w:rsidP="000971DE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disanti</w:t>
      </w:r>
      <w:proofErr w:type="spellEnd"/>
      <w:r>
        <w:rPr>
          <w:rFonts w:hint="eastAsia"/>
          <w:highlight w:val="cyan"/>
        </w:rPr>
        <w:t>}</w:t>
      </w:r>
    </w:p>
    <w:p w14:paraId="6E7BC673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lang w:eastAsia="ja-JP"/>
        </w:rPr>
        <w:t>田老师：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第三题。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</w:p>
    <w:p w14:paraId="2589A7EB" w14:textId="0B5D2C9D" w:rsidR="00FB1C69" w:rsidRDefault="00FB1C69" w:rsidP="00FB1C69"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te</w:t>
      </w:r>
      <w:proofErr w:type="spellEnd"/>
      <w:r>
        <w:rPr>
          <w:rFonts w:hint="eastAsia"/>
          <w:highlight w:val="cyan"/>
        </w:rPr>
        <w:t>}</w:t>
      </w:r>
    </w:p>
    <w:p w14:paraId="1D792F4D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5C3C02">
        <w:rPr>
          <w:rFonts w:ascii="Calibri" w:eastAsia="宋体" w:hAnsi="Calibri" w:cs="Times New Roman"/>
          <w:szCs w:val="24"/>
          <w:lang w:eastAsia="ja-JP"/>
        </w:rPr>
        <w:t>1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そ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4D186AD3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5C3C02">
        <w:rPr>
          <w:rFonts w:ascii="Calibri" w:eastAsia="宋体" w:hAnsi="Calibri" w:cs="Times New Roman"/>
          <w:szCs w:val="24"/>
          <w:lang w:eastAsia="ja-JP"/>
        </w:rPr>
        <w:t>2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せ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3CC6EFED" w14:textId="77777777" w:rsid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5C3C02">
        <w:rPr>
          <w:rFonts w:ascii="Calibri" w:eastAsia="宋体" w:hAnsi="Calibri" w:cs="Times New Roman"/>
          <w:szCs w:val="24"/>
          <w:lang w:eastAsia="ja-JP"/>
        </w:rPr>
        <w:t>3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て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4F3EB1E5" w14:textId="7EC5EE1C" w:rsidR="0019077E" w:rsidRDefault="0019077E" w:rsidP="0019077E">
      <w:pPr>
        <w:rPr>
          <w:rFonts w:eastAsia="MS Mincho"/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 w:rsidRPr="005C3C02">
        <w:rPr>
          <w:rFonts w:ascii="Calibri" w:eastAsia="宋体" w:hAnsi="Calibri" w:cs="Times New Roman"/>
          <w:szCs w:val="24"/>
          <w:lang w:eastAsia="ja-JP"/>
        </w:rPr>
        <w:t>3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て</w:t>
      </w:r>
    </w:p>
    <w:p w14:paraId="0EF6945C" w14:textId="77777777" w:rsidR="0019077E" w:rsidRDefault="0019077E" w:rsidP="0019077E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 TJ</w:t>
      </w:r>
      <w:r>
        <w:rPr>
          <w:highlight w:val="yellow"/>
          <w:lang w:eastAsia="ja-JP"/>
        </w:rPr>
        <w:t>1gx</w:t>
      </w:r>
      <w:r>
        <w:rPr>
          <w:rFonts w:hint="eastAsia"/>
          <w:highlight w:val="yellow"/>
          <w:lang w:eastAsia="ja-JP"/>
        </w:rPr>
        <w:t>}</w:t>
      </w:r>
    </w:p>
    <w:p w14:paraId="582EA357" w14:textId="6E881574" w:rsidR="00FB1C69" w:rsidRDefault="00FB1C69" w:rsidP="00FB1C69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proofErr w:type="spellStart"/>
      <w:r w:rsidR="004D7ACB">
        <w:rPr>
          <w:highlight w:val="cyan"/>
        </w:rPr>
        <w:t>zhengque</w:t>
      </w:r>
      <w:proofErr w:type="spellEnd"/>
      <w:r>
        <w:rPr>
          <w:rFonts w:hint="eastAsia"/>
          <w:highlight w:val="cyan"/>
        </w:rPr>
        <w:t>}</w:t>
      </w:r>
    </w:p>
    <w:p w14:paraId="1C6A42D2" w14:textId="77777777" w:rsidR="0019077E" w:rsidRDefault="0019077E" w:rsidP="0019077E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339228FD" w14:textId="77777777" w:rsidR="0019077E" w:rsidRDefault="0019077E" w:rsidP="0019077E"/>
    <w:p w14:paraId="093B3C51" w14:textId="77777777" w:rsidR="0019077E" w:rsidRDefault="0019077E" w:rsidP="0019077E">
      <w:r>
        <w:t>#</w:t>
      </w:r>
      <w:r>
        <w:rPr>
          <w:rFonts w:hint="eastAsia"/>
        </w:rPr>
        <w:t>选择 其他选项</w:t>
      </w:r>
    </w:p>
    <w:p w14:paraId="4085B110" w14:textId="77777777" w:rsidR="0019077E" w:rsidRDefault="0019077E" w:rsidP="0019077E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63E69125" w14:textId="77777777" w:rsidR="0019077E" w:rsidRDefault="0019077E" w:rsidP="0019077E"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cuowu</w:t>
      </w:r>
      <w:proofErr w:type="spellEnd"/>
      <w:r>
        <w:rPr>
          <w:rFonts w:hint="eastAsia"/>
          <w:highlight w:val="cyan"/>
        </w:rPr>
        <w:t>}</w:t>
      </w:r>
    </w:p>
    <w:p w14:paraId="1F5B2C95" w14:textId="77777777" w:rsidR="0019077E" w:rsidRDefault="0019077E" w:rsidP="0019077E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eastAsia="宋体" w:hint="eastAsia"/>
          <w:u w:val="dotted"/>
        </w:rPr>
        <w:t>好像不太对哦，再听一遍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>
        <w:t>"</w:t>
      </w:r>
    </w:p>
    <w:p w14:paraId="07CA1870" w14:textId="434F9705" w:rsidR="0019077E" w:rsidRDefault="0019077E" w:rsidP="0019077E">
      <w:r w:rsidRPr="0019077E">
        <w:rPr>
          <w:rFonts w:hint="eastAsia"/>
          <w:highlight w:val="green"/>
        </w:rPr>
        <w:t>#循环到第</w:t>
      </w:r>
      <w:r>
        <w:rPr>
          <w:rFonts w:hint="eastAsia"/>
          <w:highlight w:val="green"/>
        </w:rPr>
        <w:t>三</w:t>
      </w:r>
      <w:r w:rsidRPr="0019077E">
        <w:rPr>
          <w:rFonts w:hint="eastAsia"/>
          <w:highlight w:val="green"/>
        </w:rPr>
        <w:t>题的位置</w:t>
      </w:r>
    </w:p>
    <w:p w14:paraId="7237EC96" w14:textId="77777777" w:rsidR="0019077E" w:rsidRDefault="0019077E" w:rsidP="005C3C02">
      <w:pPr>
        <w:rPr>
          <w:rFonts w:ascii="Calibri" w:eastAsia="宋体" w:hAnsi="Calibri" w:cs="Times New Roman"/>
          <w:szCs w:val="24"/>
        </w:rPr>
      </w:pPr>
    </w:p>
    <w:p w14:paraId="3F415DB1" w14:textId="77777777" w:rsidR="0019077E" w:rsidRPr="0019077E" w:rsidRDefault="0019077E" w:rsidP="005C3C02">
      <w:pPr>
        <w:rPr>
          <w:rFonts w:ascii="Calibri" w:eastAsia="宋体" w:hAnsi="Calibri" w:cs="Times New Roman"/>
          <w:szCs w:val="24"/>
        </w:rPr>
      </w:pPr>
    </w:p>
    <w:p w14:paraId="214F4BC9" w14:textId="77777777" w:rsidR="0019077E" w:rsidRDefault="0019077E" w:rsidP="0019077E">
      <w:r w:rsidRPr="0019077E">
        <w:rPr>
          <w:rFonts w:hint="eastAsia"/>
          <w:highlight w:val="green"/>
        </w:rPr>
        <w:lastRenderedPageBreak/>
        <w:t>#循环到</w:t>
      </w:r>
      <w:r>
        <w:rPr>
          <w:rFonts w:hint="eastAsia"/>
          <w:highlight w:val="green"/>
        </w:rPr>
        <w:t>此处</w:t>
      </w:r>
    </w:p>
    <w:p w14:paraId="30A7B7BC" w14:textId="7970FFD3" w:rsidR="00704322" w:rsidRDefault="00704322" w:rsidP="00704322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disiti</w:t>
      </w:r>
      <w:proofErr w:type="spellEnd"/>
      <w:r>
        <w:rPr>
          <w:rFonts w:hint="eastAsia"/>
          <w:highlight w:val="cyan"/>
        </w:rPr>
        <w:t>}</w:t>
      </w:r>
    </w:p>
    <w:p w14:paraId="36EF37AE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lang w:eastAsia="ja-JP"/>
        </w:rPr>
        <w:t>田老师：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第四题。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</w:p>
    <w:p w14:paraId="10854041" w14:textId="3BBB3F10" w:rsidR="00FB1C69" w:rsidRDefault="00FB1C69" w:rsidP="00FB1C69"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ta</w:t>
      </w:r>
      <w:r>
        <w:rPr>
          <w:rFonts w:hint="eastAsia"/>
          <w:highlight w:val="cyan"/>
        </w:rPr>
        <w:t>}</w:t>
      </w:r>
    </w:p>
    <w:p w14:paraId="1237ED39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5C3C02">
        <w:rPr>
          <w:rFonts w:ascii="Calibri" w:eastAsia="宋体" w:hAnsi="Calibri" w:cs="Times New Roman"/>
          <w:szCs w:val="24"/>
          <w:lang w:eastAsia="ja-JP"/>
        </w:rPr>
        <w:t>1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と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0694637A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5C3C02">
        <w:rPr>
          <w:rFonts w:ascii="Calibri" w:eastAsia="宋体" w:hAnsi="Calibri" w:cs="Times New Roman"/>
          <w:szCs w:val="24"/>
          <w:lang w:eastAsia="ja-JP"/>
        </w:rPr>
        <w:t>2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た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05B8E28A" w14:textId="77777777" w:rsid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5C3C02">
        <w:rPr>
          <w:rFonts w:ascii="Calibri" w:eastAsia="宋体" w:hAnsi="Calibri" w:cs="Times New Roman"/>
          <w:szCs w:val="24"/>
          <w:lang w:eastAsia="ja-JP"/>
        </w:rPr>
        <w:t>3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し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2E1C25D3" w14:textId="0D3503A4" w:rsidR="0019077E" w:rsidRPr="00CF3476" w:rsidRDefault="0019077E" w:rsidP="0019077E">
      <w:pPr>
        <w:rPr>
          <w:rFonts w:eastAsia="MS Mincho"/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 w:rsidRPr="005C3C02">
        <w:rPr>
          <w:rFonts w:ascii="Calibri" w:eastAsia="宋体" w:hAnsi="Calibri" w:cs="Times New Roman"/>
          <w:szCs w:val="24"/>
          <w:lang w:eastAsia="ja-JP"/>
        </w:rPr>
        <w:t>2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た</w:t>
      </w:r>
    </w:p>
    <w:p w14:paraId="08E3DB09" w14:textId="77777777" w:rsidR="0019077E" w:rsidRDefault="0019077E" w:rsidP="0019077E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 TJ</w:t>
      </w:r>
      <w:r>
        <w:rPr>
          <w:highlight w:val="yellow"/>
          <w:lang w:eastAsia="ja-JP"/>
        </w:rPr>
        <w:t>1gx</w:t>
      </w:r>
      <w:r>
        <w:rPr>
          <w:rFonts w:hint="eastAsia"/>
          <w:highlight w:val="yellow"/>
          <w:lang w:eastAsia="ja-JP"/>
        </w:rPr>
        <w:t>}</w:t>
      </w:r>
    </w:p>
    <w:p w14:paraId="1D25576C" w14:textId="63149832" w:rsidR="00FB1C69" w:rsidRDefault="00FB1C69" w:rsidP="00FB1C69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proofErr w:type="spellStart"/>
      <w:r w:rsidR="004D7ACB">
        <w:rPr>
          <w:highlight w:val="cyan"/>
        </w:rPr>
        <w:t>zhengque</w:t>
      </w:r>
      <w:proofErr w:type="spellEnd"/>
      <w:r>
        <w:rPr>
          <w:rFonts w:hint="eastAsia"/>
          <w:highlight w:val="cyan"/>
        </w:rPr>
        <w:t>}</w:t>
      </w:r>
    </w:p>
    <w:p w14:paraId="1C1511E8" w14:textId="77777777" w:rsidR="0019077E" w:rsidRDefault="0019077E" w:rsidP="0019077E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6F5CC3ED" w14:textId="77777777" w:rsidR="0019077E" w:rsidRDefault="0019077E" w:rsidP="0019077E"/>
    <w:p w14:paraId="54D54259" w14:textId="77777777" w:rsidR="0019077E" w:rsidRDefault="0019077E" w:rsidP="0019077E">
      <w:r>
        <w:t>#</w:t>
      </w:r>
      <w:r>
        <w:rPr>
          <w:rFonts w:hint="eastAsia"/>
        </w:rPr>
        <w:t>选择 其他选项</w:t>
      </w:r>
    </w:p>
    <w:p w14:paraId="145F35DD" w14:textId="77777777" w:rsidR="0019077E" w:rsidRDefault="0019077E" w:rsidP="0019077E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23A2177C" w14:textId="77777777" w:rsidR="0019077E" w:rsidRDefault="0019077E" w:rsidP="0019077E"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cuowu</w:t>
      </w:r>
      <w:proofErr w:type="spellEnd"/>
      <w:r>
        <w:rPr>
          <w:rFonts w:hint="eastAsia"/>
          <w:highlight w:val="cyan"/>
        </w:rPr>
        <w:t>}</w:t>
      </w:r>
    </w:p>
    <w:p w14:paraId="1C6BAC5E" w14:textId="77777777" w:rsidR="0019077E" w:rsidRDefault="0019077E" w:rsidP="0019077E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eastAsia="宋体" w:hint="eastAsia"/>
          <w:u w:val="dotted"/>
        </w:rPr>
        <w:t>好像不太对哦，再听一遍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>
        <w:t>"</w:t>
      </w:r>
    </w:p>
    <w:p w14:paraId="69C04E17" w14:textId="3874A653" w:rsidR="0019077E" w:rsidRDefault="0019077E" w:rsidP="0019077E">
      <w:r w:rsidRPr="0019077E">
        <w:rPr>
          <w:rFonts w:hint="eastAsia"/>
          <w:highlight w:val="green"/>
        </w:rPr>
        <w:t>#循环到第</w:t>
      </w:r>
      <w:r>
        <w:rPr>
          <w:rFonts w:hint="eastAsia"/>
          <w:highlight w:val="green"/>
        </w:rPr>
        <w:t>四</w:t>
      </w:r>
      <w:r w:rsidRPr="0019077E">
        <w:rPr>
          <w:rFonts w:hint="eastAsia"/>
          <w:highlight w:val="green"/>
        </w:rPr>
        <w:t>题的位置</w:t>
      </w:r>
    </w:p>
    <w:p w14:paraId="448AB096" w14:textId="77777777" w:rsidR="0019077E" w:rsidRPr="0019077E" w:rsidRDefault="0019077E" w:rsidP="005C3C02">
      <w:pPr>
        <w:rPr>
          <w:rFonts w:ascii="Calibri" w:eastAsia="宋体" w:hAnsi="Calibri" w:cs="Times New Roman"/>
          <w:szCs w:val="24"/>
        </w:rPr>
      </w:pPr>
    </w:p>
    <w:p w14:paraId="39C10CBD" w14:textId="77777777" w:rsidR="0019077E" w:rsidRDefault="0019077E" w:rsidP="0019077E">
      <w:r w:rsidRPr="0019077E">
        <w:rPr>
          <w:rFonts w:hint="eastAsia"/>
          <w:highlight w:val="green"/>
        </w:rPr>
        <w:t>#循环到</w:t>
      </w:r>
      <w:r>
        <w:rPr>
          <w:rFonts w:hint="eastAsia"/>
          <w:highlight w:val="green"/>
        </w:rPr>
        <w:t>此处</w:t>
      </w:r>
    </w:p>
    <w:p w14:paraId="7F132C59" w14:textId="7F5AD1AB" w:rsidR="00704322" w:rsidRDefault="00704322" w:rsidP="00704322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diwuti</w:t>
      </w:r>
      <w:proofErr w:type="spellEnd"/>
      <w:r>
        <w:rPr>
          <w:rFonts w:hint="eastAsia"/>
          <w:highlight w:val="cyan"/>
        </w:rPr>
        <w:t>}</w:t>
      </w:r>
    </w:p>
    <w:p w14:paraId="20D789D9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第五题。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</w:p>
    <w:p w14:paraId="196F2CEB" w14:textId="54F9599B" w:rsidR="00FB1C69" w:rsidRDefault="00FB1C69" w:rsidP="00FB1C69">
      <w:pPr>
        <w:rPr>
          <w:lang w:eastAsia="ja-JP"/>
        </w:rPr>
      </w:pPr>
      <w:r>
        <w:rPr>
          <w:highlight w:val="cyan"/>
          <w:lang w:eastAsia="ja-JP"/>
        </w:rPr>
        <w:t>#</w:t>
      </w:r>
      <w:r>
        <w:rPr>
          <w:rFonts w:hint="eastAsia"/>
          <w:highlight w:val="cyan"/>
          <w:lang w:eastAsia="ja-JP"/>
        </w:rPr>
        <w:t>{播放SE</w:t>
      </w:r>
      <w:r>
        <w:rPr>
          <w:highlight w:val="cyan"/>
          <w:lang w:eastAsia="ja-JP"/>
        </w:rPr>
        <w:t xml:space="preserve"> </w:t>
      </w:r>
      <w:proofErr w:type="spellStart"/>
      <w:r>
        <w:rPr>
          <w:highlight w:val="cyan"/>
          <w:lang w:eastAsia="ja-JP"/>
        </w:rPr>
        <w:t>sa</w:t>
      </w:r>
      <w:proofErr w:type="spellEnd"/>
      <w:r>
        <w:rPr>
          <w:rFonts w:hint="eastAsia"/>
          <w:highlight w:val="cyan"/>
          <w:lang w:eastAsia="ja-JP"/>
        </w:rPr>
        <w:t>}</w:t>
      </w:r>
    </w:p>
    <w:p w14:paraId="07D008C7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5C3C02">
        <w:rPr>
          <w:rFonts w:ascii="Calibri" w:eastAsia="宋体" w:hAnsi="Calibri" w:cs="Times New Roman"/>
          <w:szCs w:val="24"/>
          <w:lang w:eastAsia="ja-JP"/>
        </w:rPr>
        <w:t>1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か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52ED5D95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5C3C02">
        <w:rPr>
          <w:rFonts w:ascii="Calibri" w:eastAsia="宋体" w:hAnsi="Calibri" w:cs="Times New Roman"/>
          <w:szCs w:val="24"/>
          <w:lang w:eastAsia="ja-JP"/>
        </w:rPr>
        <w:t>2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さ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772C0C2B" w14:textId="77777777" w:rsid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5C3C02">
        <w:rPr>
          <w:rFonts w:ascii="Calibri" w:eastAsia="宋体" w:hAnsi="Calibri" w:cs="Times New Roman"/>
          <w:szCs w:val="24"/>
          <w:lang w:eastAsia="ja-JP"/>
        </w:rPr>
        <w:t>3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う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0257E809" w14:textId="77777777" w:rsidR="00CF3476" w:rsidRDefault="0019077E" w:rsidP="0019077E">
      <w:pPr>
        <w:rPr>
          <w:rFonts w:eastAsia="MS Mincho"/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 w:rsidRPr="005C3C02">
        <w:rPr>
          <w:rFonts w:ascii="Calibri" w:eastAsia="宋体" w:hAnsi="Calibri" w:cs="Times New Roman"/>
          <w:szCs w:val="24"/>
          <w:lang w:eastAsia="ja-JP"/>
        </w:rPr>
        <w:t>2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さ</w:t>
      </w:r>
    </w:p>
    <w:p w14:paraId="595C32B4" w14:textId="416CB491" w:rsidR="0019077E" w:rsidRPr="00CF3476" w:rsidRDefault="0019077E" w:rsidP="0019077E">
      <w:pPr>
        <w:rPr>
          <w:rFonts w:eastAsia="MS Mincho"/>
        </w:rPr>
      </w:pPr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1gx</w:t>
      </w:r>
      <w:r>
        <w:rPr>
          <w:rFonts w:hint="eastAsia"/>
          <w:highlight w:val="yellow"/>
        </w:rPr>
        <w:t>}</w:t>
      </w:r>
    </w:p>
    <w:p w14:paraId="14B80AE6" w14:textId="622896E4" w:rsidR="00FB1C69" w:rsidRDefault="00FB1C69" w:rsidP="00FB1C69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proofErr w:type="spellStart"/>
      <w:r w:rsidR="004D7ACB">
        <w:rPr>
          <w:highlight w:val="cyan"/>
        </w:rPr>
        <w:t>zhengque</w:t>
      </w:r>
      <w:proofErr w:type="spellEnd"/>
      <w:r>
        <w:rPr>
          <w:rFonts w:hint="eastAsia"/>
          <w:highlight w:val="cyan"/>
        </w:rPr>
        <w:t>}</w:t>
      </w:r>
    </w:p>
    <w:p w14:paraId="6B630423" w14:textId="77777777" w:rsidR="0019077E" w:rsidRDefault="0019077E" w:rsidP="0019077E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50A29B64" w14:textId="77777777" w:rsidR="0019077E" w:rsidRDefault="0019077E" w:rsidP="0019077E"/>
    <w:p w14:paraId="09301BBB" w14:textId="77777777" w:rsidR="0019077E" w:rsidRDefault="0019077E" w:rsidP="0019077E">
      <w:r>
        <w:t>#</w:t>
      </w:r>
      <w:r>
        <w:rPr>
          <w:rFonts w:hint="eastAsia"/>
        </w:rPr>
        <w:t>选择 其他选项</w:t>
      </w:r>
    </w:p>
    <w:p w14:paraId="15A48497" w14:textId="77777777" w:rsidR="0019077E" w:rsidRDefault="0019077E" w:rsidP="0019077E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637F5C69" w14:textId="77777777" w:rsidR="0019077E" w:rsidRDefault="0019077E" w:rsidP="0019077E"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cuowu</w:t>
      </w:r>
      <w:proofErr w:type="spellEnd"/>
      <w:r>
        <w:rPr>
          <w:rFonts w:hint="eastAsia"/>
          <w:highlight w:val="cyan"/>
        </w:rPr>
        <w:t>}</w:t>
      </w:r>
    </w:p>
    <w:p w14:paraId="280913E5" w14:textId="77777777" w:rsidR="0019077E" w:rsidRDefault="0019077E" w:rsidP="0019077E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eastAsia="宋体" w:hint="eastAsia"/>
          <w:u w:val="dotted"/>
        </w:rPr>
        <w:t>好像不太对哦，再听一遍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>
        <w:t>"</w:t>
      </w:r>
    </w:p>
    <w:p w14:paraId="7F4CF34E" w14:textId="77E851F0" w:rsidR="0019077E" w:rsidRDefault="0019077E" w:rsidP="0019077E">
      <w:r w:rsidRPr="0019077E">
        <w:rPr>
          <w:rFonts w:hint="eastAsia"/>
          <w:highlight w:val="green"/>
        </w:rPr>
        <w:t>#循环到第</w:t>
      </w:r>
      <w:r>
        <w:rPr>
          <w:rFonts w:hint="eastAsia"/>
          <w:highlight w:val="green"/>
        </w:rPr>
        <w:t>五</w:t>
      </w:r>
      <w:r w:rsidRPr="0019077E">
        <w:rPr>
          <w:rFonts w:hint="eastAsia"/>
          <w:highlight w:val="green"/>
        </w:rPr>
        <w:t>题的位置</w:t>
      </w:r>
    </w:p>
    <w:p w14:paraId="15D12AC0" w14:textId="77777777" w:rsidR="0019077E" w:rsidRPr="0019077E" w:rsidRDefault="0019077E" w:rsidP="005C3C02">
      <w:pPr>
        <w:rPr>
          <w:rFonts w:ascii="Calibri" w:eastAsia="Yu Mincho" w:hAnsi="Calibri" w:cs="Times New Roman"/>
          <w:szCs w:val="24"/>
        </w:rPr>
      </w:pPr>
    </w:p>
    <w:p w14:paraId="081B666C" w14:textId="77777777" w:rsidR="0019077E" w:rsidRDefault="0019077E" w:rsidP="005C3C02">
      <w:pPr>
        <w:rPr>
          <w:rFonts w:ascii="Calibri" w:eastAsia="Yu Mincho" w:hAnsi="Calibri" w:cs="Times New Roman"/>
          <w:szCs w:val="24"/>
        </w:rPr>
      </w:pPr>
    </w:p>
    <w:p w14:paraId="700627A8" w14:textId="77777777" w:rsidR="0019077E" w:rsidRPr="0019077E" w:rsidRDefault="0019077E" w:rsidP="005C3C02">
      <w:pPr>
        <w:rPr>
          <w:rFonts w:ascii="Calibri" w:eastAsia="Yu Mincho" w:hAnsi="Calibri" w:cs="Times New Roman"/>
          <w:szCs w:val="24"/>
        </w:rPr>
      </w:pPr>
    </w:p>
    <w:p w14:paraId="6FDBD52A" w14:textId="77777777" w:rsidR="005C3C02" w:rsidRPr="005C3C02" w:rsidRDefault="005C3C02" w:rsidP="005C3C02">
      <w:pPr>
        <w:rPr>
          <w:rFonts w:ascii="Calibri" w:eastAsia="宋体" w:hAnsi="Calibri" w:cs="Times New Roman"/>
          <w:lang w:eastAsia="ja-JP"/>
        </w:rPr>
      </w:pPr>
      <w:r w:rsidRPr="005C3C02">
        <w:rPr>
          <w:rFonts w:ascii="Calibri" w:eastAsia="宋体" w:hAnsi="Calibri" w:cs="Times New Roman" w:hint="eastAsia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这十个假名大家都已经掌握了，接下来我们来看一下它们可以组成哪些单词。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</w:p>
    <w:p w14:paraId="5F8D9CB9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  <w:lang w:eastAsia="ja-JP"/>
        </w:rPr>
        <w:t>田老师：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智子ちゃん、こちらの単語を読んでもらえますか。</w:t>
      </w:r>
      <w:r w:rsidRPr="005C3C02">
        <w:rPr>
          <w:rFonts w:ascii="宋体" w:eastAsia="宋体" w:hAnsi="宋体" w:cs="Times New Roman" w:hint="eastAsia"/>
          <w:szCs w:val="24"/>
        </w:rPr>
        <w:t>（智子，能请你读一下这些单词吗？）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3B522094" w14:textId="3E59359D" w:rsidR="00D64732" w:rsidRPr="00D64732" w:rsidRDefault="00D64732" w:rsidP="00D64732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</w:t>
      </w:r>
      <w:r>
        <w:rPr>
          <w:highlight w:val="yellow"/>
          <w:lang w:eastAsia="ja-JP"/>
        </w:rPr>
        <w:t>ZZ11wx</w:t>
      </w:r>
      <w:r>
        <w:rPr>
          <w:rFonts w:hint="eastAsia"/>
          <w:highlight w:val="yellow"/>
          <w:lang w:eastAsia="ja-JP"/>
        </w:rPr>
        <w:t>}</w:t>
      </w:r>
    </w:p>
    <w:p w14:paraId="56C257C5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宋体" w:eastAsia="宋体" w:hAnsi="宋体" w:cs="Tahoma" w:hint="eastAsia"/>
          <w:szCs w:val="24"/>
          <w:shd w:val="clear" w:color="auto" w:fill="FFFFFF"/>
          <w:lang w:eastAsia="ja-JP"/>
        </w:rPr>
        <w:t>高桥智子</w:t>
      </w:r>
      <w:r w:rsidRPr="005C3C02">
        <w:rPr>
          <w:rFonts w:ascii="Calibri" w:eastAsia="宋体" w:hAnsi="Calibri" w:cs="Times New Roman" w:hint="eastAsia"/>
          <w:lang w:eastAsia="ja-JP"/>
        </w:rPr>
        <w:t>：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はい。読みます。</w:t>
      </w:r>
      <w:r w:rsidRPr="005C3C02">
        <w:rPr>
          <w:rFonts w:ascii="宋体" w:eastAsia="宋体" w:hAnsi="宋体" w:cs="Times New Roman" w:hint="eastAsia"/>
          <w:szCs w:val="24"/>
          <w:lang w:eastAsia="ja-JP"/>
        </w:rPr>
        <w:t>（好的，我读了。）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</w:p>
    <w:p w14:paraId="78AE165A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宋体" w:eastAsia="宋体" w:hAnsi="宋体" w:cs="Tahoma" w:hint="eastAsia"/>
          <w:szCs w:val="24"/>
          <w:shd w:val="clear" w:color="auto" w:fill="FFFFFF"/>
          <w:lang w:eastAsia="ja-JP"/>
        </w:rPr>
        <w:t>高桥智子：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寿司</w:t>
      </w:r>
      <w:r w:rsidRPr="005C3C02">
        <w:rPr>
          <w:rFonts w:ascii="MS Mincho" w:eastAsia="MS Mincho" w:hAnsi="MS Mincho" w:cs="宋体" w:hint="eastAsia"/>
          <w:szCs w:val="21"/>
          <w:lang w:eastAsia="ja-JP"/>
        </w:rPr>
        <w:t>（すし）</w:t>
      </w:r>
      <w:r w:rsidRPr="005C3C02">
        <w:rPr>
          <w:rFonts w:ascii="宋体" w:eastAsia="宋体" w:hAnsi="宋体" w:cs="宋体" w:hint="eastAsia"/>
          <w:szCs w:val="21"/>
          <w:lang w:eastAsia="ja-JP"/>
        </w:rPr>
        <w:t>。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</w:p>
    <w:p w14:paraId="499C6937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宋体" w:eastAsia="宋体" w:hAnsi="宋体" w:cs="Tahoma" w:hint="eastAsia"/>
          <w:szCs w:val="24"/>
          <w:shd w:val="clear" w:color="auto" w:fill="FFFFFF"/>
          <w:lang w:eastAsia="ja-JP"/>
        </w:rPr>
        <w:lastRenderedPageBreak/>
        <w:t>高桥智子：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  <w:r w:rsidRPr="005C3C02">
        <w:rPr>
          <w:rFonts w:ascii="MS Mincho" w:eastAsia="MS Mincho" w:hAnsi="MS Mincho" w:cs="宋体" w:hint="eastAsia"/>
          <w:szCs w:val="21"/>
          <w:lang w:eastAsia="ja-JP"/>
        </w:rPr>
        <w:t>好き（すき）</w:t>
      </w:r>
      <w:r w:rsidRPr="005C3C02">
        <w:rPr>
          <w:rFonts w:ascii="宋体" w:eastAsia="宋体" w:hAnsi="宋体" w:cs="宋体" w:hint="eastAsia"/>
          <w:szCs w:val="21"/>
          <w:lang w:eastAsia="ja-JP"/>
        </w:rPr>
        <w:t>。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</w:p>
    <w:p w14:paraId="107D39D3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宋体" w:eastAsia="宋体" w:hAnsi="宋体" w:cs="Tahoma" w:hint="eastAsia"/>
          <w:szCs w:val="24"/>
          <w:shd w:val="clear" w:color="auto" w:fill="FFFFFF"/>
          <w:lang w:eastAsia="ja-JP"/>
        </w:rPr>
        <w:t>高桥智子：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  <w:r w:rsidRPr="005C3C02">
        <w:rPr>
          <w:rFonts w:ascii="MS Mincho" w:eastAsia="MS Mincho" w:hAnsi="MS Mincho" w:cs="宋体" w:hint="eastAsia"/>
          <w:szCs w:val="21"/>
          <w:lang w:eastAsia="ja-JP"/>
        </w:rPr>
        <w:t>唄（うた）</w:t>
      </w:r>
      <w:r w:rsidRPr="005C3C02">
        <w:rPr>
          <w:rFonts w:ascii="宋体" w:eastAsia="宋体" w:hAnsi="宋体" w:cs="宋体" w:hint="eastAsia"/>
          <w:szCs w:val="21"/>
          <w:lang w:eastAsia="ja-JP"/>
        </w:rPr>
        <w:t>。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</w:p>
    <w:p w14:paraId="2F201B23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宋体" w:eastAsia="宋体" w:hAnsi="宋体" w:cs="Tahoma" w:hint="eastAsia"/>
          <w:szCs w:val="24"/>
          <w:shd w:val="clear" w:color="auto" w:fill="FFFFFF"/>
          <w:lang w:eastAsia="ja-JP"/>
        </w:rPr>
        <w:t>高桥智子：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  <w:r w:rsidRPr="005C3C02">
        <w:rPr>
          <w:rFonts w:ascii="MS Mincho" w:eastAsia="MS Mincho" w:hAnsi="MS Mincho" w:cs="宋体" w:hint="eastAsia"/>
          <w:szCs w:val="21"/>
          <w:lang w:eastAsia="ja-JP"/>
        </w:rPr>
        <w:t>月（つき）</w:t>
      </w:r>
      <w:r w:rsidRPr="005C3C02">
        <w:rPr>
          <w:rFonts w:ascii="宋体" w:eastAsia="宋体" w:hAnsi="宋体" w:cs="宋体" w:hint="eastAsia"/>
          <w:szCs w:val="21"/>
          <w:lang w:eastAsia="ja-JP"/>
        </w:rPr>
        <w:t>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7DBDCC20" w14:textId="0CD7CD08" w:rsidR="005C3C02" w:rsidRPr="005C3C02" w:rsidRDefault="005C3C02" w:rsidP="005C3C02">
      <w:pPr>
        <w:rPr>
          <w:rFonts w:ascii="Calibri" w:eastAsia="宋体" w:hAnsi="Calibri" w:cs="Times New Roman"/>
        </w:rPr>
      </w:pPr>
      <w:r w:rsidRPr="005C3C02">
        <w:rPr>
          <w:rFonts w:ascii="Calibri" w:eastAsia="宋体" w:hAnsi="Calibri" w:cs="Times New Roman" w:hint="eastAsia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大家可以跟读练习一下哦。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754CF397" w14:textId="77777777" w:rsid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既然大家都学会了，那么我们来做一个小测试吧。请大家根据听到的读音选择正确的单词。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130D1ADE" w14:textId="77777777" w:rsidR="0019077E" w:rsidRDefault="0019077E" w:rsidP="005C3C02">
      <w:pPr>
        <w:rPr>
          <w:highlight w:val="green"/>
        </w:rPr>
      </w:pPr>
    </w:p>
    <w:p w14:paraId="5A2A8F58" w14:textId="77777777" w:rsidR="00704322" w:rsidRDefault="00704322" w:rsidP="00704322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diyiti</w:t>
      </w:r>
      <w:proofErr w:type="spellEnd"/>
      <w:r>
        <w:rPr>
          <w:rFonts w:hint="eastAsia"/>
          <w:highlight w:val="cyan"/>
        </w:rPr>
        <w:t>}</w:t>
      </w:r>
    </w:p>
    <w:p w14:paraId="2429CD63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第一题。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2DB51681" w14:textId="53309896" w:rsidR="00FB1C69" w:rsidRDefault="00FB1C69" w:rsidP="00FB1C69">
      <w:r w:rsidRPr="00FB1C69">
        <w:rPr>
          <w:highlight w:val="cyan"/>
        </w:rPr>
        <w:t>#</w:t>
      </w:r>
      <w:r w:rsidRPr="00FB1C69">
        <w:rPr>
          <w:rFonts w:hint="eastAsia"/>
          <w:highlight w:val="cyan"/>
        </w:rPr>
        <w:t>{播放se</w:t>
      </w:r>
      <w:r w:rsidRPr="00FB1C69">
        <w:rPr>
          <w:highlight w:val="cyan"/>
        </w:rPr>
        <w:t xml:space="preserve"> 021sushi</w:t>
      </w:r>
      <w:r w:rsidRPr="00FB1C69">
        <w:rPr>
          <w:rFonts w:hint="eastAsia"/>
          <w:highlight w:val="cyan"/>
        </w:rPr>
        <w:t>}</w:t>
      </w:r>
    </w:p>
    <w:p w14:paraId="72B9073C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  <w:szCs w:val="24"/>
        </w:rPr>
        <w:t>"</w:t>
      </w:r>
      <w:r w:rsidRPr="005C3C02">
        <w:rPr>
          <w:rFonts w:ascii="Calibri" w:eastAsia="宋体" w:hAnsi="Calibri" w:cs="Times New Roman"/>
          <w:szCs w:val="24"/>
        </w:rPr>
        <w:t>1</w:t>
      </w:r>
      <w:r w:rsidRPr="005C3C02">
        <w:rPr>
          <w:rFonts w:ascii="Calibri" w:eastAsia="宋体" w:hAnsi="Calibri" w:cs="Times New Roman" w:hint="eastAsia"/>
          <w:szCs w:val="24"/>
        </w:rPr>
        <w:t>.</w:t>
      </w:r>
      <w:r w:rsidRPr="005C3C02">
        <w:rPr>
          <w:rFonts w:ascii="Calibri" w:eastAsia="宋体" w:hAnsi="Calibri" w:cs="Times New Roman" w:hint="eastAsia"/>
          <w:szCs w:val="24"/>
        </w:rPr>
        <w:t>寿司</w:t>
      </w:r>
      <w:r w:rsidRPr="005C3C02">
        <w:rPr>
          <w:rFonts w:ascii="MS Mincho" w:eastAsia="MS Mincho" w:hAnsi="MS Mincho" w:cs="宋体" w:hint="eastAsia"/>
          <w:szCs w:val="21"/>
        </w:rPr>
        <w:t>（</w:t>
      </w:r>
      <w:r w:rsidRPr="005C3C02">
        <w:rPr>
          <w:rFonts w:ascii="MS Mincho" w:eastAsia="MS Mincho" w:hAnsi="MS Mincho" w:cs="宋体" w:hint="eastAsia"/>
          <w:szCs w:val="21"/>
          <w:lang w:eastAsia="ja-JP"/>
        </w:rPr>
        <w:t>すし</w:t>
      </w:r>
      <w:r w:rsidRPr="005C3C02">
        <w:rPr>
          <w:rFonts w:ascii="MS Mincho" w:eastAsia="MS Mincho" w:hAnsi="MS Mincho" w:cs="宋体" w:hint="eastAsia"/>
          <w:szCs w:val="21"/>
        </w:rPr>
        <w:t>）</w:t>
      </w:r>
      <w:r w:rsidRPr="005C3C02">
        <w:rPr>
          <w:rFonts w:ascii="Calibri" w:eastAsia="宋体" w:hAnsi="Calibri" w:cs="Times New Roman" w:hint="eastAsia"/>
          <w:szCs w:val="24"/>
        </w:rPr>
        <w:t>"</w:t>
      </w:r>
    </w:p>
    <w:p w14:paraId="3F577272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  <w:szCs w:val="24"/>
        </w:rPr>
        <w:t>"</w:t>
      </w:r>
      <w:r w:rsidRPr="005C3C02">
        <w:rPr>
          <w:rFonts w:ascii="Calibri" w:eastAsia="宋体" w:hAnsi="Calibri" w:cs="Times New Roman"/>
          <w:szCs w:val="24"/>
        </w:rPr>
        <w:t>2</w:t>
      </w:r>
      <w:r w:rsidRPr="005C3C02">
        <w:rPr>
          <w:rFonts w:ascii="Calibri" w:eastAsia="宋体" w:hAnsi="Calibri" w:cs="Times New Roman" w:hint="eastAsia"/>
          <w:szCs w:val="24"/>
        </w:rPr>
        <w:t>.</w:t>
      </w:r>
      <w:r w:rsidRPr="005C3C02">
        <w:rPr>
          <w:rFonts w:ascii="MS Mincho" w:eastAsia="MS Mincho" w:hAnsi="MS Mincho" w:cs="宋体" w:hint="eastAsia"/>
          <w:szCs w:val="21"/>
        </w:rPr>
        <w:t>唄（</w:t>
      </w:r>
      <w:r w:rsidRPr="005C3C02">
        <w:rPr>
          <w:rFonts w:ascii="MS Mincho" w:eastAsia="MS Mincho" w:hAnsi="MS Mincho" w:cs="宋体" w:hint="eastAsia"/>
          <w:szCs w:val="21"/>
          <w:lang w:eastAsia="ja-JP"/>
        </w:rPr>
        <w:t>うた</w:t>
      </w:r>
      <w:r w:rsidRPr="005C3C02">
        <w:rPr>
          <w:rFonts w:ascii="MS Mincho" w:eastAsia="MS Mincho" w:hAnsi="MS Mincho" w:cs="宋体" w:hint="eastAsia"/>
          <w:szCs w:val="21"/>
        </w:rPr>
        <w:t>）</w:t>
      </w:r>
      <w:r w:rsidRPr="005C3C02">
        <w:rPr>
          <w:rFonts w:ascii="Calibri" w:eastAsia="宋体" w:hAnsi="Calibri" w:cs="Times New Roman" w:hint="eastAsia"/>
          <w:szCs w:val="24"/>
        </w:rPr>
        <w:t>"</w:t>
      </w:r>
    </w:p>
    <w:p w14:paraId="18CE5DC0" w14:textId="77777777" w:rsid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  <w:szCs w:val="24"/>
        </w:rPr>
        <w:t>"</w:t>
      </w:r>
      <w:r w:rsidRPr="005C3C02">
        <w:rPr>
          <w:rFonts w:ascii="Calibri" w:eastAsia="宋体" w:hAnsi="Calibri" w:cs="Times New Roman"/>
          <w:szCs w:val="24"/>
        </w:rPr>
        <w:t>3</w:t>
      </w:r>
      <w:r w:rsidRPr="005C3C02">
        <w:rPr>
          <w:rFonts w:ascii="Calibri" w:eastAsia="宋体" w:hAnsi="Calibri" w:cs="Times New Roman" w:hint="eastAsia"/>
          <w:szCs w:val="24"/>
        </w:rPr>
        <w:t>.</w:t>
      </w:r>
      <w:r w:rsidRPr="005C3C02">
        <w:rPr>
          <w:rFonts w:ascii="MS Mincho" w:eastAsia="MS Mincho" w:hAnsi="MS Mincho" w:cs="宋体" w:hint="eastAsia"/>
          <w:szCs w:val="21"/>
        </w:rPr>
        <w:t>月（</w:t>
      </w:r>
      <w:r w:rsidRPr="005C3C02">
        <w:rPr>
          <w:rFonts w:ascii="MS Mincho" w:eastAsia="MS Mincho" w:hAnsi="MS Mincho" w:cs="宋体" w:hint="eastAsia"/>
          <w:szCs w:val="21"/>
          <w:lang w:eastAsia="ja-JP"/>
        </w:rPr>
        <w:t>つき</w:t>
      </w:r>
      <w:r w:rsidRPr="005C3C02">
        <w:rPr>
          <w:rFonts w:ascii="MS Mincho" w:eastAsia="MS Mincho" w:hAnsi="MS Mincho" w:cs="宋体" w:hint="eastAsia"/>
          <w:szCs w:val="21"/>
        </w:rPr>
        <w:t>）</w:t>
      </w:r>
      <w:r w:rsidRPr="005C3C02">
        <w:rPr>
          <w:rFonts w:ascii="Calibri" w:eastAsia="宋体" w:hAnsi="Calibri" w:cs="Times New Roman" w:hint="eastAsia"/>
          <w:szCs w:val="24"/>
        </w:rPr>
        <w:t>"</w:t>
      </w:r>
    </w:p>
    <w:p w14:paraId="6DBE2618" w14:textId="64AEE299" w:rsidR="0019077E" w:rsidRDefault="0019077E" w:rsidP="0019077E">
      <w:pPr>
        <w:rPr>
          <w:rFonts w:eastAsia="MS Mincho"/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 w:rsidRPr="005C3C02">
        <w:rPr>
          <w:rFonts w:ascii="Calibri" w:eastAsia="宋体" w:hAnsi="Calibri" w:cs="Times New Roman"/>
          <w:szCs w:val="24"/>
          <w:lang w:eastAsia="ja-JP"/>
        </w:rPr>
        <w:t>1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寿司</w:t>
      </w:r>
      <w:r w:rsidRPr="005C3C02">
        <w:rPr>
          <w:rFonts w:ascii="MS Mincho" w:eastAsia="MS Mincho" w:hAnsi="MS Mincho" w:cs="宋体" w:hint="eastAsia"/>
          <w:szCs w:val="21"/>
          <w:lang w:eastAsia="ja-JP"/>
        </w:rPr>
        <w:t>（すし）</w:t>
      </w:r>
    </w:p>
    <w:p w14:paraId="49F0E236" w14:textId="77777777" w:rsidR="0019077E" w:rsidRDefault="0019077E" w:rsidP="0019077E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 TJ</w:t>
      </w:r>
      <w:r>
        <w:rPr>
          <w:highlight w:val="yellow"/>
          <w:lang w:eastAsia="ja-JP"/>
        </w:rPr>
        <w:t>1gx</w:t>
      </w:r>
      <w:r>
        <w:rPr>
          <w:rFonts w:hint="eastAsia"/>
          <w:highlight w:val="yellow"/>
          <w:lang w:eastAsia="ja-JP"/>
        </w:rPr>
        <w:t>}</w:t>
      </w:r>
    </w:p>
    <w:p w14:paraId="3922FF18" w14:textId="68AF6A30" w:rsidR="0019077E" w:rsidRDefault="0019077E" w:rsidP="0019077E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</w:t>
      </w:r>
      <w:r w:rsidR="00FB1C69">
        <w:rPr>
          <w:highlight w:val="cyan"/>
        </w:rPr>
        <w:t xml:space="preserve">SE </w:t>
      </w:r>
      <w:proofErr w:type="spellStart"/>
      <w:r w:rsidR="00FB1C69">
        <w:rPr>
          <w:highlight w:val="cyan"/>
        </w:rPr>
        <w:t>zhengque</w:t>
      </w:r>
      <w:proofErr w:type="spellEnd"/>
      <w:r>
        <w:rPr>
          <w:rFonts w:hint="eastAsia"/>
          <w:highlight w:val="cyan"/>
        </w:rPr>
        <w:t>}</w:t>
      </w:r>
    </w:p>
    <w:p w14:paraId="0EA10E85" w14:textId="77777777" w:rsidR="0019077E" w:rsidRDefault="0019077E" w:rsidP="0019077E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53B6ACC7" w14:textId="77777777" w:rsidR="0019077E" w:rsidRDefault="0019077E" w:rsidP="0019077E"/>
    <w:p w14:paraId="220F2B6E" w14:textId="77777777" w:rsidR="0019077E" w:rsidRDefault="0019077E" w:rsidP="0019077E">
      <w:r>
        <w:t>#</w:t>
      </w:r>
      <w:r>
        <w:rPr>
          <w:rFonts w:hint="eastAsia"/>
        </w:rPr>
        <w:t>选择 其他选项</w:t>
      </w:r>
    </w:p>
    <w:p w14:paraId="3B01EC55" w14:textId="77777777" w:rsidR="0019077E" w:rsidRDefault="0019077E" w:rsidP="0019077E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53D45CC2" w14:textId="77777777" w:rsidR="0019077E" w:rsidRDefault="0019077E" w:rsidP="0019077E"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cuowu</w:t>
      </w:r>
      <w:proofErr w:type="spellEnd"/>
      <w:r>
        <w:rPr>
          <w:rFonts w:hint="eastAsia"/>
          <w:highlight w:val="cyan"/>
        </w:rPr>
        <w:t>}</w:t>
      </w:r>
    </w:p>
    <w:p w14:paraId="14F75D30" w14:textId="77777777" w:rsidR="0019077E" w:rsidRDefault="0019077E" w:rsidP="0019077E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eastAsia="宋体" w:hint="eastAsia"/>
          <w:u w:val="dotted"/>
        </w:rPr>
        <w:t>好像不太对哦，再听一遍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>
        <w:t>"</w:t>
      </w:r>
    </w:p>
    <w:p w14:paraId="70BEC4B0" w14:textId="6B48B262" w:rsidR="0019077E" w:rsidRDefault="0019077E" w:rsidP="0019077E">
      <w:r w:rsidRPr="0019077E">
        <w:rPr>
          <w:rFonts w:hint="eastAsia"/>
          <w:highlight w:val="green"/>
        </w:rPr>
        <w:t>#循环到</w:t>
      </w:r>
      <w:r>
        <w:rPr>
          <w:rFonts w:hint="eastAsia"/>
          <w:highlight w:val="green"/>
        </w:rPr>
        <w:t>本题上方</w:t>
      </w:r>
    </w:p>
    <w:p w14:paraId="0C7775F4" w14:textId="77777777" w:rsidR="0019077E" w:rsidRPr="00EC4F44" w:rsidRDefault="0019077E" w:rsidP="005C3C02">
      <w:pPr>
        <w:rPr>
          <w:rFonts w:ascii="Calibri" w:hAnsi="Calibri" w:cs="Times New Roman"/>
          <w:szCs w:val="24"/>
        </w:rPr>
      </w:pPr>
    </w:p>
    <w:p w14:paraId="6C6D1F7A" w14:textId="7D87FAA2" w:rsidR="00704322" w:rsidRDefault="00704322" w:rsidP="00704322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dierti</w:t>
      </w:r>
      <w:proofErr w:type="spellEnd"/>
      <w:r>
        <w:rPr>
          <w:rFonts w:hint="eastAsia"/>
          <w:highlight w:val="cyan"/>
        </w:rPr>
        <w:t>}</w:t>
      </w:r>
    </w:p>
    <w:p w14:paraId="3FEF5C87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第二题。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</w:p>
    <w:p w14:paraId="4B2E5FA3" w14:textId="1EF7ABF5" w:rsidR="00FB1C69" w:rsidRDefault="00FB1C69" w:rsidP="005C3C02">
      <w:pPr>
        <w:rPr>
          <w:lang w:eastAsia="ja-JP"/>
        </w:rPr>
      </w:pPr>
      <w:r w:rsidRPr="00FB1C69">
        <w:rPr>
          <w:highlight w:val="cyan"/>
          <w:lang w:eastAsia="ja-JP"/>
        </w:rPr>
        <w:t>#</w:t>
      </w:r>
      <w:r w:rsidRPr="00FB1C69">
        <w:rPr>
          <w:rFonts w:hint="eastAsia"/>
          <w:highlight w:val="cyan"/>
          <w:lang w:eastAsia="ja-JP"/>
        </w:rPr>
        <w:t>{播放se</w:t>
      </w:r>
      <w:r w:rsidRPr="00FB1C69">
        <w:rPr>
          <w:highlight w:val="cyan"/>
          <w:lang w:eastAsia="ja-JP"/>
        </w:rPr>
        <w:t xml:space="preserve"> 02</w:t>
      </w:r>
      <w:r>
        <w:rPr>
          <w:highlight w:val="cyan"/>
          <w:lang w:eastAsia="ja-JP"/>
        </w:rPr>
        <w:t>2</w:t>
      </w:r>
      <w:r w:rsidRPr="00FB1C69">
        <w:rPr>
          <w:highlight w:val="cyan"/>
          <w:lang w:eastAsia="ja-JP"/>
        </w:rPr>
        <w:t>su</w:t>
      </w:r>
      <w:r>
        <w:rPr>
          <w:highlight w:val="cyan"/>
          <w:lang w:eastAsia="ja-JP"/>
        </w:rPr>
        <w:t>ki</w:t>
      </w:r>
      <w:r w:rsidRPr="00FB1C69">
        <w:rPr>
          <w:rFonts w:hint="eastAsia"/>
          <w:highlight w:val="cyan"/>
          <w:lang w:eastAsia="ja-JP"/>
        </w:rPr>
        <w:t>}</w:t>
      </w:r>
    </w:p>
    <w:p w14:paraId="5CBD6F59" w14:textId="7D6C9F76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5C3C02">
        <w:rPr>
          <w:rFonts w:ascii="Calibri" w:eastAsia="宋体" w:hAnsi="Calibri" w:cs="Times New Roman"/>
          <w:szCs w:val="24"/>
          <w:lang w:eastAsia="ja-JP"/>
        </w:rPr>
        <w:t>1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MS Mincho" w:eastAsia="MS Mincho" w:hAnsi="MS Mincho" w:cs="宋体" w:hint="eastAsia"/>
          <w:szCs w:val="21"/>
          <w:lang w:eastAsia="ja-JP"/>
        </w:rPr>
        <w:t>好き（すき）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6A658E09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5C3C02">
        <w:rPr>
          <w:rFonts w:ascii="Calibri" w:eastAsia="宋体" w:hAnsi="Calibri" w:cs="Times New Roman"/>
          <w:szCs w:val="24"/>
          <w:lang w:eastAsia="ja-JP"/>
        </w:rPr>
        <w:t>2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MS Mincho" w:eastAsia="MS Mincho" w:hAnsi="MS Mincho" w:cs="宋体" w:hint="eastAsia"/>
          <w:szCs w:val="21"/>
          <w:lang w:eastAsia="ja-JP"/>
        </w:rPr>
        <w:t>月（つき）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5506CDE7" w14:textId="77777777" w:rsid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5C3C02">
        <w:rPr>
          <w:rFonts w:ascii="Calibri" w:eastAsia="宋体" w:hAnsi="Calibri" w:cs="Times New Roman"/>
          <w:szCs w:val="24"/>
          <w:lang w:eastAsia="ja-JP"/>
        </w:rPr>
        <w:t>3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寿司</w:t>
      </w:r>
      <w:r w:rsidRPr="005C3C02">
        <w:rPr>
          <w:rFonts w:ascii="MS Mincho" w:eastAsia="MS Mincho" w:hAnsi="MS Mincho" w:cs="宋体" w:hint="eastAsia"/>
          <w:szCs w:val="21"/>
          <w:lang w:eastAsia="ja-JP"/>
        </w:rPr>
        <w:t>（すし）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7F28BC64" w14:textId="5B9A4438" w:rsidR="0019077E" w:rsidRDefault="0019077E" w:rsidP="0019077E">
      <w:pPr>
        <w:rPr>
          <w:rFonts w:eastAsia="MS Mincho"/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 w:rsidRPr="005C3C02">
        <w:rPr>
          <w:rFonts w:ascii="Calibri" w:eastAsia="宋体" w:hAnsi="Calibri" w:cs="Times New Roman"/>
          <w:szCs w:val="24"/>
          <w:lang w:eastAsia="ja-JP"/>
        </w:rPr>
        <w:t>1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MS Mincho" w:eastAsia="MS Mincho" w:hAnsi="MS Mincho" w:cs="宋体" w:hint="eastAsia"/>
          <w:szCs w:val="21"/>
          <w:lang w:eastAsia="ja-JP"/>
        </w:rPr>
        <w:t>好き（すき）</w:t>
      </w:r>
    </w:p>
    <w:p w14:paraId="4AB1CD2F" w14:textId="77777777" w:rsidR="0019077E" w:rsidRDefault="0019077E" w:rsidP="0019077E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 TJ</w:t>
      </w:r>
      <w:r>
        <w:rPr>
          <w:highlight w:val="yellow"/>
          <w:lang w:eastAsia="ja-JP"/>
        </w:rPr>
        <w:t>1gx</w:t>
      </w:r>
      <w:r>
        <w:rPr>
          <w:rFonts w:hint="eastAsia"/>
          <w:highlight w:val="yellow"/>
          <w:lang w:eastAsia="ja-JP"/>
        </w:rPr>
        <w:t>}</w:t>
      </w:r>
    </w:p>
    <w:p w14:paraId="396A1000" w14:textId="77777777" w:rsidR="00FB1C69" w:rsidRDefault="00FB1C69" w:rsidP="00FB1C69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proofErr w:type="spellStart"/>
      <w:r>
        <w:rPr>
          <w:highlight w:val="cyan"/>
        </w:rPr>
        <w:t>zhengque</w:t>
      </w:r>
      <w:proofErr w:type="spellEnd"/>
      <w:r>
        <w:rPr>
          <w:rFonts w:hint="eastAsia"/>
          <w:highlight w:val="cyan"/>
        </w:rPr>
        <w:t>}</w:t>
      </w:r>
    </w:p>
    <w:p w14:paraId="4579260C" w14:textId="77777777" w:rsidR="0019077E" w:rsidRDefault="0019077E" w:rsidP="0019077E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53B569C8" w14:textId="77777777" w:rsidR="0019077E" w:rsidRDefault="0019077E" w:rsidP="0019077E"/>
    <w:p w14:paraId="71A80C2C" w14:textId="77777777" w:rsidR="0019077E" w:rsidRDefault="0019077E" w:rsidP="0019077E">
      <w:r>
        <w:t>#</w:t>
      </w:r>
      <w:r>
        <w:rPr>
          <w:rFonts w:hint="eastAsia"/>
        </w:rPr>
        <w:t>选择 其他选项</w:t>
      </w:r>
    </w:p>
    <w:p w14:paraId="56E7F11D" w14:textId="77777777" w:rsidR="0019077E" w:rsidRDefault="0019077E" w:rsidP="0019077E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1B19CC90" w14:textId="77777777" w:rsidR="0019077E" w:rsidRDefault="0019077E" w:rsidP="0019077E"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cuowu</w:t>
      </w:r>
      <w:proofErr w:type="spellEnd"/>
      <w:r>
        <w:rPr>
          <w:rFonts w:hint="eastAsia"/>
          <w:highlight w:val="cyan"/>
        </w:rPr>
        <w:t>}</w:t>
      </w:r>
    </w:p>
    <w:p w14:paraId="47C980C9" w14:textId="77777777" w:rsidR="0019077E" w:rsidRDefault="0019077E" w:rsidP="0019077E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eastAsia="宋体" w:hint="eastAsia"/>
          <w:u w:val="dotted"/>
        </w:rPr>
        <w:t>好像不太对哦，再听一遍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>
        <w:t>"</w:t>
      </w:r>
    </w:p>
    <w:p w14:paraId="185E7C02" w14:textId="77777777" w:rsidR="0019077E" w:rsidRDefault="0019077E" w:rsidP="0019077E">
      <w:r w:rsidRPr="0019077E">
        <w:rPr>
          <w:rFonts w:hint="eastAsia"/>
          <w:highlight w:val="green"/>
        </w:rPr>
        <w:t>#循环到</w:t>
      </w:r>
      <w:r>
        <w:rPr>
          <w:rFonts w:hint="eastAsia"/>
          <w:highlight w:val="green"/>
        </w:rPr>
        <w:t>本题上方</w:t>
      </w:r>
    </w:p>
    <w:p w14:paraId="1074B602" w14:textId="77777777" w:rsidR="0019077E" w:rsidRDefault="0019077E" w:rsidP="005C3C02">
      <w:pPr>
        <w:rPr>
          <w:rFonts w:ascii="Calibri" w:eastAsia="Yu Mincho" w:hAnsi="Calibri" w:cs="Times New Roman"/>
          <w:szCs w:val="24"/>
        </w:rPr>
      </w:pPr>
    </w:p>
    <w:p w14:paraId="3B8E3B20" w14:textId="016D4E15" w:rsidR="0019077E" w:rsidRDefault="0019077E" w:rsidP="0019077E"/>
    <w:p w14:paraId="64A706FF" w14:textId="4B09F222" w:rsidR="00704322" w:rsidRDefault="00704322" w:rsidP="00704322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disanti</w:t>
      </w:r>
      <w:proofErr w:type="spellEnd"/>
      <w:r>
        <w:rPr>
          <w:rFonts w:hint="eastAsia"/>
          <w:highlight w:val="cyan"/>
        </w:rPr>
        <w:t>}</w:t>
      </w:r>
    </w:p>
    <w:p w14:paraId="01160092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第三题。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</w:p>
    <w:p w14:paraId="13C1D882" w14:textId="15C65ADD" w:rsidR="00FB1C69" w:rsidRDefault="00FB1C69" w:rsidP="005C3C02">
      <w:r w:rsidRPr="00FB1C69">
        <w:rPr>
          <w:highlight w:val="cyan"/>
        </w:rPr>
        <w:lastRenderedPageBreak/>
        <w:t>#</w:t>
      </w:r>
      <w:r w:rsidRPr="00FB1C69">
        <w:rPr>
          <w:rFonts w:hint="eastAsia"/>
          <w:highlight w:val="cyan"/>
        </w:rPr>
        <w:t>{播放se</w:t>
      </w:r>
      <w:r w:rsidRPr="00FB1C69">
        <w:rPr>
          <w:highlight w:val="cyan"/>
        </w:rPr>
        <w:t xml:space="preserve"> 02</w:t>
      </w:r>
      <w:r>
        <w:rPr>
          <w:highlight w:val="cyan"/>
        </w:rPr>
        <w:t>3uta</w:t>
      </w:r>
      <w:r w:rsidRPr="00FB1C69">
        <w:rPr>
          <w:rFonts w:hint="eastAsia"/>
          <w:highlight w:val="cyan"/>
        </w:rPr>
        <w:t>}</w:t>
      </w:r>
    </w:p>
    <w:p w14:paraId="442098DC" w14:textId="4F553AE9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5C3C02">
        <w:rPr>
          <w:rFonts w:ascii="Calibri" w:eastAsia="宋体" w:hAnsi="Calibri" w:cs="Times New Roman"/>
          <w:szCs w:val="24"/>
          <w:lang w:eastAsia="ja-JP"/>
        </w:rPr>
        <w:t>1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MS Mincho" w:eastAsia="MS Mincho" w:hAnsi="MS Mincho" w:cs="宋体" w:hint="eastAsia"/>
          <w:szCs w:val="21"/>
          <w:lang w:eastAsia="ja-JP"/>
        </w:rPr>
        <w:t>月（つき）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31951620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5C3C02">
        <w:rPr>
          <w:rFonts w:ascii="Calibri" w:eastAsia="宋体" w:hAnsi="Calibri" w:cs="Times New Roman"/>
          <w:szCs w:val="24"/>
          <w:lang w:eastAsia="ja-JP"/>
        </w:rPr>
        <w:t>2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MS Mincho" w:eastAsia="MS Mincho" w:hAnsi="MS Mincho" w:cs="宋体" w:hint="eastAsia"/>
          <w:szCs w:val="21"/>
          <w:lang w:eastAsia="ja-JP"/>
        </w:rPr>
        <w:t>好き（すき）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3F7EA5A3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5C3C02">
        <w:rPr>
          <w:rFonts w:ascii="Calibri" w:eastAsia="宋体" w:hAnsi="Calibri" w:cs="Times New Roman"/>
          <w:szCs w:val="24"/>
          <w:lang w:eastAsia="ja-JP"/>
        </w:rPr>
        <w:t>3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MS Mincho" w:eastAsia="MS Mincho" w:hAnsi="MS Mincho" w:cs="宋体" w:hint="eastAsia"/>
          <w:szCs w:val="21"/>
          <w:lang w:eastAsia="ja-JP"/>
        </w:rPr>
        <w:t>唄（うた）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088DA427" w14:textId="5AF47FC8" w:rsidR="0019077E" w:rsidRDefault="0019077E" w:rsidP="0019077E">
      <w:pPr>
        <w:rPr>
          <w:rFonts w:eastAsia="MS Mincho"/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 w:rsidRPr="0019077E">
        <w:rPr>
          <w:rFonts w:ascii="Calibri" w:eastAsia="宋体" w:hAnsi="Calibri" w:cs="Times New Roman" w:hint="eastAsia"/>
          <w:szCs w:val="24"/>
          <w:lang w:eastAsia="ja-JP"/>
        </w:rPr>
        <w:t>3</w:t>
      </w:r>
      <w:r w:rsidRPr="0019077E">
        <w:rPr>
          <w:rFonts w:ascii="Calibri" w:eastAsia="宋体" w:hAnsi="Calibri" w:cs="Times New Roman"/>
          <w:szCs w:val="24"/>
          <w:lang w:eastAsia="ja-JP"/>
        </w:rPr>
        <w:t>.</w:t>
      </w:r>
      <w:r w:rsidRPr="0019077E">
        <w:rPr>
          <w:rFonts w:ascii="Calibri" w:eastAsia="宋体" w:hAnsi="Calibri" w:cs="Times New Roman" w:hint="eastAsia"/>
          <w:szCs w:val="24"/>
          <w:lang w:eastAsia="ja-JP"/>
        </w:rPr>
        <w:t>唄</w:t>
      </w:r>
      <w:r w:rsidRPr="005C3C02">
        <w:rPr>
          <w:rFonts w:ascii="MS Mincho" w:eastAsia="MS Mincho" w:hAnsi="MS Mincho" w:cs="宋体" w:hint="eastAsia"/>
          <w:szCs w:val="21"/>
          <w:lang w:eastAsia="ja-JP"/>
        </w:rPr>
        <w:t>（うた）</w:t>
      </w:r>
    </w:p>
    <w:p w14:paraId="598B2F0E" w14:textId="77777777" w:rsidR="0019077E" w:rsidRDefault="0019077E" w:rsidP="0019077E">
      <w:r>
        <w:t>#</w:t>
      </w:r>
      <w:r>
        <w:rPr>
          <w:rFonts w:hint="eastAsia"/>
          <w:highlight w:val="yellow"/>
        </w:rPr>
        <w:t>{</w:t>
      </w:r>
      <w:proofErr w:type="gramStart"/>
      <w:r>
        <w:rPr>
          <w:rFonts w:hint="eastAsia"/>
          <w:highlight w:val="yellow"/>
        </w:rPr>
        <w:t>显示立绘</w:t>
      </w:r>
      <w:proofErr w:type="gramEnd"/>
      <w:r>
        <w:rPr>
          <w:rFonts w:hint="eastAsia"/>
          <w:highlight w:val="yellow"/>
        </w:rPr>
        <w:t xml:space="preserve"> TJ</w:t>
      </w:r>
      <w:r>
        <w:rPr>
          <w:highlight w:val="yellow"/>
        </w:rPr>
        <w:t>1gx</w:t>
      </w:r>
      <w:r>
        <w:rPr>
          <w:rFonts w:hint="eastAsia"/>
          <w:highlight w:val="yellow"/>
        </w:rPr>
        <w:t>}</w:t>
      </w:r>
    </w:p>
    <w:p w14:paraId="4A4E8DE3" w14:textId="77777777" w:rsidR="00FB1C69" w:rsidRDefault="00FB1C69" w:rsidP="00FB1C69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proofErr w:type="spellStart"/>
      <w:r>
        <w:rPr>
          <w:highlight w:val="cyan"/>
        </w:rPr>
        <w:t>zhengque</w:t>
      </w:r>
      <w:proofErr w:type="spellEnd"/>
      <w:r>
        <w:rPr>
          <w:rFonts w:hint="eastAsia"/>
          <w:highlight w:val="cyan"/>
        </w:rPr>
        <w:t>}</w:t>
      </w:r>
    </w:p>
    <w:p w14:paraId="4CFD334C" w14:textId="77777777" w:rsidR="0019077E" w:rsidRDefault="0019077E" w:rsidP="0019077E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28A5CD71" w14:textId="77777777" w:rsidR="0019077E" w:rsidRDefault="0019077E" w:rsidP="0019077E"/>
    <w:p w14:paraId="7BC731ED" w14:textId="77777777" w:rsidR="0019077E" w:rsidRDefault="0019077E" w:rsidP="0019077E">
      <w:r>
        <w:t>#</w:t>
      </w:r>
      <w:r>
        <w:rPr>
          <w:rFonts w:hint="eastAsia"/>
        </w:rPr>
        <w:t>选择 其他选项</w:t>
      </w:r>
    </w:p>
    <w:p w14:paraId="23D3550C" w14:textId="77777777" w:rsidR="0019077E" w:rsidRDefault="0019077E" w:rsidP="0019077E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7D728240" w14:textId="77777777" w:rsidR="0019077E" w:rsidRDefault="0019077E" w:rsidP="0019077E"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cuowu</w:t>
      </w:r>
      <w:proofErr w:type="spellEnd"/>
      <w:r>
        <w:rPr>
          <w:rFonts w:hint="eastAsia"/>
          <w:highlight w:val="cyan"/>
        </w:rPr>
        <w:t>}</w:t>
      </w:r>
    </w:p>
    <w:p w14:paraId="2CFBC9BC" w14:textId="77777777" w:rsidR="0019077E" w:rsidRDefault="0019077E" w:rsidP="0019077E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eastAsia="宋体" w:hint="eastAsia"/>
          <w:u w:val="dotted"/>
        </w:rPr>
        <w:t>好像不太对哦，再听一遍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>
        <w:t>"</w:t>
      </w:r>
    </w:p>
    <w:p w14:paraId="52770E22" w14:textId="77777777" w:rsidR="0019077E" w:rsidRDefault="0019077E" w:rsidP="0019077E">
      <w:r w:rsidRPr="0019077E">
        <w:rPr>
          <w:rFonts w:hint="eastAsia"/>
          <w:highlight w:val="green"/>
        </w:rPr>
        <w:t>#循环到</w:t>
      </w:r>
      <w:r>
        <w:rPr>
          <w:rFonts w:hint="eastAsia"/>
          <w:highlight w:val="green"/>
        </w:rPr>
        <w:t>本题上方</w:t>
      </w:r>
    </w:p>
    <w:p w14:paraId="78A53A26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</w:p>
    <w:p w14:paraId="7E63D10A" w14:textId="3E2B221B" w:rsidR="00EC4F44" w:rsidRDefault="00EC4F44" w:rsidP="00EC4F44">
      <w:pPr>
        <w:pStyle w:val="paragraph"/>
        <w:spacing w:before="0" w:beforeAutospacing="0" w:after="0" w:afterAutospacing="0" w:line="309" w:lineRule="auto"/>
        <w:jc w:val="both"/>
      </w:pPr>
      <w:r>
        <w:rPr>
          <w:highlight w:val="cyan"/>
        </w:rPr>
        <w:t>#</w:t>
      </w:r>
      <w:r>
        <w:rPr>
          <w:rFonts w:hint="eastAsia"/>
          <w:highlight w:val="cyan"/>
        </w:rPr>
        <w:t>{播放BGM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b</w:t>
      </w:r>
      <w:r>
        <w:rPr>
          <w:highlight w:val="cyan"/>
        </w:rPr>
        <w:t>0206</w:t>
      </w:r>
      <w:r>
        <w:rPr>
          <w:rFonts w:hint="eastAsia"/>
          <w:highlight w:val="cyan"/>
        </w:rPr>
        <w:t>}</w:t>
      </w:r>
    </w:p>
    <w:p w14:paraId="75B4BF22" w14:textId="45A9EC33" w:rsidR="005C3C02" w:rsidRPr="00D64732" w:rsidRDefault="00D64732" w:rsidP="005C3C0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{显示立绘TJ</w:t>
      </w:r>
      <w:r>
        <w:rPr>
          <w:highlight w:val="yellow"/>
        </w:rPr>
        <w:t>1</w:t>
      </w:r>
      <w:r>
        <w:rPr>
          <w:rFonts w:hint="eastAsia"/>
          <w:highlight w:val="yellow"/>
        </w:rPr>
        <w:t>g</w:t>
      </w:r>
      <w:r>
        <w:rPr>
          <w:highlight w:val="yellow"/>
        </w:rPr>
        <w:t>x</w:t>
      </w:r>
      <w:r>
        <w:rPr>
          <w:rFonts w:hint="eastAsia"/>
          <w:highlight w:val="yellow"/>
        </w:rPr>
        <w:t>}</w:t>
      </w:r>
    </w:p>
    <w:p w14:paraId="32157AF5" w14:textId="78967F2D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  <w:szCs w:val="24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今天的内容就是这些，同学们都掌握了吗？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7D1AC95D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  <w:szCs w:val="24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希望大家在睡前用</w:t>
      </w:r>
      <w:r w:rsidRPr="005C3C02">
        <w:rPr>
          <w:rFonts w:ascii="Calibri" w:eastAsia="宋体" w:hAnsi="Calibri" w:cs="Times New Roman" w:hint="eastAsia"/>
          <w:szCs w:val="24"/>
        </w:rPr>
        <w:t>5</w:t>
      </w:r>
      <w:r w:rsidRPr="005C3C02">
        <w:rPr>
          <w:rFonts w:ascii="Calibri" w:eastAsia="宋体" w:hAnsi="Calibri" w:cs="Times New Roman" w:hint="eastAsia"/>
          <w:szCs w:val="24"/>
        </w:rPr>
        <w:t>分钟的时间回顾一下今天所学的内容，不要忘记了哦。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07ABF61D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  <w:szCs w:val="24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本节课到此结束，明天见。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6CE51F73" w14:textId="77777777" w:rsidR="0053467B" w:rsidRDefault="0053467B" w:rsidP="00B574C3">
      <w:pPr>
        <w:pStyle w:val="paragraph"/>
        <w:spacing w:before="0" w:beforeAutospacing="0" w:after="0" w:afterAutospacing="0" w:line="309" w:lineRule="auto"/>
        <w:jc w:val="both"/>
      </w:pPr>
    </w:p>
    <w:p w14:paraId="1FF7B3F9" w14:textId="2B872740" w:rsidR="00B574C3" w:rsidRDefault="007D4F81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#</w:t>
      </w:r>
      <w:r w:rsidR="00B574C3">
        <w:rPr>
          <w:rFonts w:hint="eastAsia"/>
          <w:color w:val="000000"/>
          <w:sz w:val="21"/>
          <w:szCs w:val="21"/>
        </w:rPr>
        <w:t>（</w:t>
      </w:r>
      <w:r>
        <w:rPr>
          <w:rFonts w:hint="eastAsia"/>
          <w:color w:val="000000"/>
          <w:sz w:val="21"/>
          <w:szCs w:val="21"/>
        </w:rPr>
        <w:t>回到寝室</w:t>
      </w:r>
      <w:r w:rsidR="00B574C3">
        <w:rPr>
          <w:rFonts w:hint="eastAsia"/>
          <w:color w:val="000000"/>
          <w:sz w:val="21"/>
          <w:szCs w:val="21"/>
        </w:rPr>
        <w:t>）</w:t>
      </w:r>
    </w:p>
    <w:p w14:paraId="176D2C0E" w14:textId="46E349A3" w:rsidR="0053467B" w:rsidRPr="007D4F81" w:rsidRDefault="007D4F81" w:rsidP="007D4F81">
      <w:pPr>
        <w:rPr>
          <w:highlight w:val="green"/>
        </w:rPr>
      </w:pPr>
      <w:r>
        <w:rPr>
          <w:highlight w:val="green"/>
        </w:rPr>
        <w:t>#</w:t>
      </w:r>
      <w:r>
        <w:rPr>
          <w:rFonts w:hint="eastAsia"/>
          <w:highlight w:val="green"/>
        </w:rPr>
        <w:t xml:space="preserve">{显示背景 </w:t>
      </w:r>
      <w:r w:rsidRPr="00DA306B">
        <w:rPr>
          <w:highlight w:val="green"/>
        </w:rPr>
        <w:t xml:space="preserve"> p06 </w:t>
      </w:r>
      <w:proofErr w:type="spellStart"/>
      <w:r w:rsidRPr="00DA306B">
        <w:rPr>
          <w:highlight w:val="green"/>
        </w:rPr>
        <w:t>qinshi</w:t>
      </w:r>
      <w:proofErr w:type="spellEnd"/>
      <w:r>
        <w:rPr>
          <w:rFonts w:hint="eastAsia"/>
          <w:highlight w:val="green"/>
        </w:rPr>
        <w:t xml:space="preserve"> }</w:t>
      </w:r>
    </w:p>
    <w:p w14:paraId="7D3EBE74" w14:textId="742BF0FA" w:rsidR="00593E30" w:rsidRPr="00593E30" w:rsidRDefault="00593E30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highlight w:val="cyan"/>
        </w:rPr>
        <w:t>#</w:t>
      </w:r>
      <w:r>
        <w:rPr>
          <w:rFonts w:hint="eastAsia"/>
          <w:highlight w:val="cyan"/>
        </w:rPr>
        <w:t>{播放BGM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b</w:t>
      </w:r>
      <w:r>
        <w:rPr>
          <w:highlight w:val="cyan"/>
        </w:rPr>
        <w:t>0207</w:t>
      </w:r>
      <w:r>
        <w:rPr>
          <w:rFonts w:hint="eastAsia"/>
          <w:highlight w:val="cyan"/>
        </w:rPr>
        <w:t>}</w:t>
      </w:r>
    </w:p>
    <w:p w14:paraId="7CC01FAF" w14:textId="368722E2" w:rsidR="00B574C3" w:rsidRDefault="00F76B92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 w:rsidR="0053467B">
        <w:rPr>
          <w:rFonts w:hint="eastAsia"/>
          <w:color w:val="000000"/>
          <w:sz w:val="21"/>
          <w:szCs w:val="21"/>
        </w:rPr>
        <w:t>晚自修结束后，</w:t>
      </w:r>
      <w:r w:rsidR="00B574C3">
        <w:rPr>
          <w:rFonts w:hint="eastAsia"/>
          <w:color w:val="000000"/>
          <w:sz w:val="21"/>
          <w:szCs w:val="21"/>
        </w:rPr>
        <w:t>回到宿舍</w:t>
      </w:r>
      <w:r w:rsidR="0053467B">
        <w:rPr>
          <w:rFonts w:hint="eastAsia"/>
          <w:color w:val="000000"/>
          <w:sz w:val="21"/>
          <w:szCs w:val="21"/>
        </w:rPr>
        <w:t>。</w:t>
      </w:r>
      <w:r w:rsidR="00B574C3">
        <w:rPr>
          <w:rFonts w:hint="eastAsia"/>
          <w:color w:val="000000"/>
          <w:sz w:val="21"/>
          <w:szCs w:val="21"/>
        </w:rPr>
        <w:t>躺在床上，</w:t>
      </w:r>
      <w:r w:rsidR="001F1E0B">
        <w:rPr>
          <w:rFonts w:hint="eastAsia"/>
          <w:color w:val="000000"/>
          <w:sz w:val="21"/>
          <w:szCs w:val="21"/>
        </w:rPr>
        <w:t>我的</w:t>
      </w:r>
      <w:r w:rsidR="00B574C3">
        <w:rPr>
          <w:rFonts w:hint="eastAsia"/>
          <w:color w:val="000000"/>
          <w:sz w:val="21"/>
          <w:szCs w:val="21"/>
        </w:rPr>
        <w:t>心情</w:t>
      </w:r>
      <w:r w:rsidR="0053467B">
        <w:rPr>
          <w:rFonts w:hint="eastAsia"/>
          <w:color w:val="000000"/>
          <w:sz w:val="21"/>
          <w:szCs w:val="21"/>
        </w:rPr>
        <w:t>有些</w:t>
      </w:r>
      <w:r w:rsidR="00B574C3">
        <w:rPr>
          <w:rFonts w:hint="eastAsia"/>
          <w:color w:val="000000"/>
          <w:sz w:val="21"/>
          <w:szCs w:val="21"/>
        </w:rPr>
        <w:t>复杂。</w:t>
      </w:r>
      <w:r>
        <w:rPr>
          <w:rFonts w:ascii="Calibri" w:hAnsi="Calibri" w:cs="Times New Roman"/>
        </w:rPr>
        <w:t>"</w:t>
      </w:r>
    </w:p>
    <w:p w14:paraId="36312951" w14:textId="7A231D98" w:rsidR="00B574C3" w:rsidRDefault="00F76B92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 w:rsidR="00B574C3">
        <w:rPr>
          <w:rFonts w:hint="eastAsia"/>
          <w:color w:val="000000"/>
          <w:sz w:val="21"/>
          <w:szCs w:val="21"/>
        </w:rPr>
        <w:t>这一次神奇的穿越，让我带着所有的记忆回到了智子身边。</w:t>
      </w:r>
      <w:r>
        <w:rPr>
          <w:rFonts w:ascii="Calibri" w:hAnsi="Calibri" w:cs="Times New Roman"/>
        </w:rPr>
        <w:t>"</w:t>
      </w:r>
    </w:p>
    <w:p w14:paraId="358DDDD5" w14:textId="329852A2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</w:t>
      </w:r>
      <w:r>
        <w:rPr>
          <w:rFonts w:hint="eastAsia"/>
          <w:highlight w:val="yellow"/>
        </w:rPr>
        <w:t>H</w:t>
      </w:r>
      <w:r>
        <w:rPr>
          <w:highlight w:val="yellow"/>
        </w:rPr>
        <w:t>1</w:t>
      </w:r>
      <w:ins w:id="102" w:author="Ryan" w:date="2024-02-04T10:56:00Z">
        <w:r w:rsidR="00C51863">
          <w:rPr>
            <w:highlight w:val="yellow"/>
          </w:rPr>
          <w:t>3ng</w:t>
        </w:r>
      </w:ins>
      <w:del w:id="103" w:author="Ryan" w:date="2024-02-04T10:56:00Z">
        <w:r w:rsidDel="00C51863">
          <w:rPr>
            <w:highlight w:val="yellow"/>
          </w:rPr>
          <w:delText>1zm</w:delText>
        </w:r>
      </w:del>
      <w:r>
        <w:rPr>
          <w:rFonts w:hint="eastAsia"/>
          <w:highlight w:val="yellow"/>
        </w:rPr>
        <w:t>}</w:t>
      </w:r>
    </w:p>
    <w:p w14:paraId="18A6D856" w14:textId="57B902DF" w:rsidR="00C51863" w:rsidRDefault="00F76B92" w:rsidP="00B574C3">
      <w:pPr>
        <w:pStyle w:val="paragraph"/>
        <w:spacing w:before="0" w:beforeAutospacing="0" w:after="0" w:afterAutospacing="0" w:line="309" w:lineRule="auto"/>
        <w:jc w:val="both"/>
        <w:rPr>
          <w:ins w:id="104" w:author="Ryan" w:date="2024-02-04T10:56:00Z"/>
          <w:color w:val="000000"/>
          <w:sz w:val="21"/>
          <w:szCs w:val="21"/>
        </w:rPr>
      </w:pPr>
      <w:r>
        <w:rPr>
          <w:rFonts w:ascii="Calibri" w:hAnsi="Calibri" w:cs="Times New Roman"/>
        </w:rPr>
        <w:t>"</w:t>
      </w:r>
      <w:r w:rsidR="00B574C3">
        <w:rPr>
          <w:rFonts w:hint="eastAsia"/>
          <w:color w:val="000000"/>
          <w:sz w:val="21"/>
          <w:szCs w:val="21"/>
        </w:rPr>
        <w:t>虽然很高兴能</w:t>
      </w:r>
      <w:r w:rsidR="0053467B">
        <w:rPr>
          <w:rFonts w:hint="eastAsia"/>
          <w:color w:val="000000"/>
          <w:sz w:val="21"/>
          <w:szCs w:val="21"/>
        </w:rPr>
        <w:t>走近</w:t>
      </w:r>
      <w:r w:rsidR="00B574C3">
        <w:rPr>
          <w:rFonts w:hint="eastAsia"/>
          <w:color w:val="000000"/>
          <w:sz w:val="21"/>
          <w:szCs w:val="21"/>
        </w:rPr>
        <w:t>智子</w:t>
      </w:r>
      <w:r w:rsidR="0053467B">
        <w:rPr>
          <w:rFonts w:hint="eastAsia"/>
          <w:color w:val="000000"/>
          <w:sz w:val="21"/>
          <w:szCs w:val="21"/>
        </w:rPr>
        <w:t>，愉快地和她交流。</w:t>
      </w:r>
      <w:r w:rsidR="00B574C3">
        <w:rPr>
          <w:rFonts w:hint="eastAsia"/>
          <w:color w:val="000000"/>
          <w:sz w:val="21"/>
          <w:szCs w:val="21"/>
        </w:rPr>
        <w:t>但我总觉得自己像个小偷，偷走了本应该属于智子和刘洋的故事。</w:t>
      </w:r>
      <w:ins w:id="105" w:author="Ryan" w:date="2024-02-04T10:56:00Z">
        <w:r w:rsidR="00C51863">
          <w:rPr>
            <w:rFonts w:ascii="Calibri" w:hAnsi="Calibri" w:cs="Times New Roman"/>
          </w:rPr>
          <w:t>"</w:t>
        </w:r>
      </w:ins>
    </w:p>
    <w:p w14:paraId="71D327A2" w14:textId="28D8FC84" w:rsidR="00C51863" w:rsidRPr="00C51863" w:rsidRDefault="00C51863" w:rsidP="00B574C3">
      <w:pPr>
        <w:pStyle w:val="paragraph"/>
        <w:spacing w:before="0" w:beforeAutospacing="0" w:after="0" w:afterAutospacing="0" w:line="309" w:lineRule="auto"/>
        <w:jc w:val="both"/>
        <w:rPr>
          <w:ins w:id="106" w:author="Ryan" w:date="2024-02-04T10:56:00Z"/>
          <w:color w:val="000000"/>
          <w:sz w:val="21"/>
          <w:szCs w:val="21"/>
          <w:highlight w:val="yellow"/>
          <w:rPrChange w:id="107" w:author="Ryan" w:date="2024-02-04T10:57:00Z">
            <w:rPr>
              <w:ins w:id="108" w:author="Ryan" w:date="2024-02-04T10:56:00Z"/>
              <w:color w:val="000000"/>
              <w:sz w:val="21"/>
              <w:szCs w:val="21"/>
            </w:rPr>
          </w:rPrChange>
        </w:rPr>
      </w:pPr>
      <w:ins w:id="109" w:author="Ryan" w:date="2024-02-04T10:56:00Z">
        <w:r w:rsidRPr="00C51863">
          <w:rPr>
            <w:color w:val="000000"/>
            <w:sz w:val="21"/>
            <w:szCs w:val="21"/>
            <w:highlight w:val="yellow"/>
            <w:rPrChange w:id="110" w:author="Ryan" w:date="2024-02-04T10:57:00Z">
              <w:rPr>
                <w:color w:val="000000"/>
                <w:sz w:val="21"/>
                <w:szCs w:val="21"/>
              </w:rPr>
            </w:rPrChange>
          </w:rPr>
          <w:t>#（不过</w:t>
        </w:r>
      </w:ins>
      <w:ins w:id="111" w:author="Ryan" w:date="2024-02-04T10:57:00Z">
        <w:r w:rsidRPr="00C51863">
          <w:rPr>
            <w:color w:val="000000"/>
            <w:sz w:val="21"/>
            <w:szCs w:val="21"/>
            <w:highlight w:val="yellow"/>
            <w:rPrChange w:id="112" w:author="Ryan" w:date="2024-02-04T10:57:00Z">
              <w:rPr>
                <w:color w:val="000000"/>
                <w:sz w:val="21"/>
                <w:szCs w:val="21"/>
              </w:rPr>
            </w:rPrChange>
          </w:rPr>
          <w:t>不影响音频编号的话换两段</w:t>
        </w:r>
      </w:ins>
      <w:ins w:id="113" w:author="Ryan" w:date="2024-02-04T10:56:00Z">
        <w:r w:rsidRPr="00C51863">
          <w:rPr>
            <w:color w:val="000000"/>
            <w:sz w:val="21"/>
            <w:szCs w:val="21"/>
            <w:highlight w:val="yellow"/>
            <w:rPrChange w:id="114" w:author="Ryan" w:date="2024-02-04T10:57:00Z">
              <w:rPr>
                <w:color w:val="000000"/>
                <w:sz w:val="21"/>
                <w:szCs w:val="21"/>
              </w:rPr>
            </w:rPrChange>
          </w:rPr>
          <w:t>）</w:t>
        </w:r>
      </w:ins>
    </w:p>
    <w:p w14:paraId="170AD262" w14:textId="6FB00EA8" w:rsidR="00B574C3" w:rsidRDefault="00C51863" w:rsidP="00B574C3">
      <w:pPr>
        <w:pStyle w:val="paragraph"/>
        <w:spacing w:before="0" w:beforeAutospacing="0" w:after="0" w:afterAutospacing="0" w:line="309" w:lineRule="auto"/>
        <w:jc w:val="both"/>
        <w:rPr>
          <w:ins w:id="115" w:author="Ryan" w:date="2024-02-04T10:57:00Z"/>
          <w:rFonts w:ascii="Calibri" w:hAnsi="Calibri" w:cs="Times New Roman"/>
        </w:rPr>
      </w:pPr>
      <w:ins w:id="116" w:author="Ryan" w:date="2024-02-04T10:56:00Z">
        <w:r>
          <w:rPr>
            <w:rFonts w:ascii="Calibri" w:hAnsi="Calibri" w:cs="Times New Roman"/>
          </w:rPr>
          <w:t>"</w:t>
        </w:r>
      </w:ins>
      <w:r w:rsidR="003F3AD2">
        <w:rPr>
          <w:rFonts w:hint="eastAsia"/>
          <w:color w:val="000000"/>
          <w:sz w:val="21"/>
          <w:szCs w:val="21"/>
        </w:rPr>
        <w:t>而且</w:t>
      </w:r>
      <w:r w:rsidR="0053467B">
        <w:rPr>
          <w:rFonts w:hint="eastAsia"/>
          <w:color w:val="000000"/>
          <w:sz w:val="21"/>
          <w:szCs w:val="21"/>
        </w:rPr>
        <w:t>，现在的自己还是那个浑浑噩噩的状态，又如何能够给她幸福呢。</w:t>
      </w:r>
      <w:r w:rsidR="00F76B92">
        <w:rPr>
          <w:rFonts w:ascii="Calibri" w:hAnsi="Calibri" w:cs="Times New Roman"/>
        </w:rPr>
        <w:t>"</w:t>
      </w:r>
    </w:p>
    <w:p w14:paraId="43CCFC47" w14:textId="05EE7561" w:rsidR="00C51863" w:rsidRDefault="00C51863" w:rsidP="00B574C3">
      <w:pPr>
        <w:pStyle w:val="paragraph"/>
        <w:spacing w:before="0" w:beforeAutospacing="0" w:after="0" w:afterAutospacing="0" w:line="309" w:lineRule="auto"/>
        <w:jc w:val="both"/>
        <w:rPr>
          <w:ins w:id="117" w:author="Ryan" w:date="2024-02-04T10:57:00Z"/>
          <w:color w:val="000000"/>
          <w:sz w:val="21"/>
          <w:szCs w:val="21"/>
          <w:highlight w:val="yellow"/>
        </w:rPr>
      </w:pPr>
      <w:ins w:id="118" w:author="Ryan" w:date="2024-02-04T10:57:00Z">
        <w:r w:rsidRPr="00C51863">
          <w:rPr>
            <w:color w:val="000000"/>
            <w:sz w:val="21"/>
            <w:szCs w:val="21"/>
            <w:highlight w:val="yellow"/>
            <w:rPrChange w:id="119" w:author="Ryan" w:date="2024-02-04T10:57:00Z">
              <w:rPr>
                <w:color w:val="000000"/>
                <w:sz w:val="21"/>
                <w:szCs w:val="21"/>
              </w:rPr>
            </w:rPrChange>
          </w:rPr>
          <w:t>#（不过不影响音频编号的话换两段）</w:t>
        </w:r>
      </w:ins>
    </w:p>
    <w:p w14:paraId="2819C62F" w14:textId="76BE2806" w:rsidR="00C51863" w:rsidRPr="00C51863" w:rsidRDefault="00C51863">
      <w:pPr>
        <w:rPr>
          <w:rFonts w:ascii="Calibri" w:hAnsi="Calibri" w:cs="Times New Roman"/>
          <w:rPrChange w:id="120" w:author="Ryan" w:date="2024-02-04T10:57:00Z">
            <w:rPr/>
          </w:rPrChange>
        </w:rPr>
        <w:pPrChange w:id="121" w:author="Ryan" w:date="2024-02-04T10:57:00Z">
          <w:pPr>
            <w:pStyle w:val="paragraph"/>
            <w:spacing w:before="0" w:beforeAutospacing="0" w:after="0" w:afterAutospacing="0" w:line="309" w:lineRule="auto"/>
            <w:jc w:val="both"/>
          </w:pPr>
        </w:pPrChange>
      </w:pPr>
      <w:ins w:id="122" w:author="Ryan" w:date="2024-02-04T10:57:00Z">
        <w:r>
          <w:t>#</w:t>
        </w:r>
        <w:r>
          <w:rPr>
            <w:rFonts w:hint="eastAsia"/>
            <w:highlight w:val="yellow"/>
          </w:rPr>
          <w:t>{显示</w:t>
        </w:r>
        <w:r w:rsidRPr="00DD1AE5">
          <w:rPr>
            <w:rFonts w:hint="eastAsia"/>
            <w:highlight w:val="yellow"/>
          </w:rPr>
          <w:t>立绘</w:t>
        </w:r>
        <w:r w:rsidRPr="00C51863">
          <w:rPr>
            <w:highlight w:val="yellow"/>
            <w:rPrChange w:id="123" w:author="Ryan" w:date="2024-02-04T10:57:00Z">
              <w:rPr/>
            </w:rPrChange>
          </w:rPr>
          <w:t>WH12jy</w:t>
        </w:r>
        <w:r w:rsidRPr="00DD1AE5">
          <w:rPr>
            <w:highlight w:val="yellow"/>
          </w:rPr>
          <w:t>}</w:t>
        </w:r>
      </w:ins>
    </w:p>
    <w:p w14:paraId="781276D9" w14:textId="41535246" w:rsidR="00C51863" w:rsidRDefault="00F76B92" w:rsidP="00B574C3">
      <w:pPr>
        <w:pStyle w:val="paragraph"/>
        <w:spacing w:before="0" w:beforeAutospacing="0" w:after="0" w:afterAutospacing="0" w:line="309" w:lineRule="auto"/>
        <w:jc w:val="both"/>
        <w:rPr>
          <w:ins w:id="124" w:author="Ryan" w:date="2024-02-04T10:57:00Z"/>
          <w:color w:val="000000"/>
          <w:sz w:val="21"/>
          <w:szCs w:val="21"/>
        </w:rPr>
      </w:pPr>
      <w:r>
        <w:rPr>
          <w:rFonts w:ascii="Calibri" w:hAnsi="Calibri" w:cs="Times New Roman"/>
        </w:rPr>
        <w:t>"</w:t>
      </w:r>
      <w:r w:rsidR="0053467B">
        <w:rPr>
          <w:rFonts w:hint="eastAsia"/>
          <w:color w:val="000000"/>
          <w:sz w:val="21"/>
          <w:szCs w:val="21"/>
        </w:rPr>
        <w:t>此时，</w:t>
      </w:r>
      <w:r w:rsidR="008D2FE2">
        <w:rPr>
          <w:rFonts w:hint="eastAsia"/>
          <w:color w:val="000000"/>
          <w:sz w:val="21"/>
          <w:szCs w:val="21"/>
        </w:rPr>
        <w:t>我</w:t>
      </w:r>
      <w:r w:rsidR="00B574C3">
        <w:rPr>
          <w:rFonts w:hint="eastAsia"/>
          <w:color w:val="000000"/>
          <w:sz w:val="21"/>
          <w:szCs w:val="21"/>
        </w:rPr>
        <w:t>忽然想起了周小雨</w:t>
      </w:r>
      <w:r w:rsidR="008D2FE2">
        <w:rPr>
          <w:rFonts w:hint="eastAsia"/>
          <w:color w:val="000000"/>
          <w:sz w:val="21"/>
          <w:szCs w:val="21"/>
        </w:rPr>
        <w:t>。</w:t>
      </w:r>
      <w:r w:rsidR="0053467B">
        <w:rPr>
          <w:rFonts w:hint="eastAsia"/>
          <w:color w:val="000000"/>
          <w:sz w:val="21"/>
          <w:szCs w:val="21"/>
        </w:rPr>
        <w:t>中午吃饭的时候她</w:t>
      </w:r>
      <w:r w:rsidR="008D2FE2">
        <w:rPr>
          <w:rFonts w:hint="eastAsia"/>
          <w:color w:val="000000"/>
          <w:sz w:val="21"/>
          <w:szCs w:val="21"/>
        </w:rPr>
        <w:t>那</w:t>
      </w:r>
      <w:r w:rsidR="0053467B">
        <w:rPr>
          <w:rFonts w:hint="eastAsia"/>
          <w:color w:val="000000"/>
          <w:sz w:val="21"/>
          <w:szCs w:val="21"/>
        </w:rPr>
        <w:t>欲言又止的样子，</w:t>
      </w:r>
      <w:r w:rsidR="008D2FE2">
        <w:rPr>
          <w:rFonts w:hint="eastAsia"/>
          <w:color w:val="000000"/>
          <w:sz w:val="21"/>
          <w:szCs w:val="21"/>
        </w:rPr>
        <w:t>好像是</w:t>
      </w:r>
      <w:r w:rsidR="0053467B">
        <w:rPr>
          <w:rFonts w:hint="eastAsia"/>
          <w:color w:val="000000"/>
          <w:sz w:val="21"/>
          <w:szCs w:val="21"/>
        </w:rPr>
        <w:t>遇到了什么烦心事</w:t>
      </w:r>
      <w:r w:rsidR="008D2FE2">
        <w:rPr>
          <w:rFonts w:hint="eastAsia"/>
          <w:color w:val="000000"/>
          <w:sz w:val="21"/>
          <w:szCs w:val="21"/>
        </w:rPr>
        <w:t>，而且似乎</w:t>
      </w:r>
      <w:r w:rsidR="004B4C56">
        <w:rPr>
          <w:rFonts w:hint="eastAsia"/>
          <w:color w:val="000000"/>
          <w:sz w:val="21"/>
          <w:szCs w:val="21"/>
        </w:rPr>
        <w:t>和刘洋有关</w:t>
      </w:r>
      <w:r w:rsidR="008D2FE2">
        <w:rPr>
          <w:rFonts w:hint="eastAsia"/>
          <w:color w:val="000000"/>
          <w:sz w:val="21"/>
          <w:szCs w:val="21"/>
        </w:rPr>
        <w:t>。</w:t>
      </w:r>
      <w:ins w:id="125" w:author="Ryan" w:date="2024-02-04T10:58:00Z">
        <w:r w:rsidR="00C51863">
          <w:rPr>
            <w:rFonts w:ascii="Calibri" w:hAnsi="Calibri" w:cs="Times New Roman"/>
          </w:rPr>
          <w:t>"</w:t>
        </w:r>
      </w:ins>
    </w:p>
    <w:p w14:paraId="1A52352B" w14:textId="2E4F68D8" w:rsidR="00C51863" w:rsidRPr="00C51863" w:rsidRDefault="00C51863" w:rsidP="00B574C3">
      <w:pPr>
        <w:pStyle w:val="paragraph"/>
        <w:spacing w:before="0" w:beforeAutospacing="0" w:after="0" w:afterAutospacing="0" w:line="309" w:lineRule="auto"/>
        <w:jc w:val="both"/>
        <w:rPr>
          <w:ins w:id="126" w:author="Ryan" w:date="2024-02-04T10:57:00Z"/>
          <w:color w:val="000000"/>
          <w:sz w:val="21"/>
          <w:szCs w:val="21"/>
          <w:highlight w:val="yellow"/>
          <w:rPrChange w:id="127" w:author="Ryan" w:date="2024-02-04T10:57:00Z">
            <w:rPr>
              <w:ins w:id="128" w:author="Ryan" w:date="2024-02-04T10:57:00Z"/>
              <w:color w:val="000000"/>
              <w:sz w:val="21"/>
              <w:szCs w:val="21"/>
            </w:rPr>
          </w:rPrChange>
        </w:rPr>
      </w:pPr>
      <w:ins w:id="129" w:author="Ryan" w:date="2024-02-04T10:57:00Z">
        <w:r w:rsidRPr="008A43B8">
          <w:rPr>
            <w:color w:val="000000"/>
            <w:sz w:val="21"/>
            <w:szCs w:val="21"/>
            <w:highlight w:val="yellow"/>
          </w:rPr>
          <w:t>#（不过不影响音频编号的话换两段）</w:t>
        </w:r>
      </w:ins>
    </w:p>
    <w:p w14:paraId="3D025BF1" w14:textId="34881954" w:rsidR="00B574C3" w:rsidRDefault="00C51863" w:rsidP="00B574C3">
      <w:pPr>
        <w:pStyle w:val="paragraph"/>
        <w:spacing w:before="0" w:beforeAutospacing="0" w:after="0" w:afterAutospacing="0" w:line="309" w:lineRule="auto"/>
        <w:jc w:val="both"/>
        <w:rPr>
          <w:ins w:id="130" w:author="Ryan" w:date="2024-02-04T11:02:00Z"/>
          <w:rFonts w:ascii="Calibri" w:hAnsi="Calibri" w:cs="Times New Roman"/>
        </w:rPr>
      </w:pPr>
      <w:ins w:id="131" w:author="Ryan" w:date="2024-02-04T10:58:00Z">
        <w:r>
          <w:rPr>
            <w:rFonts w:ascii="Calibri" w:hAnsi="Calibri" w:cs="Times New Roman"/>
          </w:rPr>
          <w:t>"</w:t>
        </w:r>
      </w:ins>
      <w:r w:rsidR="004B4C56">
        <w:rPr>
          <w:rFonts w:hint="eastAsia"/>
          <w:color w:val="000000"/>
          <w:sz w:val="21"/>
          <w:szCs w:val="21"/>
        </w:rPr>
        <w:t>于是</w:t>
      </w:r>
      <w:r w:rsidR="00B574C3">
        <w:rPr>
          <w:rFonts w:hint="eastAsia"/>
          <w:color w:val="000000"/>
          <w:sz w:val="21"/>
          <w:szCs w:val="21"/>
        </w:rPr>
        <w:t>我</w:t>
      </w:r>
      <w:r w:rsidR="004B4C56">
        <w:rPr>
          <w:rFonts w:hint="eastAsia"/>
          <w:color w:val="000000"/>
          <w:sz w:val="21"/>
          <w:szCs w:val="21"/>
        </w:rPr>
        <w:t>忍不住</w:t>
      </w:r>
      <w:r w:rsidR="00B574C3">
        <w:rPr>
          <w:rFonts w:hint="eastAsia"/>
          <w:color w:val="000000"/>
          <w:sz w:val="21"/>
          <w:szCs w:val="21"/>
        </w:rPr>
        <w:t>拿出手机给周小雨发</w:t>
      </w:r>
      <w:r w:rsidR="004B4C56">
        <w:rPr>
          <w:rFonts w:hint="eastAsia"/>
          <w:color w:val="000000"/>
          <w:sz w:val="21"/>
          <w:szCs w:val="21"/>
        </w:rPr>
        <w:t>了</w:t>
      </w:r>
      <w:r w:rsidR="00B574C3">
        <w:rPr>
          <w:rFonts w:hint="eastAsia"/>
          <w:color w:val="000000"/>
          <w:sz w:val="21"/>
          <w:szCs w:val="21"/>
        </w:rPr>
        <w:t>短信。</w:t>
      </w:r>
      <w:r w:rsidR="00F76B92">
        <w:rPr>
          <w:rFonts w:ascii="Calibri" w:hAnsi="Calibri" w:cs="Times New Roman"/>
        </w:rPr>
        <w:t>"</w:t>
      </w:r>
    </w:p>
    <w:p w14:paraId="2565FE1E" w14:textId="77777777" w:rsidR="00C51863" w:rsidRDefault="00C51863" w:rsidP="00B574C3">
      <w:pPr>
        <w:pStyle w:val="paragraph"/>
        <w:spacing w:before="0" w:beforeAutospacing="0" w:after="0" w:afterAutospacing="0" w:line="309" w:lineRule="auto"/>
        <w:jc w:val="both"/>
        <w:rPr>
          <w:ins w:id="132" w:author="Ryan" w:date="2024-02-04T11:02:00Z"/>
          <w:rFonts w:ascii="Calibri" w:hAnsi="Calibri" w:cs="Times New Roman"/>
        </w:rPr>
      </w:pPr>
    </w:p>
    <w:p w14:paraId="2EFE600D" w14:textId="30B830D1" w:rsidR="00C51863" w:rsidRDefault="00C51863" w:rsidP="00B574C3">
      <w:pPr>
        <w:pStyle w:val="paragraph"/>
        <w:spacing w:before="0" w:beforeAutospacing="0" w:after="0" w:afterAutospacing="0" w:line="309" w:lineRule="auto"/>
        <w:jc w:val="both"/>
        <w:rPr>
          <w:ins w:id="133" w:author="Ryan" w:date="2024-02-04T11:02:00Z"/>
          <w:rFonts w:ascii="Calibri" w:hAnsi="Calibri" w:cs="Times New Roman"/>
        </w:rPr>
      </w:pPr>
      <w:ins w:id="134" w:author="Ryan" w:date="2024-02-04T11:02:00Z">
        <w:r w:rsidRPr="00C51863">
          <w:rPr>
            <w:rFonts w:ascii="Calibri" w:hAnsi="Calibri" w:cs="Times New Roman"/>
            <w:highlight w:val="yellow"/>
            <w:rPrChange w:id="135" w:author="Ryan" w:date="2024-02-04T11:03:00Z">
              <w:rPr>
                <w:rFonts w:ascii="Calibri" w:hAnsi="Calibri" w:cs="Times New Roman"/>
              </w:rPr>
            </w:rPrChange>
          </w:rPr>
          <w:lastRenderedPageBreak/>
          <w:t>#</w:t>
        </w:r>
        <w:r w:rsidRPr="00C51863">
          <w:rPr>
            <w:rFonts w:ascii="Calibri" w:hAnsi="Calibri" w:cs="Times New Roman" w:hint="eastAsia"/>
            <w:highlight w:val="yellow"/>
            <w:rPrChange w:id="136" w:author="Ryan" w:date="2024-02-04T11:03:00Z">
              <w:rPr>
                <w:rFonts w:ascii="Calibri" w:hAnsi="Calibri" w:cs="Times New Roman" w:hint="eastAsia"/>
              </w:rPr>
            </w:rPrChange>
          </w:rPr>
          <w:t>（以下这段对话里</w:t>
        </w:r>
      </w:ins>
      <w:ins w:id="137" w:author="Ryan" w:date="2024-02-04T11:03:00Z">
        <w:r w:rsidRPr="00C51863">
          <w:rPr>
            <w:rFonts w:ascii="Calibri" w:hAnsi="Calibri" w:cs="Times New Roman" w:hint="eastAsia"/>
            <w:highlight w:val="yellow"/>
            <w:rPrChange w:id="138" w:author="Ryan" w:date="2024-02-04T11:03:00Z">
              <w:rPr>
                <w:rFonts w:ascii="Calibri" w:hAnsi="Calibri" w:cs="Times New Roman" w:hint="eastAsia"/>
              </w:rPr>
            </w:rPrChange>
          </w:rPr>
          <w:t>统一</w:t>
        </w:r>
      </w:ins>
      <w:ins w:id="139" w:author="Ryan" w:date="2024-02-04T11:02:00Z">
        <w:r w:rsidRPr="00C51863">
          <w:rPr>
            <w:rFonts w:ascii="Calibri" w:hAnsi="Calibri" w:cs="Times New Roman" w:hint="eastAsia"/>
            <w:highlight w:val="yellow"/>
            <w:rPrChange w:id="140" w:author="Ryan" w:date="2024-02-04T11:03:00Z">
              <w:rPr>
                <w:rFonts w:ascii="Calibri" w:hAnsi="Calibri" w:cs="Times New Roman" w:hint="eastAsia"/>
              </w:rPr>
            </w:rPrChange>
          </w:rPr>
          <w:t>王</w:t>
        </w:r>
      </w:ins>
      <w:ins w:id="141" w:author="Ryan" w:date="2024-02-04T11:03:00Z">
        <w:r w:rsidRPr="00C51863">
          <w:rPr>
            <w:rFonts w:ascii="Calibri" w:hAnsi="Calibri" w:cs="Times New Roman" w:hint="eastAsia"/>
            <w:highlight w:val="yellow"/>
            <w:rPrChange w:id="142" w:author="Ryan" w:date="2024-02-04T11:03:00Z">
              <w:rPr>
                <w:rFonts w:ascii="Calibri" w:hAnsi="Calibri" w:cs="Times New Roman" w:hint="eastAsia"/>
              </w:rPr>
            </w:rPrChange>
          </w:rPr>
          <w:t>浩</w:t>
        </w:r>
      </w:ins>
      <w:ins w:id="143" w:author="Ryan" w:date="2024-02-04T11:07:00Z">
        <w:r w:rsidR="00D47508">
          <w:rPr>
            <w:rFonts w:ascii="Calibri" w:hAnsi="Calibri" w:cs="Times New Roman"/>
            <w:highlight w:val="yellow"/>
          </w:rPr>
          <w:t>和小雨都</w:t>
        </w:r>
      </w:ins>
      <w:ins w:id="144" w:author="Ryan" w:date="2024-02-04T11:03:00Z">
        <w:r w:rsidRPr="00C51863">
          <w:rPr>
            <w:rFonts w:ascii="Calibri" w:hAnsi="Calibri" w:cs="Times New Roman" w:hint="eastAsia"/>
            <w:highlight w:val="yellow"/>
            <w:rPrChange w:id="145" w:author="Ryan" w:date="2024-02-04T11:03:00Z">
              <w:rPr>
                <w:rFonts w:ascii="Calibri" w:hAnsi="Calibri" w:cs="Times New Roman" w:hint="eastAsia"/>
              </w:rPr>
            </w:rPrChange>
          </w:rPr>
          <w:t>在左边</w:t>
        </w:r>
      </w:ins>
      <w:ins w:id="146" w:author="Ryan" w:date="2024-02-04T11:07:00Z">
        <w:r w:rsidR="00D47508">
          <w:rPr>
            <w:rFonts w:ascii="Calibri" w:hAnsi="Calibri" w:cs="Times New Roman" w:hint="eastAsia"/>
            <w:highlight w:val="yellow"/>
          </w:rPr>
          <w:t>，画面上只显示一个人。</w:t>
        </w:r>
      </w:ins>
      <w:ins w:id="147" w:author="Ryan" w:date="2024-02-04T11:03:00Z">
        <w:r>
          <w:rPr>
            <w:rFonts w:ascii="Calibri" w:hAnsi="Calibri" w:cs="Times New Roman" w:hint="eastAsia"/>
            <w:highlight w:val="yellow"/>
          </w:rPr>
          <w:t>然后</w:t>
        </w:r>
      </w:ins>
      <w:ins w:id="148" w:author="Ryan" w:date="2024-02-04T11:07:00Z">
        <w:r w:rsidR="00D47508">
          <w:rPr>
            <w:rFonts w:ascii="Calibri" w:hAnsi="Calibri" w:cs="Times New Roman" w:hint="eastAsia"/>
            <w:highlight w:val="yellow"/>
          </w:rPr>
          <w:t>后面一个立绘出来</w:t>
        </w:r>
      </w:ins>
      <w:ins w:id="149" w:author="Ryan" w:date="2024-02-04T11:04:00Z">
        <w:r w:rsidR="00D47508">
          <w:rPr>
            <w:rFonts w:ascii="Calibri" w:hAnsi="Calibri" w:cs="Times New Roman" w:hint="eastAsia"/>
            <w:highlight w:val="yellow"/>
          </w:rPr>
          <w:t>以后</w:t>
        </w:r>
      </w:ins>
      <w:ins w:id="150" w:author="Ryan" w:date="2024-02-04T11:07:00Z">
        <w:r w:rsidR="00D47508">
          <w:rPr>
            <w:rFonts w:ascii="Calibri" w:hAnsi="Calibri" w:cs="Times New Roman" w:hint="eastAsia"/>
            <w:highlight w:val="yellow"/>
          </w:rPr>
          <w:t>前面一个就</w:t>
        </w:r>
      </w:ins>
      <w:ins w:id="151" w:author="Ryan" w:date="2024-02-04T11:04:00Z">
        <w:r>
          <w:rPr>
            <w:rFonts w:ascii="Calibri" w:hAnsi="Calibri" w:cs="Times New Roman" w:hint="eastAsia"/>
            <w:highlight w:val="yellow"/>
          </w:rPr>
          <w:t>自动消失</w:t>
        </w:r>
      </w:ins>
      <w:ins w:id="152" w:author="Ryan" w:date="2024-02-04T11:02:00Z">
        <w:r w:rsidRPr="00C51863">
          <w:rPr>
            <w:rFonts w:ascii="Calibri" w:hAnsi="Calibri" w:cs="Times New Roman" w:hint="eastAsia"/>
            <w:highlight w:val="yellow"/>
            <w:rPrChange w:id="153" w:author="Ryan" w:date="2024-02-04T11:03:00Z">
              <w:rPr>
                <w:rFonts w:ascii="Calibri" w:hAnsi="Calibri" w:cs="Times New Roman" w:hint="eastAsia"/>
              </w:rPr>
            </w:rPrChange>
          </w:rPr>
          <w:t>）</w:t>
        </w:r>
      </w:ins>
    </w:p>
    <w:p w14:paraId="6FB7A2E5" w14:textId="77777777" w:rsidR="00C51863" w:rsidRDefault="00C51863" w:rsidP="00B574C3">
      <w:pPr>
        <w:pStyle w:val="paragraph"/>
        <w:spacing w:before="0" w:beforeAutospacing="0" w:after="0" w:afterAutospacing="0" w:line="309" w:lineRule="auto"/>
        <w:jc w:val="both"/>
      </w:pPr>
    </w:p>
    <w:p w14:paraId="660E72D6" w14:textId="16305763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</w:t>
      </w:r>
      <w:r>
        <w:rPr>
          <w:rFonts w:hint="eastAsia"/>
          <w:highlight w:val="yellow"/>
        </w:rPr>
        <w:t>H</w:t>
      </w:r>
      <w:r>
        <w:rPr>
          <w:highlight w:val="yellow"/>
        </w:rPr>
        <w:t>1</w:t>
      </w:r>
      <w:ins w:id="154" w:author="Ryan" w:date="2024-02-04T10:59:00Z">
        <w:r w:rsidR="00C51863">
          <w:rPr>
            <w:highlight w:val="yellow"/>
          </w:rPr>
          <w:t>1wx</w:t>
        </w:r>
      </w:ins>
      <w:del w:id="155" w:author="Ryan" w:date="2024-02-04T10:59:00Z">
        <w:r w:rsidDel="00C51863">
          <w:rPr>
            <w:highlight w:val="yellow"/>
          </w:rPr>
          <w:delText>2rz</w:delText>
        </w:r>
      </w:del>
      <w:r>
        <w:rPr>
          <w:rFonts w:hint="eastAsia"/>
          <w:highlight w:val="yellow"/>
        </w:rPr>
        <w:t>}</w:t>
      </w:r>
    </w:p>
    <w:p w14:paraId="1E8E09FD" w14:textId="66952F51" w:rsidR="00B574C3" w:rsidRDefault="00B574C3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小雨，在吗？</w:t>
      </w:r>
      <w:r w:rsidR="007769E6">
        <w:rPr>
          <w:rFonts w:ascii="Calibri" w:hAnsi="Calibri" w:cs="Times New Roman"/>
        </w:rPr>
        <w:t>"</w:t>
      </w:r>
    </w:p>
    <w:p w14:paraId="12612530" w14:textId="64AEE821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{显示立绘XY</w:t>
      </w:r>
      <w:r>
        <w:rPr>
          <w:highlight w:val="yellow"/>
        </w:rPr>
        <w:t>13jy</w:t>
      </w:r>
      <w:r>
        <w:rPr>
          <w:rFonts w:hint="eastAsia"/>
          <w:highlight w:val="yellow"/>
        </w:rPr>
        <w:t>}</w:t>
      </w:r>
    </w:p>
    <w:p w14:paraId="4A21F5CB" w14:textId="2B9991E0" w:rsidR="00B574C3" w:rsidRDefault="00B574C3" w:rsidP="00B574C3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 w:rsidR="004B4C56">
        <w:rPr>
          <w:rFonts w:hint="eastAsia"/>
          <w:color w:val="000000"/>
          <w:sz w:val="21"/>
          <w:szCs w:val="21"/>
        </w:rPr>
        <w:t>怎么了，王浩</w:t>
      </w:r>
      <w:r w:rsidR="008B226A">
        <w:rPr>
          <w:rFonts w:hint="eastAsia"/>
          <w:color w:val="000000"/>
          <w:sz w:val="21"/>
          <w:szCs w:val="21"/>
        </w:rPr>
        <w:t>？</w:t>
      </w:r>
      <w:r w:rsidR="004B4C56">
        <w:rPr>
          <w:rFonts w:hint="eastAsia"/>
          <w:color w:val="000000"/>
          <w:sz w:val="21"/>
          <w:szCs w:val="21"/>
        </w:rPr>
        <w:t>有</w:t>
      </w:r>
      <w:r w:rsidR="00BD3605">
        <w:rPr>
          <w:rFonts w:hint="eastAsia"/>
          <w:color w:val="000000"/>
          <w:sz w:val="21"/>
          <w:szCs w:val="21"/>
        </w:rPr>
        <w:t>什么</w:t>
      </w:r>
      <w:r w:rsidR="004B4C56">
        <w:rPr>
          <w:rFonts w:hint="eastAsia"/>
          <w:color w:val="000000"/>
          <w:sz w:val="21"/>
          <w:szCs w:val="21"/>
        </w:rPr>
        <w:t>事吗？</w:t>
      </w:r>
      <w:r w:rsidR="007769E6">
        <w:rPr>
          <w:rFonts w:ascii="Calibri" w:hAnsi="Calibri" w:cs="Times New Roman"/>
        </w:rPr>
        <w:t>"</w:t>
      </w:r>
    </w:p>
    <w:p w14:paraId="386365A3" w14:textId="276E66CC" w:rsidR="004B4C56" w:rsidRDefault="00F76B92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 w:rsidR="004B4C56">
        <w:rPr>
          <w:rFonts w:hint="eastAsia"/>
          <w:color w:val="000000"/>
          <w:sz w:val="21"/>
          <w:szCs w:val="21"/>
        </w:rPr>
        <w:t>我的短信</w:t>
      </w:r>
      <w:r w:rsidR="002115C1">
        <w:rPr>
          <w:rFonts w:hint="eastAsia"/>
          <w:color w:val="000000"/>
          <w:sz w:val="21"/>
          <w:szCs w:val="21"/>
        </w:rPr>
        <w:t>也许会让周小雨</w:t>
      </w:r>
      <w:r w:rsidR="004B4C56">
        <w:rPr>
          <w:rFonts w:hint="eastAsia"/>
          <w:color w:val="000000"/>
          <w:sz w:val="21"/>
          <w:szCs w:val="21"/>
        </w:rPr>
        <w:t>感到意外。我高中的时候几乎不会主动和女生发消息。对于高中生来说，称呼好像也过于亲昵了。</w:t>
      </w:r>
      <w:r>
        <w:rPr>
          <w:rFonts w:ascii="Calibri" w:hAnsi="Calibri" w:cs="Times New Roman"/>
        </w:rPr>
        <w:t>"</w:t>
      </w:r>
    </w:p>
    <w:p w14:paraId="5BF13738" w14:textId="6B8AE8E0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</w:t>
      </w:r>
      <w:r>
        <w:rPr>
          <w:rFonts w:hint="eastAsia"/>
          <w:highlight w:val="yellow"/>
        </w:rPr>
        <w:t>H</w:t>
      </w:r>
      <w:r>
        <w:rPr>
          <w:highlight w:val="yellow"/>
        </w:rPr>
        <w:t>13rz</w:t>
      </w:r>
      <w:r>
        <w:rPr>
          <w:rFonts w:hint="eastAsia"/>
          <w:highlight w:val="yellow"/>
        </w:rPr>
        <w:t>}</w:t>
      </w:r>
    </w:p>
    <w:p w14:paraId="13DF4025" w14:textId="7C2B9893" w:rsidR="00B574C3" w:rsidRDefault="00B574C3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 w:rsidR="004B4C56">
        <w:rPr>
          <w:rFonts w:hint="eastAsia"/>
          <w:color w:val="000000"/>
          <w:sz w:val="21"/>
          <w:szCs w:val="21"/>
        </w:rPr>
        <w:t>是这样的</w:t>
      </w:r>
      <w:r w:rsidR="008B226A">
        <w:rPr>
          <w:rFonts w:hint="eastAsia"/>
          <w:color w:val="000000"/>
          <w:sz w:val="21"/>
          <w:szCs w:val="21"/>
        </w:rPr>
        <w:t>，</w:t>
      </w:r>
      <w:r w:rsidR="004B4C56">
        <w:rPr>
          <w:rFonts w:hint="eastAsia"/>
          <w:color w:val="000000"/>
          <w:sz w:val="21"/>
          <w:szCs w:val="21"/>
        </w:rPr>
        <w:t>中午看你有些失落，所以想来问问。</w:t>
      </w:r>
      <w:r w:rsidR="007769E6">
        <w:rPr>
          <w:rFonts w:ascii="Calibri" w:hAnsi="Calibri" w:cs="Times New Roman"/>
        </w:rPr>
        <w:t>"</w:t>
      </w:r>
    </w:p>
    <w:p w14:paraId="6FB8F189" w14:textId="4139F988" w:rsidR="00F76B92" w:rsidRDefault="00F76B92" w:rsidP="00B574C3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t>"</w:t>
      </w:r>
      <w:r w:rsidR="00B574C3">
        <w:rPr>
          <w:rFonts w:hint="eastAsia"/>
          <w:color w:val="000000"/>
          <w:sz w:val="21"/>
          <w:szCs w:val="21"/>
        </w:rPr>
        <w:t>周小雨很久没有回复</w:t>
      </w:r>
      <w:r w:rsidR="004B4C56">
        <w:rPr>
          <w:rFonts w:hint="eastAsia"/>
          <w:color w:val="000000"/>
          <w:sz w:val="21"/>
          <w:szCs w:val="21"/>
        </w:rPr>
        <w:t>，</w:t>
      </w:r>
      <w:r w:rsidR="00EE65EB">
        <w:rPr>
          <w:rFonts w:hint="eastAsia"/>
          <w:color w:val="000000"/>
          <w:sz w:val="21"/>
          <w:szCs w:val="21"/>
        </w:rPr>
        <w:t>我</w:t>
      </w:r>
      <w:r w:rsidR="004B4C56">
        <w:rPr>
          <w:rFonts w:hint="eastAsia"/>
          <w:color w:val="000000"/>
          <w:sz w:val="21"/>
          <w:szCs w:val="21"/>
        </w:rPr>
        <w:t>有些焦急</w:t>
      </w:r>
      <w:r w:rsidR="00EE65EB">
        <w:rPr>
          <w:rFonts w:hint="eastAsia"/>
          <w:color w:val="000000"/>
          <w:sz w:val="21"/>
          <w:szCs w:val="21"/>
        </w:rPr>
        <w:t>，</w:t>
      </w:r>
      <w:r w:rsidR="004B4C56">
        <w:rPr>
          <w:rFonts w:hint="eastAsia"/>
          <w:color w:val="000000"/>
          <w:sz w:val="21"/>
          <w:szCs w:val="21"/>
        </w:rPr>
        <w:t>又发了一条消息。</w:t>
      </w:r>
      <w:r>
        <w:rPr>
          <w:rFonts w:ascii="Calibri" w:hAnsi="Calibri" w:cs="Times New Roman"/>
        </w:rPr>
        <w:t>"</w:t>
      </w:r>
    </w:p>
    <w:p w14:paraId="7A2B11AA" w14:textId="0F89F5E4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</w:t>
      </w:r>
      <w:del w:id="156" w:author="Ryan" w:date="2024-02-04T11:00:00Z">
        <w:r w:rsidDel="00C51863">
          <w:rPr>
            <w:highlight w:val="yellow"/>
          </w:rPr>
          <w:delText>W</w:delText>
        </w:r>
        <w:r w:rsidDel="00C51863">
          <w:rPr>
            <w:rFonts w:hint="eastAsia"/>
            <w:highlight w:val="yellow"/>
          </w:rPr>
          <w:delText>H</w:delText>
        </w:r>
        <w:r w:rsidDel="00C51863">
          <w:rPr>
            <w:highlight w:val="yellow"/>
          </w:rPr>
          <w:delText>11</w:delText>
        </w:r>
        <w:r w:rsidDel="00C51863">
          <w:rPr>
            <w:rFonts w:hint="eastAsia"/>
            <w:highlight w:val="yellow"/>
          </w:rPr>
          <w:delText>zm</w:delText>
        </w:r>
      </w:del>
      <w:ins w:id="157" w:author="Ryan" w:date="2024-02-04T11:00:00Z">
        <w:r w:rsidR="00C51863" w:rsidRPr="00C51863">
          <w:t>WH13kx</w:t>
        </w:r>
      </w:ins>
      <w:r>
        <w:rPr>
          <w:rFonts w:hint="eastAsia"/>
          <w:highlight w:val="yellow"/>
        </w:rPr>
        <w:t>}</w:t>
      </w:r>
    </w:p>
    <w:p w14:paraId="1A3846F9" w14:textId="72242554" w:rsidR="004B4C56" w:rsidRPr="004B4C56" w:rsidRDefault="004B4C56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你是不是喜欢刘洋啊？</w:t>
      </w:r>
      <w:r w:rsidR="007769E6">
        <w:rPr>
          <w:rFonts w:ascii="Calibri" w:hAnsi="Calibri" w:cs="Times New Roman"/>
        </w:rPr>
        <w:t>"</w:t>
      </w:r>
    </w:p>
    <w:p w14:paraId="72D885A8" w14:textId="31A2B746" w:rsidR="004B4C56" w:rsidRDefault="00F76B92" w:rsidP="00B574C3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ascii="Calibri" w:hAnsi="Calibri" w:cs="Times New Roman"/>
        </w:rPr>
        <w:t>"</w:t>
      </w:r>
      <w:r w:rsidR="004B4C56">
        <w:rPr>
          <w:rFonts w:hint="eastAsia"/>
          <w:color w:val="000000"/>
          <w:sz w:val="21"/>
          <w:szCs w:val="21"/>
        </w:rPr>
        <w:t>出于成年人的直觉，以及对高中生活的八卦和好奇</w:t>
      </w:r>
      <w:r w:rsidR="004A40E9">
        <w:rPr>
          <w:rFonts w:hint="eastAsia"/>
          <w:color w:val="000000"/>
          <w:sz w:val="21"/>
          <w:szCs w:val="21"/>
        </w:rPr>
        <w:t>，</w:t>
      </w:r>
      <w:r w:rsidR="004B4C56">
        <w:rPr>
          <w:rFonts w:hint="eastAsia"/>
          <w:color w:val="000000"/>
          <w:sz w:val="21"/>
          <w:szCs w:val="21"/>
        </w:rPr>
        <w:t>我直截了当地向周小雨确认她的心情。</w:t>
      </w:r>
      <w:r>
        <w:rPr>
          <w:rFonts w:ascii="Calibri" w:hAnsi="Calibri" w:cs="Times New Roman"/>
        </w:rPr>
        <w:t>"</w:t>
      </w:r>
    </w:p>
    <w:p w14:paraId="0E3C580C" w14:textId="4A5DB845" w:rsidR="004B4C56" w:rsidRDefault="00F76B92" w:rsidP="00B574C3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ascii="Calibri" w:hAnsi="Calibri" w:cs="Times New Roman"/>
        </w:rPr>
        <w:t>"</w:t>
      </w:r>
      <w:r w:rsidR="004B4C56">
        <w:rPr>
          <w:rFonts w:hint="eastAsia"/>
          <w:color w:val="000000"/>
          <w:sz w:val="21"/>
          <w:szCs w:val="21"/>
        </w:rPr>
        <w:t>这次</w:t>
      </w:r>
      <w:r w:rsidR="001B510C">
        <w:rPr>
          <w:rFonts w:hint="eastAsia"/>
          <w:color w:val="000000"/>
          <w:sz w:val="21"/>
          <w:szCs w:val="21"/>
        </w:rPr>
        <w:t>她</w:t>
      </w:r>
      <w:r w:rsidR="004B4C56">
        <w:rPr>
          <w:rFonts w:hint="eastAsia"/>
          <w:color w:val="000000"/>
          <w:sz w:val="21"/>
          <w:szCs w:val="21"/>
        </w:rPr>
        <w:t>秒回</w:t>
      </w:r>
      <w:r w:rsidR="001B510C">
        <w:rPr>
          <w:rFonts w:hint="eastAsia"/>
          <w:color w:val="000000"/>
          <w:sz w:val="21"/>
          <w:szCs w:val="21"/>
        </w:rPr>
        <w:t>了</w:t>
      </w:r>
      <w:r w:rsidR="004B4C56">
        <w:rPr>
          <w:rFonts w:hint="eastAsia"/>
          <w:color w:val="000000"/>
          <w:sz w:val="21"/>
          <w:szCs w:val="21"/>
        </w:rPr>
        <w:t>。</w:t>
      </w:r>
      <w:r>
        <w:rPr>
          <w:rFonts w:ascii="Calibri" w:hAnsi="Calibri" w:cs="Times New Roman"/>
        </w:rPr>
        <w:t>"</w:t>
      </w:r>
    </w:p>
    <w:p w14:paraId="1BD0DC34" w14:textId="77777777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{显示立绘XY</w:t>
      </w:r>
      <w:r>
        <w:rPr>
          <w:highlight w:val="yellow"/>
        </w:rPr>
        <w:t>13jy</w:t>
      </w:r>
      <w:r>
        <w:rPr>
          <w:rFonts w:hint="eastAsia"/>
          <w:highlight w:val="yellow"/>
        </w:rPr>
        <w:t>}</w:t>
      </w:r>
    </w:p>
    <w:p w14:paraId="476523C3" w14:textId="2EC0827A" w:rsidR="004B4C56" w:rsidRDefault="004B4C56" w:rsidP="004B4C56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有……那么明显吗？</w:t>
      </w:r>
      <w:r w:rsidR="007769E6">
        <w:rPr>
          <w:rFonts w:ascii="Calibri" w:hAnsi="Calibri" w:cs="Times New Roman"/>
        </w:rPr>
        <w:t>"</w:t>
      </w:r>
    </w:p>
    <w:p w14:paraId="5382240D" w14:textId="28B68897" w:rsidR="00B574C3" w:rsidRPr="00994C78" w:rsidRDefault="00F76B92" w:rsidP="00B574C3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ascii="Calibri" w:hAnsi="Calibri" w:cs="Times New Roman"/>
        </w:rPr>
        <w:t>"</w:t>
      </w:r>
      <w:r w:rsidR="004B4C56">
        <w:rPr>
          <w:rFonts w:hint="eastAsia"/>
          <w:color w:val="000000"/>
          <w:sz w:val="21"/>
          <w:szCs w:val="21"/>
        </w:rPr>
        <w:t>周小雨毫不避讳的回答，反而让我感到</w:t>
      </w:r>
      <w:r w:rsidR="00BA4A24">
        <w:rPr>
          <w:rFonts w:hint="eastAsia"/>
          <w:color w:val="000000"/>
          <w:sz w:val="21"/>
          <w:szCs w:val="21"/>
        </w:rPr>
        <w:t>有些诧异。当时只觉得他们是关系很好的朋友，完全没想到这一层。随即，</w:t>
      </w:r>
      <w:r w:rsidR="00B574C3">
        <w:rPr>
          <w:rFonts w:hint="eastAsia"/>
          <w:color w:val="000000"/>
          <w:sz w:val="21"/>
          <w:szCs w:val="21"/>
        </w:rPr>
        <w:t>对话框</w:t>
      </w:r>
      <w:r w:rsidR="00B71515">
        <w:rPr>
          <w:rFonts w:hint="eastAsia"/>
          <w:color w:val="000000"/>
          <w:sz w:val="21"/>
          <w:szCs w:val="21"/>
        </w:rPr>
        <w:t>接连</w:t>
      </w:r>
      <w:r w:rsidR="00B574C3">
        <w:rPr>
          <w:rFonts w:hint="eastAsia"/>
          <w:color w:val="000000"/>
          <w:sz w:val="21"/>
          <w:szCs w:val="21"/>
        </w:rPr>
        <w:t>跳了出来。</w:t>
      </w:r>
      <w:r>
        <w:rPr>
          <w:rFonts w:ascii="Calibri" w:hAnsi="Calibri" w:cs="Times New Roman"/>
        </w:rPr>
        <w:t>"</w:t>
      </w:r>
    </w:p>
    <w:p w14:paraId="2D91BCD1" w14:textId="4392AA6C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{显示立绘XY</w:t>
      </w:r>
      <w:r>
        <w:rPr>
          <w:highlight w:val="yellow"/>
        </w:rPr>
        <w:t>13wx</w:t>
      </w:r>
      <w:r>
        <w:rPr>
          <w:rFonts w:hint="eastAsia"/>
          <w:highlight w:val="yellow"/>
        </w:rPr>
        <w:t>}</w:t>
      </w:r>
    </w:p>
    <w:p w14:paraId="42ADDB2B" w14:textId="76B63D48" w:rsidR="00B574C3" w:rsidRDefault="00B574C3" w:rsidP="00B574C3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我和刘洋一起长大的，初中时我们</w:t>
      </w:r>
      <w:r w:rsidR="00BA4A24">
        <w:rPr>
          <w:rFonts w:hint="eastAsia"/>
          <w:color w:val="000000"/>
          <w:sz w:val="21"/>
          <w:szCs w:val="21"/>
        </w:rPr>
        <w:t>还是</w:t>
      </w:r>
      <w:r>
        <w:rPr>
          <w:rFonts w:hint="eastAsia"/>
          <w:color w:val="000000"/>
          <w:sz w:val="21"/>
          <w:szCs w:val="21"/>
        </w:rPr>
        <w:t>同桌。</w:t>
      </w:r>
      <w:r w:rsidR="007769E6">
        <w:rPr>
          <w:rFonts w:ascii="Calibri" w:hAnsi="Calibri" w:cs="Times New Roman"/>
        </w:rPr>
        <w:t>"</w:t>
      </w:r>
    </w:p>
    <w:p w14:paraId="0E435695" w14:textId="000AC4E7" w:rsidR="00BA4A24" w:rsidRDefault="00BA4A24" w:rsidP="00B574C3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他可能一直</w:t>
      </w:r>
      <w:r w:rsidR="00B71515">
        <w:rPr>
          <w:rFonts w:hint="eastAsia"/>
          <w:color w:val="000000"/>
          <w:sz w:val="21"/>
          <w:szCs w:val="21"/>
        </w:rPr>
        <w:t>只</w:t>
      </w:r>
      <w:r>
        <w:rPr>
          <w:rFonts w:hint="eastAsia"/>
          <w:color w:val="000000"/>
          <w:sz w:val="21"/>
          <w:szCs w:val="21"/>
        </w:rPr>
        <w:t>是把我当成朋友吧。</w:t>
      </w:r>
      <w:r w:rsidR="007769E6">
        <w:rPr>
          <w:rFonts w:ascii="Calibri" w:hAnsi="Calibri" w:cs="Times New Roman"/>
        </w:rPr>
        <w:t>"</w:t>
      </w:r>
    </w:p>
    <w:p w14:paraId="70AF5D28" w14:textId="2AC2238E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</w:t>
      </w:r>
      <w:r>
        <w:rPr>
          <w:rFonts w:hint="eastAsia"/>
          <w:highlight w:val="yellow"/>
        </w:rPr>
        <w:t>H</w:t>
      </w:r>
      <w:r>
        <w:rPr>
          <w:highlight w:val="yellow"/>
        </w:rPr>
        <w:t>12rz</w:t>
      </w:r>
      <w:r>
        <w:rPr>
          <w:rFonts w:hint="eastAsia"/>
          <w:highlight w:val="yellow"/>
        </w:rPr>
        <w:t>}</w:t>
      </w:r>
    </w:p>
    <w:p w14:paraId="02611B09" w14:textId="75B4BFCB" w:rsidR="00BA4A24" w:rsidRPr="004B4C56" w:rsidRDefault="00BA4A24" w:rsidP="00BA4A24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为什么这么说呢？</w:t>
      </w:r>
      <w:r w:rsidR="007769E6">
        <w:rPr>
          <w:rFonts w:ascii="Calibri" w:hAnsi="Calibri" w:cs="Times New Roman"/>
        </w:rPr>
        <w:t>"</w:t>
      </w:r>
    </w:p>
    <w:p w14:paraId="3283732E" w14:textId="503BB5BF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{显示立绘XY</w:t>
      </w:r>
      <w:r>
        <w:rPr>
          <w:highlight w:val="yellow"/>
        </w:rPr>
        <w:t>12bx</w:t>
      </w:r>
      <w:r>
        <w:rPr>
          <w:rFonts w:hint="eastAsia"/>
          <w:highlight w:val="yellow"/>
        </w:rPr>
        <w:t>}</w:t>
      </w:r>
    </w:p>
    <w:p w14:paraId="3D355116" w14:textId="7DA2CEFC" w:rsidR="00BA4A24" w:rsidRDefault="00BA4A24" w:rsidP="00BA4A24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女</w:t>
      </w:r>
      <w:r w:rsidR="00450F93">
        <w:rPr>
          <w:rFonts w:hint="eastAsia"/>
          <w:color w:val="000000"/>
          <w:sz w:val="21"/>
          <w:szCs w:val="21"/>
        </w:rPr>
        <w:t>生</w:t>
      </w:r>
      <w:r>
        <w:rPr>
          <w:rFonts w:hint="eastAsia"/>
          <w:color w:val="000000"/>
          <w:sz w:val="21"/>
          <w:szCs w:val="21"/>
        </w:rPr>
        <w:t>的第六感吧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(*^-^)</w:t>
      </w:r>
      <w:r>
        <w:rPr>
          <w:rFonts w:hint="eastAsia"/>
          <w:color w:val="000000"/>
          <w:sz w:val="21"/>
          <w:szCs w:val="21"/>
        </w:rPr>
        <w:t>。初中的时候</w:t>
      </w:r>
      <w:r w:rsidR="00B71515">
        <w:rPr>
          <w:rFonts w:hint="eastAsia"/>
          <w:color w:val="000000"/>
          <w:sz w:val="21"/>
          <w:szCs w:val="21"/>
        </w:rPr>
        <w:t>，</w:t>
      </w:r>
      <w:r>
        <w:rPr>
          <w:rFonts w:hint="eastAsia"/>
          <w:color w:val="000000"/>
          <w:sz w:val="21"/>
          <w:szCs w:val="21"/>
        </w:rPr>
        <w:t>有一次我的手不小心受伤了，他主动来帮我拿书包，课间还帮我倒水，班里同学起哄说我们两个人在谈恋爱。</w:t>
      </w:r>
      <w:r w:rsidR="007769E6">
        <w:rPr>
          <w:rFonts w:ascii="Calibri" w:hAnsi="Calibri" w:cs="Times New Roman"/>
        </w:rPr>
        <w:t>"</w:t>
      </w:r>
    </w:p>
    <w:p w14:paraId="3E5123BF" w14:textId="0F7D5737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{显示立绘XY</w:t>
      </w:r>
      <w:r>
        <w:rPr>
          <w:highlight w:val="yellow"/>
        </w:rPr>
        <w:t>13bx</w:t>
      </w:r>
      <w:r>
        <w:rPr>
          <w:rFonts w:hint="eastAsia"/>
          <w:highlight w:val="yellow"/>
        </w:rPr>
        <w:t>}</w:t>
      </w:r>
    </w:p>
    <w:p w14:paraId="65C48008" w14:textId="7BAEA5ED" w:rsidR="00BA4A24" w:rsidRPr="00BA4A24" w:rsidRDefault="00BA4A24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你猜刘洋怎么着？</w:t>
      </w:r>
      <w:r w:rsidR="007769E6">
        <w:rPr>
          <w:rFonts w:ascii="Calibri" w:hAnsi="Calibri" w:cs="Times New Roman"/>
        </w:rPr>
        <w:t>"</w:t>
      </w:r>
    </w:p>
    <w:p w14:paraId="07EA7F16" w14:textId="6A0A8BD9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</w:t>
      </w:r>
      <w:r>
        <w:rPr>
          <w:rFonts w:hint="eastAsia"/>
          <w:highlight w:val="yellow"/>
        </w:rPr>
        <w:t>H</w:t>
      </w:r>
      <w:r>
        <w:rPr>
          <w:highlight w:val="yellow"/>
        </w:rPr>
        <w:t>11rz</w:t>
      </w:r>
      <w:r>
        <w:rPr>
          <w:rFonts w:hint="eastAsia"/>
          <w:highlight w:val="yellow"/>
        </w:rPr>
        <w:t>}</w:t>
      </w:r>
    </w:p>
    <w:p w14:paraId="7CFB9152" w14:textId="45301680" w:rsidR="00BA4A24" w:rsidRPr="00BA4A24" w:rsidRDefault="00BA4A24" w:rsidP="00BA4A24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我：他让你别放心上？</w:t>
      </w:r>
    </w:p>
    <w:p w14:paraId="77B812ED" w14:textId="031D6658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{显示立绘XY</w:t>
      </w:r>
      <w:r>
        <w:rPr>
          <w:highlight w:val="yellow"/>
        </w:rPr>
        <w:t>11bx</w:t>
      </w:r>
      <w:r>
        <w:rPr>
          <w:rFonts w:hint="eastAsia"/>
          <w:highlight w:val="yellow"/>
        </w:rPr>
        <w:t>}</w:t>
      </w:r>
    </w:p>
    <w:p w14:paraId="3F6D6CCB" w14:textId="409D1B12" w:rsidR="00BA4A24" w:rsidRPr="00BA4A24" w:rsidRDefault="00BA4A24" w:rsidP="00BA4A24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他把造谣的人打了一顿。坚持说和我只是普通朋友，让造谣的人闭嘴。</w:t>
      </w:r>
      <w:r w:rsidR="007769E6">
        <w:rPr>
          <w:rFonts w:ascii="Calibri" w:hAnsi="Calibri" w:cs="Times New Roman"/>
        </w:rPr>
        <w:t>"</w:t>
      </w:r>
    </w:p>
    <w:p w14:paraId="026601B2" w14:textId="69EB9A59" w:rsidR="00B574C3" w:rsidRDefault="00BA4A24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 w:rsidR="00B574C3">
        <w:rPr>
          <w:rFonts w:hint="eastAsia"/>
          <w:color w:val="000000"/>
          <w:sz w:val="21"/>
          <w:szCs w:val="21"/>
        </w:rPr>
        <w:t>在那之后</w:t>
      </w:r>
      <w:r w:rsidR="00FD22AD">
        <w:rPr>
          <w:rFonts w:hint="eastAsia"/>
          <w:color w:val="000000"/>
          <w:sz w:val="21"/>
          <w:szCs w:val="21"/>
        </w:rPr>
        <w:t>就</w:t>
      </w:r>
      <w:r w:rsidR="00B574C3">
        <w:rPr>
          <w:rFonts w:hint="eastAsia"/>
          <w:color w:val="000000"/>
          <w:sz w:val="21"/>
          <w:szCs w:val="21"/>
        </w:rPr>
        <w:t>没有人再开玩笑了</w:t>
      </w:r>
      <w:r w:rsidR="00FD22AD">
        <w:rPr>
          <w:rFonts w:hint="eastAsia"/>
          <w:color w:val="000000"/>
          <w:sz w:val="21"/>
          <w:szCs w:val="21"/>
        </w:rPr>
        <w:t>。</w:t>
      </w:r>
      <w:r w:rsidR="00B574C3">
        <w:rPr>
          <w:rFonts w:hint="eastAsia"/>
          <w:color w:val="000000"/>
          <w:sz w:val="21"/>
          <w:szCs w:val="21"/>
        </w:rPr>
        <w:t>不过我们俩的关系也变得有点古怪，好像都在避免尴尬。</w:t>
      </w:r>
      <w:r w:rsidR="007769E6">
        <w:rPr>
          <w:rFonts w:ascii="Calibri" w:hAnsi="Calibri" w:cs="Times New Roman"/>
        </w:rPr>
        <w:t>"</w:t>
      </w:r>
    </w:p>
    <w:p w14:paraId="1E5BC90E" w14:textId="164BAA03" w:rsidR="00B574C3" w:rsidRDefault="00B574C3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lastRenderedPageBreak/>
        <w:t>我：</w:t>
      </w:r>
      <w:r w:rsidR="001D5C0F">
        <w:rPr>
          <w:rFonts w:ascii="Calibri" w:hAnsi="Calibri" w:cs="Times New Roman"/>
        </w:rPr>
        <w:t>"</w:t>
      </w:r>
      <w:r w:rsidR="00BA4A24">
        <w:rPr>
          <w:rFonts w:hint="eastAsia"/>
          <w:color w:val="000000"/>
          <w:sz w:val="21"/>
          <w:szCs w:val="21"/>
        </w:rPr>
        <w:t>所以你还是挺在乎他的咯</w:t>
      </w:r>
      <w:r>
        <w:rPr>
          <w:rFonts w:hint="eastAsia"/>
          <w:color w:val="000000"/>
          <w:sz w:val="21"/>
          <w:szCs w:val="21"/>
        </w:rPr>
        <w:t>？</w:t>
      </w:r>
      <w:r w:rsidR="007769E6">
        <w:rPr>
          <w:rFonts w:ascii="Calibri" w:hAnsi="Calibri" w:cs="Times New Roman"/>
        </w:rPr>
        <w:t>"</w:t>
      </w:r>
    </w:p>
    <w:p w14:paraId="09FC86B7" w14:textId="589AF34F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{显示立绘XY</w:t>
      </w:r>
      <w:r>
        <w:rPr>
          <w:highlight w:val="yellow"/>
        </w:rPr>
        <w:t>13</w:t>
      </w:r>
      <w:ins w:id="158" w:author="Ryan" w:date="2024-02-04T11:01:00Z">
        <w:r w:rsidR="00C51863">
          <w:rPr>
            <w:highlight w:val="yellow"/>
          </w:rPr>
          <w:t>bx</w:t>
        </w:r>
      </w:ins>
      <w:del w:id="159" w:author="Ryan" w:date="2024-02-04T11:01:00Z">
        <w:r w:rsidDel="00C51863">
          <w:rPr>
            <w:highlight w:val="yellow"/>
          </w:rPr>
          <w:delText>zm</w:delText>
        </w:r>
      </w:del>
      <w:r>
        <w:rPr>
          <w:rFonts w:hint="eastAsia"/>
          <w:highlight w:val="yellow"/>
        </w:rPr>
        <w:t>}</w:t>
      </w:r>
    </w:p>
    <w:p w14:paraId="423CEB31" w14:textId="20FA7F3B" w:rsidR="00B574C3" w:rsidRDefault="00B574C3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上高中以后，我发现</w:t>
      </w:r>
      <w:r w:rsidR="00450F93">
        <w:rPr>
          <w:rFonts w:hint="eastAsia"/>
          <w:color w:val="000000"/>
          <w:sz w:val="21"/>
          <w:szCs w:val="21"/>
        </w:rPr>
        <w:t>原来自己</w:t>
      </w:r>
      <w:r>
        <w:rPr>
          <w:rFonts w:hint="eastAsia"/>
          <w:color w:val="000000"/>
          <w:sz w:val="21"/>
          <w:szCs w:val="21"/>
        </w:rPr>
        <w:t>有点喜欢他</w:t>
      </w:r>
      <w:r w:rsidR="004D7BE7">
        <w:rPr>
          <w:rFonts w:hint="eastAsia"/>
          <w:color w:val="000000"/>
          <w:sz w:val="21"/>
          <w:szCs w:val="21"/>
        </w:rPr>
        <w:t>。</w:t>
      </w:r>
      <w:r>
        <w:rPr>
          <w:rFonts w:hint="eastAsia"/>
          <w:color w:val="000000"/>
          <w:sz w:val="21"/>
          <w:szCs w:val="21"/>
        </w:rPr>
        <w:t>看到他和别的女生聊天</w:t>
      </w:r>
      <w:r w:rsidR="00FD22AD">
        <w:rPr>
          <w:rFonts w:hint="eastAsia"/>
          <w:color w:val="000000"/>
          <w:sz w:val="21"/>
          <w:szCs w:val="21"/>
        </w:rPr>
        <w:t>，</w:t>
      </w:r>
      <w:r>
        <w:rPr>
          <w:rFonts w:hint="eastAsia"/>
          <w:color w:val="000000"/>
          <w:sz w:val="21"/>
          <w:szCs w:val="21"/>
        </w:rPr>
        <w:t>心里</w:t>
      </w:r>
      <w:r w:rsidR="00BA4A24">
        <w:rPr>
          <w:rFonts w:hint="eastAsia"/>
          <w:color w:val="000000"/>
          <w:sz w:val="21"/>
          <w:szCs w:val="21"/>
        </w:rPr>
        <w:t>也会觉得有些不开心，想想自己也</w:t>
      </w:r>
      <w:r w:rsidR="004D7BE7">
        <w:rPr>
          <w:rFonts w:hint="eastAsia"/>
          <w:color w:val="000000"/>
          <w:sz w:val="21"/>
          <w:szCs w:val="21"/>
        </w:rPr>
        <w:t>挺</w:t>
      </w:r>
      <w:r w:rsidR="00BA4A24">
        <w:rPr>
          <w:rFonts w:hint="eastAsia"/>
          <w:color w:val="000000"/>
          <w:sz w:val="21"/>
          <w:szCs w:val="21"/>
        </w:rPr>
        <w:t>小家子气的……</w:t>
      </w:r>
      <w:r w:rsidR="007769E6">
        <w:rPr>
          <w:rFonts w:ascii="Calibri" w:hAnsi="Calibri" w:cs="Times New Roman"/>
        </w:rPr>
        <w:t>"</w:t>
      </w:r>
    </w:p>
    <w:p w14:paraId="1D3E4447" w14:textId="64AEA152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</w:t>
      </w:r>
      <w:r>
        <w:rPr>
          <w:rFonts w:hint="eastAsia"/>
          <w:highlight w:val="yellow"/>
        </w:rPr>
        <w:t>H</w:t>
      </w:r>
      <w:r>
        <w:rPr>
          <w:highlight w:val="yellow"/>
        </w:rPr>
        <w:t>12zm</w:t>
      </w:r>
      <w:r>
        <w:rPr>
          <w:rFonts w:hint="eastAsia"/>
          <w:highlight w:val="yellow"/>
        </w:rPr>
        <w:t>}</w:t>
      </w:r>
    </w:p>
    <w:p w14:paraId="3E4055D7" w14:textId="73E7C624" w:rsidR="00B574C3" w:rsidRDefault="00B574C3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我看刘洋其实一直都很关心你</w:t>
      </w:r>
      <w:r w:rsidR="004D7BE7">
        <w:rPr>
          <w:rFonts w:hint="eastAsia"/>
          <w:color w:val="000000"/>
          <w:sz w:val="21"/>
          <w:szCs w:val="21"/>
        </w:rPr>
        <w:t>啊，只是不善于表达吧。</w:t>
      </w:r>
      <w:r w:rsidR="007769E6">
        <w:rPr>
          <w:rFonts w:ascii="Calibri" w:hAnsi="Calibri" w:cs="Times New Roman"/>
        </w:rPr>
        <w:t>"</w:t>
      </w:r>
    </w:p>
    <w:p w14:paraId="4A2F729B" w14:textId="48DCF148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XY13jy</w:t>
      </w:r>
      <w:r>
        <w:rPr>
          <w:rFonts w:hint="eastAsia"/>
          <w:highlight w:val="yellow"/>
        </w:rPr>
        <w:t>}</w:t>
      </w:r>
    </w:p>
    <w:p w14:paraId="4529F531" w14:textId="4F313D02" w:rsidR="00B574C3" w:rsidRDefault="00B574C3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 w:rsidR="004D7BE7">
        <w:rPr>
          <w:rFonts w:hint="eastAsia"/>
          <w:color w:val="000000"/>
          <w:sz w:val="21"/>
          <w:szCs w:val="21"/>
        </w:rPr>
        <w:t>诶</w:t>
      </w:r>
      <w:r w:rsidR="004D7BE7" w:rsidRPr="004D7BE7">
        <w:rPr>
          <w:color w:val="000000"/>
          <w:sz w:val="21"/>
          <w:szCs w:val="21"/>
        </w:rPr>
        <w:t>(´•</w:t>
      </w:r>
      <w:ins w:id="160" w:author="Ryan" w:date="2024-02-04T11:02:00Z">
        <w:r w:rsidR="00C51863">
          <w:rPr>
            <w:rFonts w:ascii="Microsoft Himalaya" w:hAnsi="Microsoft Himalaya" w:cs="Microsoft Himalaya"/>
            <w:color w:val="000000"/>
            <w:sz w:val="21"/>
            <w:szCs w:val="21"/>
          </w:rPr>
          <w:t>_</w:t>
        </w:r>
      </w:ins>
      <w:del w:id="161" w:author="Ryan" w:date="2024-02-04T11:01:00Z">
        <w:r w:rsidR="004D7BE7" w:rsidRPr="004D7BE7" w:rsidDel="00C51863">
          <w:rPr>
            <w:rFonts w:ascii="Microsoft Himalaya" w:hAnsi="Microsoft Himalaya" w:cs="Microsoft Himalaya"/>
            <w:color w:val="000000"/>
            <w:sz w:val="21"/>
            <w:szCs w:val="21"/>
          </w:rPr>
          <w:delText>༝</w:delText>
        </w:r>
      </w:del>
      <w:r w:rsidR="004D7BE7" w:rsidRPr="004D7BE7">
        <w:rPr>
          <w:rFonts w:hint="eastAsia"/>
          <w:color w:val="000000"/>
          <w:sz w:val="21"/>
          <w:szCs w:val="21"/>
        </w:rPr>
        <w:t>•</w:t>
      </w:r>
      <w:r w:rsidR="004D7BE7" w:rsidRPr="004D7BE7">
        <w:rPr>
          <w:color w:val="000000"/>
          <w:sz w:val="21"/>
          <w:szCs w:val="21"/>
        </w:rPr>
        <w:t>`)</w:t>
      </w:r>
      <w:r w:rsidR="004D7BE7">
        <w:rPr>
          <w:rFonts w:hint="eastAsia"/>
          <w:color w:val="000000"/>
          <w:sz w:val="21"/>
          <w:szCs w:val="21"/>
        </w:rPr>
        <w:t>，有时候觉得他挺懂我的，但有时候却</w:t>
      </w:r>
      <w:r w:rsidR="00450F93">
        <w:rPr>
          <w:rFonts w:hint="eastAsia"/>
          <w:color w:val="000000"/>
          <w:sz w:val="21"/>
          <w:szCs w:val="21"/>
        </w:rPr>
        <w:t>感觉很疏远</w:t>
      </w:r>
      <w:r>
        <w:rPr>
          <w:rFonts w:hint="eastAsia"/>
          <w:color w:val="000000"/>
          <w:sz w:val="21"/>
          <w:szCs w:val="21"/>
        </w:rPr>
        <w:t>。</w:t>
      </w:r>
      <w:r w:rsidR="007769E6">
        <w:rPr>
          <w:rFonts w:ascii="Calibri" w:hAnsi="Calibri" w:cs="Times New Roman"/>
        </w:rPr>
        <w:t>"</w:t>
      </w:r>
    </w:p>
    <w:p w14:paraId="15C66ACE" w14:textId="51D29B86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</w:t>
      </w:r>
      <w:r>
        <w:rPr>
          <w:rFonts w:hint="eastAsia"/>
          <w:highlight w:val="yellow"/>
        </w:rPr>
        <w:t>H</w:t>
      </w:r>
      <w:r>
        <w:rPr>
          <w:highlight w:val="yellow"/>
        </w:rPr>
        <w:t>11wx</w:t>
      </w:r>
      <w:r>
        <w:rPr>
          <w:rFonts w:hint="eastAsia"/>
          <w:highlight w:val="yellow"/>
        </w:rPr>
        <w:t>}</w:t>
      </w:r>
    </w:p>
    <w:p w14:paraId="75B03BB4" w14:textId="58C9339E" w:rsidR="00B574C3" w:rsidRDefault="00B574C3" w:rsidP="00B574C3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男生的喜欢</w:t>
      </w:r>
      <w:r w:rsidR="004D7BE7">
        <w:rPr>
          <w:rFonts w:hint="eastAsia"/>
          <w:color w:val="000000"/>
          <w:sz w:val="21"/>
          <w:szCs w:val="21"/>
        </w:rPr>
        <w:t>，</w:t>
      </w:r>
      <w:r w:rsidR="00450F93">
        <w:rPr>
          <w:rFonts w:hint="eastAsia"/>
          <w:color w:val="000000"/>
          <w:sz w:val="21"/>
          <w:szCs w:val="21"/>
        </w:rPr>
        <w:t>有时候</w:t>
      </w:r>
      <w:r w:rsidR="00315AA3">
        <w:rPr>
          <w:rFonts w:hint="eastAsia"/>
          <w:color w:val="000000"/>
          <w:sz w:val="21"/>
          <w:szCs w:val="21"/>
        </w:rPr>
        <w:t>可能</w:t>
      </w:r>
      <w:r w:rsidR="004D7BE7">
        <w:rPr>
          <w:rFonts w:hint="eastAsia"/>
          <w:color w:val="000000"/>
          <w:sz w:val="21"/>
          <w:szCs w:val="21"/>
        </w:rPr>
        <w:t>自己也未必</w:t>
      </w:r>
      <w:r w:rsidR="00450F93">
        <w:rPr>
          <w:rFonts w:hint="eastAsia"/>
          <w:color w:val="000000"/>
          <w:sz w:val="21"/>
          <w:szCs w:val="21"/>
        </w:rPr>
        <w:t>能</w:t>
      </w:r>
      <w:r w:rsidR="004D7BE7">
        <w:rPr>
          <w:rFonts w:hint="eastAsia"/>
          <w:color w:val="000000"/>
          <w:sz w:val="21"/>
          <w:szCs w:val="21"/>
        </w:rPr>
        <w:t>察觉</w:t>
      </w:r>
      <w:r>
        <w:rPr>
          <w:rFonts w:hint="eastAsia"/>
          <w:color w:val="000000"/>
          <w:sz w:val="21"/>
          <w:szCs w:val="21"/>
        </w:rPr>
        <w:t>。</w:t>
      </w:r>
      <w:r w:rsidR="007769E6">
        <w:rPr>
          <w:rFonts w:ascii="Calibri" w:hAnsi="Calibri" w:cs="Times New Roman"/>
        </w:rPr>
        <w:t>"</w:t>
      </w:r>
    </w:p>
    <w:p w14:paraId="508E972B" w14:textId="39CE27DD" w:rsidR="004D7BE7" w:rsidRDefault="004D7BE7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对了，中午说起梦想的事情，</w:t>
      </w:r>
      <w:r w:rsidR="00D81BAC">
        <w:rPr>
          <w:rFonts w:hint="eastAsia"/>
          <w:color w:val="000000"/>
          <w:sz w:val="21"/>
          <w:szCs w:val="21"/>
        </w:rPr>
        <w:t>你</w:t>
      </w:r>
      <w:r>
        <w:rPr>
          <w:rFonts w:hint="eastAsia"/>
          <w:color w:val="000000"/>
          <w:sz w:val="21"/>
          <w:szCs w:val="21"/>
        </w:rPr>
        <w:t>遇到</w:t>
      </w:r>
      <w:r w:rsidR="00D81BAC">
        <w:rPr>
          <w:rFonts w:hint="eastAsia"/>
          <w:color w:val="000000"/>
          <w:sz w:val="21"/>
          <w:szCs w:val="21"/>
        </w:rPr>
        <w:t>了</w:t>
      </w:r>
      <w:r>
        <w:rPr>
          <w:rFonts w:hint="eastAsia"/>
          <w:color w:val="000000"/>
          <w:sz w:val="21"/>
          <w:szCs w:val="21"/>
        </w:rPr>
        <w:t>什么困难吗</w:t>
      </w:r>
      <w:r w:rsidR="00D81BAC">
        <w:rPr>
          <w:rFonts w:hint="eastAsia"/>
          <w:color w:val="000000"/>
          <w:sz w:val="21"/>
          <w:szCs w:val="21"/>
        </w:rPr>
        <w:t>？</w:t>
      </w:r>
      <w:r w:rsidR="007769E6">
        <w:rPr>
          <w:rFonts w:ascii="Calibri" w:hAnsi="Calibri" w:cs="Times New Roman"/>
        </w:rPr>
        <w:t>"</w:t>
      </w:r>
    </w:p>
    <w:p w14:paraId="383EB41C" w14:textId="20B62CEE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XY13wx</w:t>
      </w:r>
      <w:r>
        <w:rPr>
          <w:rFonts w:hint="eastAsia"/>
          <w:highlight w:val="yellow"/>
        </w:rPr>
        <w:t>}</w:t>
      </w:r>
    </w:p>
    <w:p w14:paraId="466F2135" w14:textId="5D20E5CC" w:rsidR="00B574C3" w:rsidRDefault="00B574C3" w:rsidP="00B574C3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 w:rsidR="009C1D7A">
        <w:rPr>
          <w:rFonts w:hint="eastAsia"/>
          <w:color w:val="000000"/>
          <w:sz w:val="21"/>
          <w:szCs w:val="21"/>
        </w:rPr>
        <w:t>你真</w:t>
      </w:r>
      <w:r w:rsidR="004D7BE7">
        <w:rPr>
          <w:rFonts w:hint="eastAsia"/>
          <w:color w:val="000000"/>
          <w:sz w:val="21"/>
          <w:szCs w:val="21"/>
        </w:rPr>
        <w:t>细心，没想到这也被你发现了。刘洋觉得我想成为一</w:t>
      </w:r>
      <w:r w:rsidR="009C1D7A">
        <w:rPr>
          <w:rFonts w:hint="eastAsia"/>
          <w:color w:val="000000"/>
          <w:sz w:val="21"/>
          <w:szCs w:val="21"/>
        </w:rPr>
        <w:t>名</w:t>
      </w:r>
      <w:r w:rsidR="00B91214">
        <w:rPr>
          <w:rFonts w:hint="eastAsia"/>
          <w:color w:val="000000"/>
          <w:sz w:val="21"/>
          <w:szCs w:val="21"/>
        </w:rPr>
        <w:t>钢琴</w:t>
      </w:r>
      <w:r w:rsidR="004D7BE7">
        <w:rPr>
          <w:rFonts w:hint="eastAsia"/>
          <w:color w:val="000000"/>
          <w:sz w:val="21"/>
          <w:szCs w:val="21"/>
        </w:rPr>
        <w:t>家，</w:t>
      </w:r>
      <w:r w:rsidR="009C1D7A">
        <w:rPr>
          <w:rFonts w:hint="eastAsia"/>
          <w:color w:val="000000"/>
          <w:sz w:val="21"/>
          <w:szCs w:val="21"/>
        </w:rPr>
        <w:t>但</w:t>
      </w:r>
      <w:r w:rsidR="004D7BE7">
        <w:rPr>
          <w:rFonts w:hint="eastAsia"/>
          <w:color w:val="000000"/>
          <w:sz w:val="21"/>
          <w:szCs w:val="21"/>
        </w:rPr>
        <w:t>其实我并没有那么高的天赋，对自己也没什么信心。</w:t>
      </w:r>
    </w:p>
    <w:p w14:paraId="657096CA" w14:textId="4D8C3968" w:rsidR="004D7BE7" w:rsidRPr="00994C78" w:rsidRDefault="004D7BE7" w:rsidP="00B574C3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我</w:t>
      </w:r>
      <w:r w:rsidR="009C1D7A">
        <w:rPr>
          <w:rFonts w:hint="eastAsia"/>
          <w:color w:val="000000"/>
          <w:sz w:val="21"/>
          <w:szCs w:val="21"/>
        </w:rPr>
        <w:t>很</w:t>
      </w:r>
      <w:r>
        <w:rPr>
          <w:rFonts w:hint="eastAsia"/>
          <w:color w:val="000000"/>
          <w:sz w:val="21"/>
          <w:szCs w:val="21"/>
        </w:rPr>
        <w:t>想大学有机会和刘洋一起去日本，</w:t>
      </w:r>
      <w:r w:rsidR="00BF0916">
        <w:rPr>
          <w:rFonts w:hint="eastAsia"/>
          <w:color w:val="000000"/>
          <w:sz w:val="21"/>
          <w:szCs w:val="21"/>
        </w:rPr>
        <w:t>但是家里的经济条件不允许。</w:t>
      </w:r>
      <w:r w:rsidR="007769E6">
        <w:rPr>
          <w:rFonts w:ascii="Calibri" w:hAnsi="Calibri" w:cs="Times New Roman"/>
        </w:rPr>
        <w:t>"</w:t>
      </w:r>
    </w:p>
    <w:p w14:paraId="2FF4A5BC" w14:textId="6A68BEE3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</w:t>
      </w:r>
      <w:r>
        <w:rPr>
          <w:rFonts w:hint="eastAsia"/>
          <w:highlight w:val="yellow"/>
        </w:rPr>
        <w:t>H</w:t>
      </w:r>
      <w:r>
        <w:rPr>
          <w:highlight w:val="yellow"/>
        </w:rPr>
        <w:t>12rz</w:t>
      </w:r>
      <w:r>
        <w:rPr>
          <w:rFonts w:hint="eastAsia"/>
          <w:highlight w:val="yellow"/>
        </w:rPr>
        <w:t>}</w:t>
      </w:r>
    </w:p>
    <w:p w14:paraId="3059D847" w14:textId="19E92E0E" w:rsidR="00B574C3" w:rsidRDefault="00B574C3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 w:rsidR="00BF0916">
        <w:rPr>
          <w:rFonts w:hint="eastAsia"/>
          <w:color w:val="000000"/>
          <w:sz w:val="21"/>
          <w:szCs w:val="21"/>
        </w:rPr>
        <w:t>那或许他愿意留在国内和你一起上大学呢？不问问怎么知道</w:t>
      </w:r>
      <w:r w:rsidR="004D7BE7">
        <w:rPr>
          <w:rFonts w:hint="eastAsia"/>
          <w:color w:val="000000"/>
          <w:sz w:val="21"/>
          <w:szCs w:val="21"/>
        </w:rPr>
        <w:t>。</w:t>
      </w:r>
      <w:r w:rsidR="007769E6">
        <w:rPr>
          <w:rFonts w:ascii="Calibri" w:hAnsi="Calibri" w:cs="Times New Roman"/>
        </w:rPr>
        <w:t>"</w:t>
      </w:r>
    </w:p>
    <w:p w14:paraId="132BCF49" w14:textId="1007D6F8" w:rsidR="00D64732" w:rsidRPr="00D64732" w:rsidRDefault="00D64732" w:rsidP="00D64732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XY13dy</w:t>
      </w:r>
      <w:r>
        <w:rPr>
          <w:rFonts w:hint="eastAsia"/>
          <w:highlight w:val="yellow"/>
        </w:rPr>
        <w:t>}</w:t>
      </w:r>
    </w:p>
    <w:p w14:paraId="01CAF676" w14:textId="18570AB3" w:rsidR="00B574C3" w:rsidRDefault="00B574C3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说了</w:t>
      </w:r>
      <w:r w:rsidR="009C1D7A">
        <w:rPr>
          <w:rFonts w:hint="eastAsia"/>
          <w:color w:val="000000"/>
          <w:sz w:val="21"/>
          <w:szCs w:val="21"/>
        </w:rPr>
        <w:t>要是</w:t>
      </w:r>
      <w:r>
        <w:rPr>
          <w:rFonts w:hint="eastAsia"/>
          <w:color w:val="000000"/>
          <w:sz w:val="21"/>
          <w:szCs w:val="21"/>
        </w:rPr>
        <w:t>被拒绝</w:t>
      </w:r>
      <w:r w:rsidR="009C1D7A">
        <w:rPr>
          <w:rFonts w:hint="eastAsia"/>
          <w:color w:val="000000"/>
          <w:sz w:val="21"/>
          <w:szCs w:val="21"/>
        </w:rPr>
        <w:t>了</w:t>
      </w:r>
      <w:r>
        <w:rPr>
          <w:rFonts w:hint="eastAsia"/>
          <w:color w:val="000000"/>
          <w:sz w:val="21"/>
          <w:szCs w:val="21"/>
        </w:rPr>
        <w:t>，还要一起上课，多尴尬呀。</w:t>
      </w:r>
      <w:r w:rsidR="00BF0916">
        <w:rPr>
          <w:rFonts w:hint="eastAsia"/>
          <w:color w:val="000000"/>
          <w:sz w:val="21"/>
          <w:szCs w:val="21"/>
        </w:rPr>
        <w:t>而且，我不能那么自私</w:t>
      </w:r>
      <w:r w:rsidR="009C1D7A">
        <w:rPr>
          <w:rFonts w:hint="eastAsia"/>
          <w:color w:val="000000"/>
          <w:sz w:val="21"/>
          <w:szCs w:val="21"/>
        </w:rPr>
        <w:t>，</w:t>
      </w:r>
      <w:r w:rsidR="00BF0916">
        <w:rPr>
          <w:rFonts w:hint="eastAsia"/>
          <w:color w:val="000000"/>
          <w:sz w:val="21"/>
          <w:szCs w:val="21"/>
        </w:rPr>
        <w:t>让刘洋放弃去日本的机会……</w:t>
      </w:r>
      <w:r w:rsidR="007769E6">
        <w:rPr>
          <w:rFonts w:ascii="Calibri" w:hAnsi="Calibri" w:cs="Times New Roman"/>
        </w:rPr>
        <w:t>"</w:t>
      </w:r>
    </w:p>
    <w:p w14:paraId="6DFC0D25" w14:textId="68A3A129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</w:t>
      </w:r>
      <w:r>
        <w:rPr>
          <w:rFonts w:hint="eastAsia"/>
          <w:highlight w:val="yellow"/>
        </w:rPr>
        <w:t>H</w:t>
      </w:r>
      <w:r>
        <w:rPr>
          <w:highlight w:val="yellow"/>
        </w:rPr>
        <w:t>12zm</w:t>
      </w:r>
      <w:r>
        <w:rPr>
          <w:rFonts w:hint="eastAsia"/>
          <w:highlight w:val="yellow"/>
        </w:rPr>
        <w:t>}</w:t>
      </w:r>
    </w:p>
    <w:p w14:paraId="625DB819" w14:textId="67C97F9A" w:rsidR="00B574C3" w:rsidRDefault="00B574C3" w:rsidP="00B574C3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有道理。不过，</w:t>
      </w:r>
      <w:r w:rsidR="00BF0916">
        <w:rPr>
          <w:rFonts w:hint="eastAsia"/>
          <w:color w:val="000000"/>
          <w:sz w:val="21"/>
          <w:szCs w:val="21"/>
        </w:rPr>
        <w:t>我相信会有一个两全其美的方案的</w:t>
      </w:r>
      <w:r>
        <w:rPr>
          <w:rFonts w:hint="eastAsia"/>
          <w:color w:val="000000"/>
          <w:sz w:val="21"/>
          <w:szCs w:val="21"/>
        </w:rPr>
        <w:t>。</w:t>
      </w:r>
      <w:r w:rsidR="002E1814">
        <w:rPr>
          <w:rFonts w:ascii="Calibri" w:hAnsi="Calibri" w:cs="Times New Roman"/>
        </w:rPr>
        <w:t>"</w:t>
      </w:r>
    </w:p>
    <w:p w14:paraId="095D0B48" w14:textId="53111195" w:rsidR="00BF0916" w:rsidRDefault="00F76B92" w:rsidP="00B574C3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ascii="Calibri" w:hAnsi="Calibri" w:cs="Times New Roman"/>
        </w:rPr>
        <w:t>"</w:t>
      </w:r>
      <w:r w:rsidR="001F02E1">
        <w:rPr>
          <w:rFonts w:hint="eastAsia"/>
          <w:color w:val="000000"/>
          <w:sz w:val="21"/>
          <w:szCs w:val="21"/>
        </w:rPr>
        <w:t>小雨</w:t>
      </w:r>
      <w:r w:rsidR="00BF0916">
        <w:rPr>
          <w:rFonts w:hint="eastAsia"/>
          <w:color w:val="000000"/>
          <w:sz w:val="21"/>
          <w:szCs w:val="21"/>
        </w:rPr>
        <w:t>和</w:t>
      </w:r>
      <w:r w:rsidR="001F02E1">
        <w:rPr>
          <w:rFonts w:hint="eastAsia"/>
          <w:color w:val="000000"/>
          <w:sz w:val="21"/>
          <w:szCs w:val="21"/>
        </w:rPr>
        <w:t>刘洋</w:t>
      </w:r>
      <w:r w:rsidR="00BF0916">
        <w:rPr>
          <w:rFonts w:hint="eastAsia"/>
          <w:color w:val="000000"/>
          <w:sz w:val="21"/>
          <w:szCs w:val="21"/>
        </w:rPr>
        <w:t>两</w:t>
      </w:r>
      <w:r w:rsidR="001F02E1">
        <w:rPr>
          <w:rFonts w:hint="eastAsia"/>
          <w:color w:val="000000"/>
          <w:sz w:val="21"/>
          <w:szCs w:val="21"/>
        </w:rPr>
        <w:t>个</w:t>
      </w:r>
      <w:r w:rsidR="00BF0916">
        <w:rPr>
          <w:rFonts w:hint="eastAsia"/>
          <w:color w:val="000000"/>
          <w:sz w:val="21"/>
          <w:szCs w:val="21"/>
        </w:rPr>
        <w:t>人</w:t>
      </w:r>
      <w:r w:rsidR="00532D06">
        <w:rPr>
          <w:rFonts w:hint="eastAsia"/>
          <w:color w:val="000000"/>
          <w:sz w:val="21"/>
          <w:szCs w:val="21"/>
        </w:rPr>
        <w:t>最终</w:t>
      </w:r>
      <w:r w:rsidR="00BF0916">
        <w:rPr>
          <w:rFonts w:hint="eastAsia"/>
          <w:color w:val="000000"/>
          <w:sz w:val="21"/>
          <w:szCs w:val="21"/>
        </w:rPr>
        <w:t>选择在国内读大学。一个读了音乐教育，一个学了社会学。说不定当时刘洋</w:t>
      </w:r>
      <w:r w:rsidR="001F02E1">
        <w:rPr>
          <w:rFonts w:hint="eastAsia"/>
          <w:color w:val="000000"/>
          <w:sz w:val="21"/>
          <w:szCs w:val="21"/>
        </w:rPr>
        <w:t>就是</w:t>
      </w:r>
      <w:r w:rsidR="00BF0916">
        <w:rPr>
          <w:rFonts w:hint="eastAsia"/>
          <w:color w:val="000000"/>
          <w:sz w:val="21"/>
          <w:szCs w:val="21"/>
        </w:rPr>
        <w:t>为了小雨</w:t>
      </w:r>
      <w:r w:rsidR="001F02E1">
        <w:rPr>
          <w:rFonts w:hint="eastAsia"/>
          <w:color w:val="000000"/>
          <w:sz w:val="21"/>
          <w:szCs w:val="21"/>
        </w:rPr>
        <w:t>才</w:t>
      </w:r>
      <w:r w:rsidR="00BF0916">
        <w:rPr>
          <w:rFonts w:hint="eastAsia"/>
          <w:color w:val="000000"/>
          <w:sz w:val="21"/>
          <w:szCs w:val="21"/>
        </w:rPr>
        <w:t>放弃了去日本的机会。</w:t>
      </w:r>
      <w:r w:rsidR="00532D06">
        <w:rPr>
          <w:rFonts w:hint="eastAsia"/>
          <w:color w:val="000000"/>
          <w:sz w:val="21"/>
          <w:szCs w:val="21"/>
        </w:rPr>
        <w:t>站在上帝视角的我自信满满地为小雨打气。</w:t>
      </w:r>
      <w:r>
        <w:rPr>
          <w:rFonts w:ascii="Calibri" w:hAnsi="Calibri" w:cs="Times New Roman"/>
        </w:rPr>
        <w:t>"</w:t>
      </w:r>
    </w:p>
    <w:p w14:paraId="3D010A7A" w14:textId="05A4163A" w:rsidR="00BF0916" w:rsidRDefault="00BF0916" w:rsidP="00BF0916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即使在国内读</w:t>
      </w:r>
      <w:r w:rsidR="001F02E1">
        <w:rPr>
          <w:rFonts w:hint="eastAsia"/>
          <w:color w:val="000000"/>
          <w:sz w:val="21"/>
          <w:szCs w:val="21"/>
        </w:rPr>
        <w:t>本科</w:t>
      </w:r>
      <w:r>
        <w:rPr>
          <w:rFonts w:hint="eastAsia"/>
          <w:color w:val="000000"/>
          <w:sz w:val="21"/>
          <w:szCs w:val="21"/>
        </w:rPr>
        <w:t>，</w:t>
      </w:r>
      <w:r w:rsidR="001F02E1">
        <w:rPr>
          <w:rFonts w:hint="eastAsia"/>
          <w:color w:val="000000"/>
          <w:sz w:val="21"/>
          <w:szCs w:val="21"/>
        </w:rPr>
        <w:t>研究生也</w:t>
      </w:r>
      <w:r>
        <w:rPr>
          <w:rFonts w:hint="eastAsia"/>
          <w:color w:val="000000"/>
          <w:sz w:val="21"/>
          <w:szCs w:val="21"/>
        </w:rPr>
        <w:t>还有机会一起去日本嘛。</w:t>
      </w:r>
      <w:r w:rsidR="007769E6">
        <w:rPr>
          <w:rFonts w:ascii="Calibri" w:hAnsi="Calibri" w:cs="Times New Roman"/>
        </w:rPr>
        <w:t>"</w:t>
      </w:r>
    </w:p>
    <w:p w14:paraId="0C7405A5" w14:textId="02F55789" w:rsidR="00BF0916" w:rsidRPr="00994C78" w:rsidRDefault="00F76B92" w:rsidP="00B574C3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ascii="Calibri" w:hAnsi="Calibri" w:cs="Times New Roman"/>
        </w:rPr>
        <w:t>"</w:t>
      </w:r>
      <w:r w:rsidR="00BF0916">
        <w:rPr>
          <w:rFonts w:hint="eastAsia"/>
          <w:color w:val="000000"/>
          <w:sz w:val="21"/>
          <w:szCs w:val="21"/>
        </w:rPr>
        <w:t>我想起了小雨说的她后来去日本读研究生的事情，便补充了一句。</w:t>
      </w:r>
      <w:r>
        <w:rPr>
          <w:rFonts w:ascii="Calibri" w:hAnsi="Calibri" w:cs="Times New Roman"/>
        </w:rPr>
        <w:t>"</w:t>
      </w:r>
    </w:p>
    <w:p w14:paraId="5CEDB55B" w14:textId="2C5AF3D3" w:rsidR="00D64732" w:rsidRPr="00D64732" w:rsidRDefault="00D64732" w:rsidP="00D64732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XY13wx</w:t>
      </w:r>
      <w:r>
        <w:rPr>
          <w:rFonts w:hint="eastAsia"/>
          <w:highlight w:val="yellow"/>
        </w:rPr>
        <w:t>}</w:t>
      </w:r>
    </w:p>
    <w:p w14:paraId="406C8FDE" w14:textId="192BD98B" w:rsidR="00B574C3" w:rsidRDefault="00B574C3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周小雨</w:t>
      </w:r>
      <w:r w:rsidR="00BF0916">
        <w:rPr>
          <w:rFonts w:hint="eastAsia"/>
          <w:color w:val="000000"/>
          <w:sz w:val="21"/>
          <w:szCs w:val="21"/>
        </w:rPr>
        <w:t>：</w:t>
      </w:r>
      <w:r w:rsidR="001D5C0F">
        <w:rPr>
          <w:rFonts w:ascii="Calibri" w:hAnsi="Calibri" w:cs="Times New Roman"/>
        </w:rPr>
        <w:t>"</w:t>
      </w:r>
      <w:r w:rsidR="00BF0916">
        <w:rPr>
          <w:rFonts w:hint="eastAsia"/>
          <w:color w:val="000000"/>
          <w:sz w:val="21"/>
          <w:szCs w:val="21"/>
        </w:rPr>
        <w:t>确实，你说</w:t>
      </w:r>
      <w:r w:rsidR="001F02E1">
        <w:rPr>
          <w:rFonts w:hint="eastAsia"/>
          <w:color w:val="000000"/>
          <w:sz w:val="21"/>
          <w:szCs w:val="21"/>
        </w:rPr>
        <w:t>得</w:t>
      </w:r>
      <w:r w:rsidR="00BF0916">
        <w:rPr>
          <w:rFonts w:hint="eastAsia"/>
          <w:color w:val="000000"/>
          <w:sz w:val="21"/>
          <w:szCs w:val="21"/>
        </w:rPr>
        <w:t>对。人生有很多选择。</w:t>
      </w:r>
      <w:r w:rsidR="00BF0916" w:rsidRPr="00BF0916">
        <w:rPr>
          <w:color w:val="000000"/>
          <w:sz w:val="21"/>
          <w:szCs w:val="21"/>
        </w:rPr>
        <w:t>(＾ω＾)</w:t>
      </w:r>
      <w:r w:rsidR="007769E6" w:rsidRPr="007769E6">
        <w:rPr>
          <w:rFonts w:ascii="Calibri" w:hAnsi="Calibri" w:cs="Times New Roman"/>
        </w:rPr>
        <w:t xml:space="preserve"> </w:t>
      </w:r>
      <w:r w:rsidR="007769E6">
        <w:rPr>
          <w:rFonts w:ascii="Calibri" w:hAnsi="Calibri" w:cs="Times New Roman"/>
        </w:rPr>
        <w:t>"</w:t>
      </w:r>
    </w:p>
    <w:p w14:paraId="03963064" w14:textId="01C791E1" w:rsidR="00B574C3" w:rsidRDefault="00F76B92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 w:rsidR="00B574C3">
        <w:rPr>
          <w:rFonts w:hint="eastAsia"/>
          <w:color w:val="000000"/>
          <w:sz w:val="21"/>
          <w:szCs w:val="21"/>
        </w:rPr>
        <w:t>小雨回复了</w:t>
      </w:r>
      <w:r w:rsidR="001F02E1">
        <w:rPr>
          <w:rFonts w:hint="eastAsia"/>
          <w:color w:val="000000"/>
          <w:sz w:val="21"/>
          <w:szCs w:val="21"/>
        </w:rPr>
        <w:t>我</w:t>
      </w:r>
      <w:r w:rsidR="00B574C3">
        <w:rPr>
          <w:rFonts w:hint="eastAsia"/>
          <w:color w:val="000000"/>
          <w:sz w:val="21"/>
          <w:szCs w:val="21"/>
        </w:rPr>
        <w:t>一个笑脸</w:t>
      </w:r>
      <w:r w:rsidR="00834C25">
        <w:rPr>
          <w:rFonts w:hint="eastAsia"/>
          <w:color w:val="000000"/>
          <w:sz w:val="21"/>
          <w:szCs w:val="21"/>
        </w:rPr>
        <w:t>。</w:t>
      </w:r>
      <w:r w:rsidR="00B574C3">
        <w:rPr>
          <w:rFonts w:hint="eastAsia"/>
          <w:color w:val="000000"/>
          <w:sz w:val="21"/>
          <w:szCs w:val="21"/>
        </w:rPr>
        <w:t>我看着自己发给小雨的话语，仿佛看到了另一个自己在说话</w:t>
      </w:r>
      <w:r w:rsidR="00834C25">
        <w:rPr>
          <w:rFonts w:hint="eastAsia"/>
          <w:color w:val="000000"/>
          <w:sz w:val="21"/>
          <w:szCs w:val="21"/>
        </w:rPr>
        <w:t>。</w:t>
      </w:r>
      <w:r w:rsidR="00BF0916">
        <w:rPr>
          <w:rFonts w:hint="eastAsia"/>
          <w:color w:val="000000"/>
          <w:sz w:val="21"/>
          <w:szCs w:val="21"/>
        </w:rPr>
        <w:t>这</w:t>
      </w:r>
      <w:r w:rsidR="00B574C3">
        <w:rPr>
          <w:rFonts w:hint="eastAsia"/>
          <w:color w:val="000000"/>
          <w:sz w:val="21"/>
          <w:szCs w:val="21"/>
        </w:rPr>
        <w:t>些话</w:t>
      </w:r>
      <w:r w:rsidR="00BF0916">
        <w:rPr>
          <w:rFonts w:hint="eastAsia"/>
          <w:color w:val="000000"/>
          <w:sz w:val="21"/>
          <w:szCs w:val="21"/>
        </w:rPr>
        <w:t>或许也是</w:t>
      </w:r>
      <w:r w:rsidR="00B574C3">
        <w:rPr>
          <w:rFonts w:hint="eastAsia"/>
          <w:color w:val="000000"/>
          <w:sz w:val="21"/>
          <w:szCs w:val="21"/>
        </w:rPr>
        <w:t>对我</w:t>
      </w:r>
      <w:r w:rsidR="00BF0916">
        <w:rPr>
          <w:rFonts w:hint="eastAsia"/>
          <w:color w:val="000000"/>
          <w:sz w:val="21"/>
          <w:szCs w:val="21"/>
        </w:rPr>
        <w:t>自己</w:t>
      </w:r>
      <w:r w:rsidR="00B574C3">
        <w:rPr>
          <w:rFonts w:hint="eastAsia"/>
          <w:color w:val="000000"/>
          <w:sz w:val="21"/>
          <w:szCs w:val="21"/>
        </w:rPr>
        <w:t>说的，</w:t>
      </w:r>
      <w:r w:rsidR="00BF0916">
        <w:rPr>
          <w:rFonts w:hint="eastAsia"/>
          <w:color w:val="000000"/>
          <w:sz w:val="21"/>
          <w:szCs w:val="21"/>
        </w:rPr>
        <w:t>人生真的有很多可能性</w:t>
      </w:r>
      <w:r w:rsidR="00B574C3">
        <w:rPr>
          <w:rFonts w:hint="eastAsia"/>
          <w:color w:val="000000"/>
          <w:sz w:val="21"/>
          <w:szCs w:val="21"/>
        </w:rPr>
        <w:t>。或许我应该更真诚地面对自己的感情。</w:t>
      </w:r>
      <w:r>
        <w:rPr>
          <w:rFonts w:ascii="Calibri" w:hAnsi="Calibri" w:cs="Times New Roman"/>
        </w:rPr>
        <w:t>"</w:t>
      </w:r>
    </w:p>
    <w:p w14:paraId="552FCCC3" w14:textId="324DD0C8" w:rsidR="00D64732" w:rsidRPr="00D64732" w:rsidRDefault="00D64732" w:rsidP="00D64732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XY12bx</w:t>
      </w:r>
      <w:r>
        <w:rPr>
          <w:rFonts w:hint="eastAsia"/>
          <w:highlight w:val="yellow"/>
        </w:rPr>
        <w:t>}</w:t>
      </w:r>
    </w:p>
    <w:p w14:paraId="33CB1504" w14:textId="72FC51C6" w:rsidR="00B574C3" w:rsidRDefault="00B574C3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对了对了，明天是什么日子你记得吗？</w:t>
      </w:r>
      <w:r w:rsidR="007769E6">
        <w:rPr>
          <w:rFonts w:ascii="Calibri" w:hAnsi="Calibri" w:cs="Times New Roman"/>
        </w:rPr>
        <w:t>"</w:t>
      </w:r>
    </w:p>
    <w:p w14:paraId="743DCDEE" w14:textId="0B231733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</w:t>
      </w:r>
      <w:r>
        <w:rPr>
          <w:rFonts w:hint="eastAsia"/>
          <w:highlight w:val="yellow"/>
        </w:rPr>
        <w:t>H</w:t>
      </w:r>
      <w:r>
        <w:rPr>
          <w:highlight w:val="yellow"/>
        </w:rPr>
        <w:t>11zm</w:t>
      </w:r>
      <w:r>
        <w:rPr>
          <w:rFonts w:hint="eastAsia"/>
          <w:highlight w:val="yellow"/>
        </w:rPr>
        <w:t>}</w:t>
      </w:r>
    </w:p>
    <w:p w14:paraId="10F20622" w14:textId="25DD692D" w:rsidR="00B574C3" w:rsidRDefault="00B574C3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7769E6">
        <w:rPr>
          <w:rFonts w:ascii="Calibri" w:hAnsi="Calibri" w:cs="Times New Roman"/>
        </w:rPr>
        <w:t>"</w:t>
      </w:r>
      <w:r w:rsidR="00BF0916">
        <w:rPr>
          <w:rFonts w:hint="eastAsia"/>
          <w:color w:val="000000"/>
          <w:sz w:val="21"/>
          <w:szCs w:val="21"/>
        </w:rPr>
        <w:t>你是说</w:t>
      </w:r>
      <w:r>
        <w:rPr>
          <w:rFonts w:hint="eastAsia"/>
          <w:color w:val="000000"/>
          <w:sz w:val="21"/>
          <w:szCs w:val="21"/>
        </w:rPr>
        <w:t>社团招新</w:t>
      </w:r>
      <w:r w:rsidR="00BF0916">
        <w:rPr>
          <w:rFonts w:hint="eastAsia"/>
          <w:color w:val="000000"/>
          <w:sz w:val="21"/>
          <w:szCs w:val="21"/>
        </w:rPr>
        <w:t>对吧</w:t>
      </w:r>
      <w:r>
        <w:rPr>
          <w:rFonts w:hint="eastAsia"/>
          <w:color w:val="000000"/>
          <w:sz w:val="21"/>
          <w:szCs w:val="21"/>
        </w:rPr>
        <w:t>。</w:t>
      </w:r>
      <w:r w:rsidR="007769E6">
        <w:rPr>
          <w:rFonts w:ascii="Calibri" w:hAnsi="Calibri" w:cs="Times New Roman"/>
        </w:rPr>
        <w:t>"</w:t>
      </w:r>
    </w:p>
    <w:p w14:paraId="48171E5D" w14:textId="0494907D" w:rsidR="00D64732" w:rsidRPr="00D64732" w:rsidRDefault="00D64732" w:rsidP="00D64732">
      <w:pPr>
        <w:rPr>
          <w:highlight w:val="yellow"/>
        </w:rPr>
      </w:pPr>
      <w:r>
        <w:lastRenderedPageBreak/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XY11wx</w:t>
      </w:r>
      <w:r>
        <w:rPr>
          <w:rFonts w:hint="eastAsia"/>
          <w:highlight w:val="yellow"/>
        </w:rPr>
        <w:t>}</w:t>
      </w:r>
    </w:p>
    <w:p w14:paraId="2FE20B5D" w14:textId="6847B778" w:rsidR="00B574C3" w:rsidRDefault="00B574C3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你要不要带智子去逛逛？</w:t>
      </w:r>
      <w:r w:rsidR="007769E6">
        <w:rPr>
          <w:rFonts w:ascii="Calibri" w:hAnsi="Calibri" w:cs="Times New Roman"/>
        </w:rPr>
        <w:t>"</w:t>
      </w:r>
    </w:p>
    <w:p w14:paraId="5994BD19" w14:textId="10497EB3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</w:t>
      </w:r>
      <w:r>
        <w:rPr>
          <w:rFonts w:hint="eastAsia"/>
          <w:highlight w:val="yellow"/>
        </w:rPr>
        <w:t>H</w:t>
      </w:r>
      <w:r>
        <w:rPr>
          <w:highlight w:val="yellow"/>
        </w:rPr>
        <w:t>12zm</w:t>
      </w:r>
      <w:r>
        <w:rPr>
          <w:rFonts w:hint="eastAsia"/>
          <w:highlight w:val="yellow"/>
        </w:rPr>
        <w:t>}</w:t>
      </w:r>
    </w:p>
    <w:p w14:paraId="0DDAAD6E" w14:textId="60FA5D3E" w:rsidR="00B574C3" w:rsidRDefault="00B574C3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7769E6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你明天不去吗？</w:t>
      </w:r>
      <w:r w:rsidR="007769E6">
        <w:rPr>
          <w:rFonts w:ascii="Calibri" w:hAnsi="Calibri" w:cs="Times New Roman"/>
        </w:rPr>
        <w:t>"</w:t>
      </w:r>
    </w:p>
    <w:p w14:paraId="678F1AB3" w14:textId="3CE2C050" w:rsidR="00D64732" w:rsidRPr="00D64732" w:rsidRDefault="00D64732" w:rsidP="00D64732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XY12wx</w:t>
      </w:r>
      <w:r>
        <w:rPr>
          <w:rFonts w:hint="eastAsia"/>
          <w:highlight w:val="yellow"/>
        </w:rPr>
        <w:t>}</w:t>
      </w:r>
    </w:p>
    <w:p w14:paraId="193C02BF" w14:textId="4AA2DB5E" w:rsidR="00B574C3" w:rsidRDefault="00B574C3" w:rsidP="00B574C3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 w:rsidR="00BF0916">
        <w:rPr>
          <w:rFonts w:hint="eastAsia"/>
          <w:color w:val="000000"/>
          <w:sz w:val="21"/>
          <w:szCs w:val="21"/>
        </w:rPr>
        <w:t>帮你创造机会呀</w:t>
      </w:r>
      <w:r>
        <w:rPr>
          <w:rFonts w:hint="eastAsia"/>
          <w:color w:val="000000"/>
          <w:sz w:val="21"/>
          <w:szCs w:val="21"/>
        </w:rPr>
        <w:t>，</w:t>
      </w:r>
      <w:r w:rsidR="00BF0916">
        <w:rPr>
          <w:rFonts w:hint="eastAsia"/>
          <w:color w:val="000000"/>
          <w:sz w:val="21"/>
          <w:szCs w:val="21"/>
        </w:rPr>
        <w:t>你不想</w:t>
      </w:r>
      <w:r w:rsidR="001F3A7C">
        <w:rPr>
          <w:rFonts w:hint="eastAsia"/>
          <w:color w:val="000000"/>
          <w:sz w:val="21"/>
          <w:szCs w:val="21"/>
        </w:rPr>
        <w:t>要和</w:t>
      </w:r>
      <w:r w:rsidR="00BF0916">
        <w:rPr>
          <w:rFonts w:hint="eastAsia"/>
          <w:color w:val="000000"/>
          <w:sz w:val="21"/>
          <w:szCs w:val="21"/>
        </w:rPr>
        <w:t>智子独处的机会？</w:t>
      </w:r>
      <w:r w:rsidR="007769E6">
        <w:rPr>
          <w:rFonts w:ascii="Calibri" w:hAnsi="Calibri" w:cs="Times New Roman"/>
        </w:rPr>
        <w:t>"</w:t>
      </w:r>
    </w:p>
    <w:p w14:paraId="7E894E8D" w14:textId="1F1B1D17" w:rsidR="00BF0916" w:rsidRDefault="00F76B92" w:rsidP="00B574C3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ascii="Calibri" w:hAnsi="Calibri" w:cs="Times New Roman"/>
        </w:rPr>
        <w:t>"</w:t>
      </w:r>
      <w:r w:rsidR="00BF0916">
        <w:rPr>
          <w:rFonts w:hint="eastAsia"/>
          <w:color w:val="000000"/>
          <w:sz w:val="21"/>
          <w:szCs w:val="21"/>
        </w:rPr>
        <w:t>周小雨</w:t>
      </w:r>
      <w:r w:rsidR="001F3A7C">
        <w:rPr>
          <w:rFonts w:hint="eastAsia"/>
          <w:color w:val="000000"/>
          <w:sz w:val="21"/>
          <w:szCs w:val="21"/>
        </w:rPr>
        <w:t>已</w:t>
      </w:r>
      <w:r w:rsidR="00BF0916">
        <w:rPr>
          <w:rFonts w:hint="eastAsia"/>
          <w:color w:val="000000"/>
          <w:sz w:val="21"/>
          <w:szCs w:val="21"/>
        </w:rPr>
        <w:t>从自己的故事里</w:t>
      </w:r>
      <w:r w:rsidR="00532D06">
        <w:rPr>
          <w:rFonts w:hint="eastAsia"/>
          <w:color w:val="000000"/>
          <w:sz w:val="21"/>
          <w:szCs w:val="21"/>
        </w:rPr>
        <w:t>抽出身来，切换了频道</w:t>
      </w:r>
      <w:r w:rsidR="001F3A7C">
        <w:rPr>
          <w:rFonts w:hint="eastAsia"/>
          <w:color w:val="000000"/>
          <w:sz w:val="21"/>
          <w:szCs w:val="21"/>
        </w:rPr>
        <w:t>，</w:t>
      </w:r>
      <w:r w:rsidR="00532D06">
        <w:rPr>
          <w:rFonts w:hint="eastAsia"/>
          <w:color w:val="000000"/>
          <w:sz w:val="21"/>
          <w:szCs w:val="21"/>
        </w:rPr>
        <w:t>开始</w:t>
      </w:r>
      <w:r w:rsidR="001F3A7C">
        <w:rPr>
          <w:rFonts w:hint="eastAsia"/>
          <w:color w:val="000000"/>
          <w:sz w:val="21"/>
          <w:szCs w:val="21"/>
        </w:rPr>
        <w:t>考虑</w:t>
      </w:r>
      <w:r w:rsidR="00532D06">
        <w:rPr>
          <w:rFonts w:hint="eastAsia"/>
          <w:color w:val="000000"/>
          <w:sz w:val="21"/>
          <w:szCs w:val="21"/>
        </w:rPr>
        <w:t>起了帮我助攻的事情。</w:t>
      </w:r>
      <w:r>
        <w:rPr>
          <w:rFonts w:ascii="Calibri" w:hAnsi="Calibri" w:cs="Times New Roman"/>
        </w:rPr>
        <w:t>"</w:t>
      </w:r>
    </w:p>
    <w:p w14:paraId="221281FF" w14:textId="6CBEAA92" w:rsidR="00532D06" w:rsidRDefault="00F76B92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 w:rsidR="00532D06">
        <w:rPr>
          <w:rFonts w:hint="eastAsia"/>
          <w:color w:val="000000"/>
          <w:sz w:val="21"/>
          <w:szCs w:val="21"/>
        </w:rPr>
        <w:t>当年的社团招新活动我并没有参加，或许这次</w:t>
      </w:r>
      <w:r w:rsidR="001F3A7C">
        <w:rPr>
          <w:rFonts w:hint="eastAsia"/>
          <w:color w:val="000000"/>
          <w:sz w:val="21"/>
          <w:szCs w:val="21"/>
        </w:rPr>
        <w:t>能创造一些</w:t>
      </w:r>
      <w:r w:rsidR="00532D06">
        <w:rPr>
          <w:rFonts w:hint="eastAsia"/>
          <w:color w:val="000000"/>
          <w:sz w:val="21"/>
          <w:szCs w:val="21"/>
        </w:rPr>
        <w:t>新的回忆。</w:t>
      </w:r>
      <w:r>
        <w:rPr>
          <w:rFonts w:ascii="Calibri" w:hAnsi="Calibri" w:cs="Times New Roman"/>
        </w:rPr>
        <w:t>"</w:t>
      </w:r>
    </w:p>
    <w:p w14:paraId="199C63C4" w14:textId="550D2D83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</w:t>
      </w:r>
      <w:r>
        <w:rPr>
          <w:rFonts w:hint="eastAsia"/>
          <w:highlight w:val="yellow"/>
        </w:rPr>
        <w:t>H</w:t>
      </w:r>
      <w:r>
        <w:rPr>
          <w:highlight w:val="yellow"/>
        </w:rPr>
        <w:t>11wx</w:t>
      </w:r>
      <w:r>
        <w:rPr>
          <w:rFonts w:hint="eastAsia"/>
          <w:highlight w:val="yellow"/>
        </w:rPr>
        <w:t>}</w:t>
      </w:r>
    </w:p>
    <w:p w14:paraId="2E420C31" w14:textId="56448D60" w:rsidR="00B574C3" w:rsidRDefault="00B574C3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 w:rsidR="00532D06">
        <w:rPr>
          <w:rFonts w:hint="eastAsia"/>
          <w:color w:val="000000"/>
          <w:sz w:val="21"/>
          <w:szCs w:val="21"/>
        </w:rPr>
        <w:t>好啊，</w:t>
      </w:r>
      <w:r>
        <w:rPr>
          <w:rFonts w:hint="eastAsia"/>
          <w:color w:val="000000"/>
          <w:sz w:val="21"/>
          <w:szCs w:val="21"/>
        </w:rPr>
        <w:t>那我</w:t>
      </w:r>
      <w:r w:rsidR="00F26758">
        <w:rPr>
          <w:rFonts w:hint="eastAsia"/>
          <w:color w:val="000000"/>
          <w:sz w:val="21"/>
          <w:szCs w:val="21"/>
        </w:rPr>
        <w:t>就</w:t>
      </w:r>
      <w:r w:rsidR="00532D06">
        <w:rPr>
          <w:rFonts w:hint="eastAsia"/>
          <w:color w:val="000000"/>
          <w:sz w:val="21"/>
          <w:szCs w:val="21"/>
        </w:rPr>
        <w:t>陪</w:t>
      </w:r>
      <w:r>
        <w:rPr>
          <w:rFonts w:hint="eastAsia"/>
          <w:color w:val="000000"/>
          <w:sz w:val="21"/>
          <w:szCs w:val="21"/>
        </w:rPr>
        <w:t>智子</w:t>
      </w:r>
      <w:r w:rsidR="00532D06">
        <w:rPr>
          <w:rFonts w:hint="eastAsia"/>
          <w:color w:val="000000"/>
          <w:sz w:val="21"/>
          <w:szCs w:val="21"/>
        </w:rPr>
        <w:t>去逛逛吧</w:t>
      </w:r>
      <w:r>
        <w:rPr>
          <w:rFonts w:hint="eastAsia"/>
          <w:color w:val="000000"/>
          <w:sz w:val="21"/>
          <w:szCs w:val="21"/>
        </w:rPr>
        <w:t>。</w:t>
      </w:r>
      <w:r w:rsidR="007769E6">
        <w:rPr>
          <w:rFonts w:ascii="Calibri" w:hAnsi="Calibri" w:cs="Times New Roman"/>
        </w:rPr>
        <w:t>"</w:t>
      </w:r>
    </w:p>
    <w:p w14:paraId="5B86DF99" w14:textId="0724CD5B" w:rsidR="00D64732" w:rsidRPr="00D64732" w:rsidRDefault="00D64732" w:rsidP="00D64732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XY13wx</w:t>
      </w:r>
      <w:r>
        <w:rPr>
          <w:rFonts w:hint="eastAsia"/>
          <w:highlight w:val="yellow"/>
        </w:rPr>
        <w:t>}</w:t>
      </w:r>
    </w:p>
    <w:p w14:paraId="36DA6D1F" w14:textId="69A28AF6" w:rsidR="00B574C3" w:rsidRDefault="00B574C3" w:rsidP="00B574C3">
      <w:pPr>
        <w:pStyle w:val="paragraph"/>
        <w:spacing w:before="0" w:beforeAutospacing="0" w:after="0" w:afterAutospacing="0" w:line="309" w:lineRule="auto"/>
        <w:jc w:val="both"/>
        <w:rPr>
          <w:ins w:id="162" w:author="Ryan" w:date="2024-02-04T11:09:00Z"/>
          <w:rFonts w:ascii="Calibri" w:hAnsi="Calibri" w:cs="Times New Roman"/>
        </w:rPr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 w:rsidR="00532D06">
        <w:rPr>
          <w:rFonts w:hint="eastAsia"/>
          <w:color w:val="000000"/>
          <w:sz w:val="21"/>
          <w:szCs w:val="21"/>
        </w:rPr>
        <w:t>好嘞，包在我身上吧。晚安</w:t>
      </w:r>
      <w:r>
        <w:rPr>
          <w:rFonts w:hint="eastAsia"/>
          <w:color w:val="000000"/>
          <w:sz w:val="21"/>
          <w:szCs w:val="21"/>
        </w:rPr>
        <w:t>。</w:t>
      </w:r>
      <w:r w:rsidR="00532D06" w:rsidRPr="00532D06">
        <w:rPr>
          <w:color w:val="000000"/>
          <w:sz w:val="21"/>
          <w:szCs w:val="21"/>
        </w:rPr>
        <w:t>(〃'▽'〃)</w:t>
      </w:r>
      <w:r w:rsidR="007769E6" w:rsidRPr="007769E6">
        <w:rPr>
          <w:rFonts w:ascii="Calibri" w:hAnsi="Calibri" w:cs="Times New Roman"/>
        </w:rPr>
        <w:t xml:space="preserve"> </w:t>
      </w:r>
      <w:r w:rsidR="007769E6">
        <w:rPr>
          <w:rFonts w:ascii="Calibri" w:hAnsi="Calibri" w:cs="Times New Roman"/>
        </w:rPr>
        <w:t>"</w:t>
      </w:r>
    </w:p>
    <w:p w14:paraId="18BE9044" w14:textId="424F2130" w:rsidR="00D47508" w:rsidRPr="00D47508" w:rsidRDefault="00D47508">
      <w:pPr>
        <w:rPr>
          <w:rFonts w:ascii="Calibri" w:hAnsi="Calibri" w:cs="Times New Roman"/>
          <w:rPrChange w:id="163" w:author="Ryan" w:date="2024-02-04T11:09:00Z">
            <w:rPr/>
          </w:rPrChange>
        </w:rPr>
        <w:pPrChange w:id="164" w:author="Ryan" w:date="2024-02-04T11:09:00Z">
          <w:pPr>
            <w:pStyle w:val="paragraph"/>
            <w:spacing w:before="0" w:beforeAutospacing="0" w:after="0" w:afterAutospacing="0" w:line="309" w:lineRule="auto"/>
            <w:jc w:val="both"/>
          </w:pPr>
        </w:pPrChange>
      </w:pPr>
      <w:ins w:id="165" w:author="Ryan" w:date="2024-02-04T11:09:00Z">
        <w:r>
          <w:t>#</w:t>
        </w:r>
        <w:r>
          <w:rPr>
            <w:rFonts w:hint="eastAsia"/>
            <w:highlight w:val="yellow"/>
          </w:rPr>
          <w:t>{显示立绘</w:t>
        </w:r>
        <w:r>
          <w:rPr>
            <w:highlight w:val="yellow"/>
          </w:rPr>
          <w:t>W</w:t>
        </w:r>
        <w:r>
          <w:rPr>
            <w:rFonts w:hint="eastAsia"/>
            <w:highlight w:val="yellow"/>
          </w:rPr>
          <w:t>H</w:t>
        </w:r>
        <w:r>
          <w:rPr>
            <w:highlight w:val="yellow"/>
          </w:rPr>
          <w:t>12kx</w:t>
        </w:r>
        <w:r>
          <w:rPr>
            <w:rFonts w:hint="eastAsia"/>
            <w:highlight w:val="yellow"/>
          </w:rPr>
          <w:t>}</w:t>
        </w:r>
      </w:ins>
    </w:p>
    <w:p w14:paraId="74991660" w14:textId="1BB9FD2D" w:rsidR="00B574C3" w:rsidDel="00D47508" w:rsidRDefault="00F76B92" w:rsidP="00B574C3">
      <w:pPr>
        <w:pStyle w:val="paragraph"/>
        <w:spacing w:before="0" w:beforeAutospacing="0" w:after="0" w:afterAutospacing="0" w:line="309" w:lineRule="auto"/>
        <w:jc w:val="both"/>
        <w:rPr>
          <w:del w:id="166" w:author="Ryan" w:date="2024-02-04T11:09:00Z"/>
        </w:rPr>
      </w:pPr>
      <w:r>
        <w:rPr>
          <w:rFonts w:ascii="Calibri" w:hAnsi="Calibri" w:cs="Times New Roman"/>
        </w:rPr>
        <w:t>"</w:t>
      </w:r>
      <w:r w:rsidR="00B574C3">
        <w:rPr>
          <w:rFonts w:hint="eastAsia"/>
          <w:color w:val="000000"/>
          <w:sz w:val="21"/>
          <w:szCs w:val="21"/>
        </w:rPr>
        <w:t>又是一个笑脸，我仿佛看到</w:t>
      </w:r>
      <w:r w:rsidR="004526EF">
        <w:rPr>
          <w:rFonts w:hint="eastAsia"/>
          <w:color w:val="000000"/>
          <w:sz w:val="21"/>
          <w:szCs w:val="21"/>
        </w:rPr>
        <w:t>了</w:t>
      </w:r>
      <w:r w:rsidR="00B574C3">
        <w:rPr>
          <w:rFonts w:hint="eastAsia"/>
          <w:color w:val="000000"/>
          <w:sz w:val="21"/>
          <w:szCs w:val="21"/>
        </w:rPr>
        <w:t>手机那一端周小雨的</w:t>
      </w:r>
      <w:r w:rsidR="00532D06">
        <w:rPr>
          <w:rFonts w:hint="eastAsia"/>
          <w:color w:val="000000"/>
          <w:sz w:val="21"/>
          <w:szCs w:val="21"/>
        </w:rPr>
        <w:t>坏</w:t>
      </w:r>
      <w:r w:rsidR="00B574C3">
        <w:rPr>
          <w:rFonts w:hint="eastAsia"/>
          <w:color w:val="000000"/>
          <w:sz w:val="21"/>
          <w:szCs w:val="21"/>
        </w:rPr>
        <w:t>笑。</w:t>
      </w:r>
      <w:r>
        <w:rPr>
          <w:rFonts w:ascii="Calibri" w:hAnsi="Calibri" w:cs="Times New Roman"/>
        </w:rPr>
        <w:t>"</w:t>
      </w:r>
    </w:p>
    <w:p w14:paraId="20EE14E3" w14:textId="77777777" w:rsidR="00D64732" w:rsidRDefault="00D64732">
      <w:pPr>
        <w:pStyle w:val="paragraph"/>
        <w:spacing w:before="0" w:beforeAutospacing="0" w:after="0" w:afterAutospacing="0" w:line="309" w:lineRule="auto"/>
        <w:jc w:val="both"/>
        <w:pPrChange w:id="167" w:author="Ryan" w:date="2024-02-04T11:09:00Z">
          <w:pPr/>
        </w:pPrChange>
      </w:pPr>
    </w:p>
    <w:p w14:paraId="19E42DBE" w14:textId="5B90C851" w:rsidR="00B574C3" w:rsidRPr="00D64732" w:rsidRDefault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</w:t>
      </w:r>
      <w:r>
        <w:rPr>
          <w:rFonts w:hint="eastAsia"/>
          <w:highlight w:val="yellow"/>
        </w:rPr>
        <w:t>H</w:t>
      </w:r>
      <w:r>
        <w:rPr>
          <w:highlight w:val="yellow"/>
        </w:rPr>
        <w:t>12rz</w:t>
      </w:r>
      <w:r>
        <w:rPr>
          <w:rFonts w:hint="eastAsia"/>
          <w:highlight w:val="yellow"/>
        </w:rPr>
        <w:t>}</w:t>
      </w:r>
    </w:p>
    <w:p w14:paraId="31D89A30" w14:textId="5D9FF050" w:rsidR="00593E30" w:rsidRPr="00593E30" w:rsidRDefault="009E2089" w:rsidP="009E2089">
      <w:pPr>
        <w:rPr>
          <w:rFonts w:ascii="Calibri" w:hAnsi="Calibri" w:cs="Times New Roman"/>
        </w:rPr>
      </w:pPr>
      <w:r w:rsidRPr="00994C78">
        <w:rPr>
          <w:rFonts w:ascii="宋体" w:eastAsia="宋体" w:hAnsi="宋体" w:hint="eastAsia"/>
        </w:rPr>
        <w:t>我：</w:t>
      </w:r>
      <w:r w:rsidR="001D5C0F">
        <w:rPr>
          <w:rFonts w:ascii="Calibri" w:hAnsi="Calibri" w:cs="Times New Roman"/>
        </w:rPr>
        <w:t>"</w:t>
      </w:r>
      <w:r w:rsidRPr="00994C78">
        <w:rPr>
          <w:rFonts w:ascii="宋体" w:eastAsia="宋体" w:hAnsi="宋体" w:hint="eastAsia"/>
        </w:rPr>
        <w:t>对了，田老师说过睡前要复习一下今天</w:t>
      </w:r>
      <w:r w:rsidR="004526EF">
        <w:rPr>
          <w:rFonts w:ascii="宋体" w:eastAsia="宋体" w:hAnsi="宋体" w:hint="eastAsia"/>
        </w:rPr>
        <w:t>上课</w:t>
      </w:r>
      <w:r w:rsidRPr="00994C78">
        <w:rPr>
          <w:rFonts w:ascii="宋体" w:eastAsia="宋体" w:hAnsi="宋体" w:hint="eastAsia"/>
        </w:rPr>
        <w:t>的内容，看一下笔记吧。</w:t>
      </w:r>
      <w:r w:rsidR="007769E6">
        <w:rPr>
          <w:rFonts w:ascii="Calibri" w:hAnsi="Calibri" w:cs="Times New Roman"/>
        </w:rPr>
        <w:t>"</w:t>
      </w:r>
    </w:p>
    <w:p w14:paraId="3E60B420" w14:textId="124868E6" w:rsidR="009E2089" w:rsidRDefault="009E2089" w:rsidP="009E2089">
      <w:pPr>
        <w:rPr>
          <w:rFonts w:ascii="宋体" w:eastAsia="宋体" w:hAnsi="宋体"/>
        </w:rPr>
      </w:pPr>
      <w:r w:rsidRPr="00994C78">
        <w:rPr>
          <w:rFonts w:ascii="宋体" w:eastAsia="宋体" w:hAnsi="宋体"/>
        </w:rPr>
        <w:t xml:space="preserve"> #</w:t>
      </w:r>
      <w:r w:rsidRPr="00994C78">
        <w:rPr>
          <w:rFonts w:ascii="宋体" w:eastAsia="宋体" w:hAnsi="宋体"/>
          <w:highlight w:val="yellow"/>
        </w:rPr>
        <w:t>{打开复习回顾界面，添加第二课的内容。}</w:t>
      </w:r>
    </w:p>
    <w:p w14:paraId="4BD34589" w14:textId="77777777" w:rsidR="00593E30" w:rsidRDefault="00593E30" w:rsidP="009E2089">
      <w:pPr>
        <w:rPr>
          <w:rFonts w:ascii="宋体" w:eastAsia="宋体" w:hAnsi="宋体"/>
        </w:rPr>
      </w:pPr>
    </w:p>
    <w:p w14:paraId="48A05CEC" w14:textId="0B33B830" w:rsidR="00593E30" w:rsidRDefault="00593E30" w:rsidP="00593E30">
      <w:pPr>
        <w:pStyle w:val="paragraph"/>
        <w:spacing w:before="0" w:beforeAutospacing="0" w:after="0" w:afterAutospacing="0" w:line="309" w:lineRule="auto"/>
        <w:jc w:val="both"/>
      </w:pPr>
      <w:r>
        <w:rPr>
          <w:highlight w:val="cyan"/>
        </w:rPr>
        <w:t>#</w:t>
      </w:r>
      <w:r>
        <w:rPr>
          <w:rFonts w:hint="eastAsia"/>
          <w:highlight w:val="cyan"/>
        </w:rPr>
        <w:t>{停止播放BGM}</w:t>
      </w:r>
    </w:p>
    <w:p w14:paraId="68881BD3" w14:textId="77777777" w:rsidR="00593E30" w:rsidRPr="00994C78" w:rsidRDefault="00593E30" w:rsidP="009E2089">
      <w:pPr>
        <w:rPr>
          <w:rFonts w:ascii="宋体" w:eastAsia="宋体" w:hAnsi="宋体"/>
        </w:rPr>
      </w:pPr>
    </w:p>
    <w:p w14:paraId="1EEB0FE9" w14:textId="77777777" w:rsidR="009E2089" w:rsidRPr="00994C78" w:rsidRDefault="009E2089" w:rsidP="009E2089">
      <w:pPr>
        <w:rPr>
          <w:rFonts w:ascii="宋体" w:eastAsia="宋体" w:hAnsi="宋体"/>
        </w:rPr>
      </w:pPr>
      <w:r w:rsidRPr="00994C78">
        <w:rPr>
          <w:rFonts w:ascii="宋体" w:eastAsia="宋体" w:hAnsi="宋体"/>
        </w:rPr>
        <w:t>#</w:t>
      </w:r>
      <w:r w:rsidRPr="00994C78">
        <w:rPr>
          <w:rFonts w:ascii="宋体" w:eastAsia="宋体" w:hAnsi="宋体"/>
          <w:highlight w:val="yellow"/>
        </w:rPr>
        <w:t>{</w:t>
      </w:r>
      <w:r w:rsidRPr="00994C78">
        <w:rPr>
          <w:rFonts w:ascii="宋体" w:eastAsia="宋体" w:hAnsi="宋体" w:hint="eastAsia"/>
          <w:highlight w:val="yellow"/>
        </w:rPr>
        <w:t>显示立绘</w:t>
      </w:r>
      <w:r w:rsidRPr="00994C78">
        <w:rPr>
          <w:rFonts w:ascii="宋体" w:eastAsia="宋体" w:hAnsi="宋体"/>
          <w:highlight w:val="yellow"/>
        </w:rPr>
        <w:t xml:space="preserve"> WH13rz}</w:t>
      </w:r>
    </w:p>
    <w:p w14:paraId="3ACE2C3F" w14:textId="783CF3BD" w:rsidR="009E2089" w:rsidRDefault="009E2089" w:rsidP="009E2089">
      <w:pPr>
        <w:rPr>
          <w:rFonts w:ascii="Calibri" w:hAnsi="Calibri" w:cs="Times New Roman"/>
        </w:rPr>
      </w:pPr>
      <w:r w:rsidRPr="00994C78">
        <w:rPr>
          <w:rFonts w:ascii="宋体" w:eastAsia="宋体" w:hAnsi="宋体" w:hint="eastAsia"/>
        </w:rPr>
        <w:t>我：</w:t>
      </w:r>
      <w:r w:rsidR="001D5C0F">
        <w:rPr>
          <w:rFonts w:ascii="Calibri" w:hAnsi="Calibri" w:cs="Times New Roman"/>
        </w:rPr>
        <w:t>"</w:t>
      </w:r>
      <w:r w:rsidRPr="00994C78">
        <w:rPr>
          <w:rFonts w:ascii="宋体" w:eastAsia="宋体" w:hAnsi="宋体" w:hint="eastAsia"/>
        </w:rPr>
        <w:t>复习了一下，果然思路清晰多了。</w:t>
      </w:r>
      <w:r w:rsidR="007769E6">
        <w:rPr>
          <w:rFonts w:ascii="Calibri" w:hAnsi="Calibri" w:cs="Times New Roman"/>
        </w:rPr>
        <w:t>"</w:t>
      </w:r>
    </w:p>
    <w:p w14:paraId="503A25D4" w14:textId="77777777" w:rsidR="007D4F81" w:rsidRDefault="007D4F81" w:rsidP="009E2089">
      <w:pPr>
        <w:rPr>
          <w:rFonts w:ascii="Calibri" w:hAnsi="Calibri" w:cs="Times New Roman"/>
        </w:rPr>
      </w:pPr>
    </w:p>
    <w:p w14:paraId="1DF7AB71" w14:textId="4950F556" w:rsidR="007D4F81" w:rsidRPr="00994C78" w:rsidRDefault="007D4F81" w:rsidP="009E2089">
      <w:pPr>
        <w:rPr>
          <w:rFonts w:ascii="宋体" w:eastAsia="宋体" w:hAnsi="宋体"/>
        </w:rPr>
      </w:pPr>
      <w:r w:rsidRPr="000B1668">
        <w:rPr>
          <w:rFonts w:ascii="Calibri" w:hAnsi="Calibri" w:cs="Times New Roman" w:hint="eastAsia"/>
          <w:highlight w:val="magenta"/>
        </w:rPr>
        <w:t>#</w:t>
      </w:r>
      <w:r w:rsidRPr="000B1668">
        <w:rPr>
          <w:rFonts w:ascii="Calibri" w:hAnsi="Calibri" w:cs="Times New Roman" w:hint="eastAsia"/>
          <w:highlight w:val="magenta"/>
        </w:rPr>
        <w:t>（打开复习回忆界面、增加第二课内容</w:t>
      </w:r>
      <w:r w:rsidR="000B1668">
        <w:rPr>
          <w:rFonts w:ascii="Calibri" w:hAnsi="Calibri" w:cs="Times New Roman" w:hint="eastAsia"/>
          <w:highlight w:val="magenta"/>
        </w:rPr>
        <w:t>，文化常识、假名</w:t>
      </w:r>
      <w:r w:rsidRPr="000B1668">
        <w:rPr>
          <w:rFonts w:ascii="Calibri" w:hAnsi="Calibri" w:cs="Times New Roman" w:hint="eastAsia"/>
          <w:highlight w:val="magenta"/>
        </w:rPr>
        <w:t>）</w:t>
      </w:r>
    </w:p>
    <w:p w14:paraId="152609FE" w14:textId="6FC2E8FF" w:rsidR="00532D06" w:rsidRPr="0019077E" w:rsidRDefault="009E2089">
      <w:pPr>
        <w:rPr>
          <w:rFonts w:ascii="宋体" w:eastAsia="宋体" w:hAnsi="宋体"/>
        </w:rPr>
      </w:pPr>
      <w:r w:rsidRPr="00994C78">
        <w:rPr>
          <w:rFonts w:ascii="宋体" w:eastAsia="宋体" w:hAnsi="宋体" w:hint="eastAsia"/>
        </w:rPr>
        <w:t>我：</w:t>
      </w:r>
      <w:r w:rsidR="001D5C0F">
        <w:rPr>
          <w:rFonts w:ascii="Calibri" w:hAnsi="Calibri" w:cs="Times New Roman"/>
        </w:rPr>
        <w:t>"</w:t>
      </w:r>
      <w:r w:rsidRPr="00994C78">
        <w:rPr>
          <w:rFonts w:ascii="宋体" w:eastAsia="宋体" w:hAnsi="宋体" w:hint="eastAsia"/>
        </w:rPr>
        <w:t>好了，时间不早了，先休息吧……</w:t>
      </w:r>
      <w:r w:rsidR="007769E6">
        <w:rPr>
          <w:rFonts w:ascii="Calibri" w:hAnsi="Calibri" w:cs="Times New Roman"/>
        </w:rPr>
        <w:t>"</w:t>
      </w:r>
    </w:p>
    <w:sectPr w:rsidR="00532D06" w:rsidRPr="0019077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1150C" w14:textId="77777777" w:rsidR="004811E2" w:rsidRDefault="004811E2" w:rsidP="00450F93">
      <w:r>
        <w:separator/>
      </w:r>
    </w:p>
  </w:endnote>
  <w:endnote w:type="continuationSeparator" w:id="0">
    <w:p w14:paraId="61284C94" w14:textId="77777777" w:rsidR="004811E2" w:rsidRDefault="004811E2" w:rsidP="00450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0116496"/>
      <w:docPartObj>
        <w:docPartGallery w:val="Page Numbers (Bottom of Page)"/>
        <w:docPartUnique/>
      </w:docPartObj>
    </w:sdtPr>
    <w:sdtContent>
      <w:p w14:paraId="2BEB64AA" w14:textId="093E07CD" w:rsidR="00C51863" w:rsidRDefault="00C5186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7508" w:rsidRPr="00D47508">
          <w:rPr>
            <w:noProof/>
            <w:lang w:val="zh-CN"/>
          </w:rPr>
          <w:t>18</w:t>
        </w:r>
        <w:r>
          <w:fldChar w:fldCharType="end"/>
        </w:r>
      </w:p>
    </w:sdtContent>
  </w:sdt>
  <w:p w14:paraId="411CA5A2" w14:textId="77777777" w:rsidR="00C51863" w:rsidRDefault="00C518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040EB" w14:textId="77777777" w:rsidR="004811E2" w:rsidRDefault="004811E2" w:rsidP="00450F93">
      <w:r>
        <w:separator/>
      </w:r>
    </w:p>
  </w:footnote>
  <w:footnote w:type="continuationSeparator" w:id="0">
    <w:p w14:paraId="08DAF2BF" w14:textId="77777777" w:rsidR="004811E2" w:rsidRDefault="004811E2" w:rsidP="00450F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73610"/>
    <w:multiLevelType w:val="hybridMultilevel"/>
    <w:tmpl w:val="8F66CD9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06297357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yan">
    <w15:presenceInfo w15:providerId="None" w15:userId="Ryan"/>
  </w15:person>
  <w15:person w15:author="海荣 吴">
    <w15:presenceInfo w15:providerId="Windows Live" w15:userId="bf027de8bfa4cf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mZmYzUzNGNhYWQzODBlMjhiNDg2NWYyODc3NWIwMGIifQ=="/>
  </w:docVars>
  <w:rsids>
    <w:rsidRoot w:val="00C15D4E"/>
    <w:rsid w:val="00001357"/>
    <w:rsid w:val="000038D0"/>
    <w:rsid w:val="000065C0"/>
    <w:rsid w:val="00007F36"/>
    <w:rsid w:val="0001102C"/>
    <w:rsid w:val="0001154D"/>
    <w:rsid w:val="000129B3"/>
    <w:rsid w:val="00012C5C"/>
    <w:rsid w:val="000137E3"/>
    <w:rsid w:val="00020C39"/>
    <w:rsid w:val="0002697A"/>
    <w:rsid w:val="00030DBE"/>
    <w:rsid w:val="000355CC"/>
    <w:rsid w:val="00037F94"/>
    <w:rsid w:val="00051309"/>
    <w:rsid w:val="00053657"/>
    <w:rsid w:val="00055560"/>
    <w:rsid w:val="00055DA3"/>
    <w:rsid w:val="00057ACF"/>
    <w:rsid w:val="00060E8A"/>
    <w:rsid w:val="000673EB"/>
    <w:rsid w:val="00067A81"/>
    <w:rsid w:val="00072E75"/>
    <w:rsid w:val="000738AB"/>
    <w:rsid w:val="000761B1"/>
    <w:rsid w:val="00077F43"/>
    <w:rsid w:val="00087CFA"/>
    <w:rsid w:val="00094F1E"/>
    <w:rsid w:val="000954C3"/>
    <w:rsid w:val="000971DE"/>
    <w:rsid w:val="000B1668"/>
    <w:rsid w:val="000B1696"/>
    <w:rsid w:val="000B1FFF"/>
    <w:rsid w:val="000B24B0"/>
    <w:rsid w:val="000B76F9"/>
    <w:rsid w:val="000B7975"/>
    <w:rsid w:val="000C028F"/>
    <w:rsid w:val="000C0952"/>
    <w:rsid w:val="000C1081"/>
    <w:rsid w:val="000C3893"/>
    <w:rsid w:val="000C50EC"/>
    <w:rsid w:val="000C5B89"/>
    <w:rsid w:val="000C6FFD"/>
    <w:rsid w:val="000D79DD"/>
    <w:rsid w:val="000F0127"/>
    <w:rsid w:val="000F6AAD"/>
    <w:rsid w:val="0010353C"/>
    <w:rsid w:val="001036CA"/>
    <w:rsid w:val="001059BA"/>
    <w:rsid w:val="00106A85"/>
    <w:rsid w:val="00112D37"/>
    <w:rsid w:val="0012736D"/>
    <w:rsid w:val="001274A1"/>
    <w:rsid w:val="001279C6"/>
    <w:rsid w:val="00130E1C"/>
    <w:rsid w:val="001310E1"/>
    <w:rsid w:val="00133699"/>
    <w:rsid w:val="00137041"/>
    <w:rsid w:val="00141E9B"/>
    <w:rsid w:val="001449B1"/>
    <w:rsid w:val="00144D1D"/>
    <w:rsid w:val="00146168"/>
    <w:rsid w:val="001539DF"/>
    <w:rsid w:val="00155E32"/>
    <w:rsid w:val="001653EB"/>
    <w:rsid w:val="00166C5F"/>
    <w:rsid w:val="00167EBC"/>
    <w:rsid w:val="00175550"/>
    <w:rsid w:val="00175B08"/>
    <w:rsid w:val="00180311"/>
    <w:rsid w:val="00183025"/>
    <w:rsid w:val="00183E9A"/>
    <w:rsid w:val="00186DA8"/>
    <w:rsid w:val="0019077E"/>
    <w:rsid w:val="00190930"/>
    <w:rsid w:val="00193707"/>
    <w:rsid w:val="00193B10"/>
    <w:rsid w:val="00197FC0"/>
    <w:rsid w:val="001A49B2"/>
    <w:rsid w:val="001A7426"/>
    <w:rsid w:val="001B2FB2"/>
    <w:rsid w:val="001B32EA"/>
    <w:rsid w:val="001B510C"/>
    <w:rsid w:val="001B6A02"/>
    <w:rsid w:val="001C47A8"/>
    <w:rsid w:val="001C7DD5"/>
    <w:rsid w:val="001D1AF7"/>
    <w:rsid w:val="001D4A6E"/>
    <w:rsid w:val="001D4DB0"/>
    <w:rsid w:val="001D56C2"/>
    <w:rsid w:val="001D5C0F"/>
    <w:rsid w:val="001E02EC"/>
    <w:rsid w:val="001E0C0D"/>
    <w:rsid w:val="001E6A0D"/>
    <w:rsid w:val="001F02E1"/>
    <w:rsid w:val="001F1E0B"/>
    <w:rsid w:val="001F3A7C"/>
    <w:rsid w:val="001F4377"/>
    <w:rsid w:val="00202FE8"/>
    <w:rsid w:val="002046FE"/>
    <w:rsid w:val="00210AC1"/>
    <w:rsid w:val="00211214"/>
    <w:rsid w:val="00211573"/>
    <w:rsid w:val="002115C1"/>
    <w:rsid w:val="00211EEB"/>
    <w:rsid w:val="00212D08"/>
    <w:rsid w:val="00220E7F"/>
    <w:rsid w:val="002374E7"/>
    <w:rsid w:val="00240FDF"/>
    <w:rsid w:val="00241FEB"/>
    <w:rsid w:val="00242346"/>
    <w:rsid w:val="00245EE9"/>
    <w:rsid w:val="002525E0"/>
    <w:rsid w:val="0025615E"/>
    <w:rsid w:val="00256D86"/>
    <w:rsid w:val="002572CF"/>
    <w:rsid w:val="002578B9"/>
    <w:rsid w:val="00265666"/>
    <w:rsid w:val="002666B9"/>
    <w:rsid w:val="00272731"/>
    <w:rsid w:val="0027507D"/>
    <w:rsid w:val="002778C1"/>
    <w:rsid w:val="00277E03"/>
    <w:rsid w:val="00281097"/>
    <w:rsid w:val="00292576"/>
    <w:rsid w:val="00294B48"/>
    <w:rsid w:val="00296C6F"/>
    <w:rsid w:val="00296F2F"/>
    <w:rsid w:val="002974AB"/>
    <w:rsid w:val="002A4668"/>
    <w:rsid w:val="002A5347"/>
    <w:rsid w:val="002A5885"/>
    <w:rsid w:val="002A5A11"/>
    <w:rsid w:val="002A6A45"/>
    <w:rsid w:val="002A6D12"/>
    <w:rsid w:val="002A79BD"/>
    <w:rsid w:val="002B3089"/>
    <w:rsid w:val="002C10E8"/>
    <w:rsid w:val="002C7231"/>
    <w:rsid w:val="002E0DFE"/>
    <w:rsid w:val="002E1814"/>
    <w:rsid w:val="002F112F"/>
    <w:rsid w:val="002F1B56"/>
    <w:rsid w:val="002F229A"/>
    <w:rsid w:val="002F55A5"/>
    <w:rsid w:val="00304159"/>
    <w:rsid w:val="003055DD"/>
    <w:rsid w:val="00305917"/>
    <w:rsid w:val="00306329"/>
    <w:rsid w:val="00315AA3"/>
    <w:rsid w:val="00316034"/>
    <w:rsid w:val="00327101"/>
    <w:rsid w:val="00333D16"/>
    <w:rsid w:val="00334A8B"/>
    <w:rsid w:val="0033518C"/>
    <w:rsid w:val="003359CC"/>
    <w:rsid w:val="00337AAA"/>
    <w:rsid w:val="003419BF"/>
    <w:rsid w:val="00346DC9"/>
    <w:rsid w:val="003540E8"/>
    <w:rsid w:val="00363AB8"/>
    <w:rsid w:val="00365DD5"/>
    <w:rsid w:val="00373D2C"/>
    <w:rsid w:val="003740A0"/>
    <w:rsid w:val="00375262"/>
    <w:rsid w:val="00375B06"/>
    <w:rsid w:val="00376BCD"/>
    <w:rsid w:val="003770FD"/>
    <w:rsid w:val="00383930"/>
    <w:rsid w:val="00386D4E"/>
    <w:rsid w:val="00390D92"/>
    <w:rsid w:val="00390FEF"/>
    <w:rsid w:val="003940CE"/>
    <w:rsid w:val="00394327"/>
    <w:rsid w:val="003A55EF"/>
    <w:rsid w:val="003A7E38"/>
    <w:rsid w:val="003B0F05"/>
    <w:rsid w:val="003B7342"/>
    <w:rsid w:val="003B76BB"/>
    <w:rsid w:val="003C390B"/>
    <w:rsid w:val="003D237D"/>
    <w:rsid w:val="003D42F2"/>
    <w:rsid w:val="003D52BE"/>
    <w:rsid w:val="003D6496"/>
    <w:rsid w:val="003E5B39"/>
    <w:rsid w:val="003F10F5"/>
    <w:rsid w:val="003F2B72"/>
    <w:rsid w:val="003F3AD2"/>
    <w:rsid w:val="004075FC"/>
    <w:rsid w:val="00412D98"/>
    <w:rsid w:val="00413A59"/>
    <w:rsid w:val="004165FF"/>
    <w:rsid w:val="00422E41"/>
    <w:rsid w:val="00423CCC"/>
    <w:rsid w:val="00431129"/>
    <w:rsid w:val="004315B6"/>
    <w:rsid w:val="00436467"/>
    <w:rsid w:val="004412FF"/>
    <w:rsid w:val="00450F93"/>
    <w:rsid w:val="004526EF"/>
    <w:rsid w:val="00463785"/>
    <w:rsid w:val="00465D79"/>
    <w:rsid w:val="00472A56"/>
    <w:rsid w:val="004811E2"/>
    <w:rsid w:val="0048436E"/>
    <w:rsid w:val="00486823"/>
    <w:rsid w:val="00491FB6"/>
    <w:rsid w:val="004973E2"/>
    <w:rsid w:val="004A40E9"/>
    <w:rsid w:val="004A4950"/>
    <w:rsid w:val="004A589F"/>
    <w:rsid w:val="004A7156"/>
    <w:rsid w:val="004B12A8"/>
    <w:rsid w:val="004B4C56"/>
    <w:rsid w:val="004B6D68"/>
    <w:rsid w:val="004C244E"/>
    <w:rsid w:val="004C4F7F"/>
    <w:rsid w:val="004D07C1"/>
    <w:rsid w:val="004D4466"/>
    <w:rsid w:val="004D49C3"/>
    <w:rsid w:val="004D7ACB"/>
    <w:rsid w:val="004D7BE7"/>
    <w:rsid w:val="004E0F63"/>
    <w:rsid w:val="004E4478"/>
    <w:rsid w:val="004E7972"/>
    <w:rsid w:val="004F7ADB"/>
    <w:rsid w:val="00501E84"/>
    <w:rsid w:val="005028D3"/>
    <w:rsid w:val="00512178"/>
    <w:rsid w:val="0051287E"/>
    <w:rsid w:val="00512BC4"/>
    <w:rsid w:val="00514024"/>
    <w:rsid w:val="00516F0C"/>
    <w:rsid w:val="00521653"/>
    <w:rsid w:val="00522002"/>
    <w:rsid w:val="005257C6"/>
    <w:rsid w:val="0052624E"/>
    <w:rsid w:val="00527EBD"/>
    <w:rsid w:val="0053094D"/>
    <w:rsid w:val="0053207E"/>
    <w:rsid w:val="0053223C"/>
    <w:rsid w:val="00532D06"/>
    <w:rsid w:val="0053467B"/>
    <w:rsid w:val="00535386"/>
    <w:rsid w:val="00542D9B"/>
    <w:rsid w:val="00543007"/>
    <w:rsid w:val="00544A1A"/>
    <w:rsid w:val="00555C14"/>
    <w:rsid w:val="005610C6"/>
    <w:rsid w:val="00561366"/>
    <w:rsid w:val="0056709F"/>
    <w:rsid w:val="00573418"/>
    <w:rsid w:val="00574735"/>
    <w:rsid w:val="005824D6"/>
    <w:rsid w:val="00582AC1"/>
    <w:rsid w:val="00585531"/>
    <w:rsid w:val="005875D5"/>
    <w:rsid w:val="0058774B"/>
    <w:rsid w:val="00590085"/>
    <w:rsid w:val="00593AE6"/>
    <w:rsid w:val="00593E30"/>
    <w:rsid w:val="005A1F83"/>
    <w:rsid w:val="005A4873"/>
    <w:rsid w:val="005A4918"/>
    <w:rsid w:val="005B3F9C"/>
    <w:rsid w:val="005B4438"/>
    <w:rsid w:val="005B6032"/>
    <w:rsid w:val="005C0435"/>
    <w:rsid w:val="005C3C02"/>
    <w:rsid w:val="005C4012"/>
    <w:rsid w:val="005C462F"/>
    <w:rsid w:val="005C785D"/>
    <w:rsid w:val="005D1EED"/>
    <w:rsid w:val="005D706C"/>
    <w:rsid w:val="005E2A7E"/>
    <w:rsid w:val="005E6C52"/>
    <w:rsid w:val="006035DD"/>
    <w:rsid w:val="00603824"/>
    <w:rsid w:val="00607B0E"/>
    <w:rsid w:val="00607F1D"/>
    <w:rsid w:val="00610FD2"/>
    <w:rsid w:val="00613D4A"/>
    <w:rsid w:val="00614E3E"/>
    <w:rsid w:val="00617351"/>
    <w:rsid w:val="00622EAF"/>
    <w:rsid w:val="006234FE"/>
    <w:rsid w:val="00623DB4"/>
    <w:rsid w:val="00624484"/>
    <w:rsid w:val="00625E31"/>
    <w:rsid w:val="00635C78"/>
    <w:rsid w:val="0063691F"/>
    <w:rsid w:val="00636987"/>
    <w:rsid w:val="00640BEF"/>
    <w:rsid w:val="00641EE2"/>
    <w:rsid w:val="006428D1"/>
    <w:rsid w:val="0064527E"/>
    <w:rsid w:val="00652941"/>
    <w:rsid w:val="0065638D"/>
    <w:rsid w:val="006614AE"/>
    <w:rsid w:val="0067383C"/>
    <w:rsid w:val="006840D4"/>
    <w:rsid w:val="00684357"/>
    <w:rsid w:val="00686641"/>
    <w:rsid w:val="00693708"/>
    <w:rsid w:val="00696300"/>
    <w:rsid w:val="006966DF"/>
    <w:rsid w:val="00697789"/>
    <w:rsid w:val="006A2416"/>
    <w:rsid w:val="006A770D"/>
    <w:rsid w:val="006C2589"/>
    <w:rsid w:val="006C28BF"/>
    <w:rsid w:val="006C5D32"/>
    <w:rsid w:val="006C6815"/>
    <w:rsid w:val="006C7292"/>
    <w:rsid w:val="006C7362"/>
    <w:rsid w:val="006D23C6"/>
    <w:rsid w:val="006D259F"/>
    <w:rsid w:val="006D53AB"/>
    <w:rsid w:val="006D5E77"/>
    <w:rsid w:val="006D6296"/>
    <w:rsid w:val="006E2BBF"/>
    <w:rsid w:val="006F0DCE"/>
    <w:rsid w:val="006F1AB7"/>
    <w:rsid w:val="006F3F9B"/>
    <w:rsid w:val="006F7E29"/>
    <w:rsid w:val="00704322"/>
    <w:rsid w:val="00707C17"/>
    <w:rsid w:val="007133E5"/>
    <w:rsid w:val="00713A98"/>
    <w:rsid w:val="007159C8"/>
    <w:rsid w:val="007160A6"/>
    <w:rsid w:val="00716E81"/>
    <w:rsid w:val="00717798"/>
    <w:rsid w:val="00724E3C"/>
    <w:rsid w:val="00740860"/>
    <w:rsid w:val="00740CAB"/>
    <w:rsid w:val="007434E6"/>
    <w:rsid w:val="00751930"/>
    <w:rsid w:val="00751B12"/>
    <w:rsid w:val="007523D3"/>
    <w:rsid w:val="0075749C"/>
    <w:rsid w:val="00762311"/>
    <w:rsid w:val="007769E6"/>
    <w:rsid w:val="00785167"/>
    <w:rsid w:val="00790019"/>
    <w:rsid w:val="007949EB"/>
    <w:rsid w:val="00794C09"/>
    <w:rsid w:val="007A0AD3"/>
    <w:rsid w:val="007A121B"/>
    <w:rsid w:val="007A1A68"/>
    <w:rsid w:val="007A4C60"/>
    <w:rsid w:val="007A6DBE"/>
    <w:rsid w:val="007B086F"/>
    <w:rsid w:val="007C1E8F"/>
    <w:rsid w:val="007C34B1"/>
    <w:rsid w:val="007C4DDD"/>
    <w:rsid w:val="007C6899"/>
    <w:rsid w:val="007D1579"/>
    <w:rsid w:val="007D4F81"/>
    <w:rsid w:val="007D5D11"/>
    <w:rsid w:val="007D7249"/>
    <w:rsid w:val="007D76C1"/>
    <w:rsid w:val="007E6471"/>
    <w:rsid w:val="007F131C"/>
    <w:rsid w:val="007F1F4C"/>
    <w:rsid w:val="00800364"/>
    <w:rsid w:val="00801071"/>
    <w:rsid w:val="008055CF"/>
    <w:rsid w:val="00806C57"/>
    <w:rsid w:val="00807BBE"/>
    <w:rsid w:val="00810FCD"/>
    <w:rsid w:val="0081122C"/>
    <w:rsid w:val="00821A2E"/>
    <w:rsid w:val="00821E3C"/>
    <w:rsid w:val="00826F05"/>
    <w:rsid w:val="00834C25"/>
    <w:rsid w:val="00835BED"/>
    <w:rsid w:val="00843EEA"/>
    <w:rsid w:val="00852941"/>
    <w:rsid w:val="00852A1C"/>
    <w:rsid w:val="00855AF9"/>
    <w:rsid w:val="008614A4"/>
    <w:rsid w:val="0086401E"/>
    <w:rsid w:val="00864B32"/>
    <w:rsid w:val="00864FB0"/>
    <w:rsid w:val="0086595A"/>
    <w:rsid w:val="0087072F"/>
    <w:rsid w:val="0087292F"/>
    <w:rsid w:val="00872A65"/>
    <w:rsid w:val="008775A3"/>
    <w:rsid w:val="008778D4"/>
    <w:rsid w:val="00880C23"/>
    <w:rsid w:val="00880C49"/>
    <w:rsid w:val="00880FF3"/>
    <w:rsid w:val="008902EF"/>
    <w:rsid w:val="00890463"/>
    <w:rsid w:val="00892E95"/>
    <w:rsid w:val="0089557A"/>
    <w:rsid w:val="00896C07"/>
    <w:rsid w:val="008A56A5"/>
    <w:rsid w:val="008A5FC4"/>
    <w:rsid w:val="008A730E"/>
    <w:rsid w:val="008B226A"/>
    <w:rsid w:val="008C2BB5"/>
    <w:rsid w:val="008C3200"/>
    <w:rsid w:val="008C5A3C"/>
    <w:rsid w:val="008D2FE2"/>
    <w:rsid w:val="008D3ECB"/>
    <w:rsid w:val="008D5447"/>
    <w:rsid w:val="008D5D99"/>
    <w:rsid w:val="008D6C74"/>
    <w:rsid w:val="008E43BD"/>
    <w:rsid w:val="008E4852"/>
    <w:rsid w:val="008E732D"/>
    <w:rsid w:val="008F178C"/>
    <w:rsid w:val="008F63A2"/>
    <w:rsid w:val="00904E23"/>
    <w:rsid w:val="00920AFF"/>
    <w:rsid w:val="00922BDA"/>
    <w:rsid w:val="00925AAC"/>
    <w:rsid w:val="009265DE"/>
    <w:rsid w:val="00931187"/>
    <w:rsid w:val="009347FA"/>
    <w:rsid w:val="00937F7B"/>
    <w:rsid w:val="00941A6E"/>
    <w:rsid w:val="00944A3A"/>
    <w:rsid w:val="00953F90"/>
    <w:rsid w:val="00963069"/>
    <w:rsid w:val="00965AB2"/>
    <w:rsid w:val="00965CC5"/>
    <w:rsid w:val="00972A00"/>
    <w:rsid w:val="009742EB"/>
    <w:rsid w:val="00986DC2"/>
    <w:rsid w:val="00992B77"/>
    <w:rsid w:val="00994C78"/>
    <w:rsid w:val="009A099B"/>
    <w:rsid w:val="009A332D"/>
    <w:rsid w:val="009B40D6"/>
    <w:rsid w:val="009C1D7A"/>
    <w:rsid w:val="009C3C2E"/>
    <w:rsid w:val="009C5451"/>
    <w:rsid w:val="009C67AB"/>
    <w:rsid w:val="009C699A"/>
    <w:rsid w:val="009D1321"/>
    <w:rsid w:val="009D5DD3"/>
    <w:rsid w:val="009E2089"/>
    <w:rsid w:val="009E3C55"/>
    <w:rsid w:val="009E4A72"/>
    <w:rsid w:val="009E7DAB"/>
    <w:rsid w:val="009F1F1D"/>
    <w:rsid w:val="009F511A"/>
    <w:rsid w:val="009F5D4C"/>
    <w:rsid w:val="009F6739"/>
    <w:rsid w:val="00A026A3"/>
    <w:rsid w:val="00A02B58"/>
    <w:rsid w:val="00A05CC9"/>
    <w:rsid w:val="00A22256"/>
    <w:rsid w:val="00A24368"/>
    <w:rsid w:val="00A34AC3"/>
    <w:rsid w:val="00A35ACE"/>
    <w:rsid w:val="00A35CE8"/>
    <w:rsid w:val="00A4392B"/>
    <w:rsid w:val="00A47A31"/>
    <w:rsid w:val="00A5535C"/>
    <w:rsid w:val="00A55882"/>
    <w:rsid w:val="00A66B18"/>
    <w:rsid w:val="00A71CEC"/>
    <w:rsid w:val="00A736E2"/>
    <w:rsid w:val="00A81DCB"/>
    <w:rsid w:val="00A84389"/>
    <w:rsid w:val="00A92C41"/>
    <w:rsid w:val="00A974AC"/>
    <w:rsid w:val="00AA025A"/>
    <w:rsid w:val="00AB40AD"/>
    <w:rsid w:val="00AB5DD4"/>
    <w:rsid w:val="00AB68A1"/>
    <w:rsid w:val="00AB7050"/>
    <w:rsid w:val="00AC1833"/>
    <w:rsid w:val="00AC4350"/>
    <w:rsid w:val="00AC58DB"/>
    <w:rsid w:val="00AC5B54"/>
    <w:rsid w:val="00AD1002"/>
    <w:rsid w:val="00AD3384"/>
    <w:rsid w:val="00AD3CDF"/>
    <w:rsid w:val="00AD606E"/>
    <w:rsid w:val="00AE7622"/>
    <w:rsid w:val="00AE793D"/>
    <w:rsid w:val="00AF7DF0"/>
    <w:rsid w:val="00B04E7A"/>
    <w:rsid w:val="00B0575A"/>
    <w:rsid w:val="00B10D40"/>
    <w:rsid w:val="00B14D3E"/>
    <w:rsid w:val="00B16440"/>
    <w:rsid w:val="00B16C5B"/>
    <w:rsid w:val="00B21B27"/>
    <w:rsid w:val="00B24223"/>
    <w:rsid w:val="00B32F23"/>
    <w:rsid w:val="00B33349"/>
    <w:rsid w:val="00B37D57"/>
    <w:rsid w:val="00B410E9"/>
    <w:rsid w:val="00B42AA2"/>
    <w:rsid w:val="00B43DCA"/>
    <w:rsid w:val="00B471CD"/>
    <w:rsid w:val="00B52939"/>
    <w:rsid w:val="00B52DB3"/>
    <w:rsid w:val="00B53FFF"/>
    <w:rsid w:val="00B5487B"/>
    <w:rsid w:val="00B55C3F"/>
    <w:rsid w:val="00B574C3"/>
    <w:rsid w:val="00B6374B"/>
    <w:rsid w:val="00B70A71"/>
    <w:rsid w:val="00B71515"/>
    <w:rsid w:val="00B74B15"/>
    <w:rsid w:val="00B824BA"/>
    <w:rsid w:val="00B83B4C"/>
    <w:rsid w:val="00B84CC5"/>
    <w:rsid w:val="00B90300"/>
    <w:rsid w:val="00B91214"/>
    <w:rsid w:val="00B943E5"/>
    <w:rsid w:val="00B971F9"/>
    <w:rsid w:val="00BA1E24"/>
    <w:rsid w:val="00BA204A"/>
    <w:rsid w:val="00BA3AEA"/>
    <w:rsid w:val="00BA4A24"/>
    <w:rsid w:val="00BB25E6"/>
    <w:rsid w:val="00BB497A"/>
    <w:rsid w:val="00BC35EF"/>
    <w:rsid w:val="00BC7A57"/>
    <w:rsid w:val="00BD01E9"/>
    <w:rsid w:val="00BD1944"/>
    <w:rsid w:val="00BD2093"/>
    <w:rsid w:val="00BD234A"/>
    <w:rsid w:val="00BD3605"/>
    <w:rsid w:val="00BD652C"/>
    <w:rsid w:val="00BE133B"/>
    <w:rsid w:val="00BE7AEA"/>
    <w:rsid w:val="00BF0916"/>
    <w:rsid w:val="00BF3071"/>
    <w:rsid w:val="00C10D32"/>
    <w:rsid w:val="00C15D4E"/>
    <w:rsid w:val="00C21C4F"/>
    <w:rsid w:val="00C22886"/>
    <w:rsid w:val="00C33E0E"/>
    <w:rsid w:val="00C34A48"/>
    <w:rsid w:val="00C36A07"/>
    <w:rsid w:val="00C36DA3"/>
    <w:rsid w:val="00C4467A"/>
    <w:rsid w:val="00C45B5B"/>
    <w:rsid w:val="00C45BFD"/>
    <w:rsid w:val="00C51863"/>
    <w:rsid w:val="00C5200D"/>
    <w:rsid w:val="00C5709A"/>
    <w:rsid w:val="00C62696"/>
    <w:rsid w:val="00C62EF4"/>
    <w:rsid w:val="00C76A56"/>
    <w:rsid w:val="00C77657"/>
    <w:rsid w:val="00C77E16"/>
    <w:rsid w:val="00C86DA2"/>
    <w:rsid w:val="00C912DF"/>
    <w:rsid w:val="00C964BB"/>
    <w:rsid w:val="00CA1623"/>
    <w:rsid w:val="00CA229A"/>
    <w:rsid w:val="00CA2BD0"/>
    <w:rsid w:val="00CA4EDA"/>
    <w:rsid w:val="00CB0DF4"/>
    <w:rsid w:val="00CB38CC"/>
    <w:rsid w:val="00CB3C43"/>
    <w:rsid w:val="00CC0A3F"/>
    <w:rsid w:val="00CC59C0"/>
    <w:rsid w:val="00CD1D12"/>
    <w:rsid w:val="00CD4CF7"/>
    <w:rsid w:val="00CD62A6"/>
    <w:rsid w:val="00CD6DB2"/>
    <w:rsid w:val="00CD7449"/>
    <w:rsid w:val="00CE2A18"/>
    <w:rsid w:val="00CE6759"/>
    <w:rsid w:val="00CE7EB8"/>
    <w:rsid w:val="00CF2465"/>
    <w:rsid w:val="00CF2DDF"/>
    <w:rsid w:val="00CF3141"/>
    <w:rsid w:val="00CF3476"/>
    <w:rsid w:val="00CF5B0A"/>
    <w:rsid w:val="00D00264"/>
    <w:rsid w:val="00D0049B"/>
    <w:rsid w:val="00D00C75"/>
    <w:rsid w:val="00D0153E"/>
    <w:rsid w:val="00D033C7"/>
    <w:rsid w:val="00D052C0"/>
    <w:rsid w:val="00D054D7"/>
    <w:rsid w:val="00D13A1B"/>
    <w:rsid w:val="00D164FF"/>
    <w:rsid w:val="00D21140"/>
    <w:rsid w:val="00D326D1"/>
    <w:rsid w:val="00D32F98"/>
    <w:rsid w:val="00D3383C"/>
    <w:rsid w:val="00D3467D"/>
    <w:rsid w:val="00D35384"/>
    <w:rsid w:val="00D36DED"/>
    <w:rsid w:val="00D41065"/>
    <w:rsid w:val="00D415AE"/>
    <w:rsid w:val="00D44C88"/>
    <w:rsid w:val="00D47508"/>
    <w:rsid w:val="00D47745"/>
    <w:rsid w:val="00D50B30"/>
    <w:rsid w:val="00D51361"/>
    <w:rsid w:val="00D5716B"/>
    <w:rsid w:val="00D61C8C"/>
    <w:rsid w:val="00D64732"/>
    <w:rsid w:val="00D6585C"/>
    <w:rsid w:val="00D6671F"/>
    <w:rsid w:val="00D66A23"/>
    <w:rsid w:val="00D76920"/>
    <w:rsid w:val="00D81BAC"/>
    <w:rsid w:val="00D82183"/>
    <w:rsid w:val="00D83920"/>
    <w:rsid w:val="00D84F59"/>
    <w:rsid w:val="00D90CAE"/>
    <w:rsid w:val="00D91A7E"/>
    <w:rsid w:val="00D95C27"/>
    <w:rsid w:val="00DA2B11"/>
    <w:rsid w:val="00DA2E93"/>
    <w:rsid w:val="00DA306B"/>
    <w:rsid w:val="00DA4A1F"/>
    <w:rsid w:val="00DB146E"/>
    <w:rsid w:val="00DB1833"/>
    <w:rsid w:val="00DB2170"/>
    <w:rsid w:val="00DB433F"/>
    <w:rsid w:val="00DB4FDD"/>
    <w:rsid w:val="00DB56A1"/>
    <w:rsid w:val="00DD1AE5"/>
    <w:rsid w:val="00DD27B2"/>
    <w:rsid w:val="00DD449F"/>
    <w:rsid w:val="00DD6349"/>
    <w:rsid w:val="00DE4158"/>
    <w:rsid w:val="00DF63F0"/>
    <w:rsid w:val="00E00A52"/>
    <w:rsid w:val="00E00F88"/>
    <w:rsid w:val="00E04182"/>
    <w:rsid w:val="00E07C1A"/>
    <w:rsid w:val="00E2411E"/>
    <w:rsid w:val="00E26231"/>
    <w:rsid w:val="00E3522C"/>
    <w:rsid w:val="00E510AA"/>
    <w:rsid w:val="00E51A68"/>
    <w:rsid w:val="00E52A1E"/>
    <w:rsid w:val="00E53BF3"/>
    <w:rsid w:val="00E54F19"/>
    <w:rsid w:val="00E5554E"/>
    <w:rsid w:val="00E57E35"/>
    <w:rsid w:val="00E6138B"/>
    <w:rsid w:val="00E62E9D"/>
    <w:rsid w:val="00E664AE"/>
    <w:rsid w:val="00E6761A"/>
    <w:rsid w:val="00E7621C"/>
    <w:rsid w:val="00E9108C"/>
    <w:rsid w:val="00E93BBA"/>
    <w:rsid w:val="00E96750"/>
    <w:rsid w:val="00E96DBE"/>
    <w:rsid w:val="00EA08B2"/>
    <w:rsid w:val="00EA0DD2"/>
    <w:rsid w:val="00EA37D8"/>
    <w:rsid w:val="00EB616E"/>
    <w:rsid w:val="00EC0BAF"/>
    <w:rsid w:val="00EC4F44"/>
    <w:rsid w:val="00EC6336"/>
    <w:rsid w:val="00ED19BE"/>
    <w:rsid w:val="00EE3E08"/>
    <w:rsid w:val="00EE3E80"/>
    <w:rsid w:val="00EE5734"/>
    <w:rsid w:val="00EE65EB"/>
    <w:rsid w:val="00EF06D5"/>
    <w:rsid w:val="00EF1CC3"/>
    <w:rsid w:val="00EF43FE"/>
    <w:rsid w:val="00F0124B"/>
    <w:rsid w:val="00F02429"/>
    <w:rsid w:val="00F0703A"/>
    <w:rsid w:val="00F11BFD"/>
    <w:rsid w:val="00F1604C"/>
    <w:rsid w:val="00F23003"/>
    <w:rsid w:val="00F26758"/>
    <w:rsid w:val="00F27C20"/>
    <w:rsid w:val="00F325D8"/>
    <w:rsid w:val="00F375BF"/>
    <w:rsid w:val="00F45C4A"/>
    <w:rsid w:val="00F53038"/>
    <w:rsid w:val="00F57719"/>
    <w:rsid w:val="00F611CA"/>
    <w:rsid w:val="00F66111"/>
    <w:rsid w:val="00F67303"/>
    <w:rsid w:val="00F708B7"/>
    <w:rsid w:val="00F71B37"/>
    <w:rsid w:val="00F71B45"/>
    <w:rsid w:val="00F76B92"/>
    <w:rsid w:val="00F77CC4"/>
    <w:rsid w:val="00F844FC"/>
    <w:rsid w:val="00F86205"/>
    <w:rsid w:val="00F9042C"/>
    <w:rsid w:val="00F92D7F"/>
    <w:rsid w:val="00F92F10"/>
    <w:rsid w:val="00F93E46"/>
    <w:rsid w:val="00FA1198"/>
    <w:rsid w:val="00FA4034"/>
    <w:rsid w:val="00FA4D9F"/>
    <w:rsid w:val="00FA4F08"/>
    <w:rsid w:val="00FA541C"/>
    <w:rsid w:val="00FB1C69"/>
    <w:rsid w:val="00FD19FD"/>
    <w:rsid w:val="00FD22AD"/>
    <w:rsid w:val="00FD4401"/>
    <w:rsid w:val="00FE0A84"/>
    <w:rsid w:val="00FE4D75"/>
    <w:rsid w:val="00FE505D"/>
    <w:rsid w:val="00FE686D"/>
    <w:rsid w:val="00FE7392"/>
    <w:rsid w:val="00FE76FD"/>
    <w:rsid w:val="00FF39AE"/>
    <w:rsid w:val="00FF40AD"/>
    <w:rsid w:val="00FF7251"/>
    <w:rsid w:val="3E8B6203"/>
    <w:rsid w:val="3F122481"/>
    <w:rsid w:val="40D914A8"/>
    <w:rsid w:val="4F9C2091"/>
    <w:rsid w:val="546F6062"/>
    <w:rsid w:val="677A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3B2578"/>
  <w15:docId w15:val="{C9E9420F-CAE7-4B37-870F-19F00D26C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508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pPr>
      <w:jc w:val="left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paragraph">
    <w:name w:val="paragraph"/>
    <w:basedOn w:val="Normal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1"/>
      <w:szCs w:val="21"/>
    </w:rPr>
  </w:style>
  <w:style w:type="paragraph" w:styleId="Revision">
    <w:name w:val="Revision"/>
    <w:hidden/>
    <w:uiPriority w:val="99"/>
    <w:semiHidden/>
    <w:rsid w:val="00B574C3"/>
    <w:rPr>
      <w:kern w:val="2"/>
      <w:sz w:val="21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2A1E"/>
    <w:rPr>
      <w:b/>
      <w:bCs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2A1E"/>
    <w:rPr>
      <w:kern w:val="2"/>
      <w:sz w:val="21"/>
      <w:szCs w:val="22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2A1E"/>
    <w:rPr>
      <w:b/>
      <w:bCs/>
      <w:kern w:val="2"/>
      <w:sz w:val="21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0049B"/>
    <w:rPr>
      <w:kern w:val="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1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35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4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7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0133C-D71E-4DBF-B999-BD1D473E2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18</Pages>
  <Words>1829</Words>
  <Characters>10430</Characters>
  <Application>Microsoft Office Word</Application>
  <DocSecurity>0</DocSecurity>
  <Lines>86</Lines>
  <Paragraphs>24</Paragraphs>
  <ScaleCrop>false</ScaleCrop>
  <Company/>
  <LinksUpToDate>false</LinksUpToDate>
  <CharactersWithSpaces>12235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郭 侃亮</dc:creator>
  <cp:lastModifiedBy>海荣 吴</cp:lastModifiedBy>
  <cp:revision>12</cp:revision>
  <dcterms:created xsi:type="dcterms:W3CDTF">2023-11-30T07:03:00Z</dcterms:created>
  <dcterms:modified xsi:type="dcterms:W3CDTF">2024-02-05T03:03:00Z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34BD66BB36B24768998A3CD0718D4AC5</vt:lpwstr>
  </property>
</Properties>
</file>